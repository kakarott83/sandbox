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B4A" w:rsidRPr="00D254EF" w:rsidRDefault="00D33B4A" w:rsidP="007C4640">
      <w:pPr>
        <w:pStyle w:val="Titel"/>
      </w:pPr>
    </w:p>
    <w:p w:rsidR="00BF7C17" w:rsidRPr="008A2CE8" w:rsidRDefault="00081B0E" w:rsidP="006B79C5">
      <w:pPr>
        <w:pStyle w:val="Titel"/>
        <w:rPr>
          <w:lang w:val="en-US"/>
        </w:rPr>
      </w:pPr>
      <w:r w:rsidRPr="008A2CE8">
        <w:rPr>
          <w:lang w:val="en-US"/>
        </w:rPr>
        <w:t>BOS Webservices</w:t>
      </w:r>
    </w:p>
    <w:p w:rsidR="00E34891" w:rsidRPr="008A2CE8" w:rsidRDefault="00E34891" w:rsidP="007C4640">
      <w:pPr>
        <w:pStyle w:val="Titel"/>
        <w:rPr>
          <w:lang w:val="en-US"/>
        </w:rPr>
      </w:pPr>
    </w:p>
    <w:p w:rsidR="001A0CB4" w:rsidRPr="008A2CE8" w:rsidRDefault="001A0CB4" w:rsidP="007C4640">
      <w:pPr>
        <w:pStyle w:val="Titel"/>
        <w:rPr>
          <w:lang w:val="en-US"/>
        </w:rPr>
      </w:pPr>
    </w:p>
    <w:p w:rsidR="00517C0F" w:rsidRPr="008A2CE8" w:rsidRDefault="00952CD1" w:rsidP="007C4640">
      <w:pPr>
        <w:pStyle w:val="Untertitel"/>
        <w:rPr>
          <w:lang w:val="en-US"/>
        </w:rPr>
      </w:pPr>
      <w:r w:rsidRPr="008A2CE8">
        <w:rPr>
          <w:lang w:val="en-US"/>
        </w:rPr>
        <w:t>Modul:</w:t>
      </w:r>
      <w:r w:rsidRPr="008A2CE8">
        <w:rPr>
          <w:lang w:val="en-US"/>
        </w:rPr>
        <w:tab/>
      </w:r>
      <w:r w:rsidR="00517C0F" w:rsidRPr="008A2CE8">
        <w:rPr>
          <w:lang w:val="en-US"/>
        </w:rPr>
        <w:t>OpenLease ® 4i</w:t>
      </w:r>
    </w:p>
    <w:p w:rsidR="0006239A" w:rsidRPr="008A2CE8" w:rsidRDefault="0006239A" w:rsidP="007C4640">
      <w:pPr>
        <w:rPr>
          <w:lang w:val="en-US"/>
        </w:rPr>
      </w:pPr>
    </w:p>
    <w:p w:rsidR="004A5444" w:rsidRPr="008A2CE8" w:rsidRDefault="001A0CB4" w:rsidP="007C4640">
      <w:pPr>
        <w:pStyle w:val="Untertitel"/>
        <w:rPr>
          <w:rFonts w:cs="Tahoma"/>
          <w:lang w:val="en-US"/>
        </w:rPr>
      </w:pPr>
      <w:r w:rsidRPr="008A2CE8">
        <w:rPr>
          <w:rFonts w:cs="Tahoma"/>
          <w:lang w:val="en-US"/>
        </w:rPr>
        <w:t>Dokument:</w:t>
      </w:r>
      <w:r w:rsidRPr="008A2CE8">
        <w:rPr>
          <w:rFonts w:cs="Tahoma"/>
          <w:lang w:val="en-US"/>
        </w:rPr>
        <w:tab/>
      </w:r>
      <w:r w:rsidR="00B95CEB">
        <w:fldChar w:fldCharType="begin"/>
      </w:r>
      <w:r w:rsidR="00B95CEB" w:rsidRPr="008A2CE8">
        <w:rPr>
          <w:lang w:val="en-US"/>
        </w:rPr>
        <w:instrText xml:space="preserve"> FILENAME  \* FirstCap  \* MERGEFORMAT </w:instrText>
      </w:r>
      <w:r w:rsidR="00B95CEB">
        <w:fldChar w:fldCharType="separate"/>
      </w:r>
      <w:r w:rsidR="009C614F" w:rsidRPr="009C614F">
        <w:rPr>
          <w:rFonts w:cs="Tahoma"/>
          <w:noProof/>
          <w:lang w:val="en-US"/>
        </w:rPr>
        <w:t>Dokumentation_WebServices_BOS</w:t>
      </w:r>
      <w:r w:rsidR="009C614F">
        <w:rPr>
          <w:noProof/>
          <w:lang w:val="en-US"/>
        </w:rPr>
        <w:t>.docx</w:t>
      </w:r>
      <w:r w:rsidR="00B95CEB">
        <w:rPr>
          <w:noProof/>
        </w:rPr>
        <w:fldChar w:fldCharType="end"/>
      </w:r>
    </w:p>
    <w:p w:rsidR="0006239A" w:rsidRPr="008A2CE8" w:rsidRDefault="0006239A" w:rsidP="007C4640">
      <w:pPr>
        <w:rPr>
          <w:lang w:val="en-US"/>
        </w:rPr>
      </w:pPr>
    </w:p>
    <w:p w:rsidR="00A778EB" w:rsidRPr="00D254EF" w:rsidRDefault="008603D4" w:rsidP="007C4640">
      <w:pPr>
        <w:pStyle w:val="Untertitel"/>
      </w:pPr>
      <w:r w:rsidRPr="00D254EF">
        <w:t>Version</w:t>
      </w:r>
      <w:r w:rsidR="00952CD1" w:rsidRPr="00D254EF">
        <w:t>:</w:t>
      </w:r>
      <w:r w:rsidR="00952CD1" w:rsidRPr="00D254EF">
        <w:tab/>
      </w:r>
      <w:r w:rsidR="00CB1B37">
        <w:t>1.</w:t>
      </w:r>
      <w:r w:rsidR="00880B68">
        <w:t>3</w:t>
      </w:r>
    </w:p>
    <w:p w:rsidR="0006239A" w:rsidRPr="00D254EF" w:rsidRDefault="0006239A" w:rsidP="007C4640"/>
    <w:p w:rsidR="00577991" w:rsidRPr="00D254EF" w:rsidRDefault="009B36FC" w:rsidP="007C4640">
      <w:pPr>
        <w:pStyle w:val="Untertitel"/>
      </w:pPr>
      <w:r w:rsidRPr="00D254EF">
        <w:t>Stand</w:t>
      </w:r>
      <w:r w:rsidR="00952CD1" w:rsidRPr="00D254EF">
        <w:t>:</w:t>
      </w:r>
      <w:r w:rsidR="00952CD1" w:rsidRPr="00D254EF">
        <w:tab/>
      </w:r>
      <w:r w:rsidR="00880B68">
        <w:t>16</w:t>
      </w:r>
      <w:r w:rsidR="00C13FBE">
        <w:t>.</w:t>
      </w:r>
      <w:r w:rsidR="00880B68">
        <w:t>01</w:t>
      </w:r>
      <w:r w:rsidR="00C13FBE">
        <w:t>.201</w:t>
      </w:r>
      <w:r w:rsidR="00880B68">
        <w:t>7</w:t>
      </w:r>
    </w:p>
    <w:p w:rsidR="0006239A" w:rsidRPr="00D254EF" w:rsidRDefault="0006239A" w:rsidP="007C4640"/>
    <w:p w:rsidR="00937859" w:rsidRPr="00D254EF" w:rsidRDefault="00952CD1" w:rsidP="007C4640">
      <w:pPr>
        <w:pStyle w:val="Untertitel"/>
      </w:pPr>
      <w:r w:rsidRPr="00D254EF">
        <w:t>Autor:</w:t>
      </w:r>
      <w:r w:rsidRPr="00D254EF">
        <w:tab/>
      </w:r>
      <w:r w:rsidR="001E3194">
        <w:t>Michael Graßmann</w:t>
      </w:r>
      <w:r w:rsidR="002E6CF8">
        <w:t>, Markus Brüderl</w:t>
      </w:r>
      <w:r w:rsidR="00081B0E">
        <w:t>, Elsa Mayer</w:t>
      </w:r>
    </w:p>
    <w:p w:rsidR="001B685E" w:rsidRPr="00D254EF" w:rsidRDefault="001B685E" w:rsidP="007C4640"/>
    <w:p w:rsidR="00952CD1" w:rsidRPr="00D254EF" w:rsidRDefault="00952CD1" w:rsidP="007C4640">
      <w:pPr>
        <w:pStyle w:val="Untertitel"/>
      </w:pPr>
      <w:r w:rsidRPr="00D254EF">
        <w:t>Status:</w:t>
      </w:r>
      <w:r w:rsidR="001A0CB4" w:rsidRPr="00D254EF">
        <w:tab/>
      </w:r>
      <w:r w:rsidR="001A0CB4" w:rsidRPr="002E6CF8">
        <w:t>Konzeption</w:t>
      </w:r>
      <w:r w:rsidR="001A0CB4" w:rsidRPr="00D254EF">
        <w:t xml:space="preserve"> | </w:t>
      </w:r>
      <w:r w:rsidR="00EF5998" w:rsidRPr="002E6CF8">
        <w:rPr>
          <w:b/>
        </w:rPr>
        <w:t>Entwicklung</w:t>
      </w:r>
      <w:r w:rsidR="00EF5998" w:rsidRPr="00D254EF">
        <w:t xml:space="preserve"> | Lieferung</w:t>
      </w:r>
    </w:p>
    <w:p w:rsidR="00B95112" w:rsidRPr="00D254EF" w:rsidRDefault="00B95112" w:rsidP="007C4640">
      <w:r w:rsidRPr="00D254EF">
        <w:br w:type="page"/>
      </w:r>
    </w:p>
    <w:p w:rsidR="00C83113" w:rsidRPr="00D254EF" w:rsidRDefault="001E399F" w:rsidP="007C4640">
      <w:pPr>
        <w:pStyle w:val="Untertitel"/>
      </w:pPr>
      <w:r w:rsidRPr="00D254EF">
        <w:lastRenderedPageBreak/>
        <w:t>Historie</w:t>
      </w:r>
    </w:p>
    <w:p w:rsidR="001E399F" w:rsidRPr="00D254EF" w:rsidRDefault="001E399F" w:rsidP="007C4640"/>
    <w:tbl>
      <w:tblPr>
        <w:tblStyle w:val="Tabellenraster"/>
        <w:tblW w:w="0" w:type="auto"/>
        <w:tblLook w:val="01E0" w:firstRow="1" w:lastRow="1" w:firstColumn="1" w:lastColumn="1" w:noHBand="0" w:noVBand="0"/>
      </w:tblPr>
      <w:tblGrid>
        <w:gridCol w:w="1643"/>
        <w:gridCol w:w="732"/>
        <w:gridCol w:w="4477"/>
        <w:gridCol w:w="1211"/>
        <w:gridCol w:w="1012"/>
      </w:tblGrid>
      <w:tr w:rsidR="007775DE" w:rsidRPr="00D254EF" w:rsidTr="005A1AA0">
        <w:tc>
          <w:tcPr>
            <w:tcW w:w="1669" w:type="dxa"/>
          </w:tcPr>
          <w:p w:rsidR="007775DE" w:rsidRPr="00D254EF" w:rsidRDefault="007775DE" w:rsidP="007C4640">
            <w:r w:rsidRPr="00D254EF">
              <w:t>Autor</w:t>
            </w:r>
          </w:p>
        </w:tc>
        <w:tc>
          <w:tcPr>
            <w:tcW w:w="738" w:type="dxa"/>
          </w:tcPr>
          <w:p w:rsidR="007775DE" w:rsidRPr="00D254EF" w:rsidRDefault="007775DE" w:rsidP="007C4640">
            <w:r w:rsidRPr="00D254EF">
              <w:t>Version</w:t>
            </w:r>
          </w:p>
        </w:tc>
        <w:tc>
          <w:tcPr>
            <w:tcW w:w="4572" w:type="dxa"/>
          </w:tcPr>
          <w:p w:rsidR="007775DE" w:rsidRPr="00D254EF" w:rsidRDefault="007775DE" w:rsidP="007C4640">
            <w:r w:rsidRPr="00D254EF">
              <w:t>Änderung</w:t>
            </w:r>
          </w:p>
        </w:tc>
        <w:tc>
          <w:tcPr>
            <w:tcW w:w="1224" w:type="dxa"/>
          </w:tcPr>
          <w:p w:rsidR="007775DE" w:rsidRPr="00D254EF" w:rsidRDefault="006E64F2" w:rsidP="007C4640">
            <w:r w:rsidRPr="00D254EF">
              <w:t>Kapitel</w:t>
            </w:r>
          </w:p>
        </w:tc>
        <w:tc>
          <w:tcPr>
            <w:tcW w:w="992" w:type="dxa"/>
          </w:tcPr>
          <w:p w:rsidR="007775DE" w:rsidRPr="00D254EF" w:rsidRDefault="006E64F2" w:rsidP="007C4640">
            <w:r w:rsidRPr="00D254EF">
              <w:t>Datum</w:t>
            </w:r>
          </w:p>
        </w:tc>
      </w:tr>
      <w:tr w:rsidR="0002545A" w:rsidRPr="00D254EF" w:rsidTr="005A1AA0">
        <w:tc>
          <w:tcPr>
            <w:tcW w:w="1669" w:type="dxa"/>
          </w:tcPr>
          <w:p w:rsidR="0002545A" w:rsidRPr="00387C48" w:rsidRDefault="00081B0E" w:rsidP="007C4640">
            <w:r>
              <w:t>Michael Graßmann</w:t>
            </w:r>
            <w:r>
              <w:br/>
              <w:t>Markus Brüderl</w:t>
            </w:r>
            <w:r>
              <w:br/>
              <w:t>Elsa Mayer</w:t>
            </w:r>
          </w:p>
        </w:tc>
        <w:tc>
          <w:tcPr>
            <w:tcW w:w="738" w:type="dxa"/>
          </w:tcPr>
          <w:p w:rsidR="0002545A" w:rsidRPr="00387C48" w:rsidRDefault="00081B0E" w:rsidP="007C4640">
            <w:r>
              <w:t>1.0</w:t>
            </w:r>
          </w:p>
        </w:tc>
        <w:tc>
          <w:tcPr>
            <w:tcW w:w="4572" w:type="dxa"/>
          </w:tcPr>
          <w:p w:rsidR="0002545A" w:rsidRPr="00387C48" w:rsidRDefault="00081B0E" w:rsidP="00CB0FAD">
            <w:r>
              <w:t>Überarbeitung der Grunddokumentation</w:t>
            </w:r>
          </w:p>
        </w:tc>
        <w:tc>
          <w:tcPr>
            <w:tcW w:w="1224" w:type="dxa"/>
          </w:tcPr>
          <w:p w:rsidR="0002545A" w:rsidRPr="00387C48" w:rsidRDefault="00387C48" w:rsidP="007C4640">
            <w:r w:rsidRPr="00387C48">
              <w:t>Alle</w:t>
            </w:r>
          </w:p>
        </w:tc>
        <w:tc>
          <w:tcPr>
            <w:tcW w:w="992" w:type="dxa"/>
          </w:tcPr>
          <w:p w:rsidR="0002545A" w:rsidRPr="00387C48" w:rsidRDefault="00081B0E" w:rsidP="007C4640">
            <w:r>
              <w:t>13.09.2016</w:t>
            </w:r>
          </w:p>
        </w:tc>
      </w:tr>
      <w:tr w:rsidR="00F26588" w:rsidRPr="00D254EF" w:rsidTr="005A1AA0">
        <w:tc>
          <w:tcPr>
            <w:tcW w:w="1669" w:type="dxa"/>
          </w:tcPr>
          <w:p w:rsidR="00F26588" w:rsidRPr="00782B1A" w:rsidRDefault="006C5943" w:rsidP="007C4640">
            <w:r>
              <w:t>Markus Brüderl</w:t>
            </w:r>
          </w:p>
        </w:tc>
        <w:tc>
          <w:tcPr>
            <w:tcW w:w="738" w:type="dxa"/>
          </w:tcPr>
          <w:p w:rsidR="00F26588" w:rsidRPr="00782B1A" w:rsidRDefault="006C5943" w:rsidP="007C4640">
            <w:r>
              <w:t>1.1</w:t>
            </w:r>
          </w:p>
        </w:tc>
        <w:tc>
          <w:tcPr>
            <w:tcW w:w="4572" w:type="dxa"/>
          </w:tcPr>
          <w:p w:rsidR="00F26588" w:rsidRDefault="006C5943" w:rsidP="007C4640">
            <w:r>
              <w:t>Erweiterungen für R13 L1</w:t>
            </w:r>
          </w:p>
          <w:p w:rsidR="00D65019" w:rsidRPr="00782B1A" w:rsidRDefault="00D65019" w:rsidP="007C4640"/>
        </w:tc>
        <w:tc>
          <w:tcPr>
            <w:tcW w:w="1224" w:type="dxa"/>
          </w:tcPr>
          <w:p w:rsidR="00D65019" w:rsidRDefault="00D65019" w:rsidP="007C4640">
            <w:r>
              <w:t>3.7.16</w:t>
            </w:r>
          </w:p>
          <w:p w:rsidR="007D0748" w:rsidRDefault="007D0748" w:rsidP="007C4640">
            <w:r>
              <w:t>3.9.7</w:t>
            </w:r>
          </w:p>
          <w:p w:rsidR="00F26588" w:rsidRDefault="00D65019" w:rsidP="007C4640">
            <w:r>
              <w:t xml:space="preserve">4.1.2 </w:t>
            </w:r>
          </w:p>
          <w:p w:rsidR="007D0748" w:rsidRDefault="007D0748" w:rsidP="007C4640">
            <w:r>
              <w:t>4.1.3</w:t>
            </w:r>
          </w:p>
          <w:p w:rsidR="007D0748" w:rsidRDefault="007D0748" w:rsidP="007C4640">
            <w:r>
              <w:t>4.4</w:t>
            </w:r>
          </w:p>
          <w:p w:rsidR="00D65019" w:rsidRPr="00782B1A" w:rsidRDefault="00D65019" w:rsidP="007C4640">
            <w:r>
              <w:t>4.5</w:t>
            </w:r>
          </w:p>
        </w:tc>
        <w:tc>
          <w:tcPr>
            <w:tcW w:w="992" w:type="dxa"/>
          </w:tcPr>
          <w:p w:rsidR="00F26588" w:rsidRPr="00782B1A" w:rsidRDefault="006C5943" w:rsidP="007C4640">
            <w:r>
              <w:t>6.12.2016</w:t>
            </w:r>
          </w:p>
        </w:tc>
      </w:tr>
      <w:tr w:rsidR="00A3448E" w:rsidRPr="00D254EF" w:rsidTr="005A1AA0">
        <w:tc>
          <w:tcPr>
            <w:tcW w:w="1669" w:type="dxa"/>
          </w:tcPr>
          <w:p w:rsidR="00A3448E" w:rsidRPr="00782B1A" w:rsidRDefault="00E43ADD" w:rsidP="007C4640">
            <w:r>
              <w:t>Markus Brüderl</w:t>
            </w:r>
          </w:p>
        </w:tc>
        <w:tc>
          <w:tcPr>
            <w:tcW w:w="738" w:type="dxa"/>
          </w:tcPr>
          <w:p w:rsidR="00A3448E" w:rsidRPr="00782B1A" w:rsidRDefault="00E43ADD" w:rsidP="007C4640">
            <w:r>
              <w:t>1.2</w:t>
            </w:r>
          </w:p>
        </w:tc>
        <w:tc>
          <w:tcPr>
            <w:tcW w:w="4572" w:type="dxa"/>
          </w:tcPr>
          <w:p w:rsidR="00A3448E" w:rsidRPr="00782B1A" w:rsidRDefault="00E43ADD" w:rsidP="007C4640">
            <w:r>
              <w:t>Erweiterungen b2xService</w:t>
            </w:r>
          </w:p>
        </w:tc>
        <w:tc>
          <w:tcPr>
            <w:tcW w:w="1224" w:type="dxa"/>
          </w:tcPr>
          <w:p w:rsidR="00A3448E" w:rsidRPr="00782B1A" w:rsidRDefault="00E43ADD" w:rsidP="007C4640">
            <w:r>
              <w:t>3.2.12-3.2.18</w:t>
            </w:r>
          </w:p>
        </w:tc>
        <w:tc>
          <w:tcPr>
            <w:tcW w:w="992" w:type="dxa"/>
          </w:tcPr>
          <w:p w:rsidR="00A3448E" w:rsidRPr="00782B1A" w:rsidRDefault="00E43ADD" w:rsidP="007C4640">
            <w:r>
              <w:t>20.12.2016</w:t>
            </w:r>
          </w:p>
        </w:tc>
      </w:tr>
      <w:tr w:rsidR="0086793F" w:rsidRPr="00D254EF" w:rsidTr="005A1AA0">
        <w:tc>
          <w:tcPr>
            <w:tcW w:w="1669" w:type="dxa"/>
          </w:tcPr>
          <w:p w:rsidR="0086793F" w:rsidRPr="0059669B" w:rsidRDefault="0086793F" w:rsidP="007C4640"/>
        </w:tc>
        <w:tc>
          <w:tcPr>
            <w:tcW w:w="738" w:type="dxa"/>
          </w:tcPr>
          <w:p w:rsidR="0086793F" w:rsidRPr="0059669B" w:rsidRDefault="00880B68" w:rsidP="007C4640">
            <w:r>
              <w:t>1.3</w:t>
            </w:r>
          </w:p>
        </w:tc>
        <w:tc>
          <w:tcPr>
            <w:tcW w:w="4572" w:type="dxa"/>
          </w:tcPr>
          <w:p w:rsidR="0086793F" w:rsidRPr="0059669B" w:rsidRDefault="00880B68" w:rsidP="007C4640">
            <w:r>
              <w:t>Erweiterungen b2xService</w:t>
            </w:r>
          </w:p>
        </w:tc>
        <w:tc>
          <w:tcPr>
            <w:tcW w:w="1224" w:type="dxa"/>
          </w:tcPr>
          <w:p w:rsidR="0086793F" w:rsidRPr="0059669B" w:rsidRDefault="00880B68" w:rsidP="007C4640">
            <w:r>
              <w:t>3.2.3</w:t>
            </w:r>
          </w:p>
        </w:tc>
        <w:tc>
          <w:tcPr>
            <w:tcW w:w="992" w:type="dxa"/>
          </w:tcPr>
          <w:p w:rsidR="0086793F" w:rsidRPr="0059669B" w:rsidRDefault="00880B68" w:rsidP="007C4640">
            <w:r>
              <w:t>16.01.2017</w:t>
            </w:r>
          </w:p>
        </w:tc>
      </w:tr>
      <w:tr w:rsidR="00D72C25" w:rsidRPr="00D254EF" w:rsidTr="005A1AA0">
        <w:tc>
          <w:tcPr>
            <w:tcW w:w="1669" w:type="dxa"/>
          </w:tcPr>
          <w:p w:rsidR="00D72C25" w:rsidRDefault="00D72C25" w:rsidP="007C4640"/>
        </w:tc>
        <w:tc>
          <w:tcPr>
            <w:tcW w:w="738" w:type="dxa"/>
          </w:tcPr>
          <w:p w:rsidR="00D72C25" w:rsidRDefault="00D72C25" w:rsidP="007C4640"/>
        </w:tc>
        <w:tc>
          <w:tcPr>
            <w:tcW w:w="4572" w:type="dxa"/>
          </w:tcPr>
          <w:p w:rsidR="00D72C25" w:rsidRDefault="00D72C25" w:rsidP="007C4640"/>
        </w:tc>
        <w:tc>
          <w:tcPr>
            <w:tcW w:w="1224" w:type="dxa"/>
          </w:tcPr>
          <w:p w:rsidR="00D72C25" w:rsidRDefault="00D72C25" w:rsidP="007C4640"/>
        </w:tc>
        <w:tc>
          <w:tcPr>
            <w:tcW w:w="992" w:type="dxa"/>
          </w:tcPr>
          <w:p w:rsidR="00D72C25" w:rsidRDefault="00D72C25" w:rsidP="007C4640"/>
        </w:tc>
      </w:tr>
      <w:tr w:rsidR="00DD404E" w:rsidRPr="00D254EF" w:rsidTr="005A1AA0">
        <w:tc>
          <w:tcPr>
            <w:tcW w:w="1669" w:type="dxa"/>
          </w:tcPr>
          <w:p w:rsidR="00DD404E" w:rsidRPr="001B2D10" w:rsidRDefault="00DD404E" w:rsidP="007C4640"/>
        </w:tc>
        <w:tc>
          <w:tcPr>
            <w:tcW w:w="738" w:type="dxa"/>
          </w:tcPr>
          <w:p w:rsidR="00DD404E" w:rsidRPr="001B2D10" w:rsidRDefault="00DD404E" w:rsidP="007C4640"/>
        </w:tc>
        <w:tc>
          <w:tcPr>
            <w:tcW w:w="4572" w:type="dxa"/>
          </w:tcPr>
          <w:p w:rsidR="00DD404E" w:rsidRPr="001B2D10" w:rsidRDefault="00DD404E" w:rsidP="007C4640"/>
        </w:tc>
        <w:tc>
          <w:tcPr>
            <w:tcW w:w="1224" w:type="dxa"/>
          </w:tcPr>
          <w:p w:rsidR="00DD404E" w:rsidRPr="001B2D10" w:rsidRDefault="00DD404E" w:rsidP="007C4640"/>
        </w:tc>
        <w:tc>
          <w:tcPr>
            <w:tcW w:w="992" w:type="dxa"/>
          </w:tcPr>
          <w:p w:rsidR="00DD404E" w:rsidRPr="001B2D10" w:rsidRDefault="00DD404E" w:rsidP="007C4640"/>
        </w:tc>
      </w:tr>
      <w:tr w:rsidR="00386C50" w:rsidRPr="00D254EF" w:rsidTr="005A1AA0">
        <w:tc>
          <w:tcPr>
            <w:tcW w:w="1669" w:type="dxa"/>
          </w:tcPr>
          <w:p w:rsidR="00386C50" w:rsidRDefault="00386C50" w:rsidP="007C4640">
            <w:pPr>
              <w:rPr>
                <w:highlight w:val="yellow"/>
              </w:rPr>
            </w:pPr>
          </w:p>
        </w:tc>
        <w:tc>
          <w:tcPr>
            <w:tcW w:w="738" w:type="dxa"/>
          </w:tcPr>
          <w:p w:rsidR="00386C50" w:rsidRDefault="00386C50" w:rsidP="007C4640">
            <w:pPr>
              <w:rPr>
                <w:highlight w:val="yellow"/>
              </w:rPr>
            </w:pPr>
          </w:p>
        </w:tc>
        <w:tc>
          <w:tcPr>
            <w:tcW w:w="4572" w:type="dxa"/>
          </w:tcPr>
          <w:p w:rsidR="00386C50" w:rsidRDefault="00386C50" w:rsidP="007C4640">
            <w:pPr>
              <w:rPr>
                <w:highlight w:val="yellow"/>
              </w:rPr>
            </w:pPr>
          </w:p>
        </w:tc>
        <w:tc>
          <w:tcPr>
            <w:tcW w:w="1224" w:type="dxa"/>
          </w:tcPr>
          <w:p w:rsidR="00386C50" w:rsidRDefault="00386C50" w:rsidP="007C4640">
            <w:pPr>
              <w:rPr>
                <w:highlight w:val="yellow"/>
              </w:rPr>
            </w:pPr>
          </w:p>
        </w:tc>
        <w:tc>
          <w:tcPr>
            <w:tcW w:w="992" w:type="dxa"/>
          </w:tcPr>
          <w:p w:rsidR="00386C50" w:rsidRDefault="00386C50" w:rsidP="007C4640">
            <w:pPr>
              <w:rPr>
                <w:highlight w:val="yellow"/>
              </w:rPr>
            </w:pPr>
          </w:p>
        </w:tc>
      </w:tr>
      <w:tr w:rsidR="00FD3B3C" w:rsidRPr="00D254EF" w:rsidTr="005A1AA0">
        <w:tc>
          <w:tcPr>
            <w:tcW w:w="1669" w:type="dxa"/>
          </w:tcPr>
          <w:p w:rsidR="00FD3B3C" w:rsidRDefault="00FD3B3C" w:rsidP="007C4640">
            <w:pPr>
              <w:rPr>
                <w:highlight w:val="yellow"/>
              </w:rPr>
            </w:pPr>
          </w:p>
        </w:tc>
        <w:tc>
          <w:tcPr>
            <w:tcW w:w="738" w:type="dxa"/>
          </w:tcPr>
          <w:p w:rsidR="00FD3B3C" w:rsidRDefault="00FD3B3C" w:rsidP="007C4640">
            <w:pPr>
              <w:rPr>
                <w:highlight w:val="yellow"/>
              </w:rPr>
            </w:pPr>
          </w:p>
        </w:tc>
        <w:tc>
          <w:tcPr>
            <w:tcW w:w="4572" w:type="dxa"/>
          </w:tcPr>
          <w:p w:rsidR="00FD3B3C" w:rsidRDefault="00FD3B3C" w:rsidP="007C4640">
            <w:pPr>
              <w:rPr>
                <w:highlight w:val="yellow"/>
              </w:rPr>
            </w:pPr>
          </w:p>
        </w:tc>
        <w:tc>
          <w:tcPr>
            <w:tcW w:w="1224" w:type="dxa"/>
          </w:tcPr>
          <w:p w:rsidR="00FD3B3C" w:rsidRDefault="00FD3B3C" w:rsidP="007C4640">
            <w:pPr>
              <w:rPr>
                <w:highlight w:val="yellow"/>
              </w:rPr>
            </w:pPr>
          </w:p>
        </w:tc>
        <w:tc>
          <w:tcPr>
            <w:tcW w:w="992" w:type="dxa"/>
          </w:tcPr>
          <w:p w:rsidR="00FD3B3C" w:rsidRDefault="00FD3B3C" w:rsidP="007C4640">
            <w:pPr>
              <w:rPr>
                <w:highlight w:val="yellow"/>
              </w:rPr>
            </w:pPr>
          </w:p>
        </w:tc>
      </w:tr>
      <w:tr w:rsidR="00EB2F9F" w:rsidRPr="00D254EF" w:rsidTr="005A1AA0">
        <w:tc>
          <w:tcPr>
            <w:tcW w:w="1669" w:type="dxa"/>
          </w:tcPr>
          <w:p w:rsidR="00EB2F9F" w:rsidRDefault="00EB2F9F" w:rsidP="007C4640">
            <w:pPr>
              <w:rPr>
                <w:highlight w:val="yellow"/>
              </w:rPr>
            </w:pPr>
          </w:p>
        </w:tc>
        <w:tc>
          <w:tcPr>
            <w:tcW w:w="738" w:type="dxa"/>
          </w:tcPr>
          <w:p w:rsidR="00EB2F9F" w:rsidRDefault="00EB2F9F" w:rsidP="007C4640">
            <w:pPr>
              <w:rPr>
                <w:highlight w:val="yellow"/>
              </w:rPr>
            </w:pPr>
          </w:p>
        </w:tc>
        <w:tc>
          <w:tcPr>
            <w:tcW w:w="4572" w:type="dxa"/>
          </w:tcPr>
          <w:p w:rsidR="00EB2F9F" w:rsidRDefault="00EB2F9F" w:rsidP="007C4640">
            <w:pPr>
              <w:rPr>
                <w:highlight w:val="yellow"/>
              </w:rPr>
            </w:pPr>
          </w:p>
        </w:tc>
        <w:tc>
          <w:tcPr>
            <w:tcW w:w="1224" w:type="dxa"/>
          </w:tcPr>
          <w:p w:rsidR="00EB2F9F" w:rsidRDefault="00EB2F9F" w:rsidP="007C4640">
            <w:pPr>
              <w:rPr>
                <w:highlight w:val="yellow"/>
              </w:rPr>
            </w:pPr>
          </w:p>
        </w:tc>
        <w:tc>
          <w:tcPr>
            <w:tcW w:w="992" w:type="dxa"/>
          </w:tcPr>
          <w:p w:rsidR="00EB2F9F" w:rsidRDefault="00EB2F9F" w:rsidP="007C4640">
            <w:pPr>
              <w:rPr>
                <w:highlight w:val="yellow"/>
              </w:rPr>
            </w:pPr>
          </w:p>
        </w:tc>
      </w:tr>
      <w:tr w:rsidR="00D30DEC" w:rsidRPr="00D254EF" w:rsidTr="005A1AA0">
        <w:tc>
          <w:tcPr>
            <w:tcW w:w="1669" w:type="dxa"/>
          </w:tcPr>
          <w:p w:rsidR="00D30DEC" w:rsidRDefault="00D30DEC" w:rsidP="007C4640">
            <w:pPr>
              <w:rPr>
                <w:highlight w:val="yellow"/>
              </w:rPr>
            </w:pPr>
          </w:p>
        </w:tc>
        <w:tc>
          <w:tcPr>
            <w:tcW w:w="738" w:type="dxa"/>
          </w:tcPr>
          <w:p w:rsidR="00D30DEC" w:rsidRDefault="00D30DEC" w:rsidP="007C4640">
            <w:pPr>
              <w:rPr>
                <w:highlight w:val="yellow"/>
              </w:rPr>
            </w:pPr>
          </w:p>
        </w:tc>
        <w:tc>
          <w:tcPr>
            <w:tcW w:w="4572" w:type="dxa"/>
          </w:tcPr>
          <w:p w:rsidR="00D30DEC" w:rsidRDefault="00D30DEC" w:rsidP="007C4640">
            <w:pPr>
              <w:rPr>
                <w:highlight w:val="yellow"/>
              </w:rPr>
            </w:pPr>
          </w:p>
        </w:tc>
        <w:tc>
          <w:tcPr>
            <w:tcW w:w="1224" w:type="dxa"/>
          </w:tcPr>
          <w:p w:rsidR="00D30DEC" w:rsidRDefault="00D30DEC" w:rsidP="007C4640">
            <w:pPr>
              <w:rPr>
                <w:highlight w:val="yellow"/>
              </w:rPr>
            </w:pPr>
          </w:p>
        </w:tc>
        <w:tc>
          <w:tcPr>
            <w:tcW w:w="992" w:type="dxa"/>
          </w:tcPr>
          <w:p w:rsidR="00D30DEC" w:rsidRDefault="00D30DEC" w:rsidP="007C4640">
            <w:pPr>
              <w:rPr>
                <w:highlight w:val="yellow"/>
              </w:rPr>
            </w:pPr>
          </w:p>
        </w:tc>
      </w:tr>
      <w:tr w:rsidR="004B70D6" w:rsidRPr="00D254EF" w:rsidTr="005A1AA0">
        <w:tc>
          <w:tcPr>
            <w:tcW w:w="1669" w:type="dxa"/>
          </w:tcPr>
          <w:p w:rsidR="004B70D6" w:rsidRDefault="004B70D6" w:rsidP="007C4640">
            <w:pPr>
              <w:rPr>
                <w:highlight w:val="yellow"/>
              </w:rPr>
            </w:pPr>
          </w:p>
        </w:tc>
        <w:tc>
          <w:tcPr>
            <w:tcW w:w="738" w:type="dxa"/>
          </w:tcPr>
          <w:p w:rsidR="004B70D6" w:rsidRDefault="004B70D6" w:rsidP="007C4640">
            <w:pPr>
              <w:rPr>
                <w:highlight w:val="yellow"/>
              </w:rPr>
            </w:pPr>
          </w:p>
        </w:tc>
        <w:tc>
          <w:tcPr>
            <w:tcW w:w="4572" w:type="dxa"/>
          </w:tcPr>
          <w:p w:rsidR="004B70D6" w:rsidRDefault="004B70D6" w:rsidP="007C4640">
            <w:pPr>
              <w:rPr>
                <w:highlight w:val="yellow"/>
              </w:rPr>
            </w:pPr>
          </w:p>
        </w:tc>
        <w:tc>
          <w:tcPr>
            <w:tcW w:w="1224" w:type="dxa"/>
          </w:tcPr>
          <w:p w:rsidR="004B70D6" w:rsidRDefault="004B70D6" w:rsidP="007C4640">
            <w:pPr>
              <w:rPr>
                <w:highlight w:val="yellow"/>
              </w:rPr>
            </w:pPr>
          </w:p>
        </w:tc>
        <w:tc>
          <w:tcPr>
            <w:tcW w:w="992" w:type="dxa"/>
          </w:tcPr>
          <w:p w:rsidR="004B70D6" w:rsidRDefault="004B70D6" w:rsidP="007C4640">
            <w:pPr>
              <w:rPr>
                <w:highlight w:val="yellow"/>
              </w:rPr>
            </w:pPr>
          </w:p>
        </w:tc>
      </w:tr>
    </w:tbl>
    <w:p w:rsidR="004A6EDF" w:rsidRPr="00D254EF" w:rsidRDefault="004A6EDF" w:rsidP="007C4640"/>
    <w:p w:rsidR="00C4315F" w:rsidRDefault="00BE0929" w:rsidP="000954CA">
      <w:pPr>
        <w:pStyle w:val="Verzeichnis1"/>
        <w:rPr>
          <w:noProof/>
        </w:rPr>
      </w:pPr>
      <w:r w:rsidRPr="00D254EF">
        <w:br w:type="page"/>
      </w:r>
      <w:bookmarkStart w:id="0" w:name="_Toc240620226"/>
      <w:r w:rsidR="007569D7" w:rsidRPr="00074B16">
        <w:fldChar w:fldCharType="begin"/>
      </w:r>
      <w:r w:rsidR="00566F6E" w:rsidRPr="00074B16">
        <w:instrText xml:space="preserve"> TOC \o \h \z \u </w:instrText>
      </w:r>
      <w:r w:rsidR="007569D7" w:rsidRPr="00074B16">
        <w:fldChar w:fldCharType="separate"/>
      </w:r>
    </w:p>
    <w:bookmarkStart w:id="1" w:name="_GoBack"/>
    <w:bookmarkEnd w:id="1"/>
    <w:p w:rsidR="00C4315F" w:rsidRDefault="00C4315F">
      <w:pPr>
        <w:pStyle w:val="Verzeichnis1"/>
        <w:tabs>
          <w:tab w:val="left" w:pos="400"/>
          <w:tab w:val="right" w:leader="dot" w:pos="9075"/>
        </w:tabs>
        <w:rPr>
          <w:rFonts w:asciiTheme="minorHAnsi" w:eastAsiaTheme="minorEastAsia" w:hAnsiTheme="minorHAnsi" w:cstheme="minorBidi"/>
          <w:b w:val="0"/>
          <w:bCs w:val="0"/>
          <w:caps w:val="0"/>
          <w:noProof/>
          <w:sz w:val="22"/>
          <w:szCs w:val="22"/>
        </w:rPr>
      </w:pPr>
      <w:r w:rsidRPr="00854ECC">
        <w:rPr>
          <w:rStyle w:val="Hyperlink"/>
          <w:noProof/>
        </w:rPr>
        <w:lastRenderedPageBreak/>
        <w:fldChar w:fldCharType="begin"/>
      </w:r>
      <w:r w:rsidRPr="00854ECC">
        <w:rPr>
          <w:rStyle w:val="Hyperlink"/>
          <w:noProof/>
        </w:rPr>
        <w:instrText xml:space="preserve"> </w:instrText>
      </w:r>
      <w:r>
        <w:rPr>
          <w:noProof/>
        </w:rPr>
        <w:instrText>HYPERLINK \l "_Toc472332686"</w:instrText>
      </w:r>
      <w:r w:rsidRPr="00854ECC">
        <w:rPr>
          <w:rStyle w:val="Hyperlink"/>
          <w:noProof/>
        </w:rPr>
        <w:instrText xml:space="preserve"> </w:instrText>
      </w:r>
      <w:r w:rsidRPr="00854ECC">
        <w:rPr>
          <w:rStyle w:val="Hyperlink"/>
          <w:noProof/>
        </w:rPr>
      </w:r>
      <w:r w:rsidRPr="00854ECC">
        <w:rPr>
          <w:rStyle w:val="Hyperlink"/>
          <w:noProof/>
        </w:rPr>
        <w:fldChar w:fldCharType="separate"/>
      </w:r>
      <w:r w:rsidRPr="00854ECC">
        <w:rPr>
          <w:rStyle w:val="Hyperlink"/>
          <w:noProof/>
        </w:rPr>
        <w:t>1</w:t>
      </w:r>
      <w:r>
        <w:rPr>
          <w:rFonts w:asciiTheme="minorHAnsi" w:eastAsiaTheme="minorEastAsia" w:hAnsiTheme="minorHAnsi" w:cstheme="minorBidi"/>
          <w:b w:val="0"/>
          <w:bCs w:val="0"/>
          <w:caps w:val="0"/>
          <w:noProof/>
          <w:sz w:val="22"/>
          <w:szCs w:val="22"/>
        </w:rPr>
        <w:tab/>
      </w:r>
      <w:r w:rsidRPr="00854ECC">
        <w:rPr>
          <w:rStyle w:val="Hyperlink"/>
          <w:noProof/>
        </w:rPr>
        <w:t>Allgemeines</w:t>
      </w:r>
      <w:r>
        <w:rPr>
          <w:noProof/>
          <w:webHidden/>
        </w:rPr>
        <w:tab/>
      </w:r>
      <w:r>
        <w:rPr>
          <w:noProof/>
          <w:webHidden/>
        </w:rPr>
        <w:fldChar w:fldCharType="begin"/>
      </w:r>
      <w:r>
        <w:rPr>
          <w:noProof/>
          <w:webHidden/>
        </w:rPr>
        <w:instrText xml:space="preserve"> PAGEREF _Toc472332686 \h </w:instrText>
      </w:r>
      <w:r>
        <w:rPr>
          <w:noProof/>
          <w:webHidden/>
        </w:rPr>
      </w:r>
      <w:r>
        <w:rPr>
          <w:noProof/>
          <w:webHidden/>
        </w:rPr>
        <w:fldChar w:fldCharType="separate"/>
      </w:r>
      <w:r>
        <w:rPr>
          <w:noProof/>
          <w:webHidden/>
        </w:rPr>
        <w:t>26</w:t>
      </w:r>
      <w:r>
        <w:rPr>
          <w:noProof/>
          <w:webHidden/>
        </w:rPr>
        <w:fldChar w:fldCharType="end"/>
      </w:r>
      <w:r w:rsidRPr="00854ECC">
        <w:rPr>
          <w:rStyle w:val="Hyperlink"/>
          <w:noProof/>
        </w:rPr>
        <w:fldChar w:fldCharType="end"/>
      </w:r>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2687" w:history="1">
        <w:r w:rsidRPr="00854ECC">
          <w:rPr>
            <w:rStyle w:val="Hyperlink"/>
            <w:noProof/>
          </w:rPr>
          <w:t>1.1</w:t>
        </w:r>
        <w:r>
          <w:rPr>
            <w:rFonts w:eastAsiaTheme="minorEastAsia" w:cstheme="minorBidi"/>
            <w:b w:val="0"/>
            <w:bCs w:val="0"/>
            <w:noProof/>
            <w:sz w:val="22"/>
            <w:szCs w:val="22"/>
          </w:rPr>
          <w:tab/>
        </w:r>
        <w:r w:rsidRPr="00854ECC">
          <w:rPr>
            <w:rStyle w:val="Hyperlink"/>
            <w:noProof/>
          </w:rPr>
          <w:t>Dokumentenbeschreibung</w:t>
        </w:r>
        <w:r>
          <w:rPr>
            <w:noProof/>
            <w:webHidden/>
          </w:rPr>
          <w:tab/>
        </w:r>
        <w:r>
          <w:rPr>
            <w:noProof/>
            <w:webHidden/>
          </w:rPr>
          <w:fldChar w:fldCharType="begin"/>
        </w:r>
        <w:r>
          <w:rPr>
            <w:noProof/>
            <w:webHidden/>
          </w:rPr>
          <w:instrText xml:space="preserve"> PAGEREF _Toc472332687 \h </w:instrText>
        </w:r>
        <w:r>
          <w:rPr>
            <w:noProof/>
            <w:webHidden/>
          </w:rPr>
        </w:r>
        <w:r>
          <w:rPr>
            <w:noProof/>
            <w:webHidden/>
          </w:rPr>
          <w:fldChar w:fldCharType="separate"/>
        </w:r>
        <w:r>
          <w:rPr>
            <w:noProof/>
            <w:webHidden/>
          </w:rPr>
          <w:t>26</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2688" w:history="1">
        <w:r w:rsidRPr="00854ECC">
          <w:rPr>
            <w:rStyle w:val="Hyperlink"/>
            <w:noProof/>
          </w:rPr>
          <w:t>1.2</w:t>
        </w:r>
        <w:r>
          <w:rPr>
            <w:rFonts w:eastAsiaTheme="minorEastAsia" w:cstheme="minorBidi"/>
            <w:b w:val="0"/>
            <w:bCs w:val="0"/>
            <w:noProof/>
            <w:sz w:val="22"/>
            <w:szCs w:val="22"/>
          </w:rPr>
          <w:tab/>
        </w:r>
        <w:r w:rsidRPr="00854ECC">
          <w:rPr>
            <w:rStyle w:val="Hyperlink"/>
            <w:noProof/>
          </w:rPr>
          <w:t>Ausgangssituation</w:t>
        </w:r>
        <w:r>
          <w:rPr>
            <w:noProof/>
            <w:webHidden/>
          </w:rPr>
          <w:tab/>
        </w:r>
        <w:r>
          <w:rPr>
            <w:noProof/>
            <w:webHidden/>
          </w:rPr>
          <w:fldChar w:fldCharType="begin"/>
        </w:r>
        <w:r>
          <w:rPr>
            <w:noProof/>
            <w:webHidden/>
          </w:rPr>
          <w:instrText xml:space="preserve"> PAGEREF _Toc472332688 \h </w:instrText>
        </w:r>
        <w:r>
          <w:rPr>
            <w:noProof/>
            <w:webHidden/>
          </w:rPr>
        </w:r>
        <w:r>
          <w:rPr>
            <w:noProof/>
            <w:webHidden/>
          </w:rPr>
          <w:fldChar w:fldCharType="separate"/>
        </w:r>
        <w:r>
          <w:rPr>
            <w:noProof/>
            <w:webHidden/>
          </w:rPr>
          <w:t>26</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2689" w:history="1">
        <w:r w:rsidRPr="00854ECC">
          <w:rPr>
            <w:rStyle w:val="Hyperlink"/>
            <w:noProof/>
          </w:rPr>
          <w:t>1.3</w:t>
        </w:r>
        <w:r>
          <w:rPr>
            <w:rFonts w:eastAsiaTheme="minorEastAsia" w:cstheme="minorBidi"/>
            <w:b w:val="0"/>
            <w:bCs w:val="0"/>
            <w:noProof/>
            <w:sz w:val="22"/>
            <w:szCs w:val="22"/>
          </w:rPr>
          <w:tab/>
        </w:r>
        <w:r w:rsidRPr="00854ECC">
          <w:rPr>
            <w:rStyle w:val="Hyperlink"/>
            <w:noProof/>
          </w:rPr>
          <w:t>Referenzierte Dokumente</w:t>
        </w:r>
        <w:r>
          <w:rPr>
            <w:noProof/>
            <w:webHidden/>
          </w:rPr>
          <w:tab/>
        </w:r>
        <w:r>
          <w:rPr>
            <w:noProof/>
            <w:webHidden/>
          </w:rPr>
          <w:fldChar w:fldCharType="begin"/>
        </w:r>
        <w:r>
          <w:rPr>
            <w:noProof/>
            <w:webHidden/>
          </w:rPr>
          <w:instrText xml:space="preserve"> PAGEREF _Toc472332689 \h </w:instrText>
        </w:r>
        <w:r>
          <w:rPr>
            <w:noProof/>
            <w:webHidden/>
          </w:rPr>
        </w:r>
        <w:r>
          <w:rPr>
            <w:noProof/>
            <w:webHidden/>
          </w:rPr>
          <w:fldChar w:fldCharType="separate"/>
        </w:r>
        <w:r>
          <w:rPr>
            <w:noProof/>
            <w:webHidden/>
          </w:rPr>
          <w:t>26</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2690" w:history="1">
        <w:r w:rsidRPr="00854ECC">
          <w:rPr>
            <w:rStyle w:val="Hyperlink"/>
            <w:noProof/>
          </w:rPr>
          <w:t>1.4</w:t>
        </w:r>
        <w:r>
          <w:rPr>
            <w:rFonts w:eastAsiaTheme="minorEastAsia" w:cstheme="minorBidi"/>
            <w:b w:val="0"/>
            <w:bCs w:val="0"/>
            <w:noProof/>
            <w:sz w:val="22"/>
            <w:szCs w:val="22"/>
          </w:rPr>
          <w:tab/>
        </w:r>
        <w:r w:rsidRPr="00854ECC">
          <w:rPr>
            <w:rStyle w:val="Hyperlink"/>
            <w:noProof/>
          </w:rPr>
          <w:t>Zielsetzung</w:t>
        </w:r>
        <w:r>
          <w:rPr>
            <w:noProof/>
            <w:webHidden/>
          </w:rPr>
          <w:tab/>
        </w:r>
        <w:r>
          <w:rPr>
            <w:noProof/>
            <w:webHidden/>
          </w:rPr>
          <w:fldChar w:fldCharType="begin"/>
        </w:r>
        <w:r>
          <w:rPr>
            <w:noProof/>
            <w:webHidden/>
          </w:rPr>
          <w:instrText xml:space="preserve"> PAGEREF _Toc472332690 \h </w:instrText>
        </w:r>
        <w:r>
          <w:rPr>
            <w:noProof/>
            <w:webHidden/>
          </w:rPr>
        </w:r>
        <w:r>
          <w:rPr>
            <w:noProof/>
            <w:webHidden/>
          </w:rPr>
          <w:fldChar w:fldCharType="separate"/>
        </w:r>
        <w:r>
          <w:rPr>
            <w:noProof/>
            <w:webHidden/>
          </w:rPr>
          <w:t>26</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2691" w:history="1">
        <w:r w:rsidRPr="00854ECC">
          <w:rPr>
            <w:rStyle w:val="Hyperlink"/>
            <w:noProof/>
          </w:rPr>
          <w:t>1.5</w:t>
        </w:r>
        <w:r>
          <w:rPr>
            <w:rFonts w:eastAsiaTheme="minorEastAsia" w:cstheme="minorBidi"/>
            <w:b w:val="0"/>
            <w:bCs w:val="0"/>
            <w:noProof/>
            <w:sz w:val="22"/>
            <w:szCs w:val="22"/>
          </w:rPr>
          <w:tab/>
        </w:r>
        <w:r w:rsidRPr="00854ECC">
          <w:rPr>
            <w:rStyle w:val="Hyperlink"/>
            <w:noProof/>
          </w:rPr>
          <w:t>Voraussetzungen</w:t>
        </w:r>
        <w:r>
          <w:rPr>
            <w:noProof/>
            <w:webHidden/>
          </w:rPr>
          <w:tab/>
        </w:r>
        <w:r>
          <w:rPr>
            <w:noProof/>
            <w:webHidden/>
          </w:rPr>
          <w:fldChar w:fldCharType="begin"/>
        </w:r>
        <w:r>
          <w:rPr>
            <w:noProof/>
            <w:webHidden/>
          </w:rPr>
          <w:instrText xml:space="preserve"> PAGEREF _Toc472332691 \h </w:instrText>
        </w:r>
        <w:r>
          <w:rPr>
            <w:noProof/>
            <w:webHidden/>
          </w:rPr>
        </w:r>
        <w:r>
          <w:rPr>
            <w:noProof/>
            <w:webHidden/>
          </w:rPr>
          <w:fldChar w:fldCharType="separate"/>
        </w:r>
        <w:r>
          <w:rPr>
            <w:noProof/>
            <w:webHidden/>
          </w:rPr>
          <w:t>26</w:t>
        </w:r>
        <w:r>
          <w:rPr>
            <w:noProof/>
            <w:webHidden/>
          </w:rPr>
          <w:fldChar w:fldCharType="end"/>
        </w:r>
      </w:hyperlink>
    </w:p>
    <w:p w:rsidR="00C4315F" w:rsidRDefault="00C4315F">
      <w:pPr>
        <w:pStyle w:val="Verzeichnis1"/>
        <w:tabs>
          <w:tab w:val="left" w:pos="400"/>
          <w:tab w:val="right" w:leader="dot" w:pos="9075"/>
        </w:tabs>
        <w:rPr>
          <w:rFonts w:asciiTheme="minorHAnsi" w:eastAsiaTheme="minorEastAsia" w:hAnsiTheme="minorHAnsi" w:cstheme="minorBidi"/>
          <w:b w:val="0"/>
          <w:bCs w:val="0"/>
          <w:caps w:val="0"/>
          <w:noProof/>
          <w:sz w:val="22"/>
          <w:szCs w:val="22"/>
        </w:rPr>
      </w:pPr>
      <w:hyperlink w:anchor="_Toc472332692" w:history="1">
        <w:r w:rsidRPr="00854ECC">
          <w:rPr>
            <w:rStyle w:val="Hyperlink"/>
            <w:noProof/>
          </w:rPr>
          <w:t>2</w:t>
        </w:r>
        <w:r>
          <w:rPr>
            <w:rFonts w:asciiTheme="minorHAnsi" w:eastAsiaTheme="minorEastAsia" w:hAnsiTheme="minorHAnsi" w:cstheme="minorBidi"/>
            <w:b w:val="0"/>
            <w:bCs w:val="0"/>
            <w:caps w:val="0"/>
            <w:noProof/>
            <w:sz w:val="22"/>
            <w:szCs w:val="22"/>
          </w:rPr>
          <w:tab/>
        </w:r>
        <w:r w:rsidRPr="00854ECC">
          <w:rPr>
            <w:rStyle w:val="Hyperlink"/>
            <w:noProof/>
          </w:rPr>
          <w:t>Aufbau BOS</w:t>
        </w:r>
        <w:r>
          <w:rPr>
            <w:noProof/>
            <w:webHidden/>
          </w:rPr>
          <w:tab/>
        </w:r>
        <w:r>
          <w:rPr>
            <w:noProof/>
            <w:webHidden/>
          </w:rPr>
          <w:fldChar w:fldCharType="begin"/>
        </w:r>
        <w:r>
          <w:rPr>
            <w:noProof/>
            <w:webHidden/>
          </w:rPr>
          <w:instrText xml:space="preserve"> PAGEREF _Toc472332692 \h </w:instrText>
        </w:r>
        <w:r>
          <w:rPr>
            <w:noProof/>
            <w:webHidden/>
          </w:rPr>
        </w:r>
        <w:r>
          <w:rPr>
            <w:noProof/>
            <w:webHidden/>
          </w:rPr>
          <w:fldChar w:fldCharType="separate"/>
        </w:r>
        <w:r>
          <w:rPr>
            <w:noProof/>
            <w:webHidden/>
          </w:rPr>
          <w:t>27</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2693" w:history="1">
        <w:r w:rsidRPr="00854ECC">
          <w:rPr>
            <w:rStyle w:val="Hyperlink"/>
            <w:noProof/>
          </w:rPr>
          <w:t>2.1</w:t>
        </w:r>
        <w:r>
          <w:rPr>
            <w:rFonts w:eastAsiaTheme="minorEastAsia" w:cstheme="minorBidi"/>
            <w:b w:val="0"/>
            <w:bCs w:val="0"/>
            <w:noProof/>
            <w:sz w:val="22"/>
            <w:szCs w:val="22"/>
          </w:rPr>
          <w:tab/>
        </w:r>
        <w:r w:rsidRPr="00854ECC">
          <w:rPr>
            <w:rStyle w:val="Hyperlink"/>
            <w:noProof/>
          </w:rPr>
          <w:t>Aufteilung der Services in Endpunkte</w:t>
        </w:r>
        <w:r>
          <w:rPr>
            <w:noProof/>
            <w:webHidden/>
          </w:rPr>
          <w:tab/>
        </w:r>
        <w:r>
          <w:rPr>
            <w:noProof/>
            <w:webHidden/>
          </w:rPr>
          <w:fldChar w:fldCharType="begin"/>
        </w:r>
        <w:r>
          <w:rPr>
            <w:noProof/>
            <w:webHidden/>
          </w:rPr>
          <w:instrText xml:space="preserve"> PAGEREF _Toc472332693 \h </w:instrText>
        </w:r>
        <w:r>
          <w:rPr>
            <w:noProof/>
            <w:webHidden/>
          </w:rPr>
        </w:r>
        <w:r>
          <w:rPr>
            <w:noProof/>
            <w:webHidden/>
          </w:rPr>
          <w:fldChar w:fldCharType="separate"/>
        </w:r>
        <w:r>
          <w:rPr>
            <w:noProof/>
            <w:webHidden/>
          </w:rPr>
          <w:t>27</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2694" w:history="1">
        <w:r w:rsidRPr="00854ECC">
          <w:rPr>
            <w:rStyle w:val="Hyperlink"/>
            <w:noProof/>
          </w:rPr>
          <w:t>2.2</w:t>
        </w:r>
        <w:r>
          <w:rPr>
            <w:rFonts w:eastAsiaTheme="minorEastAsia" w:cstheme="minorBidi"/>
            <w:b w:val="0"/>
            <w:bCs w:val="0"/>
            <w:noProof/>
            <w:sz w:val="22"/>
            <w:szCs w:val="22"/>
          </w:rPr>
          <w:tab/>
        </w:r>
        <w:r w:rsidRPr="00854ECC">
          <w:rPr>
            <w:rStyle w:val="Hyperlink"/>
            <w:noProof/>
          </w:rPr>
          <w:t>SOAP-Header</w:t>
        </w:r>
        <w:r>
          <w:rPr>
            <w:noProof/>
            <w:webHidden/>
          </w:rPr>
          <w:tab/>
        </w:r>
        <w:r>
          <w:rPr>
            <w:noProof/>
            <w:webHidden/>
          </w:rPr>
          <w:fldChar w:fldCharType="begin"/>
        </w:r>
        <w:r>
          <w:rPr>
            <w:noProof/>
            <w:webHidden/>
          </w:rPr>
          <w:instrText xml:space="preserve"> PAGEREF _Toc472332694 \h </w:instrText>
        </w:r>
        <w:r>
          <w:rPr>
            <w:noProof/>
            <w:webHidden/>
          </w:rPr>
        </w:r>
        <w:r>
          <w:rPr>
            <w:noProof/>
            <w:webHidden/>
          </w:rPr>
          <w:fldChar w:fldCharType="separate"/>
        </w:r>
        <w:r>
          <w:rPr>
            <w:noProof/>
            <w:webHidden/>
          </w:rPr>
          <w:t>27</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2695" w:history="1">
        <w:r w:rsidRPr="00854ECC">
          <w:rPr>
            <w:rStyle w:val="Hyperlink"/>
            <w:noProof/>
          </w:rPr>
          <w:t>2.3</w:t>
        </w:r>
        <w:r>
          <w:rPr>
            <w:rFonts w:eastAsiaTheme="minorEastAsia" w:cstheme="minorBidi"/>
            <w:b w:val="0"/>
            <w:bCs w:val="0"/>
            <w:noProof/>
            <w:sz w:val="22"/>
            <w:szCs w:val="22"/>
          </w:rPr>
          <w:tab/>
        </w:r>
        <w:r w:rsidRPr="00854ECC">
          <w:rPr>
            <w:rStyle w:val="Hyperlink"/>
            <w:noProof/>
          </w:rPr>
          <w:t>Fehlerhandling und Nachrichten</w:t>
        </w:r>
        <w:r>
          <w:rPr>
            <w:noProof/>
            <w:webHidden/>
          </w:rPr>
          <w:tab/>
        </w:r>
        <w:r>
          <w:rPr>
            <w:noProof/>
            <w:webHidden/>
          </w:rPr>
          <w:fldChar w:fldCharType="begin"/>
        </w:r>
        <w:r>
          <w:rPr>
            <w:noProof/>
            <w:webHidden/>
          </w:rPr>
          <w:instrText xml:space="preserve"> PAGEREF _Toc472332695 \h </w:instrText>
        </w:r>
        <w:r>
          <w:rPr>
            <w:noProof/>
            <w:webHidden/>
          </w:rPr>
        </w:r>
        <w:r>
          <w:rPr>
            <w:noProof/>
            <w:webHidden/>
          </w:rPr>
          <w:fldChar w:fldCharType="separate"/>
        </w:r>
        <w:r>
          <w:rPr>
            <w:noProof/>
            <w:webHidden/>
          </w:rPr>
          <w:t>27</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2696" w:history="1">
        <w:r w:rsidRPr="00854ECC">
          <w:rPr>
            <w:rStyle w:val="Hyperlink"/>
            <w:noProof/>
          </w:rPr>
          <w:t>2.4</w:t>
        </w:r>
        <w:r>
          <w:rPr>
            <w:rFonts w:eastAsiaTheme="minorEastAsia" w:cstheme="minorBidi"/>
            <w:b w:val="0"/>
            <w:bCs w:val="0"/>
            <w:noProof/>
            <w:sz w:val="22"/>
            <w:szCs w:val="22"/>
          </w:rPr>
          <w:tab/>
        </w:r>
        <w:r w:rsidRPr="00854ECC">
          <w:rPr>
            <w:rStyle w:val="Hyperlink"/>
            <w:noProof/>
          </w:rPr>
          <w:t>Logging</w:t>
        </w:r>
        <w:r>
          <w:rPr>
            <w:noProof/>
            <w:webHidden/>
          </w:rPr>
          <w:tab/>
        </w:r>
        <w:r>
          <w:rPr>
            <w:noProof/>
            <w:webHidden/>
          </w:rPr>
          <w:fldChar w:fldCharType="begin"/>
        </w:r>
        <w:r>
          <w:rPr>
            <w:noProof/>
            <w:webHidden/>
          </w:rPr>
          <w:instrText xml:space="preserve"> PAGEREF _Toc472332696 \h </w:instrText>
        </w:r>
        <w:r>
          <w:rPr>
            <w:noProof/>
            <w:webHidden/>
          </w:rPr>
        </w:r>
        <w:r>
          <w:rPr>
            <w:noProof/>
            <w:webHidden/>
          </w:rPr>
          <w:fldChar w:fldCharType="separate"/>
        </w:r>
        <w:r>
          <w:rPr>
            <w:noProof/>
            <w:webHidden/>
          </w:rPr>
          <w:t>28</w:t>
        </w:r>
        <w:r>
          <w:rPr>
            <w:noProof/>
            <w:webHidden/>
          </w:rPr>
          <w:fldChar w:fldCharType="end"/>
        </w:r>
      </w:hyperlink>
    </w:p>
    <w:p w:rsidR="00C4315F" w:rsidRDefault="00C4315F">
      <w:pPr>
        <w:pStyle w:val="Verzeichnis1"/>
        <w:tabs>
          <w:tab w:val="left" w:pos="400"/>
          <w:tab w:val="right" w:leader="dot" w:pos="9075"/>
        </w:tabs>
        <w:rPr>
          <w:rFonts w:asciiTheme="minorHAnsi" w:eastAsiaTheme="minorEastAsia" w:hAnsiTheme="minorHAnsi" w:cstheme="minorBidi"/>
          <w:b w:val="0"/>
          <w:bCs w:val="0"/>
          <w:caps w:val="0"/>
          <w:noProof/>
          <w:sz w:val="22"/>
          <w:szCs w:val="22"/>
        </w:rPr>
      </w:pPr>
      <w:hyperlink w:anchor="_Toc472332697" w:history="1">
        <w:r w:rsidRPr="00854ECC">
          <w:rPr>
            <w:rStyle w:val="Hyperlink"/>
            <w:noProof/>
          </w:rPr>
          <w:t>3</w:t>
        </w:r>
        <w:r>
          <w:rPr>
            <w:rFonts w:asciiTheme="minorHAnsi" w:eastAsiaTheme="minorEastAsia" w:hAnsiTheme="minorHAnsi" w:cstheme="minorBidi"/>
            <w:b w:val="0"/>
            <w:bCs w:val="0"/>
            <w:caps w:val="0"/>
            <w:noProof/>
            <w:sz w:val="22"/>
            <w:szCs w:val="22"/>
          </w:rPr>
          <w:tab/>
        </w:r>
        <w:r w:rsidRPr="00854ECC">
          <w:rPr>
            <w:rStyle w:val="Hyperlink"/>
            <w:noProof/>
          </w:rPr>
          <w:t>Endpunkte BOS</w:t>
        </w:r>
        <w:r>
          <w:rPr>
            <w:noProof/>
            <w:webHidden/>
          </w:rPr>
          <w:tab/>
        </w:r>
        <w:r>
          <w:rPr>
            <w:noProof/>
            <w:webHidden/>
          </w:rPr>
          <w:fldChar w:fldCharType="begin"/>
        </w:r>
        <w:r>
          <w:rPr>
            <w:noProof/>
            <w:webHidden/>
          </w:rPr>
          <w:instrText xml:space="preserve"> PAGEREF _Toc472332697 \h </w:instrText>
        </w:r>
        <w:r>
          <w:rPr>
            <w:noProof/>
            <w:webHidden/>
          </w:rPr>
        </w:r>
        <w:r>
          <w:rPr>
            <w:noProof/>
            <w:webHidden/>
          </w:rPr>
          <w:fldChar w:fldCharType="separate"/>
        </w:r>
        <w:r>
          <w:rPr>
            <w:noProof/>
            <w:webHidden/>
          </w:rPr>
          <w:t>29</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2698" w:history="1">
        <w:r w:rsidRPr="00854ECC">
          <w:rPr>
            <w:rStyle w:val="Hyperlink"/>
            <w:noProof/>
          </w:rPr>
          <w:t>3.1</w:t>
        </w:r>
        <w:r>
          <w:rPr>
            <w:rFonts w:eastAsiaTheme="minorEastAsia" w:cstheme="minorBidi"/>
            <w:b w:val="0"/>
            <w:bCs w:val="0"/>
            <w:noProof/>
            <w:sz w:val="22"/>
            <w:szCs w:val="22"/>
          </w:rPr>
          <w:tab/>
        </w:r>
        <w:r w:rsidRPr="00854ECC">
          <w:rPr>
            <w:rStyle w:val="Hyperlink"/>
            <w:noProof/>
          </w:rPr>
          <w:t>AuskunftService (EAI)</w:t>
        </w:r>
        <w:r>
          <w:rPr>
            <w:noProof/>
            <w:webHidden/>
          </w:rPr>
          <w:tab/>
        </w:r>
        <w:r>
          <w:rPr>
            <w:noProof/>
            <w:webHidden/>
          </w:rPr>
          <w:fldChar w:fldCharType="begin"/>
        </w:r>
        <w:r>
          <w:rPr>
            <w:noProof/>
            <w:webHidden/>
          </w:rPr>
          <w:instrText xml:space="preserve"> PAGEREF _Toc472332698 \h </w:instrText>
        </w:r>
        <w:r>
          <w:rPr>
            <w:noProof/>
            <w:webHidden/>
          </w:rPr>
        </w:r>
        <w:r>
          <w:rPr>
            <w:noProof/>
            <w:webHidden/>
          </w:rPr>
          <w:fldChar w:fldCharType="separate"/>
        </w:r>
        <w:r>
          <w:rPr>
            <w:noProof/>
            <w:webHidden/>
          </w:rPr>
          <w:t>29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699" w:history="1">
        <w:r w:rsidRPr="00854ECC">
          <w:rPr>
            <w:rStyle w:val="Hyperlink"/>
            <w:noProof/>
          </w:rPr>
          <w:t>3.1.1</w:t>
        </w:r>
        <w:r>
          <w:rPr>
            <w:rFonts w:eastAsiaTheme="minorEastAsia" w:cstheme="minorBidi"/>
            <w:noProof/>
            <w:sz w:val="22"/>
            <w:szCs w:val="22"/>
          </w:rPr>
          <w:tab/>
        </w:r>
        <w:r w:rsidRPr="00854ECC">
          <w:rPr>
            <w:rStyle w:val="Hyperlink"/>
            <w:noProof/>
          </w:rPr>
          <w:t>Sequenzbeispiel für AuskunftService</w:t>
        </w:r>
        <w:r>
          <w:rPr>
            <w:noProof/>
            <w:webHidden/>
          </w:rPr>
          <w:tab/>
        </w:r>
        <w:r>
          <w:rPr>
            <w:noProof/>
            <w:webHidden/>
          </w:rPr>
          <w:fldChar w:fldCharType="begin"/>
        </w:r>
        <w:r>
          <w:rPr>
            <w:noProof/>
            <w:webHidden/>
          </w:rPr>
          <w:instrText xml:space="preserve"> PAGEREF _Toc472332699 \h </w:instrText>
        </w:r>
        <w:r>
          <w:rPr>
            <w:noProof/>
            <w:webHidden/>
          </w:rPr>
        </w:r>
        <w:r>
          <w:rPr>
            <w:noProof/>
            <w:webHidden/>
          </w:rPr>
          <w:fldChar w:fldCharType="separate"/>
        </w:r>
        <w:r>
          <w:rPr>
            <w:noProof/>
            <w:webHidden/>
          </w:rPr>
          <w:t>29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700" w:history="1">
        <w:r w:rsidRPr="00854ECC">
          <w:rPr>
            <w:rStyle w:val="Hyperlink"/>
            <w:noProof/>
          </w:rPr>
          <w:t>3.1.2</w:t>
        </w:r>
        <w:r>
          <w:rPr>
            <w:rFonts w:eastAsiaTheme="minorEastAsia" w:cstheme="minorBidi"/>
            <w:noProof/>
            <w:sz w:val="22"/>
            <w:szCs w:val="22"/>
          </w:rPr>
          <w:tab/>
        </w:r>
        <w:r w:rsidRPr="00854ECC">
          <w:rPr>
            <w:rStyle w:val="Hyperlink"/>
            <w:noProof/>
          </w:rPr>
          <w:t>doAuskunft</w:t>
        </w:r>
        <w:r>
          <w:rPr>
            <w:noProof/>
            <w:webHidden/>
          </w:rPr>
          <w:tab/>
        </w:r>
        <w:r>
          <w:rPr>
            <w:noProof/>
            <w:webHidden/>
          </w:rPr>
          <w:fldChar w:fldCharType="begin"/>
        </w:r>
        <w:r>
          <w:rPr>
            <w:noProof/>
            <w:webHidden/>
          </w:rPr>
          <w:instrText xml:space="preserve"> PAGEREF _Toc472332700 \h </w:instrText>
        </w:r>
        <w:r>
          <w:rPr>
            <w:noProof/>
            <w:webHidden/>
          </w:rPr>
        </w:r>
        <w:r>
          <w:rPr>
            <w:noProof/>
            <w:webHidden/>
          </w:rPr>
          <w:fldChar w:fldCharType="separate"/>
        </w:r>
        <w:r>
          <w:rPr>
            <w:noProof/>
            <w:webHidden/>
          </w:rPr>
          <w:t>29</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01" w:history="1">
        <w:r w:rsidRPr="00854ECC">
          <w:rPr>
            <w:rStyle w:val="Hyperlink"/>
            <w:noProof/>
          </w:rPr>
          <w:t>3.1.2.1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_Toc472332701 \h </w:instrText>
        </w:r>
        <w:r>
          <w:rPr>
            <w:noProof/>
            <w:webHidden/>
          </w:rPr>
        </w:r>
        <w:r>
          <w:rPr>
            <w:noProof/>
            <w:webHidden/>
          </w:rPr>
          <w:fldChar w:fldCharType="separate"/>
        </w:r>
        <w:r>
          <w:rPr>
            <w:noProof/>
            <w:webHidden/>
          </w:rPr>
          <w:t>29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02" w:history="1">
        <w:r w:rsidRPr="00854ECC">
          <w:rPr>
            <w:rStyle w:val="Hyperlink"/>
            <w:noProof/>
          </w:rPr>
          <w:t>3.1.2.1.1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_Toc472332702 \h </w:instrText>
        </w:r>
        <w:r>
          <w:rPr>
            <w:noProof/>
            <w:webHidden/>
          </w:rPr>
        </w:r>
        <w:r>
          <w:rPr>
            <w:noProof/>
            <w:webHidden/>
          </w:rPr>
          <w:fldChar w:fldCharType="separate"/>
        </w:r>
        <w:r>
          <w:rPr>
            <w:noProof/>
            <w:webHidden/>
          </w:rPr>
          <w:t>29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03" w:history="1">
        <w:r w:rsidRPr="00854ECC">
          <w:rPr>
            <w:rStyle w:val="Hyperlink"/>
            <w:noProof/>
          </w:rPr>
          <w:t>3.1.2.1.2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_Toc472332703 \h </w:instrText>
        </w:r>
        <w:r>
          <w:rPr>
            <w:noProof/>
            <w:webHidden/>
          </w:rPr>
        </w:r>
        <w:r>
          <w:rPr>
            <w:noProof/>
            <w:webHidden/>
          </w:rPr>
          <w:fldChar w:fldCharType="separate"/>
        </w:r>
        <w:r>
          <w:rPr>
            <w:noProof/>
            <w:webHidden/>
          </w:rPr>
          <w:t>29</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04" w:history="1">
        <w:r w:rsidRPr="00854ECC">
          <w:rPr>
            <w:rStyle w:val="Hyperlink"/>
            <w:noProof/>
          </w:rPr>
          <w:t>3.1.2.2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_Toc472332704 \h </w:instrText>
        </w:r>
        <w:r>
          <w:rPr>
            <w:noProof/>
            <w:webHidden/>
          </w:rPr>
        </w:r>
        <w:r>
          <w:rPr>
            <w:noProof/>
            <w:webHidden/>
          </w:rPr>
          <w:fldChar w:fldCharType="separate"/>
        </w:r>
        <w:r>
          <w:rPr>
            <w:noProof/>
            <w:webHidden/>
          </w:rPr>
          <w:t>29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05" w:history="1">
        <w:r w:rsidRPr="00854ECC">
          <w:rPr>
            <w:rStyle w:val="Hyperlink"/>
            <w:noProof/>
          </w:rPr>
          <w:t>3.1.2.2.1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_Toc472332705 \h </w:instrText>
        </w:r>
        <w:r>
          <w:rPr>
            <w:noProof/>
            <w:webHidden/>
          </w:rPr>
        </w:r>
        <w:r>
          <w:rPr>
            <w:noProof/>
            <w:webHidden/>
          </w:rPr>
          <w:fldChar w:fldCharType="separate"/>
        </w:r>
        <w:r>
          <w:rPr>
            <w:noProof/>
            <w:webHidden/>
          </w:rPr>
          <w:t>29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06" w:history="1">
        <w:r w:rsidRPr="00854ECC">
          <w:rPr>
            <w:rStyle w:val="Hyperlink"/>
            <w:noProof/>
          </w:rPr>
          <w:t>3.1.2.2.2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_Toc472332706 \h </w:instrText>
        </w:r>
        <w:r>
          <w:rPr>
            <w:noProof/>
            <w:webHidden/>
          </w:rPr>
        </w:r>
        <w:r>
          <w:rPr>
            <w:noProof/>
            <w:webHidden/>
          </w:rPr>
          <w:fldChar w:fldCharType="separate"/>
        </w:r>
        <w:r>
          <w:rPr>
            <w:noProof/>
            <w:webHidden/>
          </w:rPr>
          <w:t>30</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707" w:history="1">
        <w:r w:rsidRPr="00854ECC">
          <w:rPr>
            <w:rStyle w:val="Hyperlink"/>
            <w:noProof/>
          </w:rPr>
          <w:t>3.1.3</w:t>
        </w:r>
        <w:r>
          <w:rPr>
            <w:rFonts w:eastAsiaTheme="minorEastAsia" w:cstheme="minorBidi"/>
            <w:noProof/>
            <w:sz w:val="22"/>
            <w:szCs w:val="22"/>
          </w:rPr>
          <w:tab/>
        </w:r>
        <w:r w:rsidRPr="00854ECC">
          <w:rPr>
            <w:rStyle w:val="Hyperlink"/>
            <w:noProof/>
          </w:rPr>
          <w:t>EurotaxGetForecast</w:t>
        </w:r>
        <w:r>
          <w:rPr>
            <w:noProof/>
            <w:webHidden/>
          </w:rPr>
          <w:tab/>
        </w:r>
        <w:r>
          <w:rPr>
            <w:noProof/>
            <w:webHidden/>
          </w:rPr>
          <w:fldChar w:fldCharType="begin"/>
        </w:r>
        <w:r>
          <w:rPr>
            <w:noProof/>
            <w:webHidden/>
          </w:rPr>
          <w:instrText xml:space="preserve"> PAGEREF _Toc472332707 \h </w:instrText>
        </w:r>
        <w:r>
          <w:rPr>
            <w:noProof/>
            <w:webHidden/>
          </w:rPr>
        </w:r>
        <w:r>
          <w:rPr>
            <w:noProof/>
            <w:webHidden/>
          </w:rPr>
          <w:fldChar w:fldCharType="separate"/>
        </w:r>
        <w:r>
          <w:rPr>
            <w:noProof/>
            <w:webHidden/>
          </w:rPr>
          <w:t>30</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08" w:history="1">
        <w:r w:rsidRPr="00854ECC">
          <w:rPr>
            <w:rStyle w:val="Hyperlink"/>
            <w:noProof/>
          </w:rPr>
          <w:t>3.1.3.1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_Toc472332708 \h </w:instrText>
        </w:r>
        <w:r>
          <w:rPr>
            <w:noProof/>
            <w:webHidden/>
          </w:rPr>
        </w:r>
        <w:r>
          <w:rPr>
            <w:noProof/>
            <w:webHidden/>
          </w:rPr>
          <w:fldChar w:fldCharType="separate"/>
        </w:r>
        <w:r>
          <w:rPr>
            <w:noProof/>
            <w:webHidden/>
          </w:rPr>
          <w:t>30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09" w:history="1">
        <w:r w:rsidRPr="00854ECC">
          <w:rPr>
            <w:rStyle w:val="Hyperlink"/>
            <w:noProof/>
          </w:rPr>
          <w:t>3.1.3.1.1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_Toc472332709 \h </w:instrText>
        </w:r>
        <w:r>
          <w:rPr>
            <w:noProof/>
            <w:webHidden/>
          </w:rPr>
        </w:r>
        <w:r>
          <w:rPr>
            <w:noProof/>
            <w:webHidden/>
          </w:rPr>
          <w:fldChar w:fldCharType="separate"/>
        </w:r>
        <w:r>
          <w:rPr>
            <w:noProof/>
            <w:webHidden/>
          </w:rPr>
          <w:t>30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10" w:history="1">
        <w:r w:rsidRPr="00854ECC">
          <w:rPr>
            <w:rStyle w:val="Hyperlink"/>
            <w:noProof/>
          </w:rPr>
          <w:t>3.1.3.1.2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_Toc472332710 \h </w:instrText>
        </w:r>
        <w:r>
          <w:rPr>
            <w:noProof/>
            <w:webHidden/>
          </w:rPr>
        </w:r>
        <w:r>
          <w:rPr>
            <w:noProof/>
            <w:webHidden/>
          </w:rPr>
          <w:fldChar w:fldCharType="separate"/>
        </w:r>
        <w:r>
          <w:rPr>
            <w:noProof/>
            <w:webHidden/>
          </w:rPr>
          <w:t>31</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11" w:history="1">
        <w:r w:rsidRPr="00854ECC">
          <w:rPr>
            <w:rStyle w:val="Hyperlink"/>
            <w:noProof/>
          </w:rPr>
          <w:t>3.1.3.2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_Toc472332711 \h </w:instrText>
        </w:r>
        <w:r>
          <w:rPr>
            <w:noProof/>
            <w:webHidden/>
          </w:rPr>
        </w:r>
        <w:r>
          <w:rPr>
            <w:noProof/>
            <w:webHidden/>
          </w:rPr>
          <w:fldChar w:fldCharType="separate"/>
        </w:r>
        <w:r>
          <w:rPr>
            <w:noProof/>
            <w:webHidden/>
          </w:rPr>
          <w:t>31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12" w:history="1">
        <w:r w:rsidRPr="00854ECC">
          <w:rPr>
            <w:rStyle w:val="Hyperlink"/>
            <w:noProof/>
          </w:rPr>
          <w:t>3.1.3.2.1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_Toc472332712 \h </w:instrText>
        </w:r>
        <w:r>
          <w:rPr>
            <w:noProof/>
            <w:webHidden/>
          </w:rPr>
        </w:r>
        <w:r>
          <w:rPr>
            <w:noProof/>
            <w:webHidden/>
          </w:rPr>
          <w:fldChar w:fldCharType="separate"/>
        </w:r>
        <w:r>
          <w:rPr>
            <w:noProof/>
            <w:webHidden/>
          </w:rPr>
          <w:t>31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13" w:history="1">
        <w:r w:rsidRPr="00854ECC">
          <w:rPr>
            <w:rStyle w:val="Hyperlink"/>
            <w:noProof/>
          </w:rPr>
          <w:t>3.1.3.2.2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_Toc472332713 \h </w:instrText>
        </w:r>
        <w:r>
          <w:rPr>
            <w:noProof/>
            <w:webHidden/>
          </w:rPr>
        </w:r>
        <w:r>
          <w:rPr>
            <w:noProof/>
            <w:webHidden/>
          </w:rPr>
          <w:fldChar w:fldCharType="separate"/>
        </w:r>
        <w:r>
          <w:rPr>
            <w:noProof/>
            <w:webHidden/>
          </w:rPr>
          <w:t>31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714" w:history="1">
        <w:r w:rsidRPr="00854ECC">
          <w:rPr>
            <w:rStyle w:val="Hyperlink"/>
            <w:noProof/>
          </w:rPr>
          <w:t>3.1.4</w:t>
        </w:r>
        <w:r>
          <w:rPr>
            <w:rFonts w:eastAsiaTheme="minorEastAsia" w:cstheme="minorBidi"/>
            <w:noProof/>
            <w:sz w:val="22"/>
            <w:szCs w:val="22"/>
          </w:rPr>
          <w:tab/>
        </w:r>
        <w:r w:rsidRPr="00854ECC">
          <w:rPr>
            <w:rStyle w:val="Hyperlink"/>
            <w:noProof/>
          </w:rPr>
          <w:t>EurotaxGetRemo</w:t>
        </w:r>
        <w:r>
          <w:rPr>
            <w:noProof/>
            <w:webHidden/>
          </w:rPr>
          <w:tab/>
        </w:r>
        <w:r>
          <w:rPr>
            <w:noProof/>
            <w:webHidden/>
          </w:rPr>
          <w:fldChar w:fldCharType="begin"/>
        </w:r>
        <w:r>
          <w:rPr>
            <w:noProof/>
            <w:webHidden/>
          </w:rPr>
          <w:instrText xml:space="preserve"> PAGEREF _Toc472332714 \h </w:instrText>
        </w:r>
        <w:r>
          <w:rPr>
            <w:noProof/>
            <w:webHidden/>
          </w:rPr>
        </w:r>
        <w:r>
          <w:rPr>
            <w:noProof/>
            <w:webHidden/>
          </w:rPr>
          <w:fldChar w:fldCharType="separate"/>
        </w:r>
        <w:r>
          <w:rPr>
            <w:noProof/>
            <w:webHidden/>
          </w:rPr>
          <w:t>32</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15" w:history="1">
        <w:r w:rsidRPr="00854ECC">
          <w:rPr>
            <w:rStyle w:val="Hyperlink"/>
            <w:noProof/>
          </w:rPr>
          <w:t>3.1.4.1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_Toc472332715 \h </w:instrText>
        </w:r>
        <w:r>
          <w:rPr>
            <w:noProof/>
            <w:webHidden/>
          </w:rPr>
        </w:r>
        <w:r>
          <w:rPr>
            <w:noProof/>
            <w:webHidden/>
          </w:rPr>
          <w:fldChar w:fldCharType="separate"/>
        </w:r>
        <w:r>
          <w:rPr>
            <w:noProof/>
            <w:webHidden/>
          </w:rPr>
          <w:t>32</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16" w:history="1">
        <w:r w:rsidRPr="00854ECC">
          <w:rPr>
            <w:rStyle w:val="Hyperlink"/>
            <w:noProof/>
          </w:rPr>
          <w:t>3.1.4.1.1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_Toc472332716 \h </w:instrText>
        </w:r>
        <w:r>
          <w:rPr>
            <w:noProof/>
            <w:webHidden/>
          </w:rPr>
        </w:r>
        <w:r>
          <w:rPr>
            <w:noProof/>
            <w:webHidden/>
          </w:rPr>
          <w:fldChar w:fldCharType="separate"/>
        </w:r>
        <w:r>
          <w:rPr>
            <w:noProof/>
            <w:webHidden/>
          </w:rPr>
          <w:t>32</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17" w:history="1">
        <w:r w:rsidRPr="00854ECC">
          <w:rPr>
            <w:rStyle w:val="Hyperlink"/>
            <w:noProof/>
          </w:rPr>
          <w:t>3.1.4.1.2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_Toc472332717 \h </w:instrText>
        </w:r>
        <w:r>
          <w:rPr>
            <w:noProof/>
            <w:webHidden/>
          </w:rPr>
        </w:r>
        <w:r>
          <w:rPr>
            <w:noProof/>
            <w:webHidden/>
          </w:rPr>
          <w:fldChar w:fldCharType="separate"/>
        </w:r>
        <w:r>
          <w:rPr>
            <w:noProof/>
            <w:webHidden/>
          </w:rPr>
          <w:t>33</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18" w:history="1">
        <w:r w:rsidRPr="00854ECC">
          <w:rPr>
            <w:rStyle w:val="Hyperlink"/>
            <w:noProof/>
          </w:rPr>
          <w:t>3.1.4.2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_Toc472332718 \h </w:instrText>
        </w:r>
        <w:r>
          <w:rPr>
            <w:noProof/>
            <w:webHidden/>
          </w:rPr>
        </w:r>
        <w:r>
          <w:rPr>
            <w:noProof/>
            <w:webHidden/>
          </w:rPr>
          <w:fldChar w:fldCharType="separate"/>
        </w:r>
        <w:r>
          <w:rPr>
            <w:noProof/>
            <w:webHidden/>
          </w:rPr>
          <w:t>33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19" w:history="1">
        <w:r w:rsidRPr="00854ECC">
          <w:rPr>
            <w:rStyle w:val="Hyperlink"/>
            <w:noProof/>
          </w:rPr>
          <w:t>3.1.4.2.1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_Toc472332719 \h </w:instrText>
        </w:r>
        <w:r>
          <w:rPr>
            <w:noProof/>
            <w:webHidden/>
          </w:rPr>
        </w:r>
        <w:r>
          <w:rPr>
            <w:noProof/>
            <w:webHidden/>
          </w:rPr>
          <w:fldChar w:fldCharType="separate"/>
        </w:r>
        <w:r>
          <w:rPr>
            <w:noProof/>
            <w:webHidden/>
          </w:rPr>
          <w:t>33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20" w:history="1">
        <w:r w:rsidRPr="00854ECC">
          <w:rPr>
            <w:rStyle w:val="Hyperlink"/>
            <w:noProof/>
          </w:rPr>
          <w:t>3.1.4.2.2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_Toc472332720 \h </w:instrText>
        </w:r>
        <w:r>
          <w:rPr>
            <w:noProof/>
            <w:webHidden/>
          </w:rPr>
        </w:r>
        <w:r>
          <w:rPr>
            <w:noProof/>
            <w:webHidden/>
          </w:rPr>
          <w:fldChar w:fldCharType="separate"/>
        </w:r>
        <w:r>
          <w:rPr>
            <w:noProof/>
            <w:webHidden/>
          </w:rPr>
          <w:t>33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721" w:history="1">
        <w:r w:rsidRPr="00854ECC">
          <w:rPr>
            <w:rStyle w:val="Hyperlink"/>
            <w:noProof/>
          </w:rPr>
          <w:t>3.1.5</w:t>
        </w:r>
        <w:r>
          <w:rPr>
            <w:rFonts w:eastAsiaTheme="minorEastAsia" w:cstheme="minorBidi"/>
            <w:noProof/>
            <w:sz w:val="22"/>
            <w:szCs w:val="22"/>
          </w:rPr>
          <w:tab/>
        </w:r>
        <w:r w:rsidRPr="00854ECC">
          <w:rPr>
            <w:rStyle w:val="Hyperlink"/>
            <w:noProof/>
          </w:rPr>
          <w:t>EurotaxGetValuation</w:t>
        </w:r>
        <w:r>
          <w:rPr>
            <w:noProof/>
            <w:webHidden/>
          </w:rPr>
          <w:tab/>
        </w:r>
        <w:r>
          <w:rPr>
            <w:noProof/>
            <w:webHidden/>
          </w:rPr>
          <w:fldChar w:fldCharType="begin"/>
        </w:r>
        <w:r>
          <w:rPr>
            <w:noProof/>
            <w:webHidden/>
          </w:rPr>
          <w:instrText xml:space="preserve"> PAGEREF _Toc472332721 \h </w:instrText>
        </w:r>
        <w:r>
          <w:rPr>
            <w:noProof/>
            <w:webHidden/>
          </w:rPr>
        </w:r>
        <w:r>
          <w:rPr>
            <w:noProof/>
            <w:webHidden/>
          </w:rPr>
          <w:fldChar w:fldCharType="separate"/>
        </w:r>
        <w:r>
          <w:rPr>
            <w:noProof/>
            <w:webHidden/>
          </w:rPr>
          <w:t>33</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22" w:history="1">
        <w:r w:rsidRPr="00854ECC">
          <w:rPr>
            <w:rStyle w:val="Hyperlink"/>
            <w:noProof/>
          </w:rPr>
          <w:t>3.1.5.1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_Toc472332722 \h </w:instrText>
        </w:r>
        <w:r>
          <w:rPr>
            <w:noProof/>
            <w:webHidden/>
          </w:rPr>
        </w:r>
        <w:r>
          <w:rPr>
            <w:noProof/>
            <w:webHidden/>
          </w:rPr>
          <w:fldChar w:fldCharType="separate"/>
        </w:r>
        <w:r>
          <w:rPr>
            <w:noProof/>
            <w:webHidden/>
          </w:rPr>
          <w:t>33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23" w:history="1">
        <w:r w:rsidRPr="00854ECC">
          <w:rPr>
            <w:rStyle w:val="Hyperlink"/>
            <w:noProof/>
          </w:rPr>
          <w:t>3.1.5.1.1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_Toc472332723 \h </w:instrText>
        </w:r>
        <w:r>
          <w:rPr>
            <w:noProof/>
            <w:webHidden/>
          </w:rPr>
        </w:r>
        <w:r>
          <w:rPr>
            <w:noProof/>
            <w:webHidden/>
          </w:rPr>
          <w:fldChar w:fldCharType="separate"/>
        </w:r>
        <w:r>
          <w:rPr>
            <w:noProof/>
            <w:webHidden/>
          </w:rPr>
          <w:t>34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24" w:history="1">
        <w:r w:rsidRPr="00854ECC">
          <w:rPr>
            <w:rStyle w:val="Hyperlink"/>
            <w:noProof/>
          </w:rPr>
          <w:t>3.1.5.1.2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_Toc472332724 \h </w:instrText>
        </w:r>
        <w:r>
          <w:rPr>
            <w:noProof/>
            <w:webHidden/>
          </w:rPr>
        </w:r>
        <w:r>
          <w:rPr>
            <w:noProof/>
            <w:webHidden/>
          </w:rPr>
          <w:fldChar w:fldCharType="separate"/>
        </w:r>
        <w:r>
          <w:rPr>
            <w:noProof/>
            <w:webHidden/>
          </w:rPr>
          <w:t>34</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25" w:history="1">
        <w:r w:rsidRPr="00854ECC">
          <w:rPr>
            <w:rStyle w:val="Hyperlink"/>
            <w:noProof/>
          </w:rPr>
          <w:t>3.1.5.2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_Toc472332725 \h </w:instrText>
        </w:r>
        <w:r>
          <w:rPr>
            <w:noProof/>
            <w:webHidden/>
          </w:rPr>
        </w:r>
        <w:r>
          <w:rPr>
            <w:noProof/>
            <w:webHidden/>
          </w:rPr>
          <w:fldChar w:fldCharType="separate"/>
        </w:r>
        <w:r>
          <w:rPr>
            <w:noProof/>
            <w:webHidden/>
          </w:rPr>
          <w:t>34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26" w:history="1">
        <w:r w:rsidRPr="00854ECC">
          <w:rPr>
            <w:rStyle w:val="Hyperlink"/>
            <w:noProof/>
          </w:rPr>
          <w:t>3.1.5.2.1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_Toc472332726 \h </w:instrText>
        </w:r>
        <w:r>
          <w:rPr>
            <w:noProof/>
            <w:webHidden/>
          </w:rPr>
        </w:r>
        <w:r>
          <w:rPr>
            <w:noProof/>
            <w:webHidden/>
          </w:rPr>
          <w:fldChar w:fldCharType="separate"/>
        </w:r>
        <w:r>
          <w:rPr>
            <w:noProof/>
            <w:webHidden/>
          </w:rPr>
          <w:t>34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27" w:history="1">
        <w:r w:rsidRPr="00854ECC">
          <w:rPr>
            <w:rStyle w:val="Hyperlink"/>
            <w:noProof/>
          </w:rPr>
          <w:t>3.1.5.2.2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_Toc472332727 \h </w:instrText>
        </w:r>
        <w:r>
          <w:rPr>
            <w:noProof/>
            <w:webHidden/>
          </w:rPr>
        </w:r>
        <w:r>
          <w:rPr>
            <w:noProof/>
            <w:webHidden/>
          </w:rPr>
          <w:fldChar w:fldCharType="separate"/>
        </w:r>
        <w:r>
          <w:rPr>
            <w:noProof/>
            <w:webHidden/>
          </w:rPr>
          <w:t>35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728" w:history="1">
        <w:r w:rsidRPr="00854ECC">
          <w:rPr>
            <w:rStyle w:val="Hyperlink"/>
            <w:noProof/>
          </w:rPr>
          <w:t>3.1.6</w:t>
        </w:r>
        <w:r>
          <w:rPr>
            <w:rFonts w:eastAsiaTheme="minorEastAsia" w:cstheme="minorBidi"/>
            <w:noProof/>
            <w:sz w:val="22"/>
            <w:szCs w:val="22"/>
          </w:rPr>
          <w:tab/>
        </w:r>
        <w:r w:rsidRPr="00854ECC">
          <w:rPr>
            <w:rStyle w:val="Hyperlink"/>
            <w:noProof/>
          </w:rPr>
          <w:t>getAuskunftS1</w:t>
        </w:r>
        <w:r>
          <w:rPr>
            <w:noProof/>
            <w:webHidden/>
          </w:rPr>
          <w:tab/>
        </w:r>
        <w:r>
          <w:rPr>
            <w:noProof/>
            <w:webHidden/>
          </w:rPr>
          <w:fldChar w:fldCharType="begin"/>
        </w:r>
        <w:r>
          <w:rPr>
            <w:noProof/>
            <w:webHidden/>
          </w:rPr>
          <w:instrText xml:space="preserve"> PAGEREF _Toc472332728 \h </w:instrText>
        </w:r>
        <w:r>
          <w:rPr>
            <w:noProof/>
            <w:webHidden/>
          </w:rPr>
        </w:r>
        <w:r>
          <w:rPr>
            <w:noProof/>
            <w:webHidden/>
          </w:rPr>
          <w:fldChar w:fldCharType="separate"/>
        </w:r>
        <w:r>
          <w:rPr>
            <w:noProof/>
            <w:webHidden/>
          </w:rPr>
          <w:t>35</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29" w:history="1">
        <w:r w:rsidRPr="00854ECC">
          <w:rPr>
            <w:rStyle w:val="Hyperlink"/>
            <w:noProof/>
          </w:rPr>
          <w:t>3.1.6.1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_Toc472332729 \h </w:instrText>
        </w:r>
        <w:r>
          <w:rPr>
            <w:noProof/>
            <w:webHidden/>
          </w:rPr>
        </w:r>
        <w:r>
          <w:rPr>
            <w:noProof/>
            <w:webHidden/>
          </w:rPr>
          <w:fldChar w:fldCharType="separate"/>
        </w:r>
        <w:r>
          <w:rPr>
            <w:noProof/>
            <w:webHidden/>
          </w:rPr>
          <w:t>35</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30" w:history="1">
        <w:r w:rsidRPr="00854ECC">
          <w:rPr>
            <w:rStyle w:val="Hyperlink"/>
            <w:noProof/>
          </w:rPr>
          <w:t>3.1.6.1.1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_Toc472332730 \h </w:instrText>
        </w:r>
        <w:r>
          <w:rPr>
            <w:noProof/>
            <w:webHidden/>
          </w:rPr>
        </w:r>
        <w:r>
          <w:rPr>
            <w:noProof/>
            <w:webHidden/>
          </w:rPr>
          <w:fldChar w:fldCharType="separate"/>
        </w:r>
        <w:r>
          <w:rPr>
            <w:noProof/>
            <w:webHidden/>
          </w:rPr>
          <w:t>35</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31" w:history="1">
        <w:r w:rsidRPr="00854ECC">
          <w:rPr>
            <w:rStyle w:val="Hyperlink"/>
            <w:noProof/>
          </w:rPr>
          <w:t>3.1.6.1.2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_Toc472332731 \h </w:instrText>
        </w:r>
        <w:r>
          <w:rPr>
            <w:noProof/>
            <w:webHidden/>
          </w:rPr>
        </w:r>
        <w:r>
          <w:rPr>
            <w:noProof/>
            <w:webHidden/>
          </w:rPr>
          <w:fldChar w:fldCharType="separate"/>
        </w:r>
        <w:r>
          <w:rPr>
            <w:noProof/>
            <w:webHidden/>
          </w:rPr>
          <w:t>35</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32" w:history="1">
        <w:r w:rsidRPr="00854ECC">
          <w:rPr>
            <w:rStyle w:val="Hyperlink"/>
            <w:noProof/>
          </w:rPr>
          <w:t>3.1.6.2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_Toc472332732 \h </w:instrText>
        </w:r>
        <w:r>
          <w:rPr>
            <w:noProof/>
            <w:webHidden/>
          </w:rPr>
        </w:r>
        <w:r>
          <w:rPr>
            <w:noProof/>
            <w:webHidden/>
          </w:rPr>
          <w:fldChar w:fldCharType="separate"/>
        </w:r>
        <w:r>
          <w:rPr>
            <w:noProof/>
            <w:webHidden/>
          </w:rPr>
          <w:t>36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33" w:history="1">
        <w:r w:rsidRPr="00854ECC">
          <w:rPr>
            <w:rStyle w:val="Hyperlink"/>
            <w:noProof/>
          </w:rPr>
          <w:t>3.1.6.2.1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_Toc472332733 \h </w:instrText>
        </w:r>
        <w:r>
          <w:rPr>
            <w:noProof/>
            <w:webHidden/>
          </w:rPr>
        </w:r>
        <w:r>
          <w:rPr>
            <w:noProof/>
            <w:webHidden/>
          </w:rPr>
          <w:fldChar w:fldCharType="separate"/>
        </w:r>
        <w:r>
          <w:rPr>
            <w:noProof/>
            <w:webHidden/>
          </w:rPr>
          <w:t>36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34" w:history="1">
        <w:r w:rsidRPr="00854ECC">
          <w:rPr>
            <w:rStyle w:val="Hyperlink"/>
            <w:noProof/>
          </w:rPr>
          <w:t>3.1.6.2.2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_Toc472332734 \h </w:instrText>
        </w:r>
        <w:r>
          <w:rPr>
            <w:noProof/>
            <w:webHidden/>
          </w:rPr>
        </w:r>
        <w:r>
          <w:rPr>
            <w:noProof/>
            <w:webHidden/>
          </w:rPr>
          <w:fldChar w:fldCharType="separate"/>
        </w:r>
        <w:r>
          <w:rPr>
            <w:noProof/>
            <w:webHidden/>
          </w:rPr>
          <w:t>36</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735" w:history="1">
        <w:r w:rsidRPr="00854ECC">
          <w:rPr>
            <w:rStyle w:val="Hyperlink"/>
            <w:noProof/>
          </w:rPr>
          <w:t>3.1.7</w:t>
        </w:r>
        <w:r>
          <w:rPr>
            <w:rFonts w:eastAsiaTheme="minorEastAsia" w:cstheme="minorBidi"/>
            <w:noProof/>
            <w:sz w:val="22"/>
            <w:szCs w:val="22"/>
          </w:rPr>
          <w:tab/>
        </w:r>
        <w:r w:rsidRPr="00854ECC">
          <w:rPr>
            <w:rStyle w:val="Hyperlink"/>
            <w:noProof/>
          </w:rPr>
          <w:t>getEL (deprecated)</w:t>
        </w:r>
        <w:r>
          <w:rPr>
            <w:noProof/>
            <w:webHidden/>
          </w:rPr>
          <w:tab/>
        </w:r>
        <w:r>
          <w:rPr>
            <w:noProof/>
            <w:webHidden/>
          </w:rPr>
          <w:fldChar w:fldCharType="begin"/>
        </w:r>
        <w:r>
          <w:rPr>
            <w:noProof/>
            <w:webHidden/>
          </w:rPr>
          <w:instrText xml:space="preserve"> PAGEREF _Toc472332735 \h </w:instrText>
        </w:r>
        <w:r>
          <w:rPr>
            <w:noProof/>
            <w:webHidden/>
          </w:rPr>
        </w:r>
        <w:r>
          <w:rPr>
            <w:noProof/>
            <w:webHidden/>
          </w:rPr>
          <w:fldChar w:fldCharType="separate"/>
        </w:r>
        <w:r>
          <w:rPr>
            <w:noProof/>
            <w:webHidden/>
          </w:rPr>
          <w:t>36</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36" w:history="1">
        <w:r w:rsidRPr="00854ECC">
          <w:rPr>
            <w:rStyle w:val="Hyperlink"/>
            <w:noProof/>
          </w:rPr>
          <w:t>3.1.7.1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_Toc472332736 \h </w:instrText>
        </w:r>
        <w:r>
          <w:rPr>
            <w:noProof/>
            <w:webHidden/>
          </w:rPr>
        </w:r>
        <w:r>
          <w:rPr>
            <w:noProof/>
            <w:webHidden/>
          </w:rPr>
          <w:fldChar w:fldCharType="separate"/>
        </w:r>
        <w:r>
          <w:rPr>
            <w:noProof/>
            <w:webHidden/>
          </w:rPr>
          <w:t>36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37" w:history="1">
        <w:r w:rsidRPr="00854ECC">
          <w:rPr>
            <w:rStyle w:val="Hyperlink"/>
            <w:noProof/>
          </w:rPr>
          <w:t>3.1.7.1.1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_Toc472332737 \h </w:instrText>
        </w:r>
        <w:r>
          <w:rPr>
            <w:noProof/>
            <w:webHidden/>
          </w:rPr>
        </w:r>
        <w:r>
          <w:rPr>
            <w:noProof/>
            <w:webHidden/>
          </w:rPr>
          <w:fldChar w:fldCharType="separate"/>
        </w:r>
        <w:r>
          <w:rPr>
            <w:noProof/>
            <w:webHidden/>
          </w:rPr>
          <w:t>36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38" w:history="1">
        <w:r w:rsidRPr="00854ECC">
          <w:rPr>
            <w:rStyle w:val="Hyperlink"/>
            <w:noProof/>
          </w:rPr>
          <w:t>3.1.7.1.2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_Toc472332738 \h </w:instrText>
        </w:r>
        <w:r>
          <w:rPr>
            <w:noProof/>
            <w:webHidden/>
          </w:rPr>
        </w:r>
        <w:r>
          <w:rPr>
            <w:noProof/>
            <w:webHidden/>
          </w:rPr>
          <w:fldChar w:fldCharType="separate"/>
        </w:r>
        <w:r>
          <w:rPr>
            <w:noProof/>
            <w:webHidden/>
          </w:rPr>
          <w:t>36</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39" w:history="1">
        <w:r w:rsidRPr="00854ECC">
          <w:rPr>
            <w:rStyle w:val="Hyperlink"/>
            <w:noProof/>
          </w:rPr>
          <w:t>3.1.7.2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_Toc472332739 \h </w:instrText>
        </w:r>
        <w:r>
          <w:rPr>
            <w:noProof/>
            <w:webHidden/>
          </w:rPr>
        </w:r>
        <w:r>
          <w:rPr>
            <w:noProof/>
            <w:webHidden/>
          </w:rPr>
          <w:fldChar w:fldCharType="separate"/>
        </w:r>
        <w:r>
          <w:rPr>
            <w:noProof/>
            <w:webHidden/>
          </w:rPr>
          <w:t>37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40" w:history="1">
        <w:r w:rsidRPr="00854ECC">
          <w:rPr>
            <w:rStyle w:val="Hyperlink"/>
            <w:noProof/>
          </w:rPr>
          <w:t>3.1.7.2.1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_Toc472332740 \h </w:instrText>
        </w:r>
        <w:r>
          <w:rPr>
            <w:noProof/>
            <w:webHidden/>
          </w:rPr>
        </w:r>
        <w:r>
          <w:rPr>
            <w:noProof/>
            <w:webHidden/>
          </w:rPr>
          <w:fldChar w:fldCharType="separate"/>
        </w:r>
        <w:r>
          <w:rPr>
            <w:noProof/>
            <w:webHidden/>
          </w:rPr>
          <w:t>37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41" w:history="1">
        <w:r w:rsidRPr="00854ECC">
          <w:rPr>
            <w:rStyle w:val="Hyperlink"/>
            <w:noProof/>
          </w:rPr>
          <w:t>3.1.7.2.2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_Toc472332741 \h </w:instrText>
        </w:r>
        <w:r>
          <w:rPr>
            <w:noProof/>
            <w:webHidden/>
          </w:rPr>
        </w:r>
        <w:r>
          <w:rPr>
            <w:noProof/>
            <w:webHidden/>
          </w:rPr>
          <w:fldChar w:fldCharType="separate"/>
        </w:r>
        <w:r>
          <w:rPr>
            <w:noProof/>
            <w:webHidden/>
          </w:rPr>
          <w:t>37</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2742" w:history="1">
        <w:r w:rsidRPr="00854ECC">
          <w:rPr>
            <w:rStyle w:val="Hyperlink"/>
            <w:noProof/>
          </w:rPr>
          <w:t>3.2</w:t>
        </w:r>
        <w:r>
          <w:rPr>
            <w:rFonts w:eastAsiaTheme="minorEastAsia" w:cstheme="minorBidi"/>
            <w:b w:val="0"/>
            <w:bCs w:val="0"/>
            <w:noProof/>
            <w:sz w:val="22"/>
            <w:szCs w:val="22"/>
          </w:rPr>
          <w:tab/>
        </w:r>
        <w:r w:rsidRPr="00854ECC">
          <w:rPr>
            <w:rStyle w:val="Hyperlink"/>
            <w:noProof/>
          </w:rPr>
          <w:t>b2xService (B2X)</w:t>
        </w:r>
        <w:r>
          <w:rPr>
            <w:noProof/>
            <w:webHidden/>
          </w:rPr>
          <w:tab/>
        </w:r>
        <w:r>
          <w:rPr>
            <w:noProof/>
            <w:webHidden/>
          </w:rPr>
          <w:fldChar w:fldCharType="begin"/>
        </w:r>
        <w:r>
          <w:rPr>
            <w:noProof/>
            <w:webHidden/>
          </w:rPr>
          <w:instrText xml:space="preserve"> PAGEREF _Toc472332742 \h </w:instrText>
        </w:r>
        <w:r>
          <w:rPr>
            <w:noProof/>
            <w:webHidden/>
          </w:rPr>
        </w:r>
        <w:r>
          <w:rPr>
            <w:noProof/>
            <w:webHidden/>
          </w:rPr>
          <w:fldChar w:fldCharType="separate"/>
        </w:r>
        <w:r>
          <w:rPr>
            <w:noProof/>
            <w:webHidden/>
          </w:rPr>
          <w:t>37</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743" w:history="1">
        <w:r w:rsidRPr="00854ECC">
          <w:rPr>
            <w:rStyle w:val="Hyperlink"/>
            <w:noProof/>
          </w:rPr>
          <w:t>3.2.1</w:t>
        </w:r>
        <w:r>
          <w:rPr>
            <w:rFonts w:eastAsiaTheme="minorEastAsia" w:cstheme="minorBidi"/>
            <w:noProof/>
            <w:sz w:val="22"/>
            <w:szCs w:val="22"/>
          </w:rPr>
          <w:tab/>
        </w:r>
        <w:r w:rsidRPr="00854ECC">
          <w:rPr>
            <w:rStyle w:val="Hyperlink"/>
            <w:noProof/>
          </w:rPr>
          <w:t>Sequenzbeispiel für b2xService</w:t>
        </w:r>
        <w:r>
          <w:rPr>
            <w:noProof/>
            <w:webHidden/>
          </w:rPr>
          <w:tab/>
        </w:r>
        <w:r>
          <w:rPr>
            <w:noProof/>
            <w:webHidden/>
          </w:rPr>
          <w:fldChar w:fldCharType="begin"/>
        </w:r>
        <w:r>
          <w:rPr>
            <w:noProof/>
            <w:webHidden/>
          </w:rPr>
          <w:instrText xml:space="preserve"> PAGEREF _Toc472332743 \h </w:instrText>
        </w:r>
        <w:r>
          <w:rPr>
            <w:noProof/>
            <w:webHidden/>
          </w:rPr>
        </w:r>
        <w:r>
          <w:rPr>
            <w:noProof/>
            <w:webHidden/>
          </w:rPr>
          <w:fldChar w:fldCharType="separate"/>
        </w:r>
        <w:r>
          <w:rPr>
            <w:noProof/>
            <w:webHidden/>
          </w:rPr>
          <w:t>38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744" w:history="1">
        <w:r w:rsidRPr="00854ECC">
          <w:rPr>
            <w:rStyle w:val="Hyperlink"/>
            <w:noProof/>
          </w:rPr>
          <w:t>3.2.2</w:t>
        </w:r>
        <w:r>
          <w:rPr>
            <w:rFonts w:eastAsiaTheme="minorEastAsia" w:cstheme="minorBidi"/>
            <w:noProof/>
            <w:sz w:val="22"/>
            <w:szCs w:val="22"/>
          </w:rPr>
          <w:tab/>
        </w:r>
        <w:r w:rsidRPr="00854ECC">
          <w:rPr>
            <w:rStyle w:val="Hyperlink"/>
            <w:noProof/>
          </w:rPr>
          <w:t>getDealerID</w:t>
        </w:r>
        <w:r>
          <w:rPr>
            <w:noProof/>
            <w:webHidden/>
          </w:rPr>
          <w:tab/>
        </w:r>
        <w:r>
          <w:rPr>
            <w:noProof/>
            <w:webHidden/>
          </w:rPr>
          <w:fldChar w:fldCharType="begin"/>
        </w:r>
        <w:r>
          <w:rPr>
            <w:noProof/>
            <w:webHidden/>
          </w:rPr>
          <w:instrText xml:space="preserve"> PAGEREF _Toc472332744 \h </w:instrText>
        </w:r>
        <w:r>
          <w:rPr>
            <w:noProof/>
            <w:webHidden/>
          </w:rPr>
        </w:r>
        <w:r>
          <w:rPr>
            <w:noProof/>
            <w:webHidden/>
          </w:rPr>
          <w:fldChar w:fldCharType="separate"/>
        </w:r>
        <w:r>
          <w:rPr>
            <w:noProof/>
            <w:webHidden/>
          </w:rPr>
          <w:t>38</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45" w:history="1">
        <w:r w:rsidRPr="00854ECC">
          <w:rPr>
            <w:rStyle w:val="Hyperlink"/>
            <w:noProof/>
          </w:rPr>
          <w:t>3.2.2.1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_Toc472332745 \h </w:instrText>
        </w:r>
        <w:r>
          <w:rPr>
            <w:noProof/>
            <w:webHidden/>
          </w:rPr>
        </w:r>
        <w:r>
          <w:rPr>
            <w:noProof/>
            <w:webHidden/>
          </w:rPr>
          <w:fldChar w:fldCharType="separate"/>
        </w:r>
        <w:r>
          <w:rPr>
            <w:noProof/>
            <w:webHidden/>
          </w:rPr>
          <w:t>38</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46" w:history="1">
        <w:r w:rsidRPr="00854ECC">
          <w:rPr>
            <w:rStyle w:val="Hyperlink"/>
            <w:noProof/>
          </w:rPr>
          <w:t>3.2.2.1.1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_Toc472332746 \h </w:instrText>
        </w:r>
        <w:r>
          <w:rPr>
            <w:noProof/>
            <w:webHidden/>
          </w:rPr>
        </w:r>
        <w:r>
          <w:rPr>
            <w:noProof/>
            <w:webHidden/>
          </w:rPr>
          <w:fldChar w:fldCharType="separate"/>
        </w:r>
        <w:r>
          <w:rPr>
            <w:noProof/>
            <w:webHidden/>
          </w:rPr>
          <w:t>38</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47" w:history="1">
        <w:r w:rsidRPr="00854ECC">
          <w:rPr>
            <w:rStyle w:val="Hyperlink"/>
            <w:noProof/>
          </w:rPr>
          <w:t>3.2.2.1.2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_Toc472332747 \h </w:instrText>
        </w:r>
        <w:r>
          <w:rPr>
            <w:noProof/>
            <w:webHidden/>
          </w:rPr>
        </w:r>
        <w:r>
          <w:rPr>
            <w:noProof/>
            <w:webHidden/>
          </w:rPr>
          <w:fldChar w:fldCharType="separate"/>
        </w:r>
        <w:r>
          <w:rPr>
            <w:noProof/>
            <w:webHidden/>
          </w:rPr>
          <w:t>39</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48" w:history="1">
        <w:r w:rsidRPr="00854ECC">
          <w:rPr>
            <w:rStyle w:val="Hyperlink"/>
            <w:noProof/>
          </w:rPr>
          <w:t>3.2.2.2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_Toc472332748 \h </w:instrText>
        </w:r>
        <w:r>
          <w:rPr>
            <w:noProof/>
            <w:webHidden/>
          </w:rPr>
        </w:r>
        <w:r>
          <w:rPr>
            <w:noProof/>
            <w:webHidden/>
          </w:rPr>
          <w:fldChar w:fldCharType="separate"/>
        </w:r>
        <w:r>
          <w:rPr>
            <w:noProof/>
            <w:webHidden/>
          </w:rPr>
          <w:t>39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49" w:history="1">
        <w:r w:rsidRPr="00854ECC">
          <w:rPr>
            <w:rStyle w:val="Hyperlink"/>
            <w:noProof/>
          </w:rPr>
          <w:t>3.2.2.2.1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_Toc472332749 \h </w:instrText>
        </w:r>
        <w:r>
          <w:rPr>
            <w:noProof/>
            <w:webHidden/>
          </w:rPr>
        </w:r>
        <w:r>
          <w:rPr>
            <w:noProof/>
            <w:webHidden/>
          </w:rPr>
          <w:fldChar w:fldCharType="separate"/>
        </w:r>
        <w:r>
          <w:rPr>
            <w:noProof/>
            <w:webHidden/>
          </w:rPr>
          <w:t>39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50" w:history="1">
        <w:r w:rsidRPr="00854ECC">
          <w:rPr>
            <w:rStyle w:val="Hyperlink"/>
            <w:noProof/>
          </w:rPr>
          <w:t>3.2.2.2.2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_Toc472332750 \h </w:instrText>
        </w:r>
        <w:r>
          <w:rPr>
            <w:noProof/>
            <w:webHidden/>
          </w:rPr>
        </w:r>
        <w:r>
          <w:rPr>
            <w:noProof/>
            <w:webHidden/>
          </w:rPr>
          <w:fldChar w:fldCharType="separate"/>
        </w:r>
        <w:r>
          <w:rPr>
            <w:noProof/>
            <w:webHidden/>
          </w:rPr>
          <w:t>39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751" w:history="1">
        <w:r w:rsidRPr="00854ECC">
          <w:rPr>
            <w:rStyle w:val="Hyperlink"/>
            <w:noProof/>
          </w:rPr>
          <w:t>3.2.3</w:t>
        </w:r>
        <w:r>
          <w:rPr>
            <w:rFonts w:eastAsiaTheme="minorEastAsia" w:cstheme="minorBidi"/>
            <w:noProof/>
            <w:sz w:val="22"/>
            <w:szCs w:val="22"/>
          </w:rPr>
          <w:tab/>
        </w:r>
        <w:r w:rsidRPr="00854ECC">
          <w:rPr>
            <w:rStyle w:val="Hyperlink"/>
            <w:noProof/>
          </w:rPr>
          <w:t>getObjektDaten</w:t>
        </w:r>
        <w:r>
          <w:rPr>
            <w:noProof/>
            <w:webHidden/>
          </w:rPr>
          <w:tab/>
        </w:r>
        <w:r>
          <w:rPr>
            <w:noProof/>
            <w:webHidden/>
          </w:rPr>
          <w:fldChar w:fldCharType="begin"/>
        </w:r>
        <w:r>
          <w:rPr>
            <w:noProof/>
            <w:webHidden/>
          </w:rPr>
          <w:instrText xml:space="preserve"> PAGEREF _Toc472332751 \h </w:instrText>
        </w:r>
        <w:r>
          <w:rPr>
            <w:noProof/>
            <w:webHidden/>
          </w:rPr>
        </w:r>
        <w:r>
          <w:rPr>
            <w:noProof/>
            <w:webHidden/>
          </w:rPr>
          <w:fldChar w:fldCharType="separate"/>
        </w:r>
        <w:r>
          <w:rPr>
            <w:noProof/>
            <w:webHidden/>
          </w:rPr>
          <w:t>41</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52" w:history="1">
        <w:r w:rsidRPr="00854ECC">
          <w:rPr>
            <w:rStyle w:val="Hyperlink"/>
            <w:noProof/>
          </w:rPr>
          <w:t>3.2.3.1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_Toc472332752 \h </w:instrText>
        </w:r>
        <w:r>
          <w:rPr>
            <w:noProof/>
            <w:webHidden/>
          </w:rPr>
        </w:r>
        <w:r>
          <w:rPr>
            <w:noProof/>
            <w:webHidden/>
          </w:rPr>
          <w:fldChar w:fldCharType="separate"/>
        </w:r>
        <w:r>
          <w:rPr>
            <w:noProof/>
            <w:webHidden/>
          </w:rPr>
          <w:t>41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53" w:history="1">
        <w:r w:rsidRPr="00854ECC">
          <w:rPr>
            <w:rStyle w:val="Hyperlink"/>
            <w:noProof/>
          </w:rPr>
          <w:t>3.2.3.1.1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_Toc472332753 \h </w:instrText>
        </w:r>
        <w:r>
          <w:rPr>
            <w:noProof/>
            <w:webHidden/>
          </w:rPr>
        </w:r>
        <w:r>
          <w:rPr>
            <w:noProof/>
            <w:webHidden/>
          </w:rPr>
          <w:fldChar w:fldCharType="separate"/>
        </w:r>
        <w:r>
          <w:rPr>
            <w:noProof/>
            <w:webHidden/>
          </w:rPr>
          <w:t>41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54" w:history="1">
        <w:r w:rsidRPr="00854ECC">
          <w:rPr>
            <w:rStyle w:val="Hyperlink"/>
            <w:noProof/>
          </w:rPr>
          <w:t>3.2.3.1.2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_Toc472332754 \h </w:instrText>
        </w:r>
        <w:r>
          <w:rPr>
            <w:noProof/>
            <w:webHidden/>
          </w:rPr>
        </w:r>
        <w:r>
          <w:rPr>
            <w:noProof/>
            <w:webHidden/>
          </w:rPr>
          <w:fldChar w:fldCharType="separate"/>
        </w:r>
        <w:r>
          <w:rPr>
            <w:noProof/>
            <w:webHidden/>
          </w:rPr>
          <w:t>41</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55" w:history="1">
        <w:r w:rsidRPr="00854ECC">
          <w:rPr>
            <w:rStyle w:val="Hyperlink"/>
            <w:noProof/>
          </w:rPr>
          <w:t>3.2.3.2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_Toc472332755 \h </w:instrText>
        </w:r>
        <w:r>
          <w:rPr>
            <w:noProof/>
            <w:webHidden/>
          </w:rPr>
        </w:r>
        <w:r>
          <w:rPr>
            <w:noProof/>
            <w:webHidden/>
          </w:rPr>
          <w:fldChar w:fldCharType="separate"/>
        </w:r>
        <w:r>
          <w:rPr>
            <w:noProof/>
            <w:webHidden/>
          </w:rPr>
          <w:t>41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56" w:history="1">
        <w:r w:rsidRPr="00854ECC">
          <w:rPr>
            <w:rStyle w:val="Hyperlink"/>
            <w:noProof/>
          </w:rPr>
          <w:t>3.2.3.2.1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_Toc472332756 \h </w:instrText>
        </w:r>
        <w:r>
          <w:rPr>
            <w:noProof/>
            <w:webHidden/>
          </w:rPr>
        </w:r>
        <w:r>
          <w:rPr>
            <w:noProof/>
            <w:webHidden/>
          </w:rPr>
          <w:fldChar w:fldCharType="separate"/>
        </w:r>
        <w:r>
          <w:rPr>
            <w:noProof/>
            <w:webHidden/>
          </w:rPr>
          <w:t>41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57" w:history="1">
        <w:r w:rsidRPr="00854ECC">
          <w:rPr>
            <w:rStyle w:val="Hyperlink"/>
            <w:noProof/>
          </w:rPr>
          <w:t>3.2.3.2.2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_Toc472332757 \h </w:instrText>
        </w:r>
        <w:r>
          <w:rPr>
            <w:noProof/>
            <w:webHidden/>
          </w:rPr>
        </w:r>
        <w:r>
          <w:rPr>
            <w:noProof/>
            <w:webHidden/>
          </w:rPr>
          <w:fldChar w:fldCharType="separate"/>
        </w:r>
        <w:r>
          <w:rPr>
            <w:noProof/>
            <w:webHidden/>
          </w:rPr>
          <w:t>42</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758" w:history="1">
        <w:r w:rsidRPr="00854ECC">
          <w:rPr>
            <w:rStyle w:val="Hyperlink"/>
            <w:noProof/>
          </w:rPr>
          <w:t>3.2.4</w:t>
        </w:r>
        <w:r>
          <w:rPr>
            <w:rFonts w:eastAsiaTheme="minorEastAsia" w:cstheme="minorBidi"/>
            <w:noProof/>
            <w:sz w:val="22"/>
            <w:szCs w:val="22"/>
          </w:rPr>
          <w:tab/>
        </w:r>
        <w:r w:rsidRPr="00854ECC">
          <w:rPr>
            <w:rStyle w:val="Hyperlink"/>
            <w:noProof/>
          </w:rPr>
          <w:t>listAvailableProduktInfo</w:t>
        </w:r>
        <w:r>
          <w:rPr>
            <w:noProof/>
            <w:webHidden/>
          </w:rPr>
          <w:tab/>
        </w:r>
        <w:r>
          <w:rPr>
            <w:noProof/>
            <w:webHidden/>
          </w:rPr>
          <w:fldChar w:fldCharType="begin"/>
        </w:r>
        <w:r>
          <w:rPr>
            <w:noProof/>
            <w:webHidden/>
          </w:rPr>
          <w:instrText xml:space="preserve"> PAGEREF _Toc472332758 \h </w:instrText>
        </w:r>
        <w:r>
          <w:rPr>
            <w:noProof/>
            <w:webHidden/>
          </w:rPr>
        </w:r>
        <w:r>
          <w:rPr>
            <w:noProof/>
            <w:webHidden/>
          </w:rPr>
          <w:fldChar w:fldCharType="separate"/>
        </w:r>
        <w:r>
          <w:rPr>
            <w:noProof/>
            <w:webHidden/>
          </w:rPr>
          <w:t>43</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59" w:history="1">
        <w:r w:rsidRPr="00854ECC">
          <w:rPr>
            <w:rStyle w:val="Hyperlink"/>
            <w:noProof/>
          </w:rPr>
          <w:t>3.2.4.1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_Toc472332759 \h </w:instrText>
        </w:r>
        <w:r>
          <w:rPr>
            <w:noProof/>
            <w:webHidden/>
          </w:rPr>
        </w:r>
        <w:r>
          <w:rPr>
            <w:noProof/>
            <w:webHidden/>
          </w:rPr>
          <w:fldChar w:fldCharType="separate"/>
        </w:r>
        <w:r>
          <w:rPr>
            <w:noProof/>
            <w:webHidden/>
          </w:rPr>
          <w:t>43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60" w:history="1">
        <w:r w:rsidRPr="00854ECC">
          <w:rPr>
            <w:rStyle w:val="Hyperlink"/>
            <w:noProof/>
          </w:rPr>
          <w:t>3.2.4.1.1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_Toc472332760 \h </w:instrText>
        </w:r>
        <w:r>
          <w:rPr>
            <w:noProof/>
            <w:webHidden/>
          </w:rPr>
        </w:r>
        <w:r>
          <w:rPr>
            <w:noProof/>
            <w:webHidden/>
          </w:rPr>
          <w:fldChar w:fldCharType="separate"/>
        </w:r>
        <w:r>
          <w:rPr>
            <w:noProof/>
            <w:webHidden/>
          </w:rPr>
          <w:t>44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61" w:history="1">
        <w:r w:rsidRPr="00854ECC">
          <w:rPr>
            <w:rStyle w:val="Hyperlink"/>
            <w:noProof/>
          </w:rPr>
          <w:t>3.2.4.1.2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_Toc472332761 \h </w:instrText>
        </w:r>
        <w:r>
          <w:rPr>
            <w:noProof/>
            <w:webHidden/>
          </w:rPr>
        </w:r>
        <w:r>
          <w:rPr>
            <w:noProof/>
            <w:webHidden/>
          </w:rPr>
          <w:fldChar w:fldCharType="separate"/>
        </w:r>
        <w:r>
          <w:rPr>
            <w:noProof/>
            <w:webHidden/>
          </w:rPr>
          <w:t>44</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62" w:history="1">
        <w:r w:rsidRPr="00854ECC">
          <w:rPr>
            <w:rStyle w:val="Hyperlink"/>
            <w:noProof/>
          </w:rPr>
          <w:t>3.2.4.2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_Toc472332762 \h </w:instrText>
        </w:r>
        <w:r>
          <w:rPr>
            <w:noProof/>
            <w:webHidden/>
          </w:rPr>
        </w:r>
        <w:r>
          <w:rPr>
            <w:noProof/>
            <w:webHidden/>
          </w:rPr>
          <w:fldChar w:fldCharType="separate"/>
        </w:r>
        <w:r>
          <w:rPr>
            <w:noProof/>
            <w:webHidden/>
          </w:rPr>
          <w:t>46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63" w:history="1">
        <w:r w:rsidRPr="00854ECC">
          <w:rPr>
            <w:rStyle w:val="Hyperlink"/>
            <w:noProof/>
          </w:rPr>
          <w:t>3.2.4.2.1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_Toc472332763 \h </w:instrText>
        </w:r>
        <w:r>
          <w:rPr>
            <w:noProof/>
            <w:webHidden/>
          </w:rPr>
        </w:r>
        <w:r>
          <w:rPr>
            <w:noProof/>
            <w:webHidden/>
          </w:rPr>
          <w:fldChar w:fldCharType="separate"/>
        </w:r>
        <w:r>
          <w:rPr>
            <w:noProof/>
            <w:webHidden/>
          </w:rPr>
          <w:t>46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64" w:history="1">
        <w:r w:rsidRPr="00854ECC">
          <w:rPr>
            <w:rStyle w:val="Hyperlink"/>
            <w:noProof/>
            <w:lang w:val="en-US"/>
          </w:rPr>
          <w:t>3.2.4.2.2</w:t>
        </w:r>
        <w:r>
          <w:rPr>
            <w:rFonts w:eastAsiaTheme="minorEastAsia" w:cstheme="minorBidi"/>
            <w:noProof/>
            <w:sz w:val="22"/>
            <w:szCs w:val="22"/>
          </w:rPr>
          <w:tab/>
        </w:r>
        <w:r w:rsidRPr="00854ECC">
          <w:rPr>
            <w:rStyle w:val="Hyperlink"/>
            <w:noProof/>
            <w:lang w:val="en-US"/>
          </w:rPr>
          <w:t>Response</w:t>
        </w:r>
        <w:r>
          <w:rPr>
            <w:noProof/>
            <w:webHidden/>
          </w:rPr>
          <w:tab/>
        </w:r>
        <w:r>
          <w:rPr>
            <w:noProof/>
            <w:webHidden/>
          </w:rPr>
          <w:fldChar w:fldCharType="begin"/>
        </w:r>
        <w:r>
          <w:rPr>
            <w:noProof/>
            <w:webHidden/>
          </w:rPr>
          <w:instrText xml:space="preserve"> PAGEREF _Toc472332764 \h </w:instrText>
        </w:r>
        <w:r>
          <w:rPr>
            <w:noProof/>
            <w:webHidden/>
          </w:rPr>
        </w:r>
        <w:r>
          <w:rPr>
            <w:noProof/>
            <w:webHidden/>
          </w:rPr>
          <w:fldChar w:fldCharType="separate"/>
        </w:r>
        <w:r>
          <w:rPr>
            <w:noProof/>
            <w:webHidden/>
          </w:rPr>
          <w:t>46</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765" w:history="1">
        <w:r w:rsidRPr="00854ECC">
          <w:rPr>
            <w:rStyle w:val="Hyperlink"/>
            <w:noProof/>
          </w:rPr>
          <w:t>3.2.5</w:t>
        </w:r>
        <w:r>
          <w:rPr>
            <w:rFonts w:eastAsiaTheme="minorEastAsia" w:cstheme="minorBidi"/>
            <w:noProof/>
            <w:sz w:val="22"/>
            <w:szCs w:val="22"/>
          </w:rPr>
          <w:tab/>
        </w:r>
        <w:r w:rsidRPr="00854ECC">
          <w:rPr>
            <w:rStyle w:val="Hyperlink"/>
            <w:noProof/>
          </w:rPr>
          <w:t>listAvailableServices</w:t>
        </w:r>
        <w:r>
          <w:rPr>
            <w:noProof/>
            <w:webHidden/>
          </w:rPr>
          <w:tab/>
        </w:r>
        <w:r>
          <w:rPr>
            <w:noProof/>
            <w:webHidden/>
          </w:rPr>
          <w:fldChar w:fldCharType="begin"/>
        </w:r>
        <w:r>
          <w:rPr>
            <w:noProof/>
            <w:webHidden/>
          </w:rPr>
          <w:instrText xml:space="preserve"> PAGEREF _Toc472332765 \h </w:instrText>
        </w:r>
        <w:r>
          <w:rPr>
            <w:noProof/>
            <w:webHidden/>
          </w:rPr>
        </w:r>
        <w:r>
          <w:rPr>
            <w:noProof/>
            <w:webHidden/>
          </w:rPr>
          <w:fldChar w:fldCharType="separate"/>
        </w:r>
        <w:r>
          <w:rPr>
            <w:noProof/>
            <w:webHidden/>
          </w:rPr>
          <w:t>52</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66" w:history="1">
        <w:r w:rsidRPr="00854ECC">
          <w:rPr>
            <w:rStyle w:val="Hyperlink"/>
            <w:noProof/>
          </w:rPr>
          <w:t>3.2.5.1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_Toc472332766 \h </w:instrText>
        </w:r>
        <w:r>
          <w:rPr>
            <w:noProof/>
            <w:webHidden/>
          </w:rPr>
        </w:r>
        <w:r>
          <w:rPr>
            <w:noProof/>
            <w:webHidden/>
          </w:rPr>
          <w:fldChar w:fldCharType="separate"/>
        </w:r>
        <w:r>
          <w:rPr>
            <w:noProof/>
            <w:webHidden/>
          </w:rPr>
          <w:t>52</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67" w:history="1">
        <w:r w:rsidRPr="00854ECC">
          <w:rPr>
            <w:rStyle w:val="Hyperlink"/>
            <w:noProof/>
          </w:rPr>
          <w:t>3.2.5.1.1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_Toc472332767 \h </w:instrText>
        </w:r>
        <w:r>
          <w:rPr>
            <w:noProof/>
            <w:webHidden/>
          </w:rPr>
        </w:r>
        <w:r>
          <w:rPr>
            <w:noProof/>
            <w:webHidden/>
          </w:rPr>
          <w:fldChar w:fldCharType="separate"/>
        </w:r>
        <w:r>
          <w:rPr>
            <w:noProof/>
            <w:webHidden/>
          </w:rPr>
          <w:t>53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68" w:history="1">
        <w:r w:rsidRPr="00854ECC">
          <w:rPr>
            <w:rStyle w:val="Hyperlink"/>
            <w:noProof/>
          </w:rPr>
          <w:t>3.2.5.1.2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_Toc472332768 \h </w:instrText>
        </w:r>
        <w:r>
          <w:rPr>
            <w:noProof/>
            <w:webHidden/>
          </w:rPr>
        </w:r>
        <w:r>
          <w:rPr>
            <w:noProof/>
            <w:webHidden/>
          </w:rPr>
          <w:fldChar w:fldCharType="separate"/>
        </w:r>
        <w:r>
          <w:rPr>
            <w:noProof/>
            <w:webHidden/>
          </w:rPr>
          <w:t>53</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69" w:history="1">
        <w:r w:rsidRPr="00854ECC">
          <w:rPr>
            <w:rStyle w:val="Hyperlink"/>
            <w:noProof/>
          </w:rPr>
          <w:t>3.2.5.2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_Toc472332769 \h </w:instrText>
        </w:r>
        <w:r>
          <w:rPr>
            <w:noProof/>
            <w:webHidden/>
          </w:rPr>
        </w:r>
        <w:r>
          <w:rPr>
            <w:noProof/>
            <w:webHidden/>
          </w:rPr>
          <w:fldChar w:fldCharType="separate"/>
        </w:r>
        <w:r>
          <w:rPr>
            <w:noProof/>
            <w:webHidden/>
          </w:rPr>
          <w:t>55</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70" w:history="1">
        <w:r w:rsidRPr="00854ECC">
          <w:rPr>
            <w:rStyle w:val="Hyperlink"/>
            <w:noProof/>
          </w:rPr>
          <w:t>3.2.5.2.1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_Toc472332770 \h </w:instrText>
        </w:r>
        <w:r>
          <w:rPr>
            <w:noProof/>
            <w:webHidden/>
          </w:rPr>
        </w:r>
        <w:r>
          <w:rPr>
            <w:noProof/>
            <w:webHidden/>
          </w:rPr>
          <w:fldChar w:fldCharType="separate"/>
        </w:r>
        <w:r>
          <w:rPr>
            <w:noProof/>
            <w:webHidden/>
          </w:rPr>
          <w:t>55</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71" w:history="1">
        <w:r w:rsidRPr="00854ECC">
          <w:rPr>
            <w:rStyle w:val="Hyperlink"/>
            <w:noProof/>
          </w:rPr>
          <w:t>3.2.5.2.2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_Toc472332771 \h </w:instrText>
        </w:r>
        <w:r>
          <w:rPr>
            <w:noProof/>
            <w:webHidden/>
          </w:rPr>
        </w:r>
        <w:r>
          <w:rPr>
            <w:noProof/>
            <w:webHidden/>
          </w:rPr>
          <w:fldChar w:fldCharType="separate"/>
        </w:r>
        <w:r>
          <w:rPr>
            <w:noProof/>
            <w:webHidden/>
          </w:rPr>
          <w:t>55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772" w:history="1">
        <w:r w:rsidRPr="00854ECC">
          <w:rPr>
            <w:rStyle w:val="Hyperlink"/>
            <w:noProof/>
          </w:rPr>
          <w:t>3.2.6</w:t>
        </w:r>
        <w:r>
          <w:rPr>
            <w:rFonts w:eastAsiaTheme="minorEastAsia" w:cstheme="minorBidi"/>
            <w:noProof/>
            <w:sz w:val="22"/>
            <w:szCs w:val="22"/>
          </w:rPr>
          <w:tab/>
        </w:r>
        <w:r w:rsidRPr="00854ECC">
          <w:rPr>
            <w:rStyle w:val="Hyperlink"/>
            <w:noProof/>
          </w:rPr>
          <w:t>solveKalkulation</w:t>
        </w:r>
        <w:r>
          <w:rPr>
            <w:noProof/>
            <w:webHidden/>
          </w:rPr>
          <w:tab/>
        </w:r>
        <w:r>
          <w:rPr>
            <w:noProof/>
            <w:webHidden/>
          </w:rPr>
          <w:fldChar w:fldCharType="begin"/>
        </w:r>
        <w:r>
          <w:rPr>
            <w:noProof/>
            <w:webHidden/>
          </w:rPr>
          <w:instrText xml:space="preserve"> PAGEREF _Toc472332772 \h </w:instrText>
        </w:r>
        <w:r>
          <w:rPr>
            <w:noProof/>
            <w:webHidden/>
          </w:rPr>
        </w:r>
        <w:r>
          <w:rPr>
            <w:noProof/>
            <w:webHidden/>
          </w:rPr>
          <w:fldChar w:fldCharType="separate"/>
        </w:r>
        <w:r>
          <w:rPr>
            <w:noProof/>
            <w:webHidden/>
          </w:rPr>
          <w:t>56</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73" w:history="1">
        <w:r w:rsidRPr="00854ECC">
          <w:rPr>
            <w:rStyle w:val="Hyperlink"/>
            <w:noProof/>
          </w:rPr>
          <w:t>3.2.6.1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_Toc472332773 \h </w:instrText>
        </w:r>
        <w:r>
          <w:rPr>
            <w:noProof/>
            <w:webHidden/>
          </w:rPr>
        </w:r>
        <w:r>
          <w:rPr>
            <w:noProof/>
            <w:webHidden/>
          </w:rPr>
          <w:fldChar w:fldCharType="separate"/>
        </w:r>
        <w:r>
          <w:rPr>
            <w:noProof/>
            <w:webHidden/>
          </w:rPr>
          <w:t>56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74" w:history="1">
        <w:r w:rsidRPr="00854ECC">
          <w:rPr>
            <w:rStyle w:val="Hyperlink"/>
            <w:noProof/>
          </w:rPr>
          <w:t>3.2.6.1.1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_Toc472332774 \h </w:instrText>
        </w:r>
        <w:r>
          <w:rPr>
            <w:noProof/>
            <w:webHidden/>
          </w:rPr>
        </w:r>
        <w:r>
          <w:rPr>
            <w:noProof/>
            <w:webHidden/>
          </w:rPr>
          <w:fldChar w:fldCharType="separate"/>
        </w:r>
        <w:r>
          <w:rPr>
            <w:noProof/>
            <w:webHidden/>
          </w:rPr>
          <w:t>57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75" w:history="1">
        <w:r w:rsidRPr="00854ECC">
          <w:rPr>
            <w:rStyle w:val="Hyperlink"/>
            <w:noProof/>
          </w:rPr>
          <w:t>3.2.6.1.2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_Toc472332775 \h </w:instrText>
        </w:r>
        <w:r>
          <w:rPr>
            <w:noProof/>
            <w:webHidden/>
          </w:rPr>
        </w:r>
        <w:r>
          <w:rPr>
            <w:noProof/>
            <w:webHidden/>
          </w:rPr>
          <w:fldChar w:fldCharType="separate"/>
        </w:r>
        <w:r>
          <w:rPr>
            <w:noProof/>
            <w:webHidden/>
          </w:rPr>
          <w:t>57</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76" w:history="1">
        <w:r w:rsidRPr="00854ECC">
          <w:rPr>
            <w:rStyle w:val="Hyperlink"/>
            <w:noProof/>
          </w:rPr>
          <w:t>3.2.6.2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_Toc472332776 \h </w:instrText>
        </w:r>
        <w:r>
          <w:rPr>
            <w:noProof/>
            <w:webHidden/>
          </w:rPr>
        </w:r>
        <w:r>
          <w:rPr>
            <w:noProof/>
            <w:webHidden/>
          </w:rPr>
          <w:fldChar w:fldCharType="separate"/>
        </w:r>
        <w:r>
          <w:rPr>
            <w:noProof/>
            <w:webHidden/>
          </w:rPr>
          <w:t>57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77" w:history="1">
        <w:r w:rsidRPr="00854ECC">
          <w:rPr>
            <w:rStyle w:val="Hyperlink"/>
            <w:noProof/>
          </w:rPr>
          <w:t>3.2.6.2.1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_Toc472332777 \h </w:instrText>
        </w:r>
        <w:r>
          <w:rPr>
            <w:noProof/>
            <w:webHidden/>
          </w:rPr>
        </w:r>
        <w:r>
          <w:rPr>
            <w:noProof/>
            <w:webHidden/>
          </w:rPr>
          <w:fldChar w:fldCharType="separate"/>
        </w:r>
        <w:r>
          <w:rPr>
            <w:noProof/>
            <w:webHidden/>
          </w:rPr>
          <w:t>57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78" w:history="1">
        <w:r w:rsidRPr="00854ECC">
          <w:rPr>
            <w:rStyle w:val="Hyperlink"/>
            <w:noProof/>
          </w:rPr>
          <w:t>3.2.6.2.2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_Toc472332778 \h </w:instrText>
        </w:r>
        <w:r>
          <w:rPr>
            <w:noProof/>
            <w:webHidden/>
          </w:rPr>
        </w:r>
        <w:r>
          <w:rPr>
            <w:noProof/>
            <w:webHidden/>
          </w:rPr>
          <w:fldChar w:fldCharType="separate"/>
        </w:r>
        <w:r>
          <w:rPr>
            <w:noProof/>
            <w:webHidden/>
          </w:rPr>
          <w:t>59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779" w:history="1">
        <w:r w:rsidRPr="00854ECC">
          <w:rPr>
            <w:rStyle w:val="Hyperlink"/>
            <w:noProof/>
          </w:rPr>
          <w:t>3.2.7</w:t>
        </w:r>
        <w:r>
          <w:rPr>
            <w:rFonts w:eastAsiaTheme="minorEastAsia" w:cstheme="minorBidi"/>
            <w:noProof/>
            <w:sz w:val="22"/>
            <w:szCs w:val="22"/>
          </w:rPr>
          <w:tab/>
        </w:r>
        <w:r w:rsidRPr="00854ECC">
          <w:rPr>
            <w:rStyle w:val="Hyperlink"/>
            <w:noProof/>
          </w:rPr>
          <w:t>checkKalkulation</w:t>
        </w:r>
        <w:r>
          <w:rPr>
            <w:noProof/>
            <w:webHidden/>
          </w:rPr>
          <w:tab/>
        </w:r>
        <w:r>
          <w:rPr>
            <w:noProof/>
            <w:webHidden/>
          </w:rPr>
          <w:fldChar w:fldCharType="begin"/>
        </w:r>
        <w:r>
          <w:rPr>
            <w:noProof/>
            <w:webHidden/>
          </w:rPr>
          <w:instrText xml:space="preserve"> PAGEREF _Toc472332779 \h </w:instrText>
        </w:r>
        <w:r>
          <w:rPr>
            <w:noProof/>
            <w:webHidden/>
          </w:rPr>
        </w:r>
        <w:r>
          <w:rPr>
            <w:noProof/>
            <w:webHidden/>
          </w:rPr>
          <w:fldChar w:fldCharType="separate"/>
        </w:r>
        <w:r>
          <w:rPr>
            <w:noProof/>
            <w:webHidden/>
          </w:rPr>
          <w:t>64</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80" w:history="1">
        <w:r w:rsidRPr="00854ECC">
          <w:rPr>
            <w:rStyle w:val="Hyperlink"/>
            <w:noProof/>
          </w:rPr>
          <w:t>3.2.7.1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_Toc472332780 \h </w:instrText>
        </w:r>
        <w:r>
          <w:rPr>
            <w:noProof/>
            <w:webHidden/>
          </w:rPr>
        </w:r>
        <w:r>
          <w:rPr>
            <w:noProof/>
            <w:webHidden/>
          </w:rPr>
          <w:fldChar w:fldCharType="separate"/>
        </w:r>
        <w:r>
          <w:rPr>
            <w:noProof/>
            <w:webHidden/>
          </w:rPr>
          <w:t>64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81" w:history="1">
        <w:r w:rsidRPr="00854ECC">
          <w:rPr>
            <w:rStyle w:val="Hyperlink"/>
            <w:noProof/>
          </w:rPr>
          <w:t>3.2.7.1.1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_Toc472332781 \h </w:instrText>
        </w:r>
        <w:r>
          <w:rPr>
            <w:noProof/>
            <w:webHidden/>
          </w:rPr>
        </w:r>
        <w:r>
          <w:rPr>
            <w:noProof/>
            <w:webHidden/>
          </w:rPr>
          <w:fldChar w:fldCharType="separate"/>
        </w:r>
        <w:r>
          <w:rPr>
            <w:noProof/>
            <w:webHidden/>
          </w:rPr>
          <w:t>65</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82" w:history="1">
        <w:r w:rsidRPr="00854ECC">
          <w:rPr>
            <w:rStyle w:val="Hyperlink"/>
            <w:noProof/>
          </w:rPr>
          <w:t>3.2.7.1.2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_Toc472332782 \h </w:instrText>
        </w:r>
        <w:r>
          <w:rPr>
            <w:noProof/>
            <w:webHidden/>
          </w:rPr>
        </w:r>
        <w:r>
          <w:rPr>
            <w:noProof/>
            <w:webHidden/>
          </w:rPr>
          <w:fldChar w:fldCharType="separate"/>
        </w:r>
        <w:r>
          <w:rPr>
            <w:noProof/>
            <w:webHidden/>
          </w:rPr>
          <w:t>65</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83" w:history="1">
        <w:r w:rsidRPr="00854ECC">
          <w:rPr>
            <w:rStyle w:val="Hyperlink"/>
            <w:noProof/>
          </w:rPr>
          <w:t>3.2.7.2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_Toc472332783 \h </w:instrText>
        </w:r>
        <w:r>
          <w:rPr>
            <w:noProof/>
            <w:webHidden/>
          </w:rPr>
        </w:r>
        <w:r>
          <w:rPr>
            <w:noProof/>
            <w:webHidden/>
          </w:rPr>
          <w:fldChar w:fldCharType="separate"/>
        </w:r>
        <w:r>
          <w:rPr>
            <w:noProof/>
            <w:webHidden/>
          </w:rPr>
          <w:t>66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84" w:history="1">
        <w:r w:rsidRPr="00854ECC">
          <w:rPr>
            <w:rStyle w:val="Hyperlink"/>
            <w:noProof/>
          </w:rPr>
          <w:t>3.2.7.2.1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_Toc472332784 \h </w:instrText>
        </w:r>
        <w:r>
          <w:rPr>
            <w:noProof/>
            <w:webHidden/>
          </w:rPr>
        </w:r>
        <w:r>
          <w:rPr>
            <w:noProof/>
            <w:webHidden/>
          </w:rPr>
          <w:fldChar w:fldCharType="separate"/>
        </w:r>
        <w:r>
          <w:rPr>
            <w:noProof/>
            <w:webHidden/>
          </w:rPr>
          <w:t>66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85" w:history="1">
        <w:r w:rsidRPr="00854ECC">
          <w:rPr>
            <w:rStyle w:val="Hyperlink"/>
            <w:noProof/>
          </w:rPr>
          <w:t>3.2.7.2.2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_Toc472332785 \h </w:instrText>
        </w:r>
        <w:r>
          <w:rPr>
            <w:noProof/>
            <w:webHidden/>
          </w:rPr>
        </w:r>
        <w:r>
          <w:rPr>
            <w:noProof/>
            <w:webHidden/>
          </w:rPr>
          <w:fldChar w:fldCharType="separate"/>
        </w:r>
        <w:r>
          <w:rPr>
            <w:noProof/>
            <w:webHidden/>
          </w:rPr>
          <w:t>68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786" w:history="1">
        <w:r w:rsidRPr="00854ECC">
          <w:rPr>
            <w:rStyle w:val="Hyperlink"/>
            <w:noProof/>
          </w:rPr>
          <w:t>3.2.8</w:t>
        </w:r>
        <w:r>
          <w:rPr>
            <w:rFonts w:eastAsiaTheme="minorEastAsia" w:cstheme="minorBidi"/>
            <w:noProof/>
            <w:sz w:val="22"/>
            <w:szCs w:val="22"/>
          </w:rPr>
          <w:tab/>
        </w:r>
        <w:r w:rsidRPr="00854ECC">
          <w:rPr>
            <w:rStyle w:val="Hyperlink"/>
            <w:noProof/>
          </w:rPr>
          <w:t>listAvailableDokumente</w:t>
        </w:r>
        <w:r>
          <w:rPr>
            <w:noProof/>
            <w:webHidden/>
          </w:rPr>
          <w:tab/>
        </w:r>
        <w:r>
          <w:rPr>
            <w:noProof/>
            <w:webHidden/>
          </w:rPr>
          <w:fldChar w:fldCharType="begin"/>
        </w:r>
        <w:r>
          <w:rPr>
            <w:noProof/>
            <w:webHidden/>
          </w:rPr>
          <w:instrText xml:space="preserve"> PAGEREF _Toc472332786 \h </w:instrText>
        </w:r>
        <w:r>
          <w:rPr>
            <w:noProof/>
            <w:webHidden/>
          </w:rPr>
        </w:r>
        <w:r>
          <w:rPr>
            <w:noProof/>
            <w:webHidden/>
          </w:rPr>
          <w:fldChar w:fldCharType="separate"/>
        </w:r>
        <w:r>
          <w:rPr>
            <w:noProof/>
            <w:webHidden/>
          </w:rPr>
          <w:t>68</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87" w:history="1">
        <w:r w:rsidRPr="00854ECC">
          <w:rPr>
            <w:rStyle w:val="Hyperlink"/>
            <w:noProof/>
          </w:rPr>
          <w:t>3.2.8.1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_Toc472332787 \h </w:instrText>
        </w:r>
        <w:r>
          <w:rPr>
            <w:noProof/>
            <w:webHidden/>
          </w:rPr>
        </w:r>
        <w:r>
          <w:rPr>
            <w:noProof/>
            <w:webHidden/>
          </w:rPr>
          <w:fldChar w:fldCharType="separate"/>
        </w:r>
        <w:r>
          <w:rPr>
            <w:noProof/>
            <w:webHidden/>
          </w:rPr>
          <w:t>68</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88" w:history="1">
        <w:r w:rsidRPr="00854ECC">
          <w:rPr>
            <w:rStyle w:val="Hyperlink"/>
            <w:noProof/>
          </w:rPr>
          <w:t>3.2.8.1.1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_Toc472332788 \h </w:instrText>
        </w:r>
        <w:r>
          <w:rPr>
            <w:noProof/>
            <w:webHidden/>
          </w:rPr>
        </w:r>
        <w:r>
          <w:rPr>
            <w:noProof/>
            <w:webHidden/>
          </w:rPr>
          <w:fldChar w:fldCharType="separate"/>
        </w:r>
        <w:r>
          <w:rPr>
            <w:noProof/>
            <w:webHidden/>
          </w:rPr>
          <w:t>68</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89" w:history="1">
        <w:r w:rsidRPr="00854ECC">
          <w:rPr>
            <w:rStyle w:val="Hyperlink"/>
            <w:noProof/>
          </w:rPr>
          <w:t>3.2.8.1.2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_Toc472332789 \h </w:instrText>
        </w:r>
        <w:r>
          <w:rPr>
            <w:noProof/>
            <w:webHidden/>
          </w:rPr>
        </w:r>
        <w:r>
          <w:rPr>
            <w:noProof/>
            <w:webHidden/>
          </w:rPr>
          <w:fldChar w:fldCharType="separate"/>
        </w:r>
        <w:r>
          <w:rPr>
            <w:noProof/>
            <w:webHidden/>
          </w:rPr>
          <w:t>69</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90" w:history="1">
        <w:r w:rsidRPr="00854ECC">
          <w:rPr>
            <w:rStyle w:val="Hyperlink"/>
            <w:noProof/>
          </w:rPr>
          <w:t>3.2.8.2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_Toc472332790 \h </w:instrText>
        </w:r>
        <w:r>
          <w:rPr>
            <w:noProof/>
            <w:webHidden/>
          </w:rPr>
        </w:r>
        <w:r>
          <w:rPr>
            <w:noProof/>
            <w:webHidden/>
          </w:rPr>
          <w:fldChar w:fldCharType="separate"/>
        </w:r>
        <w:r>
          <w:rPr>
            <w:noProof/>
            <w:webHidden/>
          </w:rPr>
          <w:t>70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91" w:history="1">
        <w:r w:rsidRPr="00854ECC">
          <w:rPr>
            <w:rStyle w:val="Hyperlink"/>
            <w:noProof/>
          </w:rPr>
          <w:t>3.2.8.2.1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_Toc472332791 \h </w:instrText>
        </w:r>
        <w:r>
          <w:rPr>
            <w:noProof/>
            <w:webHidden/>
          </w:rPr>
        </w:r>
        <w:r>
          <w:rPr>
            <w:noProof/>
            <w:webHidden/>
          </w:rPr>
          <w:fldChar w:fldCharType="separate"/>
        </w:r>
        <w:r>
          <w:rPr>
            <w:noProof/>
            <w:webHidden/>
          </w:rPr>
          <w:t>70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92" w:history="1">
        <w:r w:rsidRPr="00854ECC">
          <w:rPr>
            <w:rStyle w:val="Hyperlink"/>
            <w:noProof/>
          </w:rPr>
          <w:t>3.2.8.2.2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_Toc472332792 \h </w:instrText>
        </w:r>
        <w:r>
          <w:rPr>
            <w:noProof/>
            <w:webHidden/>
          </w:rPr>
        </w:r>
        <w:r>
          <w:rPr>
            <w:noProof/>
            <w:webHidden/>
          </w:rPr>
          <w:fldChar w:fldCharType="separate"/>
        </w:r>
        <w:r>
          <w:rPr>
            <w:noProof/>
            <w:webHidden/>
          </w:rPr>
          <w:t>70</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793" w:history="1">
        <w:r w:rsidRPr="00854ECC">
          <w:rPr>
            <w:rStyle w:val="Hyperlink"/>
            <w:noProof/>
          </w:rPr>
          <w:t>3.2.9</w:t>
        </w:r>
        <w:r>
          <w:rPr>
            <w:rFonts w:eastAsiaTheme="minorEastAsia" w:cstheme="minorBidi"/>
            <w:noProof/>
            <w:sz w:val="22"/>
            <w:szCs w:val="22"/>
          </w:rPr>
          <w:tab/>
        </w:r>
        <w:r w:rsidRPr="00854ECC">
          <w:rPr>
            <w:rStyle w:val="Hyperlink"/>
            <w:noProof/>
          </w:rPr>
          <w:t>printCheckedDokumente</w:t>
        </w:r>
        <w:r>
          <w:rPr>
            <w:noProof/>
            <w:webHidden/>
          </w:rPr>
          <w:tab/>
        </w:r>
        <w:r>
          <w:rPr>
            <w:noProof/>
            <w:webHidden/>
          </w:rPr>
          <w:fldChar w:fldCharType="begin"/>
        </w:r>
        <w:r>
          <w:rPr>
            <w:noProof/>
            <w:webHidden/>
          </w:rPr>
          <w:instrText xml:space="preserve"> PAGEREF _Toc472332793 \h </w:instrText>
        </w:r>
        <w:r>
          <w:rPr>
            <w:noProof/>
            <w:webHidden/>
          </w:rPr>
        </w:r>
        <w:r>
          <w:rPr>
            <w:noProof/>
            <w:webHidden/>
          </w:rPr>
          <w:fldChar w:fldCharType="separate"/>
        </w:r>
        <w:r>
          <w:rPr>
            <w:noProof/>
            <w:webHidden/>
          </w:rPr>
          <w:t>71</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94" w:history="1">
        <w:r w:rsidRPr="00854ECC">
          <w:rPr>
            <w:rStyle w:val="Hyperlink"/>
            <w:noProof/>
          </w:rPr>
          <w:t>3.2.9.1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_Toc472332794 \h </w:instrText>
        </w:r>
        <w:r>
          <w:rPr>
            <w:noProof/>
            <w:webHidden/>
          </w:rPr>
        </w:r>
        <w:r>
          <w:rPr>
            <w:noProof/>
            <w:webHidden/>
          </w:rPr>
          <w:fldChar w:fldCharType="separate"/>
        </w:r>
        <w:r>
          <w:rPr>
            <w:noProof/>
            <w:webHidden/>
          </w:rPr>
          <w:t>71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95" w:history="1">
        <w:r w:rsidRPr="00854ECC">
          <w:rPr>
            <w:rStyle w:val="Hyperlink"/>
            <w:noProof/>
          </w:rPr>
          <w:t>3.2.9.1.1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_Toc472332795 \h </w:instrText>
        </w:r>
        <w:r>
          <w:rPr>
            <w:noProof/>
            <w:webHidden/>
          </w:rPr>
        </w:r>
        <w:r>
          <w:rPr>
            <w:noProof/>
            <w:webHidden/>
          </w:rPr>
          <w:fldChar w:fldCharType="separate"/>
        </w:r>
        <w:r>
          <w:rPr>
            <w:noProof/>
            <w:webHidden/>
          </w:rPr>
          <w:t>71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96" w:history="1">
        <w:r w:rsidRPr="00854ECC">
          <w:rPr>
            <w:rStyle w:val="Hyperlink"/>
            <w:noProof/>
          </w:rPr>
          <w:t>3.2.9.1.2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_Toc472332796 \h </w:instrText>
        </w:r>
        <w:r>
          <w:rPr>
            <w:noProof/>
            <w:webHidden/>
          </w:rPr>
        </w:r>
        <w:r>
          <w:rPr>
            <w:noProof/>
            <w:webHidden/>
          </w:rPr>
          <w:fldChar w:fldCharType="separate"/>
        </w:r>
        <w:r>
          <w:rPr>
            <w:noProof/>
            <w:webHidden/>
          </w:rPr>
          <w:t>72</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797" w:history="1">
        <w:r w:rsidRPr="00854ECC">
          <w:rPr>
            <w:rStyle w:val="Hyperlink"/>
            <w:noProof/>
          </w:rPr>
          <w:t>3.2.9.2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_Toc472332797 \h </w:instrText>
        </w:r>
        <w:r>
          <w:rPr>
            <w:noProof/>
            <w:webHidden/>
          </w:rPr>
        </w:r>
        <w:r>
          <w:rPr>
            <w:noProof/>
            <w:webHidden/>
          </w:rPr>
          <w:fldChar w:fldCharType="separate"/>
        </w:r>
        <w:r>
          <w:rPr>
            <w:noProof/>
            <w:webHidden/>
          </w:rPr>
          <w:t>72</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98" w:history="1">
        <w:r w:rsidRPr="00854ECC">
          <w:rPr>
            <w:rStyle w:val="Hyperlink"/>
            <w:noProof/>
          </w:rPr>
          <w:t>3.2.9.2.1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_Toc472332798 \h </w:instrText>
        </w:r>
        <w:r>
          <w:rPr>
            <w:noProof/>
            <w:webHidden/>
          </w:rPr>
        </w:r>
        <w:r>
          <w:rPr>
            <w:noProof/>
            <w:webHidden/>
          </w:rPr>
          <w:fldChar w:fldCharType="separate"/>
        </w:r>
        <w:r>
          <w:rPr>
            <w:noProof/>
            <w:webHidden/>
          </w:rPr>
          <w:t>72</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799" w:history="1">
        <w:r w:rsidRPr="00854ECC">
          <w:rPr>
            <w:rStyle w:val="Hyperlink"/>
            <w:noProof/>
          </w:rPr>
          <w:t>3.2.9.2.2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_Toc472332799 \h </w:instrText>
        </w:r>
        <w:r>
          <w:rPr>
            <w:noProof/>
            <w:webHidden/>
          </w:rPr>
        </w:r>
        <w:r>
          <w:rPr>
            <w:noProof/>
            <w:webHidden/>
          </w:rPr>
          <w:fldChar w:fldCharType="separate"/>
        </w:r>
        <w:r>
          <w:rPr>
            <w:noProof/>
            <w:webHidden/>
          </w:rPr>
          <w:t>73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800" w:history="1">
        <w:r w:rsidRPr="00854ECC">
          <w:rPr>
            <w:rStyle w:val="Hyperlink"/>
            <w:noProof/>
          </w:rPr>
          <w:t>3.2.10</w:t>
        </w:r>
        <w:r>
          <w:rPr>
            <w:rFonts w:eastAsiaTheme="minorEastAsia" w:cstheme="minorBidi"/>
            <w:noProof/>
            <w:sz w:val="22"/>
            <w:szCs w:val="22"/>
          </w:rPr>
          <w:tab/>
        </w:r>
        <w:r w:rsidRPr="00854ECC">
          <w:rPr>
            <w:rStyle w:val="Hyperlink"/>
            <w:noProof/>
          </w:rPr>
          <w:t>createOrUpdateAngebot</w:t>
        </w:r>
        <w:r>
          <w:rPr>
            <w:noProof/>
            <w:webHidden/>
          </w:rPr>
          <w:tab/>
        </w:r>
        <w:r>
          <w:rPr>
            <w:noProof/>
            <w:webHidden/>
          </w:rPr>
          <w:fldChar w:fldCharType="begin"/>
        </w:r>
        <w:r>
          <w:rPr>
            <w:noProof/>
            <w:webHidden/>
          </w:rPr>
          <w:instrText xml:space="preserve"> PAGEREF _Toc472332800 \h </w:instrText>
        </w:r>
        <w:r>
          <w:rPr>
            <w:noProof/>
            <w:webHidden/>
          </w:rPr>
        </w:r>
        <w:r>
          <w:rPr>
            <w:noProof/>
            <w:webHidden/>
          </w:rPr>
          <w:fldChar w:fldCharType="separate"/>
        </w:r>
        <w:r>
          <w:rPr>
            <w:noProof/>
            <w:webHidden/>
          </w:rPr>
          <w:t>75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2801" w:history="1">
        <w:r w:rsidRPr="00854ECC">
          <w:rPr>
            <w:rStyle w:val="Hyperlink"/>
            <w:noProof/>
          </w:rPr>
          <w:t>3.2.10.1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_Toc472332801 \h </w:instrText>
        </w:r>
        <w:r>
          <w:rPr>
            <w:noProof/>
            <w:webHidden/>
          </w:rPr>
        </w:r>
        <w:r>
          <w:rPr>
            <w:noProof/>
            <w:webHidden/>
          </w:rPr>
          <w:fldChar w:fldCharType="separate"/>
        </w:r>
        <w:r>
          <w:rPr>
            <w:noProof/>
            <w:webHidden/>
          </w:rPr>
          <w:t>75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02" w:history="1">
        <w:r w:rsidRPr="00854ECC">
          <w:rPr>
            <w:rStyle w:val="Hyperlink"/>
            <w:noProof/>
          </w:rPr>
          <w:t>3.2.10.1.1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_Toc472332802 \h </w:instrText>
        </w:r>
        <w:r>
          <w:rPr>
            <w:noProof/>
            <w:webHidden/>
          </w:rPr>
        </w:r>
        <w:r>
          <w:rPr>
            <w:noProof/>
            <w:webHidden/>
          </w:rPr>
          <w:fldChar w:fldCharType="separate"/>
        </w:r>
        <w:r>
          <w:rPr>
            <w:noProof/>
            <w:webHidden/>
          </w:rPr>
          <w:t>75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03" w:history="1">
        <w:r w:rsidRPr="00854ECC">
          <w:rPr>
            <w:rStyle w:val="Hyperlink"/>
            <w:noProof/>
          </w:rPr>
          <w:t>3.2.10.1.2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_Toc472332803 \h </w:instrText>
        </w:r>
        <w:r>
          <w:rPr>
            <w:noProof/>
            <w:webHidden/>
          </w:rPr>
        </w:r>
        <w:r>
          <w:rPr>
            <w:noProof/>
            <w:webHidden/>
          </w:rPr>
          <w:fldChar w:fldCharType="separate"/>
        </w:r>
        <w:r>
          <w:rPr>
            <w:noProof/>
            <w:webHidden/>
          </w:rPr>
          <w:t>75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2804" w:history="1">
        <w:r w:rsidRPr="00854ECC">
          <w:rPr>
            <w:rStyle w:val="Hyperlink"/>
            <w:noProof/>
          </w:rPr>
          <w:t>3.2.10.2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_Toc472332804 \h </w:instrText>
        </w:r>
        <w:r>
          <w:rPr>
            <w:noProof/>
            <w:webHidden/>
          </w:rPr>
        </w:r>
        <w:r>
          <w:rPr>
            <w:noProof/>
            <w:webHidden/>
          </w:rPr>
          <w:fldChar w:fldCharType="separate"/>
        </w:r>
        <w:r>
          <w:rPr>
            <w:noProof/>
            <w:webHidden/>
          </w:rPr>
          <w:t>75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05" w:history="1">
        <w:r w:rsidRPr="00854ECC">
          <w:rPr>
            <w:rStyle w:val="Hyperlink"/>
            <w:noProof/>
          </w:rPr>
          <w:t>3.2.10.2.1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_Toc472332805 \h </w:instrText>
        </w:r>
        <w:r>
          <w:rPr>
            <w:noProof/>
            <w:webHidden/>
          </w:rPr>
        </w:r>
        <w:r>
          <w:rPr>
            <w:noProof/>
            <w:webHidden/>
          </w:rPr>
          <w:fldChar w:fldCharType="separate"/>
        </w:r>
        <w:r>
          <w:rPr>
            <w:noProof/>
            <w:webHidden/>
          </w:rPr>
          <w:t>75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06" w:history="1">
        <w:r w:rsidRPr="00854ECC">
          <w:rPr>
            <w:rStyle w:val="Hyperlink"/>
            <w:noProof/>
          </w:rPr>
          <w:t>3.2.10.2.2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_Toc472332806 \h </w:instrText>
        </w:r>
        <w:r>
          <w:rPr>
            <w:noProof/>
            <w:webHidden/>
          </w:rPr>
        </w:r>
        <w:r>
          <w:rPr>
            <w:noProof/>
            <w:webHidden/>
          </w:rPr>
          <w:fldChar w:fldCharType="separate"/>
        </w:r>
        <w:r>
          <w:rPr>
            <w:noProof/>
            <w:webHidden/>
          </w:rPr>
          <w:t>78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807" w:history="1">
        <w:r w:rsidRPr="00854ECC">
          <w:rPr>
            <w:rStyle w:val="Hyperlink"/>
            <w:noProof/>
          </w:rPr>
          <w:t>3.2.11</w:t>
        </w:r>
        <w:r>
          <w:rPr>
            <w:rFonts w:eastAsiaTheme="minorEastAsia" w:cstheme="minorBidi"/>
            <w:noProof/>
            <w:sz w:val="22"/>
            <w:szCs w:val="22"/>
          </w:rPr>
          <w:tab/>
        </w:r>
        <w:r w:rsidRPr="00854ECC">
          <w:rPr>
            <w:rStyle w:val="Hyperlink"/>
            <w:noProof/>
          </w:rPr>
          <w:t>createOrUpdateAntrag</w:t>
        </w:r>
        <w:r>
          <w:rPr>
            <w:noProof/>
            <w:webHidden/>
          </w:rPr>
          <w:tab/>
        </w:r>
        <w:r>
          <w:rPr>
            <w:noProof/>
            <w:webHidden/>
          </w:rPr>
          <w:fldChar w:fldCharType="begin"/>
        </w:r>
        <w:r>
          <w:rPr>
            <w:noProof/>
            <w:webHidden/>
          </w:rPr>
          <w:instrText xml:space="preserve"> PAGEREF _Toc472332807 \h </w:instrText>
        </w:r>
        <w:r>
          <w:rPr>
            <w:noProof/>
            <w:webHidden/>
          </w:rPr>
        </w:r>
        <w:r>
          <w:rPr>
            <w:noProof/>
            <w:webHidden/>
          </w:rPr>
          <w:fldChar w:fldCharType="separate"/>
        </w:r>
        <w:r>
          <w:rPr>
            <w:noProof/>
            <w:webHidden/>
          </w:rPr>
          <w:t>87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2808" w:history="1">
        <w:r w:rsidRPr="00854ECC">
          <w:rPr>
            <w:rStyle w:val="Hyperlink"/>
            <w:noProof/>
          </w:rPr>
          <w:t>3.2.11.1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_Toc472332808 \h </w:instrText>
        </w:r>
        <w:r>
          <w:rPr>
            <w:noProof/>
            <w:webHidden/>
          </w:rPr>
        </w:r>
        <w:r>
          <w:rPr>
            <w:noProof/>
            <w:webHidden/>
          </w:rPr>
          <w:fldChar w:fldCharType="separate"/>
        </w:r>
        <w:r>
          <w:rPr>
            <w:noProof/>
            <w:webHidden/>
          </w:rPr>
          <w:t>87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09" w:history="1">
        <w:r w:rsidRPr="00854ECC">
          <w:rPr>
            <w:rStyle w:val="Hyperlink"/>
            <w:noProof/>
          </w:rPr>
          <w:t>3.2.11.1.1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_Toc472332809 \h </w:instrText>
        </w:r>
        <w:r>
          <w:rPr>
            <w:noProof/>
            <w:webHidden/>
          </w:rPr>
        </w:r>
        <w:r>
          <w:rPr>
            <w:noProof/>
            <w:webHidden/>
          </w:rPr>
          <w:fldChar w:fldCharType="separate"/>
        </w:r>
        <w:r>
          <w:rPr>
            <w:noProof/>
            <w:webHidden/>
          </w:rPr>
          <w:t>87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10" w:history="1">
        <w:r w:rsidRPr="00854ECC">
          <w:rPr>
            <w:rStyle w:val="Hyperlink"/>
            <w:noProof/>
          </w:rPr>
          <w:t>3.2.11.1.2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_Toc472332810 \h </w:instrText>
        </w:r>
        <w:r>
          <w:rPr>
            <w:noProof/>
            <w:webHidden/>
          </w:rPr>
        </w:r>
        <w:r>
          <w:rPr>
            <w:noProof/>
            <w:webHidden/>
          </w:rPr>
          <w:fldChar w:fldCharType="separate"/>
        </w:r>
        <w:r>
          <w:rPr>
            <w:noProof/>
            <w:webHidden/>
          </w:rPr>
          <w:t>87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2811" w:history="1">
        <w:r w:rsidRPr="00854ECC">
          <w:rPr>
            <w:rStyle w:val="Hyperlink"/>
            <w:noProof/>
          </w:rPr>
          <w:t>3.2.11.2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_Toc472332811 \h </w:instrText>
        </w:r>
        <w:r>
          <w:rPr>
            <w:noProof/>
            <w:webHidden/>
          </w:rPr>
        </w:r>
        <w:r>
          <w:rPr>
            <w:noProof/>
            <w:webHidden/>
          </w:rPr>
          <w:fldChar w:fldCharType="separate"/>
        </w:r>
        <w:r>
          <w:rPr>
            <w:noProof/>
            <w:webHidden/>
          </w:rPr>
          <w:t>87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12" w:history="1">
        <w:r w:rsidRPr="00854ECC">
          <w:rPr>
            <w:rStyle w:val="Hyperlink"/>
            <w:noProof/>
          </w:rPr>
          <w:t>3.2.11.2.1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_Toc472332812 \h </w:instrText>
        </w:r>
        <w:r>
          <w:rPr>
            <w:noProof/>
            <w:webHidden/>
          </w:rPr>
        </w:r>
        <w:r>
          <w:rPr>
            <w:noProof/>
            <w:webHidden/>
          </w:rPr>
          <w:fldChar w:fldCharType="separate"/>
        </w:r>
        <w:r>
          <w:rPr>
            <w:noProof/>
            <w:webHidden/>
          </w:rPr>
          <w:t>87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13" w:history="1">
        <w:r w:rsidRPr="00854ECC">
          <w:rPr>
            <w:rStyle w:val="Hyperlink"/>
            <w:noProof/>
          </w:rPr>
          <w:t>3.2.11.2.2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_Toc472332813 \h </w:instrText>
        </w:r>
        <w:r>
          <w:rPr>
            <w:noProof/>
            <w:webHidden/>
          </w:rPr>
        </w:r>
        <w:r>
          <w:rPr>
            <w:noProof/>
            <w:webHidden/>
          </w:rPr>
          <w:fldChar w:fldCharType="separate"/>
        </w:r>
        <w:r>
          <w:rPr>
            <w:noProof/>
            <w:webHidden/>
          </w:rPr>
          <w:t>90</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814" w:history="1">
        <w:r w:rsidRPr="00854ECC">
          <w:rPr>
            <w:rStyle w:val="Hyperlink"/>
            <w:noProof/>
          </w:rPr>
          <w:t>3.2.12</w:t>
        </w:r>
        <w:r>
          <w:rPr>
            <w:rFonts w:eastAsiaTheme="minorEastAsia" w:cstheme="minorBidi"/>
            <w:noProof/>
            <w:sz w:val="22"/>
            <w:szCs w:val="22"/>
          </w:rPr>
          <w:tab/>
        </w:r>
        <w:r w:rsidRPr="00854ECC">
          <w:rPr>
            <w:rStyle w:val="Hyperlink"/>
            <w:noProof/>
          </w:rPr>
          <w:t>createOrUpdateExtraValue</w:t>
        </w:r>
        <w:r>
          <w:rPr>
            <w:noProof/>
            <w:webHidden/>
          </w:rPr>
          <w:tab/>
        </w:r>
        <w:r>
          <w:rPr>
            <w:noProof/>
            <w:webHidden/>
          </w:rPr>
          <w:fldChar w:fldCharType="begin"/>
        </w:r>
        <w:r>
          <w:rPr>
            <w:noProof/>
            <w:webHidden/>
          </w:rPr>
          <w:instrText xml:space="preserve"> PAGEREF _Toc472332814 \h </w:instrText>
        </w:r>
        <w:r>
          <w:rPr>
            <w:noProof/>
            <w:webHidden/>
          </w:rPr>
        </w:r>
        <w:r>
          <w:rPr>
            <w:noProof/>
            <w:webHidden/>
          </w:rPr>
          <w:fldChar w:fldCharType="separate"/>
        </w:r>
        <w:r>
          <w:rPr>
            <w:noProof/>
            <w:webHidden/>
          </w:rPr>
          <w:t>98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2815" w:history="1">
        <w:r w:rsidRPr="00854ECC">
          <w:rPr>
            <w:rStyle w:val="Hyperlink"/>
            <w:noProof/>
          </w:rPr>
          <w:t>3.2.12.1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_Toc472332815 \h </w:instrText>
        </w:r>
        <w:r>
          <w:rPr>
            <w:noProof/>
            <w:webHidden/>
          </w:rPr>
        </w:r>
        <w:r>
          <w:rPr>
            <w:noProof/>
            <w:webHidden/>
          </w:rPr>
          <w:fldChar w:fldCharType="separate"/>
        </w:r>
        <w:r>
          <w:rPr>
            <w:noProof/>
            <w:webHidden/>
          </w:rPr>
          <w:t>98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16" w:history="1">
        <w:r w:rsidRPr="00854ECC">
          <w:rPr>
            <w:rStyle w:val="Hyperlink"/>
            <w:noProof/>
          </w:rPr>
          <w:t>3.2.12.1.1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_Toc472332816 \h </w:instrText>
        </w:r>
        <w:r>
          <w:rPr>
            <w:noProof/>
            <w:webHidden/>
          </w:rPr>
        </w:r>
        <w:r>
          <w:rPr>
            <w:noProof/>
            <w:webHidden/>
          </w:rPr>
          <w:fldChar w:fldCharType="separate"/>
        </w:r>
        <w:r>
          <w:rPr>
            <w:noProof/>
            <w:webHidden/>
          </w:rPr>
          <w:t>98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17" w:history="1">
        <w:r w:rsidRPr="00854ECC">
          <w:rPr>
            <w:rStyle w:val="Hyperlink"/>
            <w:noProof/>
          </w:rPr>
          <w:t>3.2.12.1.2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_Toc472332817 \h </w:instrText>
        </w:r>
        <w:r>
          <w:rPr>
            <w:noProof/>
            <w:webHidden/>
          </w:rPr>
        </w:r>
        <w:r>
          <w:rPr>
            <w:noProof/>
            <w:webHidden/>
          </w:rPr>
          <w:fldChar w:fldCharType="separate"/>
        </w:r>
        <w:r>
          <w:rPr>
            <w:noProof/>
            <w:webHidden/>
          </w:rPr>
          <w:t>98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818" w:history="1">
        <w:r w:rsidRPr="00854ECC">
          <w:rPr>
            <w:rStyle w:val="Hyperlink"/>
            <w:noProof/>
          </w:rPr>
          <w:t>3.2.13</w:t>
        </w:r>
        <w:r>
          <w:rPr>
            <w:rFonts w:eastAsiaTheme="minorEastAsia" w:cstheme="minorBidi"/>
            <w:noProof/>
            <w:sz w:val="22"/>
            <w:szCs w:val="22"/>
          </w:rPr>
          <w:tab/>
        </w:r>
        <w:r w:rsidRPr="00854ECC">
          <w:rPr>
            <w:rStyle w:val="Hyperlink"/>
            <w:noProof/>
          </w:rPr>
          <w:t>createOrUpdateUpload</w:t>
        </w:r>
        <w:r>
          <w:rPr>
            <w:noProof/>
            <w:webHidden/>
          </w:rPr>
          <w:tab/>
        </w:r>
        <w:r>
          <w:rPr>
            <w:noProof/>
            <w:webHidden/>
          </w:rPr>
          <w:fldChar w:fldCharType="begin"/>
        </w:r>
        <w:r>
          <w:rPr>
            <w:noProof/>
            <w:webHidden/>
          </w:rPr>
          <w:instrText xml:space="preserve"> PAGEREF _Toc472332818 \h </w:instrText>
        </w:r>
        <w:r>
          <w:rPr>
            <w:noProof/>
            <w:webHidden/>
          </w:rPr>
        </w:r>
        <w:r>
          <w:rPr>
            <w:noProof/>
            <w:webHidden/>
          </w:rPr>
          <w:fldChar w:fldCharType="separate"/>
        </w:r>
        <w:r>
          <w:rPr>
            <w:noProof/>
            <w:webHidden/>
          </w:rPr>
          <w:t>98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2819" w:history="1">
        <w:r w:rsidRPr="00854ECC">
          <w:rPr>
            <w:rStyle w:val="Hyperlink"/>
            <w:noProof/>
          </w:rPr>
          <w:t>3.2.13.1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_Toc472332819 \h </w:instrText>
        </w:r>
        <w:r>
          <w:rPr>
            <w:noProof/>
            <w:webHidden/>
          </w:rPr>
        </w:r>
        <w:r>
          <w:rPr>
            <w:noProof/>
            <w:webHidden/>
          </w:rPr>
          <w:fldChar w:fldCharType="separate"/>
        </w:r>
        <w:r>
          <w:rPr>
            <w:noProof/>
            <w:webHidden/>
          </w:rPr>
          <w:t>98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20" w:history="1">
        <w:r w:rsidRPr="00854ECC">
          <w:rPr>
            <w:rStyle w:val="Hyperlink"/>
            <w:noProof/>
          </w:rPr>
          <w:t>3.2.13.1.1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_Toc472332820 \h </w:instrText>
        </w:r>
        <w:r>
          <w:rPr>
            <w:noProof/>
            <w:webHidden/>
          </w:rPr>
        </w:r>
        <w:r>
          <w:rPr>
            <w:noProof/>
            <w:webHidden/>
          </w:rPr>
          <w:fldChar w:fldCharType="separate"/>
        </w:r>
        <w:r>
          <w:rPr>
            <w:noProof/>
            <w:webHidden/>
          </w:rPr>
          <w:t>99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21" w:history="1">
        <w:r w:rsidRPr="00854ECC">
          <w:rPr>
            <w:rStyle w:val="Hyperlink"/>
            <w:noProof/>
          </w:rPr>
          <w:t>3.2.13.1.2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_Toc472332821 \h </w:instrText>
        </w:r>
        <w:r>
          <w:rPr>
            <w:noProof/>
            <w:webHidden/>
          </w:rPr>
        </w:r>
        <w:r>
          <w:rPr>
            <w:noProof/>
            <w:webHidden/>
          </w:rPr>
          <w:fldChar w:fldCharType="separate"/>
        </w:r>
        <w:r>
          <w:rPr>
            <w:noProof/>
            <w:webHidden/>
          </w:rPr>
          <w:t>100</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822" w:history="1">
        <w:r w:rsidRPr="00854ECC">
          <w:rPr>
            <w:rStyle w:val="Hyperlink"/>
            <w:noProof/>
          </w:rPr>
          <w:t>3.2.14</w:t>
        </w:r>
        <w:r>
          <w:rPr>
            <w:rFonts w:eastAsiaTheme="minorEastAsia" w:cstheme="minorBidi"/>
            <w:noProof/>
            <w:sz w:val="22"/>
            <w:szCs w:val="22"/>
          </w:rPr>
          <w:tab/>
        </w:r>
        <w:r w:rsidRPr="00854ECC">
          <w:rPr>
            <w:rStyle w:val="Hyperlink"/>
            <w:noProof/>
          </w:rPr>
          <w:t>kremoGetBudget</w:t>
        </w:r>
        <w:r>
          <w:rPr>
            <w:noProof/>
            <w:webHidden/>
          </w:rPr>
          <w:tab/>
        </w:r>
        <w:r>
          <w:rPr>
            <w:noProof/>
            <w:webHidden/>
          </w:rPr>
          <w:fldChar w:fldCharType="begin"/>
        </w:r>
        <w:r>
          <w:rPr>
            <w:noProof/>
            <w:webHidden/>
          </w:rPr>
          <w:instrText xml:space="preserve"> PAGEREF _Toc472332822 \h </w:instrText>
        </w:r>
        <w:r>
          <w:rPr>
            <w:noProof/>
            <w:webHidden/>
          </w:rPr>
        </w:r>
        <w:r>
          <w:rPr>
            <w:noProof/>
            <w:webHidden/>
          </w:rPr>
          <w:fldChar w:fldCharType="separate"/>
        </w:r>
        <w:r>
          <w:rPr>
            <w:noProof/>
            <w:webHidden/>
          </w:rPr>
          <w:t>100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2823" w:history="1">
        <w:r w:rsidRPr="00854ECC">
          <w:rPr>
            <w:rStyle w:val="Hyperlink"/>
            <w:noProof/>
          </w:rPr>
          <w:t>3.2.14.1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_Toc472332823 \h </w:instrText>
        </w:r>
        <w:r>
          <w:rPr>
            <w:noProof/>
            <w:webHidden/>
          </w:rPr>
        </w:r>
        <w:r>
          <w:rPr>
            <w:noProof/>
            <w:webHidden/>
          </w:rPr>
          <w:fldChar w:fldCharType="separate"/>
        </w:r>
        <w:r>
          <w:rPr>
            <w:noProof/>
            <w:webHidden/>
          </w:rPr>
          <w:t>100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24" w:history="1">
        <w:r w:rsidRPr="00854ECC">
          <w:rPr>
            <w:rStyle w:val="Hyperlink"/>
            <w:noProof/>
          </w:rPr>
          <w:t>3.2.14.1.1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_Toc472332824 \h </w:instrText>
        </w:r>
        <w:r>
          <w:rPr>
            <w:noProof/>
            <w:webHidden/>
          </w:rPr>
        </w:r>
        <w:r>
          <w:rPr>
            <w:noProof/>
            <w:webHidden/>
          </w:rPr>
          <w:fldChar w:fldCharType="separate"/>
        </w:r>
        <w:r>
          <w:rPr>
            <w:noProof/>
            <w:webHidden/>
          </w:rPr>
          <w:t>100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25" w:history="1">
        <w:r w:rsidRPr="00854ECC">
          <w:rPr>
            <w:rStyle w:val="Hyperlink"/>
            <w:noProof/>
          </w:rPr>
          <w:t>3.2.14.1.2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_Toc472332825 \h </w:instrText>
        </w:r>
        <w:r>
          <w:rPr>
            <w:noProof/>
            <w:webHidden/>
          </w:rPr>
        </w:r>
        <w:r>
          <w:rPr>
            <w:noProof/>
            <w:webHidden/>
          </w:rPr>
          <w:fldChar w:fldCharType="separate"/>
        </w:r>
        <w:r>
          <w:rPr>
            <w:noProof/>
            <w:webHidden/>
          </w:rPr>
          <w:t>101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826" w:history="1">
        <w:r w:rsidRPr="00854ECC">
          <w:rPr>
            <w:rStyle w:val="Hyperlink"/>
            <w:noProof/>
          </w:rPr>
          <w:t>3.2.15</w:t>
        </w:r>
        <w:r>
          <w:rPr>
            <w:rFonts w:eastAsiaTheme="minorEastAsia" w:cstheme="minorBidi"/>
            <w:noProof/>
            <w:sz w:val="22"/>
            <w:szCs w:val="22"/>
          </w:rPr>
          <w:tab/>
        </w:r>
        <w:r w:rsidRPr="00854ECC">
          <w:rPr>
            <w:rStyle w:val="Hyperlink"/>
            <w:noProof/>
          </w:rPr>
          <w:t>DeliverServiceInformation</w:t>
        </w:r>
        <w:r>
          <w:rPr>
            <w:noProof/>
            <w:webHidden/>
          </w:rPr>
          <w:tab/>
        </w:r>
        <w:r>
          <w:rPr>
            <w:noProof/>
            <w:webHidden/>
          </w:rPr>
          <w:fldChar w:fldCharType="begin"/>
        </w:r>
        <w:r>
          <w:rPr>
            <w:noProof/>
            <w:webHidden/>
          </w:rPr>
          <w:instrText xml:space="preserve"> PAGEREF _Toc472332826 \h </w:instrText>
        </w:r>
        <w:r>
          <w:rPr>
            <w:noProof/>
            <w:webHidden/>
          </w:rPr>
        </w:r>
        <w:r>
          <w:rPr>
            <w:noProof/>
            <w:webHidden/>
          </w:rPr>
          <w:fldChar w:fldCharType="separate"/>
        </w:r>
        <w:r>
          <w:rPr>
            <w:noProof/>
            <w:webHidden/>
          </w:rPr>
          <w:t>101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2827" w:history="1">
        <w:r w:rsidRPr="00854ECC">
          <w:rPr>
            <w:rStyle w:val="Hyperlink"/>
            <w:noProof/>
          </w:rPr>
          <w:t>3.2.15.1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_Toc472332827 \h </w:instrText>
        </w:r>
        <w:r>
          <w:rPr>
            <w:noProof/>
            <w:webHidden/>
          </w:rPr>
        </w:r>
        <w:r>
          <w:rPr>
            <w:noProof/>
            <w:webHidden/>
          </w:rPr>
          <w:fldChar w:fldCharType="separate"/>
        </w:r>
        <w:r>
          <w:rPr>
            <w:noProof/>
            <w:webHidden/>
          </w:rPr>
          <w:t>101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28" w:history="1">
        <w:r w:rsidRPr="00854ECC">
          <w:rPr>
            <w:rStyle w:val="Hyperlink"/>
            <w:noProof/>
          </w:rPr>
          <w:t>3.2.15.1.1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_Toc472332828 \h </w:instrText>
        </w:r>
        <w:r>
          <w:rPr>
            <w:noProof/>
            <w:webHidden/>
          </w:rPr>
        </w:r>
        <w:r>
          <w:rPr>
            <w:noProof/>
            <w:webHidden/>
          </w:rPr>
          <w:fldChar w:fldCharType="separate"/>
        </w:r>
        <w:r>
          <w:rPr>
            <w:noProof/>
            <w:webHidden/>
          </w:rPr>
          <w:t>102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29" w:history="1">
        <w:r w:rsidRPr="00854ECC">
          <w:rPr>
            <w:rStyle w:val="Hyperlink"/>
            <w:noProof/>
          </w:rPr>
          <w:t>3.2.15.1.2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_Toc472332829 \h </w:instrText>
        </w:r>
        <w:r>
          <w:rPr>
            <w:noProof/>
            <w:webHidden/>
          </w:rPr>
        </w:r>
        <w:r>
          <w:rPr>
            <w:noProof/>
            <w:webHidden/>
          </w:rPr>
          <w:fldChar w:fldCharType="separate"/>
        </w:r>
        <w:r>
          <w:rPr>
            <w:noProof/>
            <w:webHidden/>
          </w:rPr>
          <w:t>102</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830" w:history="1">
        <w:r w:rsidRPr="00854ECC">
          <w:rPr>
            <w:rStyle w:val="Hyperlink"/>
            <w:noProof/>
          </w:rPr>
          <w:t>3.2.16</w:t>
        </w:r>
        <w:r>
          <w:rPr>
            <w:rFonts w:eastAsiaTheme="minorEastAsia" w:cstheme="minorBidi"/>
            <w:noProof/>
            <w:sz w:val="22"/>
            <w:szCs w:val="22"/>
          </w:rPr>
          <w:tab/>
        </w:r>
        <w:r w:rsidRPr="00854ECC">
          <w:rPr>
            <w:rStyle w:val="Hyperlink"/>
            <w:noProof/>
          </w:rPr>
          <w:t>getTranslations</w:t>
        </w:r>
        <w:r>
          <w:rPr>
            <w:noProof/>
            <w:webHidden/>
          </w:rPr>
          <w:tab/>
        </w:r>
        <w:r>
          <w:rPr>
            <w:noProof/>
            <w:webHidden/>
          </w:rPr>
          <w:fldChar w:fldCharType="begin"/>
        </w:r>
        <w:r>
          <w:rPr>
            <w:noProof/>
            <w:webHidden/>
          </w:rPr>
          <w:instrText xml:space="preserve"> PAGEREF _Toc472332830 \h </w:instrText>
        </w:r>
        <w:r>
          <w:rPr>
            <w:noProof/>
            <w:webHidden/>
          </w:rPr>
        </w:r>
        <w:r>
          <w:rPr>
            <w:noProof/>
            <w:webHidden/>
          </w:rPr>
          <w:fldChar w:fldCharType="separate"/>
        </w:r>
        <w:r>
          <w:rPr>
            <w:noProof/>
            <w:webHidden/>
          </w:rPr>
          <w:t>103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2831" w:history="1">
        <w:r w:rsidRPr="00854ECC">
          <w:rPr>
            <w:rStyle w:val="Hyperlink"/>
            <w:noProof/>
          </w:rPr>
          <w:t>3.2.16.1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_Toc472332831 \h </w:instrText>
        </w:r>
        <w:r>
          <w:rPr>
            <w:noProof/>
            <w:webHidden/>
          </w:rPr>
        </w:r>
        <w:r>
          <w:rPr>
            <w:noProof/>
            <w:webHidden/>
          </w:rPr>
          <w:fldChar w:fldCharType="separate"/>
        </w:r>
        <w:r>
          <w:rPr>
            <w:noProof/>
            <w:webHidden/>
          </w:rPr>
          <w:t>103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32" w:history="1">
        <w:r w:rsidRPr="00854ECC">
          <w:rPr>
            <w:rStyle w:val="Hyperlink"/>
            <w:noProof/>
          </w:rPr>
          <w:t>3.2.16.1.1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_Toc472332832 \h </w:instrText>
        </w:r>
        <w:r>
          <w:rPr>
            <w:noProof/>
            <w:webHidden/>
          </w:rPr>
        </w:r>
        <w:r>
          <w:rPr>
            <w:noProof/>
            <w:webHidden/>
          </w:rPr>
          <w:fldChar w:fldCharType="separate"/>
        </w:r>
        <w:r>
          <w:rPr>
            <w:noProof/>
            <w:webHidden/>
          </w:rPr>
          <w:t>103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33" w:history="1">
        <w:r w:rsidRPr="00854ECC">
          <w:rPr>
            <w:rStyle w:val="Hyperlink"/>
            <w:noProof/>
          </w:rPr>
          <w:t>3.2.16.1.2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_Toc472332833 \h </w:instrText>
        </w:r>
        <w:r>
          <w:rPr>
            <w:noProof/>
            <w:webHidden/>
          </w:rPr>
        </w:r>
        <w:r>
          <w:rPr>
            <w:noProof/>
            <w:webHidden/>
          </w:rPr>
          <w:fldChar w:fldCharType="separate"/>
        </w:r>
        <w:r>
          <w:rPr>
            <w:noProof/>
            <w:webHidden/>
          </w:rPr>
          <w:t>103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834" w:history="1">
        <w:r w:rsidRPr="00854ECC">
          <w:rPr>
            <w:rStyle w:val="Hyperlink"/>
            <w:noProof/>
          </w:rPr>
          <w:t>3.2.17</w:t>
        </w:r>
        <w:r>
          <w:rPr>
            <w:rFonts w:eastAsiaTheme="minorEastAsia" w:cstheme="minorBidi"/>
            <w:noProof/>
            <w:sz w:val="22"/>
            <w:szCs w:val="22"/>
          </w:rPr>
          <w:tab/>
        </w:r>
        <w:r w:rsidRPr="00854ECC">
          <w:rPr>
            <w:rStyle w:val="Hyperlink"/>
            <w:noProof/>
          </w:rPr>
          <w:t>getQuotes</w:t>
        </w:r>
        <w:r>
          <w:rPr>
            <w:noProof/>
            <w:webHidden/>
          </w:rPr>
          <w:tab/>
        </w:r>
        <w:r>
          <w:rPr>
            <w:noProof/>
            <w:webHidden/>
          </w:rPr>
          <w:fldChar w:fldCharType="begin"/>
        </w:r>
        <w:r>
          <w:rPr>
            <w:noProof/>
            <w:webHidden/>
          </w:rPr>
          <w:instrText xml:space="preserve"> PAGEREF _Toc472332834 \h </w:instrText>
        </w:r>
        <w:r>
          <w:rPr>
            <w:noProof/>
            <w:webHidden/>
          </w:rPr>
        </w:r>
        <w:r>
          <w:rPr>
            <w:noProof/>
            <w:webHidden/>
          </w:rPr>
          <w:fldChar w:fldCharType="separate"/>
        </w:r>
        <w:r>
          <w:rPr>
            <w:noProof/>
            <w:webHidden/>
          </w:rPr>
          <w:t>103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2835" w:history="1">
        <w:r w:rsidRPr="00854ECC">
          <w:rPr>
            <w:rStyle w:val="Hyperlink"/>
            <w:noProof/>
          </w:rPr>
          <w:t>3.2.17.1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_Toc472332835 \h </w:instrText>
        </w:r>
        <w:r>
          <w:rPr>
            <w:noProof/>
            <w:webHidden/>
          </w:rPr>
        </w:r>
        <w:r>
          <w:rPr>
            <w:noProof/>
            <w:webHidden/>
          </w:rPr>
          <w:fldChar w:fldCharType="separate"/>
        </w:r>
        <w:r>
          <w:rPr>
            <w:noProof/>
            <w:webHidden/>
          </w:rPr>
          <w:t>103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36" w:history="1">
        <w:r w:rsidRPr="00854ECC">
          <w:rPr>
            <w:rStyle w:val="Hyperlink"/>
            <w:noProof/>
          </w:rPr>
          <w:t>3.2.17.1.1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_Toc472332836 \h </w:instrText>
        </w:r>
        <w:r>
          <w:rPr>
            <w:noProof/>
            <w:webHidden/>
          </w:rPr>
        </w:r>
        <w:r>
          <w:rPr>
            <w:noProof/>
            <w:webHidden/>
          </w:rPr>
          <w:fldChar w:fldCharType="separate"/>
        </w:r>
        <w:r>
          <w:rPr>
            <w:noProof/>
            <w:webHidden/>
          </w:rPr>
          <w:t>103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837" w:history="1">
        <w:r w:rsidRPr="00854ECC">
          <w:rPr>
            <w:rStyle w:val="Hyperlink"/>
            <w:noProof/>
          </w:rPr>
          <w:t>3.2.17.1.2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_Toc472332837 \h </w:instrText>
        </w:r>
        <w:r>
          <w:rPr>
            <w:noProof/>
            <w:webHidden/>
          </w:rPr>
        </w:r>
        <w:r>
          <w:rPr>
            <w:noProof/>
            <w:webHidden/>
          </w:rPr>
          <w:fldChar w:fldCharType="separate"/>
        </w:r>
        <w:r>
          <w:rPr>
            <w:noProof/>
            <w:webHidden/>
          </w:rPr>
          <w:t>104</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2838" w:history="1">
        <w:r w:rsidRPr="00854ECC">
          <w:rPr>
            <w:rStyle w:val="Hyperlink"/>
            <w:noProof/>
          </w:rPr>
          <w:t>3.3</w:t>
        </w:r>
        <w:r>
          <w:rPr>
            <w:rFonts w:eastAsiaTheme="minorEastAsia" w:cstheme="minorBidi"/>
            <w:b w:val="0"/>
            <w:bCs w:val="0"/>
            <w:noProof/>
            <w:sz w:val="22"/>
            <w:szCs w:val="22"/>
          </w:rPr>
          <w:tab/>
        </w:r>
        <w:r w:rsidRPr="00854ECC">
          <w:rPr>
            <w:rStyle w:val="Hyperlink"/>
            <w:noProof/>
          </w:rPr>
          <w:t>Carconfigurator (B2B)</w:t>
        </w:r>
        <w:r>
          <w:rPr>
            <w:noProof/>
            <w:webHidden/>
          </w:rPr>
          <w:tab/>
        </w:r>
        <w:r>
          <w:rPr>
            <w:noProof/>
            <w:webHidden/>
          </w:rPr>
          <w:fldChar w:fldCharType="begin"/>
        </w:r>
        <w:r>
          <w:rPr>
            <w:noProof/>
            <w:webHidden/>
          </w:rPr>
          <w:instrText xml:space="preserve"> PAGEREF _Toc472332838 \h </w:instrText>
        </w:r>
        <w:r>
          <w:rPr>
            <w:noProof/>
            <w:webHidden/>
          </w:rPr>
        </w:r>
        <w:r>
          <w:rPr>
            <w:noProof/>
            <w:webHidden/>
          </w:rPr>
          <w:fldChar w:fldCharType="separate"/>
        </w:r>
        <w:r>
          <w:rPr>
            <w:noProof/>
            <w:webHidden/>
          </w:rPr>
          <w:t>104</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2839" w:history="1">
        <w:r w:rsidRPr="00854ECC">
          <w:rPr>
            <w:rStyle w:val="Hyperlink"/>
            <w:noProof/>
          </w:rPr>
          <w:t>3.4</w:t>
        </w:r>
        <w:r>
          <w:rPr>
            <w:rFonts w:eastAsiaTheme="minorEastAsia" w:cstheme="minorBidi"/>
            <w:b w:val="0"/>
            <w:bCs w:val="0"/>
            <w:noProof/>
            <w:sz w:val="22"/>
            <w:szCs w:val="22"/>
          </w:rPr>
          <w:tab/>
        </w:r>
        <w:r w:rsidRPr="00854ECC">
          <w:rPr>
            <w:rStyle w:val="Hyperlink"/>
            <w:noProof/>
          </w:rPr>
          <w:t>changeAngebotService (EAI und B2B)</w:t>
        </w:r>
        <w:r>
          <w:rPr>
            <w:noProof/>
            <w:webHidden/>
          </w:rPr>
          <w:tab/>
        </w:r>
        <w:r>
          <w:rPr>
            <w:noProof/>
            <w:webHidden/>
          </w:rPr>
          <w:fldChar w:fldCharType="begin"/>
        </w:r>
        <w:r>
          <w:rPr>
            <w:noProof/>
            <w:webHidden/>
          </w:rPr>
          <w:instrText xml:space="preserve"> PAGEREF _Toc472332839 \h </w:instrText>
        </w:r>
        <w:r>
          <w:rPr>
            <w:noProof/>
            <w:webHidden/>
          </w:rPr>
        </w:r>
        <w:r>
          <w:rPr>
            <w:noProof/>
            <w:webHidden/>
          </w:rPr>
          <w:fldChar w:fldCharType="separate"/>
        </w:r>
        <w:r>
          <w:rPr>
            <w:noProof/>
            <w:webHidden/>
          </w:rPr>
          <w:t>104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840" w:history="1">
        <w:r w:rsidRPr="00854ECC">
          <w:rPr>
            <w:rStyle w:val="Hyperlink"/>
            <w:noProof/>
          </w:rPr>
          <w:t>3.4.1</w:t>
        </w:r>
        <w:r>
          <w:rPr>
            <w:rFonts w:eastAsiaTheme="minorEastAsia" w:cstheme="minorBidi"/>
            <w:noProof/>
            <w:sz w:val="22"/>
            <w:szCs w:val="22"/>
          </w:rPr>
          <w:tab/>
        </w:r>
        <w:r w:rsidRPr="00854ECC">
          <w:rPr>
            <w:rStyle w:val="Hyperlink"/>
            <w:noProof/>
          </w:rPr>
          <w:t>copyAngebot</w:t>
        </w:r>
        <w:r>
          <w:rPr>
            <w:noProof/>
            <w:webHidden/>
          </w:rPr>
          <w:tab/>
        </w:r>
        <w:r>
          <w:rPr>
            <w:noProof/>
            <w:webHidden/>
          </w:rPr>
          <w:fldChar w:fldCharType="begin"/>
        </w:r>
        <w:r>
          <w:rPr>
            <w:noProof/>
            <w:webHidden/>
          </w:rPr>
          <w:instrText xml:space="preserve"> PAGEREF _Toc472332840 \h </w:instrText>
        </w:r>
        <w:r>
          <w:rPr>
            <w:noProof/>
            <w:webHidden/>
          </w:rPr>
        </w:r>
        <w:r>
          <w:rPr>
            <w:noProof/>
            <w:webHidden/>
          </w:rPr>
          <w:fldChar w:fldCharType="separate"/>
        </w:r>
        <w:r>
          <w:rPr>
            <w:noProof/>
            <w:webHidden/>
          </w:rPr>
          <w:t>104</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841" w:history="1">
        <w:r w:rsidRPr="00854ECC">
          <w:rPr>
            <w:rStyle w:val="Hyperlink"/>
            <w:noProof/>
          </w:rPr>
          <w:t>3.4.1.1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_Toc472332841 \h </w:instrText>
        </w:r>
        <w:r>
          <w:rPr>
            <w:noProof/>
            <w:webHidden/>
          </w:rPr>
        </w:r>
        <w:r>
          <w:rPr>
            <w:noProof/>
            <w:webHidden/>
          </w:rPr>
          <w:fldChar w:fldCharType="separate"/>
        </w:r>
        <w:r>
          <w:rPr>
            <w:noProof/>
            <w:webHidden/>
          </w:rPr>
          <w:t>104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42" w:history="1">
        <w:r w:rsidRPr="00854ECC">
          <w:rPr>
            <w:rStyle w:val="Hyperlink"/>
            <w:noProof/>
          </w:rPr>
          <w:t>3.4.1.1.1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_Toc472332842 \h </w:instrText>
        </w:r>
        <w:r>
          <w:rPr>
            <w:noProof/>
            <w:webHidden/>
          </w:rPr>
        </w:r>
        <w:r>
          <w:rPr>
            <w:noProof/>
            <w:webHidden/>
          </w:rPr>
          <w:fldChar w:fldCharType="separate"/>
        </w:r>
        <w:r>
          <w:rPr>
            <w:noProof/>
            <w:webHidden/>
          </w:rPr>
          <w:t>104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43" w:history="1">
        <w:r w:rsidRPr="00854ECC">
          <w:rPr>
            <w:rStyle w:val="Hyperlink"/>
            <w:noProof/>
          </w:rPr>
          <w:t>3.4.1.1.2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_Toc472332843 \h </w:instrText>
        </w:r>
        <w:r>
          <w:rPr>
            <w:noProof/>
            <w:webHidden/>
          </w:rPr>
        </w:r>
        <w:r>
          <w:rPr>
            <w:noProof/>
            <w:webHidden/>
          </w:rPr>
          <w:fldChar w:fldCharType="separate"/>
        </w:r>
        <w:r>
          <w:rPr>
            <w:noProof/>
            <w:webHidden/>
          </w:rPr>
          <w:t>104</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844" w:history="1">
        <w:r w:rsidRPr="00854ECC">
          <w:rPr>
            <w:rStyle w:val="Hyperlink"/>
            <w:noProof/>
          </w:rPr>
          <w:t>3.4.1.2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_Toc472332844 \h </w:instrText>
        </w:r>
        <w:r>
          <w:rPr>
            <w:noProof/>
            <w:webHidden/>
          </w:rPr>
        </w:r>
        <w:r>
          <w:rPr>
            <w:noProof/>
            <w:webHidden/>
          </w:rPr>
          <w:fldChar w:fldCharType="separate"/>
        </w:r>
        <w:r>
          <w:rPr>
            <w:noProof/>
            <w:webHidden/>
          </w:rPr>
          <w:t>105</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45" w:history="1">
        <w:r w:rsidRPr="00854ECC">
          <w:rPr>
            <w:rStyle w:val="Hyperlink"/>
            <w:noProof/>
          </w:rPr>
          <w:t>3.4.1.2.1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_Toc472332845 \h </w:instrText>
        </w:r>
        <w:r>
          <w:rPr>
            <w:noProof/>
            <w:webHidden/>
          </w:rPr>
        </w:r>
        <w:r>
          <w:rPr>
            <w:noProof/>
            <w:webHidden/>
          </w:rPr>
          <w:fldChar w:fldCharType="separate"/>
        </w:r>
        <w:r>
          <w:rPr>
            <w:noProof/>
            <w:webHidden/>
          </w:rPr>
          <w:t>105</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46" w:history="1">
        <w:r w:rsidRPr="00854ECC">
          <w:rPr>
            <w:rStyle w:val="Hyperlink"/>
            <w:noProof/>
          </w:rPr>
          <w:t>3.4.1.2.2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_Toc472332846 \h </w:instrText>
        </w:r>
        <w:r>
          <w:rPr>
            <w:noProof/>
            <w:webHidden/>
          </w:rPr>
        </w:r>
        <w:r>
          <w:rPr>
            <w:noProof/>
            <w:webHidden/>
          </w:rPr>
          <w:fldChar w:fldCharType="separate"/>
        </w:r>
        <w:r>
          <w:rPr>
            <w:noProof/>
            <w:webHidden/>
          </w:rPr>
          <w:t>105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847" w:history="1">
        <w:r w:rsidRPr="00854ECC">
          <w:rPr>
            <w:rStyle w:val="Hyperlink"/>
            <w:noProof/>
          </w:rPr>
          <w:t>3.4.2</w:t>
        </w:r>
        <w:r>
          <w:rPr>
            <w:rFonts w:eastAsiaTheme="minorEastAsia" w:cstheme="minorBidi"/>
            <w:noProof/>
            <w:sz w:val="22"/>
            <w:szCs w:val="22"/>
          </w:rPr>
          <w:tab/>
        </w:r>
        <w:r w:rsidRPr="00854ECC">
          <w:rPr>
            <w:rStyle w:val="Hyperlink"/>
            <w:noProof/>
          </w:rPr>
          <w:t>copyAngebotById</w:t>
        </w:r>
        <w:r>
          <w:rPr>
            <w:noProof/>
            <w:webHidden/>
          </w:rPr>
          <w:tab/>
        </w:r>
        <w:r>
          <w:rPr>
            <w:noProof/>
            <w:webHidden/>
          </w:rPr>
          <w:fldChar w:fldCharType="begin"/>
        </w:r>
        <w:r>
          <w:rPr>
            <w:noProof/>
            <w:webHidden/>
          </w:rPr>
          <w:instrText xml:space="preserve"> PAGEREF _Toc472332847 \h </w:instrText>
        </w:r>
        <w:r>
          <w:rPr>
            <w:noProof/>
            <w:webHidden/>
          </w:rPr>
        </w:r>
        <w:r>
          <w:rPr>
            <w:noProof/>
            <w:webHidden/>
          </w:rPr>
          <w:fldChar w:fldCharType="separate"/>
        </w:r>
        <w:r>
          <w:rPr>
            <w:noProof/>
            <w:webHidden/>
          </w:rPr>
          <w:t>105</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848" w:history="1">
        <w:r w:rsidRPr="00854ECC">
          <w:rPr>
            <w:rStyle w:val="Hyperlink"/>
            <w:noProof/>
          </w:rPr>
          <w:t>3.4.2.1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_Toc472332848 \h </w:instrText>
        </w:r>
        <w:r>
          <w:rPr>
            <w:noProof/>
            <w:webHidden/>
          </w:rPr>
        </w:r>
        <w:r>
          <w:rPr>
            <w:noProof/>
            <w:webHidden/>
          </w:rPr>
          <w:fldChar w:fldCharType="separate"/>
        </w:r>
        <w:r>
          <w:rPr>
            <w:noProof/>
            <w:webHidden/>
          </w:rPr>
          <w:t>105</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49" w:history="1">
        <w:r w:rsidRPr="00854ECC">
          <w:rPr>
            <w:rStyle w:val="Hyperlink"/>
            <w:noProof/>
          </w:rPr>
          <w:t>3.4.2.1.1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_Toc472332849 \h </w:instrText>
        </w:r>
        <w:r>
          <w:rPr>
            <w:noProof/>
            <w:webHidden/>
          </w:rPr>
        </w:r>
        <w:r>
          <w:rPr>
            <w:noProof/>
            <w:webHidden/>
          </w:rPr>
          <w:fldChar w:fldCharType="separate"/>
        </w:r>
        <w:r>
          <w:rPr>
            <w:noProof/>
            <w:webHidden/>
          </w:rPr>
          <w:t>105</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50" w:history="1">
        <w:r w:rsidRPr="00854ECC">
          <w:rPr>
            <w:rStyle w:val="Hyperlink"/>
            <w:noProof/>
          </w:rPr>
          <w:t>3.4.2.1.2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_Toc472332850 \h </w:instrText>
        </w:r>
        <w:r>
          <w:rPr>
            <w:noProof/>
            <w:webHidden/>
          </w:rPr>
        </w:r>
        <w:r>
          <w:rPr>
            <w:noProof/>
            <w:webHidden/>
          </w:rPr>
          <w:fldChar w:fldCharType="separate"/>
        </w:r>
        <w:r>
          <w:rPr>
            <w:noProof/>
            <w:webHidden/>
          </w:rPr>
          <w:t>106</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851" w:history="1">
        <w:r w:rsidRPr="00854ECC">
          <w:rPr>
            <w:rStyle w:val="Hyperlink"/>
            <w:noProof/>
          </w:rPr>
          <w:t>3.4.2.2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_Toc472332851 \h </w:instrText>
        </w:r>
        <w:r>
          <w:rPr>
            <w:noProof/>
            <w:webHidden/>
          </w:rPr>
        </w:r>
        <w:r>
          <w:rPr>
            <w:noProof/>
            <w:webHidden/>
          </w:rPr>
          <w:fldChar w:fldCharType="separate"/>
        </w:r>
        <w:r>
          <w:rPr>
            <w:noProof/>
            <w:webHidden/>
          </w:rPr>
          <w:t>106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52" w:history="1">
        <w:r w:rsidRPr="00854ECC">
          <w:rPr>
            <w:rStyle w:val="Hyperlink"/>
            <w:noProof/>
          </w:rPr>
          <w:t>3.4.2.2.1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_Toc472332852 \h </w:instrText>
        </w:r>
        <w:r>
          <w:rPr>
            <w:noProof/>
            <w:webHidden/>
          </w:rPr>
        </w:r>
        <w:r>
          <w:rPr>
            <w:noProof/>
            <w:webHidden/>
          </w:rPr>
          <w:fldChar w:fldCharType="separate"/>
        </w:r>
        <w:r>
          <w:rPr>
            <w:noProof/>
            <w:webHidden/>
          </w:rPr>
          <w:t>106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53" w:history="1">
        <w:r w:rsidRPr="00854ECC">
          <w:rPr>
            <w:rStyle w:val="Hyperlink"/>
            <w:noProof/>
          </w:rPr>
          <w:t>3.4.2.2.2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_Toc472332853 \h </w:instrText>
        </w:r>
        <w:r>
          <w:rPr>
            <w:noProof/>
            <w:webHidden/>
          </w:rPr>
        </w:r>
        <w:r>
          <w:rPr>
            <w:noProof/>
            <w:webHidden/>
          </w:rPr>
          <w:fldChar w:fldCharType="separate"/>
        </w:r>
        <w:r>
          <w:rPr>
            <w:noProof/>
            <w:webHidden/>
          </w:rPr>
          <w:t>106</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854" w:history="1">
        <w:r w:rsidRPr="00854ECC">
          <w:rPr>
            <w:rStyle w:val="Hyperlink"/>
            <w:noProof/>
          </w:rPr>
          <w:t>3.4.3</w:t>
        </w:r>
        <w:r>
          <w:rPr>
            <w:rFonts w:eastAsiaTheme="minorEastAsia" w:cstheme="minorBidi"/>
            <w:noProof/>
            <w:sz w:val="22"/>
            <w:szCs w:val="22"/>
          </w:rPr>
          <w:tab/>
        </w:r>
        <w:r w:rsidRPr="00854ECC">
          <w:rPr>
            <w:rStyle w:val="Hyperlink"/>
            <w:noProof/>
          </w:rPr>
          <w:t>deleteAngebot</w:t>
        </w:r>
        <w:r>
          <w:rPr>
            <w:noProof/>
            <w:webHidden/>
          </w:rPr>
          <w:tab/>
        </w:r>
        <w:r>
          <w:rPr>
            <w:noProof/>
            <w:webHidden/>
          </w:rPr>
          <w:fldChar w:fldCharType="begin"/>
        </w:r>
        <w:r>
          <w:rPr>
            <w:noProof/>
            <w:webHidden/>
          </w:rPr>
          <w:instrText xml:space="preserve"> PAGEREF _Toc472332854 \h </w:instrText>
        </w:r>
        <w:r>
          <w:rPr>
            <w:noProof/>
            <w:webHidden/>
          </w:rPr>
        </w:r>
        <w:r>
          <w:rPr>
            <w:noProof/>
            <w:webHidden/>
          </w:rPr>
          <w:fldChar w:fldCharType="separate"/>
        </w:r>
        <w:r>
          <w:rPr>
            <w:noProof/>
            <w:webHidden/>
          </w:rPr>
          <w:t>106</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855" w:history="1">
        <w:r w:rsidRPr="00854ECC">
          <w:rPr>
            <w:rStyle w:val="Hyperlink"/>
            <w:noProof/>
          </w:rPr>
          <w:t>3.4.3.1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_Toc472332855 \h </w:instrText>
        </w:r>
        <w:r>
          <w:rPr>
            <w:noProof/>
            <w:webHidden/>
          </w:rPr>
        </w:r>
        <w:r>
          <w:rPr>
            <w:noProof/>
            <w:webHidden/>
          </w:rPr>
          <w:fldChar w:fldCharType="separate"/>
        </w:r>
        <w:r>
          <w:rPr>
            <w:noProof/>
            <w:webHidden/>
          </w:rPr>
          <w:t>106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56" w:history="1">
        <w:r w:rsidRPr="00854ECC">
          <w:rPr>
            <w:rStyle w:val="Hyperlink"/>
            <w:noProof/>
          </w:rPr>
          <w:t>3.4.3.1.1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_Toc472332856 \h </w:instrText>
        </w:r>
        <w:r>
          <w:rPr>
            <w:noProof/>
            <w:webHidden/>
          </w:rPr>
        </w:r>
        <w:r>
          <w:rPr>
            <w:noProof/>
            <w:webHidden/>
          </w:rPr>
          <w:fldChar w:fldCharType="separate"/>
        </w:r>
        <w:r>
          <w:rPr>
            <w:noProof/>
            <w:webHidden/>
          </w:rPr>
          <w:t>106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57" w:history="1">
        <w:r w:rsidRPr="00854ECC">
          <w:rPr>
            <w:rStyle w:val="Hyperlink"/>
            <w:noProof/>
          </w:rPr>
          <w:t>3.4.3.1.2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_Toc472332857 \h </w:instrText>
        </w:r>
        <w:r>
          <w:rPr>
            <w:noProof/>
            <w:webHidden/>
          </w:rPr>
        </w:r>
        <w:r>
          <w:rPr>
            <w:noProof/>
            <w:webHidden/>
          </w:rPr>
          <w:fldChar w:fldCharType="separate"/>
        </w:r>
        <w:r>
          <w:rPr>
            <w:noProof/>
            <w:webHidden/>
          </w:rPr>
          <w:t>107</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858" w:history="1">
        <w:r w:rsidRPr="00854ECC">
          <w:rPr>
            <w:rStyle w:val="Hyperlink"/>
            <w:noProof/>
          </w:rPr>
          <w:t>3.4.3.2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_Toc472332858 \h </w:instrText>
        </w:r>
        <w:r>
          <w:rPr>
            <w:noProof/>
            <w:webHidden/>
          </w:rPr>
        </w:r>
        <w:r>
          <w:rPr>
            <w:noProof/>
            <w:webHidden/>
          </w:rPr>
          <w:fldChar w:fldCharType="separate"/>
        </w:r>
        <w:r>
          <w:rPr>
            <w:noProof/>
            <w:webHidden/>
          </w:rPr>
          <w:t>107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59" w:history="1">
        <w:r w:rsidRPr="00854ECC">
          <w:rPr>
            <w:rStyle w:val="Hyperlink"/>
            <w:noProof/>
          </w:rPr>
          <w:t>3.4.3.2.1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_Toc472332859 \h </w:instrText>
        </w:r>
        <w:r>
          <w:rPr>
            <w:noProof/>
            <w:webHidden/>
          </w:rPr>
        </w:r>
        <w:r>
          <w:rPr>
            <w:noProof/>
            <w:webHidden/>
          </w:rPr>
          <w:fldChar w:fldCharType="separate"/>
        </w:r>
        <w:r>
          <w:rPr>
            <w:noProof/>
            <w:webHidden/>
          </w:rPr>
          <w:t>107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60" w:history="1">
        <w:r w:rsidRPr="00854ECC">
          <w:rPr>
            <w:rStyle w:val="Hyperlink"/>
            <w:noProof/>
          </w:rPr>
          <w:t>3.4.3.2.2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_Toc472332860 \h </w:instrText>
        </w:r>
        <w:r>
          <w:rPr>
            <w:noProof/>
            <w:webHidden/>
          </w:rPr>
        </w:r>
        <w:r>
          <w:rPr>
            <w:noProof/>
            <w:webHidden/>
          </w:rPr>
          <w:fldChar w:fldCharType="separate"/>
        </w:r>
        <w:r>
          <w:rPr>
            <w:noProof/>
            <w:webHidden/>
          </w:rPr>
          <w:t>107</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2861" w:history="1">
        <w:r w:rsidRPr="00854ECC">
          <w:rPr>
            <w:rStyle w:val="Hyperlink"/>
            <w:noProof/>
          </w:rPr>
          <w:t>3.5</w:t>
        </w:r>
        <w:r>
          <w:rPr>
            <w:rFonts w:eastAsiaTheme="minorEastAsia" w:cstheme="minorBidi"/>
            <w:b w:val="0"/>
            <w:bCs w:val="0"/>
            <w:noProof/>
            <w:sz w:val="22"/>
            <w:szCs w:val="22"/>
          </w:rPr>
          <w:tab/>
        </w:r>
        <w:r w:rsidRPr="00854ECC">
          <w:rPr>
            <w:rStyle w:val="Hyperlink"/>
            <w:noProof/>
          </w:rPr>
          <w:t>changeAntragService (EAI und B2B)</w:t>
        </w:r>
        <w:r>
          <w:rPr>
            <w:noProof/>
            <w:webHidden/>
          </w:rPr>
          <w:tab/>
        </w:r>
        <w:r>
          <w:rPr>
            <w:noProof/>
            <w:webHidden/>
          </w:rPr>
          <w:fldChar w:fldCharType="begin"/>
        </w:r>
        <w:r>
          <w:rPr>
            <w:noProof/>
            <w:webHidden/>
          </w:rPr>
          <w:instrText xml:space="preserve"> PAGEREF _Toc472332861 \h </w:instrText>
        </w:r>
        <w:r>
          <w:rPr>
            <w:noProof/>
            <w:webHidden/>
          </w:rPr>
        </w:r>
        <w:r>
          <w:rPr>
            <w:noProof/>
            <w:webHidden/>
          </w:rPr>
          <w:fldChar w:fldCharType="separate"/>
        </w:r>
        <w:r>
          <w:rPr>
            <w:noProof/>
            <w:webHidden/>
          </w:rPr>
          <w:t>107</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862" w:history="1">
        <w:r w:rsidRPr="00854ECC">
          <w:rPr>
            <w:rStyle w:val="Hyperlink"/>
            <w:noProof/>
          </w:rPr>
          <w:t>3.5.1</w:t>
        </w:r>
        <w:r>
          <w:rPr>
            <w:rFonts w:eastAsiaTheme="minorEastAsia" w:cstheme="minorBidi"/>
            <w:noProof/>
            <w:sz w:val="22"/>
            <w:szCs w:val="22"/>
          </w:rPr>
          <w:tab/>
        </w:r>
        <w:r w:rsidRPr="00854ECC">
          <w:rPr>
            <w:rStyle w:val="Hyperlink"/>
            <w:noProof/>
          </w:rPr>
          <w:t>copyAntrag</w:t>
        </w:r>
        <w:r>
          <w:rPr>
            <w:noProof/>
            <w:webHidden/>
          </w:rPr>
          <w:tab/>
        </w:r>
        <w:r>
          <w:rPr>
            <w:noProof/>
            <w:webHidden/>
          </w:rPr>
          <w:fldChar w:fldCharType="begin"/>
        </w:r>
        <w:r>
          <w:rPr>
            <w:noProof/>
            <w:webHidden/>
          </w:rPr>
          <w:instrText xml:space="preserve"> PAGEREF _Toc472332862 \h </w:instrText>
        </w:r>
        <w:r>
          <w:rPr>
            <w:noProof/>
            <w:webHidden/>
          </w:rPr>
        </w:r>
        <w:r>
          <w:rPr>
            <w:noProof/>
            <w:webHidden/>
          </w:rPr>
          <w:fldChar w:fldCharType="separate"/>
        </w:r>
        <w:r>
          <w:rPr>
            <w:noProof/>
            <w:webHidden/>
          </w:rPr>
          <w:t>107</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863" w:history="1">
        <w:r w:rsidRPr="00854ECC">
          <w:rPr>
            <w:rStyle w:val="Hyperlink"/>
            <w:noProof/>
          </w:rPr>
          <w:t>3.5.1.1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_Toc472332863 \h </w:instrText>
        </w:r>
        <w:r>
          <w:rPr>
            <w:noProof/>
            <w:webHidden/>
          </w:rPr>
        </w:r>
        <w:r>
          <w:rPr>
            <w:noProof/>
            <w:webHidden/>
          </w:rPr>
          <w:fldChar w:fldCharType="separate"/>
        </w:r>
        <w:r>
          <w:rPr>
            <w:noProof/>
            <w:webHidden/>
          </w:rPr>
          <w:t>107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64" w:history="1">
        <w:r w:rsidRPr="00854ECC">
          <w:rPr>
            <w:rStyle w:val="Hyperlink"/>
            <w:noProof/>
          </w:rPr>
          <w:t>3.5.1.1.1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_Toc472332864 \h </w:instrText>
        </w:r>
        <w:r>
          <w:rPr>
            <w:noProof/>
            <w:webHidden/>
          </w:rPr>
        </w:r>
        <w:r>
          <w:rPr>
            <w:noProof/>
            <w:webHidden/>
          </w:rPr>
          <w:fldChar w:fldCharType="separate"/>
        </w:r>
        <w:r>
          <w:rPr>
            <w:noProof/>
            <w:webHidden/>
          </w:rPr>
          <w:t>107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65" w:history="1">
        <w:r w:rsidRPr="00854ECC">
          <w:rPr>
            <w:rStyle w:val="Hyperlink"/>
            <w:noProof/>
          </w:rPr>
          <w:t>3.5.1.1.2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_Toc472332865 \h </w:instrText>
        </w:r>
        <w:r>
          <w:rPr>
            <w:noProof/>
            <w:webHidden/>
          </w:rPr>
        </w:r>
        <w:r>
          <w:rPr>
            <w:noProof/>
            <w:webHidden/>
          </w:rPr>
          <w:fldChar w:fldCharType="separate"/>
        </w:r>
        <w:r>
          <w:rPr>
            <w:noProof/>
            <w:webHidden/>
          </w:rPr>
          <w:t>108</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866" w:history="1">
        <w:r w:rsidRPr="00854ECC">
          <w:rPr>
            <w:rStyle w:val="Hyperlink"/>
            <w:noProof/>
          </w:rPr>
          <w:t>3.5.1.2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_Toc472332866 \h </w:instrText>
        </w:r>
        <w:r>
          <w:rPr>
            <w:noProof/>
            <w:webHidden/>
          </w:rPr>
        </w:r>
        <w:r>
          <w:rPr>
            <w:noProof/>
            <w:webHidden/>
          </w:rPr>
          <w:fldChar w:fldCharType="separate"/>
        </w:r>
        <w:r>
          <w:rPr>
            <w:noProof/>
            <w:webHidden/>
          </w:rPr>
          <w:t>108</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67" w:history="1">
        <w:r w:rsidRPr="00854ECC">
          <w:rPr>
            <w:rStyle w:val="Hyperlink"/>
            <w:noProof/>
          </w:rPr>
          <w:t>3.5.1.2.1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_Toc472332867 \h </w:instrText>
        </w:r>
        <w:r>
          <w:rPr>
            <w:noProof/>
            <w:webHidden/>
          </w:rPr>
        </w:r>
        <w:r>
          <w:rPr>
            <w:noProof/>
            <w:webHidden/>
          </w:rPr>
          <w:fldChar w:fldCharType="separate"/>
        </w:r>
        <w:r>
          <w:rPr>
            <w:noProof/>
            <w:webHidden/>
          </w:rPr>
          <w:t>108</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68" w:history="1">
        <w:r w:rsidRPr="00854ECC">
          <w:rPr>
            <w:rStyle w:val="Hyperlink"/>
            <w:noProof/>
          </w:rPr>
          <w:t>3.5.1.2.2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_Toc472332868 \h </w:instrText>
        </w:r>
        <w:r>
          <w:rPr>
            <w:noProof/>
            <w:webHidden/>
          </w:rPr>
        </w:r>
        <w:r>
          <w:rPr>
            <w:noProof/>
            <w:webHidden/>
          </w:rPr>
          <w:fldChar w:fldCharType="separate"/>
        </w:r>
        <w:r>
          <w:rPr>
            <w:noProof/>
            <w:webHidden/>
          </w:rPr>
          <w:t>108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869" w:history="1">
        <w:r w:rsidRPr="00854ECC">
          <w:rPr>
            <w:rStyle w:val="Hyperlink"/>
            <w:noProof/>
          </w:rPr>
          <w:t>3.5.2</w:t>
        </w:r>
        <w:r>
          <w:rPr>
            <w:rFonts w:eastAsiaTheme="minorEastAsia" w:cstheme="minorBidi"/>
            <w:noProof/>
            <w:sz w:val="22"/>
            <w:szCs w:val="22"/>
          </w:rPr>
          <w:tab/>
        </w:r>
        <w:r w:rsidRPr="00854ECC">
          <w:rPr>
            <w:rStyle w:val="Hyperlink"/>
            <w:noProof/>
          </w:rPr>
          <w:t>copyAntragById</w:t>
        </w:r>
        <w:r>
          <w:rPr>
            <w:noProof/>
            <w:webHidden/>
          </w:rPr>
          <w:tab/>
        </w:r>
        <w:r>
          <w:rPr>
            <w:noProof/>
            <w:webHidden/>
          </w:rPr>
          <w:fldChar w:fldCharType="begin"/>
        </w:r>
        <w:r>
          <w:rPr>
            <w:noProof/>
            <w:webHidden/>
          </w:rPr>
          <w:instrText xml:space="preserve"> PAGEREF _Toc472332869 \h </w:instrText>
        </w:r>
        <w:r>
          <w:rPr>
            <w:noProof/>
            <w:webHidden/>
          </w:rPr>
        </w:r>
        <w:r>
          <w:rPr>
            <w:noProof/>
            <w:webHidden/>
          </w:rPr>
          <w:fldChar w:fldCharType="separate"/>
        </w:r>
        <w:r>
          <w:rPr>
            <w:noProof/>
            <w:webHidden/>
          </w:rPr>
          <w:t>109</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870" w:history="1">
        <w:r w:rsidRPr="00854ECC">
          <w:rPr>
            <w:rStyle w:val="Hyperlink"/>
            <w:noProof/>
          </w:rPr>
          <w:t>3.5.2.1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_Toc472332870 \h </w:instrText>
        </w:r>
        <w:r>
          <w:rPr>
            <w:noProof/>
            <w:webHidden/>
          </w:rPr>
        </w:r>
        <w:r>
          <w:rPr>
            <w:noProof/>
            <w:webHidden/>
          </w:rPr>
          <w:fldChar w:fldCharType="separate"/>
        </w:r>
        <w:r>
          <w:rPr>
            <w:noProof/>
            <w:webHidden/>
          </w:rPr>
          <w:t>109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71" w:history="1">
        <w:r w:rsidRPr="00854ECC">
          <w:rPr>
            <w:rStyle w:val="Hyperlink"/>
            <w:noProof/>
          </w:rPr>
          <w:t>3.5.2.1.1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_Toc472332871 \h </w:instrText>
        </w:r>
        <w:r>
          <w:rPr>
            <w:noProof/>
            <w:webHidden/>
          </w:rPr>
        </w:r>
        <w:r>
          <w:rPr>
            <w:noProof/>
            <w:webHidden/>
          </w:rPr>
          <w:fldChar w:fldCharType="separate"/>
        </w:r>
        <w:r>
          <w:rPr>
            <w:noProof/>
            <w:webHidden/>
          </w:rPr>
          <w:t>109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72" w:history="1">
        <w:r w:rsidRPr="00854ECC">
          <w:rPr>
            <w:rStyle w:val="Hyperlink"/>
            <w:noProof/>
          </w:rPr>
          <w:t>3.5.2.1.2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_Toc472332872 \h </w:instrText>
        </w:r>
        <w:r>
          <w:rPr>
            <w:noProof/>
            <w:webHidden/>
          </w:rPr>
        </w:r>
        <w:r>
          <w:rPr>
            <w:noProof/>
            <w:webHidden/>
          </w:rPr>
          <w:fldChar w:fldCharType="separate"/>
        </w:r>
        <w:r>
          <w:rPr>
            <w:noProof/>
            <w:webHidden/>
          </w:rPr>
          <w:t>109</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873" w:history="1">
        <w:r w:rsidRPr="00854ECC">
          <w:rPr>
            <w:rStyle w:val="Hyperlink"/>
            <w:noProof/>
          </w:rPr>
          <w:t>3.5.2.2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_Toc472332873 \h </w:instrText>
        </w:r>
        <w:r>
          <w:rPr>
            <w:noProof/>
            <w:webHidden/>
          </w:rPr>
        </w:r>
        <w:r>
          <w:rPr>
            <w:noProof/>
            <w:webHidden/>
          </w:rPr>
          <w:fldChar w:fldCharType="separate"/>
        </w:r>
        <w:r>
          <w:rPr>
            <w:noProof/>
            <w:webHidden/>
          </w:rPr>
          <w:t>109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74" w:history="1">
        <w:r w:rsidRPr="00854ECC">
          <w:rPr>
            <w:rStyle w:val="Hyperlink"/>
            <w:noProof/>
          </w:rPr>
          <w:t>3.5.2.2.1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_Toc472332874 \h </w:instrText>
        </w:r>
        <w:r>
          <w:rPr>
            <w:noProof/>
            <w:webHidden/>
          </w:rPr>
        </w:r>
        <w:r>
          <w:rPr>
            <w:noProof/>
            <w:webHidden/>
          </w:rPr>
          <w:fldChar w:fldCharType="separate"/>
        </w:r>
        <w:r>
          <w:rPr>
            <w:noProof/>
            <w:webHidden/>
          </w:rPr>
          <w:t>109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75" w:history="1">
        <w:r w:rsidRPr="00854ECC">
          <w:rPr>
            <w:rStyle w:val="Hyperlink"/>
            <w:noProof/>
          </w:rPr>
          <w:t>3.5.2.2.2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_Toc472332875 \h </w:instrText>
        </w:r>
        <w:r>
          <w:rPr>
            <w:noProof/>
            <w:webHidden/>
          </w:rPr>
        </w:r>
        <w:r>
          <w:rPr>
            <w:noProof/>
            <w:webHidden/>
          </w:rPr>
          <w:fldChar w:fldCharType="separate"/>
        </w:r>
        <w:r>
          <w:rPr>
            <w:noProof/>
            <w:webHidden/>
          </w:rPr>
          <w:t>109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876" w:history="1">
        <w:r w:rsidRPr="00854ECC">
          <w:rPr>
            <w:rStyle w:val="Hyperlink"/>
            <w:noProof/>
          </w:rPr>
          <w:t>3.5.3</w:t>
        </w:r>
        <w:r>
          <w:rPr>
            <w:rFonts w:eastAsiaTheme="minorEastAsia" w:cstheme="minorBidi"/>
            <w:noProof/>
            <w:sz w:val="22"/>
            <w:szCs w:val="22"/>
          </w:rPr>
          <w:tab/>
        </w:r>
        <w:r w:rsidRPr="00854ECC">
          <w:rPr>
            <w:rStyle w:val="Hyperlink"/>
            <w:noProof/>
          </w:rPr>
          <w:t>deleteAntrag</w:t>
        </w:r>
        <w:r>
          <w:rPr>
            <w:noProof/>
            <w:webHidden/>
          </w:rPr>
          <w:tab/>
        </w:r>
        <w:r>
          <w:rPr>
            <w:noProof/>
            <w:webHidden/>
          </w:rPr>
          <w:fldChar w:fldCharType="begin"/>
        </w:r>
        <w:r>
          <w:rPr>
            <w:noProof/>
            <w:webHidden/>
          </w:rPr>
          <w:instrText xml:space="preserve"> PAGEREF _Toc472332876 \h </w:instrText>
        </w:r>
        <w:r>
          <w:rPr>
            <w:noProof/>
            <w:webHidden/>
          </w:rPr>
        </w:r>
        <w:r>
          <w:rPr>
            <w:noProof/>
            <w:webHidden/>
          </w:rPr>
          <w:fldChar w:fldCharType="separate"/>
        </w:r>
        <w:r>
          <w:rPr>
            <w:noProof/>
            <w:webHidden/>
          </w:rPr>
          <w:t>110</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877" w:history="1">
        <w:r w:rsidRPr="00854ECC">
          <w:rPr>
            <w:rStyle w:val="Hyperlink"/>
            <w:noProof/>
          </w:rPr>
          <w:t>3.5.3.1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_Toc472332877 \h </w:instrText>
        </w:r>
        <w:r>
          <w:rPr>
            <w:noProof/>
            <w:webHidden/>
          </w:rPr>
        </w:r>
        <w:r>
          <w:rPr>
            <w:noProof/>
            <w:webHidden/>
          </w:rPr>
          <w:fldChar w:fldCharType="separate"/>
        </w:r>
        <w:r>
          <w:rPr>
            <w:noProof/>
            <w:webHidden/>
          </w:rPr>
          <w:t>110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78" w:history="1">
        <w:r w:rsidRPr="00854ECC">
          <w:rPr>
            <w:rStyle w:val="Hyperlink"/>
            <w:noProof/>
          </w:rPr>
          <w:t>3.5.3.1.1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_Toc472332878 \h </w:instrText>
        </w:r>
        <w:r>
          <w:rPr>
            <w:noProof/>
            <w:webHidden/>
          </w:rPr>
        </w:r>
        <w:r>
          <w:rPr>
            <w:noProof/>
            <w:webHidden/>
          </w:rPr>
          <w:fldChar w:fldCharType="separate"/>
        </w:r>
        <w:r>
          <w:rPr>
            <w:noProof/>
            <w:webHidden/>
          </w:rPr>
          <w:t>110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79" w:history="1">
        <w:r w:rsidRPr="00854ECC">
          <w:rPr>
            <w:rStyle w:val="Hyperlink"/>
            <w:noProof/>
          </w:rPr>
          <w:t>3.5.3.1.2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_Toc472332879 \h </w:instrText>
        </w:r>
        <w:r>
          <w:rPr>
            <w:noProof/>
            <w:webHidden/>
          </w:rPr>
        </w:r>
        <w:r>
          <w:rPr>
            <w:noProof/>
            <w:webHidden/>
          </w:rPr>
          <w:fldChar w:fldCharType="separate"/>
        </w:r>
        <w:r>
          <w:rPr>
            <w:noProof/>
            <w:webHidden/>
          </w:rPr>
          <w:t>110</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880" w:history="1">
        <w:r w:rsidRPr="00854ECC">
          <w:rPr>
            <w:rStyle w:val="Hyperlink"/>
            <w:noProof/>
          </w:rPr>
          <w:t>3.5.3.2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_Toc472332880 \h </w:instrText>
        </w:r>
        <w:r>
          <w:rPr>
            <w:noProof/>
            <w:webHidden/>
          </w:rPr>
        </w:r>
        <w:r>
          <w:rPr>
            <w:noProof/>
            <w:webHidden/>
          </w:rPr>
          <w:fldChar w:fldCharType="separate"/>
        </w:r>
        <w:r>
          <w:rPr>
            <w:noProof/>
            <w:webHidden/>
          </w:rPr>
          <w:t>110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81" w:history="1">
        <w:r w:rsidRPr="00854ECC">
          <w:rPr>
            <w:rStyle w:val="Hyperlink"/>
            <w:noProof/>
          </w:rPr>
          <w:t>3.5.3.2.1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_Toc472332881 \h </w:instrText>
        </w:r>
        <w:r>
          <w:rPr>
            <w:noProof/>
            <w:webHidden/>
          </w:rPr>
        </w:r>
        <w:r>
          <w:rPr>
            <w:noProof/>
            <w:webHidden/>
          </w:rPr>
          <w:fldChar w:fldCharType="separate"/>
        </w:r>
        <w:r>
          <w:rPr>
            <w:noProof/>
            <w:webHidden/>
          </w:rPr>
          <w:t>110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82" w:history="1">
        <w:r w:rsidRPr="00854ECC">
          <w:rPr>
            <w:rStyle w:val="Hyperlink"/>
            <w:noProof/>
          </w:rPr>
          <w:t>3.5.3.2.2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_Toc472332882 \h </w:instrText>
        </w:r>
        <w:r>
          <w:rPr>
            <w:noProof/>
            <w:webHidden/>
          </w:rPr>
        </w:r>
        <w:r>
          <w:rPr>
            <w:noProof/>
            <w:webHidden/>
          </w:rPr>
          <w:fldChar w:fldCharType="separate"/>
        </w:r>
        <w:r>
          <w:rPr>
            <w:noProof/>
            <w:webHidden/>
          </w:rPr>
          <w:t>111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883" w:history="1">
        <w:r w:rsidRPr="00854ECC">
          <w:rPr>
            <w:rStyle w:val="Hyperlink"/>
            <w:noProof/>
          </w:rPr>
          <w:t>3.5.4</w:t>
        </w:r>
        <w:r>
          <w:rPr>
            <w:rFonts w:eastAsiaTheme="minorEastAsia" w:cstheme="minorBidi"/>
            <w:noProof/>
            <w:sz w:val="22"/>
            <w:szCs w:val="22"/>
          </w:rPr>
          <w:tab/>
        </w:r>
        <w:r w:rsidRPr="00854ECC">
          <w:rPr>
            <w:rStyle w:val="Hyperlink"/>
            <w:noProof/>
          </w:rPr>
          <w:t>setAblieferdatum</w:t>
        </w:r>
        <w:r>
          <w:rPr>
            <w:noProof/>
            <w:webHidden/>
          </w:rPr>
          <w:tab/>
        </w:r>
        <w:r>
          <w:rPr>
            <w:noProof/>
            <w:webHidden/>
          </w:rPr>
          <w:fldChar w:fldCharType="begin"/>
        </w:r>
        <w:r>
          <w:rPr>
            <w:noProof/>
            <w:webHidden/>
          </w:rPr>
          <w:instrText xml:space="preserve"> PAGEREF _Toc472332883 \h </w:instrText>
        </w:r>
        <w:r>
          <w:rPr>
            <w:noProof/>
            <w:webHidden/>
          </w:rPr>
        </w:r>
        <w:r>
          <w:rPr>
            <w:noProof/>
            <w:webHidden/>
          </w:rPr>
          <w:fldChar w:fldCharType="separate"/>
        </w:r>
        <w:r>
          <w:rPr>
            <w:noProof/>
            <w:webHidden/>
          </w:rPr>
          <w:t>111</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884" w:history="1">
        <w:r w:rsidRPr="00854ECC">
          <w:rPr>
            <w:rStyle w:val="Hyperlink"/>
            <w:noProof/>
          </w:rPr>
          <w:t>3.5.4.1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_Toc472332884 \h </w:instrText>
        </w:r>
        <w:r>
          <w:rPr>
            <w:noProof/>
            <w:webHidden/>
          </w:rPr>
        </w:r>
        <w:r>
          <w:rPr>
            <w:noProof/>
            <w:webHidden/>
          </w:rPr>
          <w:fldChar w:fldCharType="separate"/>
        </w:r>
        <w:r>
          <w:rPr>
            <w:noProof/>
            <w:webHidden/>
          </w:rPr>
          <w:t>111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85" w:history="1">
        <w:r w:rsidRPr="00854ECC">
          <w:rPr>
            <w:rStyle w:val="Hyperlink"/>
            <w:noProof/>
          </w:rPr>
          <w:t>3.5.4.1.1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_Toc472332885 \h </w:instrText>
        </w:r>
        <w:r>
          <w:rPr>
            <w:noProof/>
            <w:webHidden/>
          </w:rPr>
        </w:r>
        <w:r>
          <w:rPr>
            <w:noProof/>
            <w:webHidden/>
          </w:rPr>
          <w:fldChar w:fldCharType="separate"/>
        </w:r>
        <w:r>
          <w:rPr>
            <w:noProof/>
            <w:webHidden/>
          </w:rPr>
          <w:t>111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86" w:history="1">
        <w:r w:rsidRPr="00854ECC">
          <w:rPr>
            <w:rStyle w:val="Hyperlink"/>
            <w:noProof/>
          </w:rPr>
          <w:t>3.5.4.1.2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_Toc472332886 \h </w:instrText>
        </w:r>
        <w:r>
          <w:rPr>
            <w:noProof/>
            <w:webHidden/>
          </w:rPr>
        </w:r>
        <w:r>
          <w:rPr>
            <w:noProof/>
            <w:webHidden/>
          </w:rPr>
          <w:fldChar w:fldCharType="separate"/>
        </w:r>
        <w:r>
          <w:rPr>
            <w:noProof/>
            <w:webHidden/>
          </w:rPr>
          <w:t>111</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887" w:history="1">
        <w:r w:rsidRPr="00854ECC">
          <w:rPr>
            <w:rStyle w:val="Hyperlink"/>
            <w:noProof/>
          </w:rPr>
          <w:t>3.5.4.2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_Toc472332887 \h </w:instrText>
        </w:r>
        <w:r>
          <w:rPr>
            <w:noProof/>
            <w:webHidden/>
          </w:rPr>
        </w:r>
        <w:r>
          <w:rPr>
            <w:noProof/>
            <w:webHidden/>
          </w:rPr>
          <w:fldChar w:fldCharType="separate"/>
        </w:r>
        <w:r>
          <w:rPr>
            <w:noProof/>
            <w:webHidden/>
          </w:rPr>
          <w:t>111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88" w:history="1">
        <w:r w:rsidRPr="00854ECC">
          <w:rPr>
            <w:rStyle w:val="Hyperlink"/>
            <w:noProof/>
          </w:rPr>
          <w:t>3.5.4.2.1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_Toc472332888 \h </w:instrText>
        </w:r>
        <w:r>
          <w:rPr>
            <w:noProof/>
            <w:webHidden/>
          </w:rPr>
        </w:r>
        <w:r>
          <w:rPr>
            <w:noProof/>
            <w:webHidden/>
          </w:rPr>
          <w:fldChar w:fldCharType="separate"/>
        </w:r>
        <w:r>
          <w:rPr>
            <w:noProof/>
            <w:webHidden/>
          </w:rPr>
          <w:t>111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89" w:history="1">
        <w:r w:rsidRPr="00854ECC">
          <w:rPr>
            <w:rStyle w:val="Hyperlink"/>
            <w:noProof/>
          </w:rPr>
          <w:t>3.5.4.2.2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_Toc472332889 \h </w:instrText>
        </w:r>
        <w:r>
          <w:rPr>
            <w:noProof/>
            <w:webHidden/>
          </w:rPr>
        </w:r>
        <w:r>
          <w:rPr>
            <w:noProof/>
            <w:webHidden/>
          </w:rPr>
          <w:fldChar w:fldCharType="separate"/>
        </w:r>
        <w:r>
          <w:rPr>
            <w:noProof/>
            <w:webHidden/>
          </w:rPr>
          <w:t>112</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890" w:history="1">
        <w:r w:rsidRPr="00854ECC">
          <w:rPr>
            <w:rStyle w:val="Hyperlink"/>
            <w:noProof/>
          </w:rPr>
          <w:t>3.5.5</w:t>
        </w:r>
        <w:r>
          <w:rPr>
            <w:rFonts w:eastAsiaTheme="minorEastAsia" w:cstheme="minorBidi"/>
            <w:noProof/>
            <w:sz w:val="22"/>
            <w:szCs w:val="22"/>
          </w:rPr>
          <w:tab/>
        </w:r>
        <w:r w:rsidRPr="00854ECC">
          <w:rPr>
            <w:rStyle w:val="Hyperlink"/>
            <w:noProof/>
          </w:rPr>
          <w:t>setStammnummer</w:t>
        </w:r>
        <w:r>
          <w:rPr>
            <w:noProof/>
            <w:webHidden/>
          </w:rPr>
          <w:tab/>
        </w:r>
        <w:r>
          <w:rPr>
            <w:noProof/>
            <w:webHidden/>
          </w:rPr>
          <w:fldChar w:fldCharType="begin"/>
        </w:r>
        <w:r>
          <w:rPr>
            <w:noProof/>
            <w:webHidden/>
          </w:rPr>
          <w:instrText xml:space="preserve"> PAGEREF _Toc472332890 \h </w:instrText>
        </w:r>
        <w:r>
          <w:rPr>
            <w:noProof/>
            <w:webHidden/>
          </w:rPr>
        </w:r>
        <w:r>
          <w:rPr>
            <w:noProof/>
            <w:webHidden/>
          </w:rPr>
          <w:fldChar w:fldCharType="separate"/>
        </w:r>
        <w:r>
          <w:rPr>
            <w:noProof/>
            <w:webHidden/>
          </w:rPr>
          <w:t>113</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891" w:history="1">
        <w:r w:rsidRPr="00854ECC">
          <w:rPr>
            <w:rStyle w:val="Hyperlink"/>
            <w:noProof/>
          </w:rPr>
          <w:t>3.5.5.1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_Toc472332891 \h </w:instrText>
        </w:r>
        <w:r>
          <w:rPr>
            <w:noProof/>
            <w:webHidden/>
          </w:rPr>
        </w:r>
        <w:r>
          <w:rPr>
            <w:noProof/>
            <w:webHidden/>
          </w:rPr>
          <w:fldChar w:fldCharType="separate"/>
        </w:r>
        <w:r>
          <w:rPr>
            <w:noProof/>
            <w:webHidden/>
          </w:rPr>
          <w:t>113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92" w:history="1">
        <w:r w:rsidRPr="00854ECC">
          <w:rPr>
            <w:rStyle w:val="Hyperlink"/>
            <w:noProof/>
          </w:rPr>
          <w:t>3.5.5.1.1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_Toc472332892 \h </w:instrText>
        </w:r>
        <w:r>
          <w:rPr>
            <w:noProof/>
            <w:webHidden/>
          </w:rPr>
        </w:r>
        <w:r>
          <w:rPr>
            <w:noProof/>
            <w:webHidden/>
          </w:rPr>
          <w:fldChar w:fldCharType="separate"/>
        </w:r>
        <w:r>
          <w:rPr>
            <w:noProof/>
            <w:webHidden/>
          </w:rPr>
          <w:t>113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93" w:history="1">
        <w:r w:rsidRPr="00854ECC">
          <w:rPr>
            <w:rStyle w:val="Hyperlink"/>
            <w:noProof/>
          </w:rPr>
          <w:t>3.5.5.1.2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_Toc472332893 \h </w:instrText>
        </w:r>
        <w:r>
          <w:rPr>
            <w:noProof/>
            <w:webHidden/>
          </w:rPr>
        </w:r>
        <w:r>
          <w:rPr>
            <w:noProof/>
            <w:webHidden/>
          </w:rPr>
          <w:fldChar w:fldCharType="separate"/>
        </w:r>
        <w:r>
          <w:rPr>
            <w:noProof/>
            <w:webHidden/>
          </w:rPr>
          <w:t>113</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894" w:history="1">
        <w:r w:rsidRPr="00854ECC">
          <w:rPr>
            <w:rStyle w:val="Hyperlink"/>
            <w:noProof/>
          </w:rPr>
          <w:t>3.5.5.2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_Toc472332894 \h </w:instrText>
        </w:r>
        <w:r>
          <w:rPr>
            <w:noProof/>
            <w:webHidden/>
          </w:rPr>
        </w:r>
        <w:r>
          <w:rPr>
            <w:noProof/>
            <w:webHidden/>
          </w:rPr>
          <w:fldChar w:fldCharType="separate"/>
        </w:r>
        <w:r>
          <w:rPr>
            <w:noProof/>
            <w:webHidden/>
          </w:rPr>
          <w:t>113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95" w:history="1">
        <w:r w:rsidRPr="00854ECC">
          <w:rPr>
            <w:rStyle w:val="Hyperlink"/>
            <w:noProof/>
          </w:rPr>
          <w:t>3.5.5.2.1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_Toc472332895 \h </w:instrText>
        </w:r>
        <w:r>
          <w:rPr>
            <w:noProof/>
            <w:webHidden/>
          </w:rPr>
        </w:r>
        <w:r>
          <w:rPr>
            <w:noProof/>
            <w:webHidden/>
          </w:rPr>
          <w:fldChar w:fldCharType="separate"/>
        </w:r>
        <w:r>
          <w:rPr>
            <w:noProof/>
            <w:webHidden/>
          </w:rPr>
          <w:t>113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96" w:history="1">
        <w:r w:rsidRPr="00854ECC">
          <w:rPr>
            <w:rStyle w:val="Hyperlink"/>
            <w:noProof/>
          </w:rPr>
          <w:t>3.5.5.2.2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_Toc472332896 \h </w:instrText>
        </w:r>
        <w:r>
          <w:rPr>
            <w:noProof/>
            <w:webHidden/>
          </w:rPr>
        </w:r>
        <w:r>
          <w:rPr>
            <w:noProof/>
            <w:webHidden/>
          </w:rPr>
          <w:fldChar w:fldCharType="separate"/>
        </w:r>
        <w:r>
          <w:rPr>
            <w:noProof/>
            <w:webHidden/>
          </w:rPr>
          <w:t>114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897" w:history="1">
        <w:r w:rsidRPr="00854ECC">
          <w:rPr>
            <w:rStyle w:val="Hyperlink"/>
            <w:noProof/>
          </w:rPr>
          <w:t>3.5.6</w:t>
        </w:r>
        <w:r>
          <w:rPr>
            <w:rFonts w:eastAsiaTheme="minorEastAsia" w:cstheme="minorBidi"/>
            <w:noProof/>
            <w:sz w:val="22"/>
            <w:szCs w:val="22"/>
          </w:rPr>
          <w:tab/>
        </w:r>
        <w:r w:rsidRPr="00854ECC">
          <w:rPr>
            <w:rStyle w:val="Hyperlink"/>
            <w:noProof/>
          </w:rPr>
          <w:t>setChassisnummer</w:t>
        </w:r>
        <w:r>
          <w:rPr>
            <w:noProof/>
            <w:webHidden/>
          </w:rPr>
          <w:tab/>
        </w:r>
        <w:r>
          <w:rPr>
            <w:noProof/>
            <w:webHidden/>
          </w:rPr>
          <w:fldChar w:fldCharType="begin"/>
        </w:r>
        <w:r>
          <w:rPr>
            <w:noProof/>
            <w:webHidden/>
          </w:rPr>
          <w:instrText xml:space="preserve"> PAGEREF _Toc472332897 \h </w:instrText>
        </w:r>
        <w:r>
          <w:rPr>
            <w:noProof/>
            <w:webHidden/>
          </w:rPr>
        </w:r>
        <w:r>
          <w:rPr>
            <w:noProof/>
            <w:webHidden/>
          </w:rPr>
          <w:fldChar w:fldCharType="separate"/>
        </w:r>
        <w:r>
          <w:rPr>
            <w:noProof/>
            <w:webHidden/>
          </w:rPr>
          <w:t>114</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898" w:history="1">
        <w:r w:rsidRPr="00854ECC">
          <w:rPr>
            <w:rStyle w:val="Hyperlink"/>
            <w:noProof/>
          </w:rPr>
          <w:t>3.5.6.1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_Toc472332898 \h </w:instrText>
        </w:r>
        <w:r>
          <w:rPr>
            <w:noProof/>
            <w:webHidden/>
          </w:rPr>
        </w:r>
        <w:r>
          <w:rPr>
            <w:noProof/>
            <w:webHidden/>
          </w:rPr>
          <w:fldChar w:fldCharType="separate"/>
        </w:r>
        <w:r>
          <w:rPr>
            <w:noProof/>
            <w:webHidden/>
          </w:rPr>
          <w:t>114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899" w:history="1">
        <w:r w:rsidRPr="00854ECC">
          <w:rPr>
            <w:rStyle w:val="Hyperlink"/>
            <w:noProof/>
          </w:rPr>
          <w:t>3.5.6.1.1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_Toc472332899 \h </w:instrText>
        </w:r>
        <w:r>
          <w:rPr>
            <w:noProof/>
            <w:webHidden/>
          </w:rPr>
        </w:r>
        <w:r>
          <w:rPr>
            <w:noProof/>
            <w:webHidden/>
          </w:rPr>
          <w:fldChar w:fldCharType="separate"/>
        </w:r>
        <w:r>
          <w:rPr>
            <w:noProof/>
            <w:webHidden/>
          </w:rPr>
          <w:t>114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00" w:history="1">
        <w:r w:rsidRPr="00854ECC">
          <w:rPr>
            <w:rStyle w:val="Hyperlink"/>
            <w:noProof/>
          </w:rPr>
          <w:t>3.5.6.1.2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_Toc472332900 \h </w:instrText>
        </w:r>
        <w:r>
          <w:rPr>
            <w:noProof/>
            <w:webHidden/>
          </w:rPr>
        </w:r>
        <w:r>
          <w:rPr>
            <w:noProof/>
            <w:webHidden/>
          </w:rPr>
          <w:fldChar w:fldCharType="separate"/>
        </w:r>
        <w:r>
          <w:rPr>
            <w:noProof/>
            <w:webHidden/>
          </w:rPr>
          <w:t>114</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01" w:history="1">
        <w:r w:rsidRPr="00854ECC">
          <w:rPr>
            <w:rStyle w:val="Hyperlink"/>
            <w:noProof/>
          </w:rPr>
          <w:t>3.5.6.2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_Toc472332901 \h </w:instrText>
        </w:r>
        <w:r>
          <w:rPr>
            <w:noProof/>
            <w:webHidden/>
          </w:rPr>
        </w:r>
        <w:r>
          <w:rPr>
            <w:noProof/>
            <w:webHidden/>
          </w:rPr>
          <w:fldChar w:fldCharType="separate"/>
        </w:r>
        <w:r>
          <w:rPr>
            <w:noProof/>
            <w:webHidden/>
          </w:rPr>
          <w:t>114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02" w:history="1">
        <w:r w:rsidRPr="00854ECC">
          <w:rPr>
            <w:rStyle w:val="Hyperlink"/>
            <w:noProof/>
          </w:rPr>
          <w:t>3.5.6.2.1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_Toc472332902 \h </w:instrText>
        </w:r>
        <w:r>
          <w:rPr>
            <w:noProof/>
            <w:webHidden/>
          </w:rPr>
        </w:r>
        <w:r>
          <w:rPr>
            <w:noProof/>
            <w:webHidden/>
          </w:rPr>
          <w:fldChar w:fldCharType="separate"/>
        </w:r>
        <w:r>
          <w:rPr>
            <w:noProof/>
            <w:webHidden/>
          </w:rPr>
          <w:t>114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03" w:history="1">
        <w:r w:rsidRPr="00854ECC">
          <w:rPr>
            <w:rStyle w:val="Hyperlink"/>
            <w:noProof/>
          </w:rPr>
          <w:t>3.5.6.2.2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_Toc472332903 \h </w:instrText>
        </w:r>
        <w:r>
          <w:rPr>
            <w:noProof/>
            <w:webHidden/>
          </w:rPr>
        </w:r>
        <w:r>
          <w:rPr>
            <w:noProof/>
            <w:webHidden/>
          </w:rPr>
          <w:fldChar w:fldCharType="separate"/>
        </w:r>
        <w:r>
          <w:rPr>
            <w:noProof/>
            <w:webHidden/>
          </w:rPr>
          <w:t>115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904" w:history="1">
        <w:r w:rsidRPr="00854ECC">
          <w:rPr>
            <w:rStyle w:val="Hyperlink"/>
            <w:noProof/>
          </w:rPr>
          <w:t>3.5.7</w:t>
        </w:r>
        <w:r>
          <w:rPr>
            <w:rFonts w:eastAsiaTheme="minorEastAsia" w:cstheme="minorBidi"/>
            <w:noProof/>
            <w:sz w:val="22"/>
            <w:szCs w:val="22"/>
          </w:rPr>
          <w:tab/>
        </w:r>
        <w:r w:rsidRPr="00854ECC">
          <w:rPr>
            <w:rStyle w:val="Hyperlink"/>
            <w:noProof/>
          </w:rPr>
          <w:t>setKontrollschild</w:t>
        </w:r>
        <w:r>
          <w:rPr>
            <w:noProof/>
            <w:webHidden/>
          </w:rPr>
          <w:tab/>
        </w:r>
        <w:r>
          <w:rPr>
            <w:noProof/>
            <w:webHidden/>
          </w:rPr>
          <w:fldChar w:fldCharType="begin"/>
        </w:r>
        <w:r>
          <w:rPr>
            <w:noProof/>
            <w:webHidden/>
          </w:rPr>
          <w:instrText xml:space="preserve"> PAGEREF _Toc472332904 \h </w:instrText>
        </w:r>
        <w:r>
          <w:rPr>
            <w:noProof/>
            <w:webHidden/>
          </w:rPr>
        </w:r>
        <w:r>
          <w:rPr>
            <w:noProof/>
            <w:webHidden/>
          </w:rPr>
          <w:fldChar w:fldCharType="separate"/>
        </w:r>
        <w:r>
          <w:rPr>
            <w:noProof/>
            <w:webHidden/>
          </w:rPr>
          <w:t>115</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05" w:history="1">
        <w:r w:rsidRPr="00854ECC">
          <w:rPr>
            <w:rStyle w:val="Hyperlink"/>
            <w:noProof/>
          </w:rPr>
          <w:t>3.5.7.1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_Toc472332905 \h </w:instrText>
        </w:r>
        <w:r>
          <w:rPr>
            <w:noProof/>
            <w:webHidden/>
          </w:rPr>
        </w:r>
        <w:r>
          <w:rPr>
            <w:noProof/>
            <w:webHidden/>
          </w:rPr>
          <w:fldChar w:fldCharType="separate"/>
        </w:r>
        <w:r>
          <w:rPr>
            <w:noProof/>
            <w:webHidden/>
          </w:rPr>
          <w:t>115</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06" w:history="1">
        <w:r w:rsidRPr="00854ECC">
          <w:rPr>
            <w:rStyle w:val="Hyperlink"/>
            <w:noProof/>
          </w:rPr>
          <w:t>3.5.7.1.1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_Toc472332906 \h </w:instrText>
        </w:r>
        <w:r>
          <w:rPr>
            <w:noProof/>
            <w:webHidden/>
          </w:rPr>
        </w:r>
        <w:r>
          <w:rPr>
            <w:noProof/>
            <w:webHidden/>
          </w:rPr>
          <w:fldChar w:fldCharType="separate"/>
        </w:r>
        <w:r>
          <w:rPr>
            <w:noProof/>
            <w:webHidden/>
          </w:rPr>
          <w:t>115</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07" w:history="1">
        <w:r w:rsidRPr="00854ECC">
          <w:rPr>
            <w:rStyle w:val="Hyperlink"/>
            <w:noProof/>
          </w:rPr>
          <w:t>3.5.7.1.2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_Toc472332907 \h </w:instrText>
        </w:r>
        <w:r>
          <w:rPr>
            <w:noProof/>
            <w:webHidden/>
          </w:rPr>
        </w:r>
        <w:r>
          <w:rPr>
            <w:noProof/>
            <w:webHidden/>
          </w:rPr>
          <w:fldChar w:fldCharType="separate"/>
        </w:r>
        <w:r>
          <w:rPr>
            <w:noProof/>
            <w:webHidden/>
          </w:rPr>
          <w:t>115</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08" w:history="1">
        <w:r w:rsidRPr="00854ECC">
          <w:rPr>
            <w:rStyle w:val="Hyperlink"/>
            <w:noProof/>
          </w:rPr>
          <w:t>3.5.7.2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_Toc472332908 \h </w:instrText>
        </w:r>
        <w:r>
          <w:rPr>
            <w:noProof/>
            <w:webHidden/>
          </w:rPr>
        </w:r>
        <w:r>
          <w:rPr>
            <w:noProof/>
            <w:webHidden/>
          </w:rPr>
          <w:fldChar w:fldCharType="separate"/>
        </w:r>
        <w:r>
          <w:rPr>
            <w:noProof/>
            <w:webHidden/>
          </w:rPr>
          <w:t>116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09" w:history="1">
        <w:r w:rsidRPr="00854ECC">
          <w:rPr>
            <w:rStyle w:val="Hyperlink"/>
            <w:noProof/>
          </w:rPr>
          <w:t>3.5.7.2.1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_Toc472332909 \h </w:instrText>
        </w:r>
        <w:r>
          <w:rPr>
            <w:noProof/>
            <w:webHidden/>
          </w:rPr>
        </w:r>
        <w:r>
          <w:rPr>
            <w:noProof/>
            <w:webHidden/>
          </w:rPr>
          <w:fldChar w:fldCharType="separate"/>
        </w:r>
        <w:r>
          <w:rPr>
            <w:noProof/>
            <w:webHidden/>
          </w:rPr>
          <w:t>116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10" w:history="1">
        <w:r w:rsidRPr="00854ECC">
          <w:rPr>
            <w:rStyle w:val="Hyperlink"/>
            <w:noProof/>
          </w:rPr>
          <w:t>3.5.7.2.2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_Toc472332910 \h </w:instrText>
        </w:r>
        <w:r>
          <w:rPr>
            <w:noProof/>
            <w:webHidden/>
          </w:rPr>
        </w:r>
        <w:r>
          <w:rPr>
            <w:noProof/>
            <w:webHidden/>
          </w:rPr>
          <w:fldChar w:fldCharType="separate"/>
        </w:r>
        <w:r>
          <w:rPr>
            <w:noProof/>
            <w:webHidden/>
          </w:rPr>
          <w:t>116</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911" w:history="1">
        <w:r w:rsidRPr="00854ECC">
          <w:rPr>
            <w:rStyle w:val="Hyperlink"/>
            <w:noProof/>
          </w:rPr>
          <w:t>3.5.8</w:t>
        </w:r>
        <w:r>
          <w:rPr>
            <w:rFonts w:eastAsiaTheme="minorEastAsia" w:cstheme="minorBidi"/>
            <w:noProof/>
            <w:sz w:val="22"/>
            <w:szCs w:val="22"/>
          </w:rPr>
          <w:tab/>
        </w:r>
        <w:r w:rsidRPr="00854ECC">
          <w:rPr>
            <w:rStyle w:val="Hyperlink"/>
            <w:noProof/>
          </w:rPr>
          <w:t>setFarbe</w:t>
        </w:r>
        <w:r>
          <w:rPr>
            <w:noProof/>
            <w:webHidden/>
          </w:rPr>
          <w:tab/>
        </w:r>
        <w:r>
          <w:rPr>
            <w:noProof/>
            <w:webHidden/>
          </w:rPr>
          <w:fldChar w:fldCharType="begin"/>
        </w:r>
        <w:r>
          <w:rPr>
            <w:noProof/>
            <w:webHidden/>
          </w:rPr>
          <w:instrText xml:space="preserve"> PAGEREF _Toc472332911 \h </w:instrText>
        </w:r>
        <w:r>
          <w:rPr>
            <w:noProof/>
            <w:webHidden/>
          </w:rPr>
        </w:r>
        <w:r>
          <w:rPr>
            <w:noProof/>
            <w:webHidden/>
          </w:rPr>
          <w:fldChar w:fldCharType="separate"/>
        </w:r>
        <w:r>
          <w:rPr>
            <w:noProof/>
            <w:webHidden/>
          </w:rPr>
          <w:t>116</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12" w:history="1">
        <w:r w:rsidRPr="00854ECC">
          <w:rPr>
            <w:rStyle w:val="Hyperlink"/>
            <w:noProof/>
          </w:rPr>
          <w:t>3.5.8.1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_Toc472332912 \h </w:instrText>
        </w:r>
        <w:r>
          <w:rPr>
            <w:noProof/>
            <w:webHidden/>
          </w:rPr>
        </w:r>
        <w:r>
          <w:rPr>
            <w:noProof/>
            <w:webHidden/>
          </w:rPr>
          <w:fldChar w:fldCharType="separate"/>
        </w:r>
        <w:r>
          <w:rPr>
            <w:noProof/>
            <w:webHidden/>
          </w:rPr>
          <w:t>116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13" w:history="1">
        <w:r w:rsidRPr="00854ECC">
          <w:rPr>
            <w:rStyle w:val="Hyperlink"/>
            <w:noProof/>
          </w:rPr>
          <w:t>3.5.8.1.1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_Toc472332913 \h </w:instrText>
        </w:r>
        <w:r>
          <w:rPr>
            <w:noProof/>
            <w:webHidden/>
          </w:rPr>
        </w:r>
        <w:r>
          <w:rPr>
            <w:noProof/>
            <w:webHidden/>
          </w:rPr>
          <w:fldChar w:fldCharType="separate"/>
        </w:r>
        <w:r>
          <w:rPr>
            <w:noProof/>
            <w:webHidden/>
          </w:rPr>
          <w:t>116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14" w:history="1">
        <w:r w:rsidRPr="00854ECC">
          <w:rPr>
            <w:rStyle w:val="Hyperlink"/>
            <w:noProof/>
          </w:rPr>
          <w:t>3.5.8.1.2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_Toc472332914 \h </w:instrText>
        </w:r>
        <w:r>
          <w:rPr>
            <w:noProof/>
            <w:webHidden/>
          </w:rPr>
        </w:r>
        <w:r>
          <w:rPr>
            <w:noProof/>
            <w:webHidden/>
          </w:rPr>
          <w:fldChar w:fldCharType="separate"/>
        </w:r>
        <w:r>
          <w:rPr>
            <w:noProof/>
            <w:webHidden/>
          </w:rPr>
          <w:t>117</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15" w:history="1">
        <w:r w:rsidRPr="00854ECC">
          <w:rPr>
            <w:rStyle w:val="Hyperlink"/>
            <w:noProof/>
          </w:rPr>
          <w:t>3.5.8.2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_Toc472332915 \h </w:instrText>
        </w:r>
        <w:r>
          <w:rPr>
            <w:noProof/>
            <w:webHidden/>
          </w:rPr>
        </w:r>
        <w:r>
          <w:rPr>
            <w:noProof/>
            <w:webHidden/>
          </w:rPr>
          <w:fldChar w:fldCharType="separate"/>
        </w:r>
        <w:r>
          <w:rPr>
            <w:noProof/>
            <w:webHidden/>
          </w:rPr>
          <w:t>117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16" w:history="1">
        <w:r w:rsidRPr="00854ECC">
          <w:rPr>
            <w:rStyle w:val="Hyperlink"/>
            <w:noProof/>
          </w:rPr>
          <w:t>3.5.8.2.1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_Toc472332916 \h </w:instrText>
        </w:r>
        <w:r>
          <w:rPr>
            <w:noProof/>
            <w:webHidden/>
          </w:rPr>
        </w:r>
        <w:r>
          <w:rPr>
            <w:noProof/>
            <w:webHidden/>
          </w:rPr>
          <w:fldChar w:fldCharType="separate"/>
        </w:r>
        <w:r>
          <w:rPr>
            <w:noProof/>
            <w:webHidden/>
          </w:rPr>
          <w:t>117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17" w:history="1">
        <w:r w:rsidRPr="00854ECC">
          <w:rPr>
            <w:rStyle w:val="Hyperlink"/>
            <w:noProof/>
          </w:rPr>
          <w:t>3.5.8.2.2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_Toc472332917 \h </w:instrText>
        </w:r>
        <w:r>
          <w:rPr>
            <w:noProof/>
            <w:webHidden/>
          </w:rPr>
        </w:r>
        <w:r>
          <w:rPr>
            <w:noProof/>
            <w:webHidden/>
          </w:rPr>
          <w:fldChar w:fldCharType="separate"/>
        </w:r>
        <w:r>
          <w:rPr>
            <w:noProof/>
            <w:webHidden/>
          </w:rPr>
          <w:t>117</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2918" w:history="1">
        <w:r w:rsidRPr="00854ECC">
          <w:rPr>
            <w:rStyle w:val="Hyperlink"/>
            <w:noProof/>
          </w:rPr>
          <w:t>3.6</w:t>
        </w:r>
        <w:r>
          <w:rPr>
            <w:rFonts w:eastAsiaTheme="minorEastAsia" w:cstheme="minorBidi"/>
            <w:b w:val="0"/>
            <w:bCs w:val="0"/>
            <w:noProof/>
            <w:sz w:val="22"/>
            <w:szCs w:val="22"/>
          </w:rPr>
          <w:tab/>
        </w:r>
        <w:r w:rsidRPr="00854ECC">
          <w:rPr>
            <w:rStyle w:val="Hyperlink"/>
            <w:noProof/>
          </w:rPr>
          <w:t>createOrUpdateAngebotService (EAI und B2B)</w:t>
        </w:r>
        <w:r>
          <w:rPr>
            <w:noProof/>
            <w:webHidden/>
          </w:rPr>
          <w:tab/>
        </w:r>
        <w:r>
          <w:rPr>
            <w:noProof/>
            <w:webHidden/>
          </w:rPr>
          <w:fldChar w:fldCharType="begin"/>
        </w:r>
        <w:r>
          <w:rPr>
            <w:noProof/>
            <w:webHidden/>
          </w:rPr>
          <w:instrText xml:space="preserve"> PAGEREF _Toc472332918 \h </w:instrText>
        </w:r>
        <w:r>
          <w:rPr>
            <w:noProof/>
            <w:webHidden/>
          </w:rPr>
        </w:r>
        <w:r>
          <w:rPr>
            <w:noProof/>
            <w:webHidden/>
          </w:rPr>
          <w:fldChar w:fldCharType="separate"/>
        </w:r>
        <w:r>
          <w:rPr>
            <w:noProof/>
            <w:webHidden/>
          </w:rPr>
          <w:t>118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919" w:history="1">
        <w:r w:rsidRPr="00854ECC">
          <w:rPr>
            <w:rStyle w:val="Hyperlink"/>
            <w:noProof/>
          </w:rPr>
          <w:t>3.6.1</w:t>
        </w:r>
        <w:r>
          <w:rPr>
            <w:rFonts w:eastAsiaTheme="minorEastAsia" w:cstheme="minorBidi"/>
            <w:noProof/>
            <w:sz w:val="22"/>
            <w:szCs w:val="22"/>
          </w:rPr>
          <w:tab/>
        </w:r>
        <w:r w:rsidRPr="00854ECC">
          <w:rPr>
            <w:rStyle w:val="Hyperlink"/>
            <w:noProof/>
          </w:rPr>
          <w:t>checkKalkulation</w:t>
        </w:r>
        <w:r>
          <w:rPr>
            <w:noProof/>
            <w:webHidden/>
          </w:rPr>
          <w:tab/>
        </w:r>
        <w:r>
          <w:rPr>
            <w:noProof/>
            <w:webHidden/>
          </w:rPr>
          <w:fldChar w:fldCharType="begin"/>
        </w:r>
        <w:r>
          <w:rPr>
            <w:noProof/>
            <w:webHidden/>
          </w:rPr>
          <w:instrText xml:space="preserve"> PAGEREF _Toc472332919 \h </w:instrText>
        </w:r>
        <w:r>
          <w:rPr>
            <w:noProof/>
            <w:webHidden/>
          </w:rPr>
        </w:r>
        <w:r>
          <w:rPr>
            <w:noProof/>
            <w:webHidden/>
          </w:rPr>
          <w:fldChar w:fldCharType="separate"/>
        </w:r>
        <w:r>
          <w:rPr>
            <w:noProof/>
            <w:webHidden/>
          </w:rPr>
          <w:t>118</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20" w:history="1">
        <w:r w:rsidRPr="00854ECC">
          <w:rPr>
            <w:rStyle w:val="Hyperlink"/>
            <w:noProof/>
          </w:rPr>
          <w:t>3.6.1.1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_Toc472332920 \h </w:instrText>
        </w:r>
        <w:r>
          <w:rPr>
            <w:noProof/>
            <w:webHidden/>
          </w:rPr>
        </w:r>
        <w:r>
          <w:rPr>
            <w:noProof/>
            <w:webHidden/>
          </w:rPr>
          <w:fldChar w:fldCharType="separate"/>
        </w:r>
        <w:r>
          <w:rPr>
            <w:noProof/>
            <w:webHidden/>
          </w:rPr>
          <w:t>118</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21" w:history="1">
        <w:r w:rsidRPr="00854ECC">
          <w:rPr>
            <w:rStyle w:val="Hyperlink"/>
            <w:noProof/>
          </w:rPr>
          <w:t>3.6.1.1.1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_Toc472332921 \h </w:instrText>
        </w:r>
        <w:r>
          <w:rPr>
            <w:noProof/>
            <w:webHidden/>
          </w:rPr>
        </w:r>
        <w:r>
          <w:rPr>
            <w:noProof/>
            <w:webHidden/>
          </w:rPr>
          <w:fldChar w:fldCharType="separate"/>
        </w:r>
        <w:r>
          <w:rPr>
            <w:noProof/>
            <w:webHidden/>
          </w:rPr>
          <w:t>118</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22" w:history="1">
        <w:r w:rsidRPr="00854ECC">
          <w:rPr>
            <w:rStyle w:val="Hyperlink"/>
            <w:noProof/>
          </w:rPr>
          <w:t>3.6.1.1.2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_Toc472332922 \h </w:instrText>
        </w:r>
        <w:r>
          <w:rPr>
            <w:noProof/>
            <w:webHidden/>
          </w:rPr>
        </w:r>
        <w:r>
          <w:rPr>
            <w:noProof/>
            <w:webHidden/>
          </w:rPr>
          <w:fldChar w:fldCharType="separate"/>
        </w:r>
        <w:r>
          <w:rPr>
            <w:noProof/>
            <w:webHidden/>
          </w:rPr>
          <w:t>118</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23" w:history="1">
        <w:r w:rsidRPr="00854ECC">
          <w:rPr>
            <w:rStyle w:val="Hyperlink"/>
            <w:noProof/>
          </w:rPr>
          <w:t>3.6.1.2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_Toc472332923 \h </w:instrText>
        </w:r>
        <w:r>
          <w:rPr>
            <w:noProof/>
            <w:webHidden/>
          </w:rPr>
        </w:r>
        <w:r>
          <w:rPr>
            <w:noProof/>
            <w:webHidden/>
          </w:rPr>
          <w:fldChar w:fldCharType="separate"/>
        </w:r>
        <w:r>
          <w:rPr>
            <w:noProof/>
            <w:webHidden/>
          </w:rPr>
          <w:t>119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24" w:history="1">
        <w:r w:rsidRPr="00854ECC">
          <w:rPr>
            <w:rStyle w:val="Hyperlink"/>
            <w:noProof/>
          </w:rPr>
          <w:t>3.6.1.2.1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_Toc472332924 \h </w:instrText>
        </w:r>
        <w:r>
          <w:rPr>
            <w:noProof/>
            <w:webHidden/>
          </w:rPr>
        </w:r>
        <w:r>
          <w:rPr>
            <w:noProof/>
            <w:webHidden/>
          </w:rPr>
          <w:fldChar w:fldCharType="separate"/>
        </w:r>
        <w:r>
          <w:rPr>
            <w:noProof/>
            <w:webHidden/>
          </w:rPr>
          <w:t>119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25" w:history="1">
        <w:r w:rsidRPr="00854ECC">
          <w:rPr>
            <w:rStyle w:val="Hyperlink"/>
            <w:noProof/>
          </w:rPr>
          <w:t>3.6.1.2.2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_Toc472332925 \h </w:instrText>
        </w:r>
        <w:r>
          <w:rPr>
            <w:noProof/>
            <w:webHidden/>
          </w:rPr>
        </w:r>
        <w:r>
          <w:rPr>
            <w:noProof/>
            <w:webHidden/>
          </w:rPr>
          <w:fldChar w:fldCharType="separate"/>
        </w:r>
        <w:r>
          <w:rPr>
            <w:noProof/>
            <w:webHidden/>
          </w:rPr>
          <w:t>119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926" w:history="1">
        <w:r w:rsidRPr="00854ECC">
          <w:rPr>
            <w:rStyle w:val="Hyperlink"/>
            <w:noProof/>
          </w:rPr>
          <w:t>3.6.2</w:t>
        </w:r>
        <w:r>
          <w:rPr>
            <w:rFonts w:eastAsiaTheme="minorEastAsia" w:cstheme="minorBidi"/>
            <w:noProof/>
            <w:sz w:val="22"/>
            <w:szCs w:val="22"/>
          </w:rPr>
          <w:tab/>
        </w:r>
        <w:r w:rsidRPr="00854ECC">
          <w:rPr>
            <w:rStyle w:val="Hyperlink"/>
            <w:noProof/>
          </w:rPr>
          <w:t>copyKalkulation</w:t>
        </w:r>
        <w:r>
          <w:rPr>
            <w:noProof/>
            <w:webHidden/>
          </w:rPr>
          <w:tab/>
        </w:r>
        <w:r>
          <w:rPr>
            <w:noProof/>
            <w:webHidden/>
          </w:rPr>
          <w:fldChar w:fldCharType="begin"/>
        </w:r>
        <w:r>
          <w:rPr>
            <w:noProof/>
            <w:webHidden/>
          </w:rPr>
          <w:instrText xml:space="preserve"> PAGEREF _Toc472332926 \h </w:instrText>
        </w:r>
        <w:r>
          <w:rPr>
            <w:noProof/>
            <w:webHidden/>
          </w:rPr>
        </w:r>
        <w:r>
          <w:rPr>
            <w:noProof/>
            <w:webHidden/>
          </w:rPr>
          <w:fldChar w:fldCharType="separate"/>
        </w:r>
        <w:r>
          <w:rPr>
            <w:noProof/>
            <w:webHidden/>
          </w:rPr>
          <w:t>119</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27" w:history="1">
        <w:r w:rsidRPr="00854ECC">
          <w:rPr>
            <w:rStyle w:val="Hyperlink"/>
            <w:noProof/>
          </w:rPr>
          <w:t>3.6.2.1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_Toc472332927 \h </w:instrText>
        </w:r>
        <w:r>
          <w:rPr>
            <w:noProof/>
            <w:webHidden/>
          </w:rPr>
        </w:r>
        <w:r>
          <w:rPr>
            <w:noProof/>
            <w:webHidden/>
          </w:rPr>
          <w:fldChar w:fldCharType="separate"/>
        </w:r>
        <w:r>
          <w:rPr>
            <w:noProof/>
            <w:webHidden/>
          </w:rPr>
          <w:t>119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28" w:history="1">
        <w:r w:rsidRPr="00854ECC">
          <w:rPr>
            <w:rStyle w:val="Hyperlink"/>
            <w:noProof/>
          </w:rPr>
          <w:t>3.6.2.1.1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_Toc472332928 \h </w:instrText>
        </w:r>
        <w:r>
          <w:rPr>
            <w:noProof/>
            <w:webHidden/>
          </w:rPr>
        </w:r>
        <w:r>
          <w:rPr>
            <w:noProof/>
            <w:webHidden/>
          </w:rPr>
          <w:fldChar w:fldCharType="separate"/>
        </w:r>
        <w:r>
          <w:rPr>
            <w:noProof/>
            <w:webHidden/>
          </w:rPr>
          <w:t>119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29" w:history="1">
        <w:r w:rsidRPr="00854ECC">
          <w:rPr>
            <w:rStyle w:val="Hyperlink"/>
            <w:noProof/>
          </w:rPr>
          <w:t>3.6.2.1.2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_Toc472332929 \h </w:instrText>
        </w:r>
        <w:r>
          <w:rPr>
            <w:noProof/>
            <w:webHidden/>
          </w:rPr>
        </w:r>
        <w:r>
          <w:rPr>
            <w:noProof/>
            <w:webHidden/>
          </w:rPr>
          <w:fldChar w:fldCharType="separate"/>
        </w:r>
        <w:r>
          <w:rPr>
            <w:noProof/>
            <w:webHidden/>
          </w:rPr>
          <w:t>120</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30" w:history="1">
        <w:r w:rsidRPr="00854ECC">
          <w:rPr>
            <w:rStyle w:val="Hyperlink"/>
            <w:noProof/>
          </w:rPr>
          <w:t>3.6.2.2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_Toc472332930 \h </w:instrText>
        </w:r>
        <w:r>
          <w:rPr>
            <w:noProof/>
            <w:webHidden/>
          </w:rPr>
        </w:r>
        <w:r>
          <w:rPr>
            <w:noProof/>
            <w:webHidden/>
          </w:rPr>
          <w:fldChar w:fldCharType="separate"/>
        </w:r>
        <w:r>
          <w:rPr>
            <w:noProof/>
            <w:webHidden/>
          </w:rPr>
          <w:t>120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31" w:history="1">
        <w:r w:rsidRPr="00854ECC">
          <w:rPr>
            <w:rStyle w:val="Hyperlink"/>
            <w:noProof/>
          </w:rPr>
          <w:t>3.6.2.2.1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_Toc472332931 \h </w:instrText>
        </w:r>
        <w:r>
          <w:rPr>
            <w:noProof/>
            <w:webHidden/>
          </w:rPr>
        </w:r>
        <w:r>
          <w:rPr>
            <w:noProof/>
            <w:webHidden/>
          </w:rPr>
          <w:fldChar w:fldCharType="separate"/>
        </w:r>
        <w:r>
          <w:rPr>
            <w:noProof/>
            <w:webHidden/>
          </w:rPr>
          <w:t>120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32" w:history="1">
        <w:r w:rsidRPr="00854ECC">
          <w:rPr>
            <w:rStyle w:val="Hyperlink"/>
            <w:noProof/>
          </w:rPr>
          <w:t>3.6.2.2.2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_Toc472332932 \h </w:instrText>
        </w:r>
        <w:r>
          <w:rPr>
            <w:noProof/>
            <w:webHidden/>
          </w:rPr>
        </w:r>
        <w:r>
          <w:rPr>
            <w:noProof/>
            <w:webHidden/>
          </w:rPr>
          <w:fldChar w:fldCharType="separate"/>
        </w:r>
        <w:r>
          <w:rPr>
            <w:noProof/>
            <w:webHidden/>
          </w:rPr>
          <w:t>120</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933" w:history="1">
        <w:r w:rsidRPr="00854ECC">
          <w:rPr>
            <w:rStyle w:val="Hyperlink"/>
            <w:noProof/>
          </w:rPr>
          <w:t>3.6.3</w:t>
        </w:r>
        <w:r>
          <w:rPr>
            <w:rFonts w:eastAsiaTheme="minorEastAsia" w:cstheme="minorBidi"/>
            <w:noProof/>
            <w:sz w:val="22"/>
            <w:szCs w:val="22"/>
          </w:rPr>
          <w:tab/>
        </w:r>
        <w:r w:rsidRPr="00854ECC">
          <w:rPr>
            <w:rStyle w:val="Hyperlink"/>
            <w:noProof/>
          </w:rPr>
          <w:t>createOrUpdateAngebot</w:t>
        </w:r>
        <w:r>
          <w:rPr>
            <w:noProof/>
            <w:webHidden/>
          </w:rPr>
          <w:tab/>
        </w:r>
        <w:r>
          <w:rPr>
            <w:noProof/>
            <w:webHidden/>
          </w:rPr>
          <w:fldChar w:fldCharType="begin"/>
        </w:r>
        <w:r>
          <w:rPr>
            <w:noProof/>
            <w:webHidden/>
          </w:rPr>
          <w:instrText xml:space="preserve"> PAGEREF _Toc472332933 \h </w:instrText>
        </w:r>
        <w:r>
          <w:rPr>
            <w:noProof/>
            <w:webHidden/>
          </w:rPr>
        </w:r>
        <w:r>
          <w:rPr>
            <w:noProof/>
            <w:webHidden/>
          </w:rPr>
          <w:fldChar w:fldCharType="separate"/>
        </w:r>
        <w:r>
          <w:rPr>
            <w:noProof/>
            <w:webHidden/>
          </w:rPr>
          <w:t>120</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34" w:history="1">
        <w:r w:rsidRPr="00854ECC">
          <w:rPr>
            <w:rStyle w:val="Hyperlink"/>
            <w:noProof/>
          </w:rPr>
          <w:t>3.6.3.1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_Toc472332934 \h </w:instrText>
        </w:r>
        <w:r>
          <w:rPr>
            <w:noProof/>
            <w:webHidden/>
          </w:rPr>
        </w:r>
        <w:r>
          <w:rPr>
            <w:noProof/>
            <w:webHidden/>
          </w:rPr>
          <w:fldChar w:fldCharType="separate"/>
        </w:r>
        <w:r>
          <w:rPr>
            <w:noProof/>
            <w:webHidden/>
          </w:rPr>
          <w:t>120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35" w:history="1">
        <w:r w:rsidRPr="00854ECC">
          <w:rPr>
            <w:rStyle w:val="Hyperlink"/>
            <w:noProof/>
          </w:rPr>
          <w:t>3.6.3.1.1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_Toc472332935 \h </w:instrText>
        </w:r>
        <w:r>
          <w:rPr>
            <w:noProof/>
            <w:webHidden/>
          </w:rPr>
        </w:r>
        <w:r>
          <w:rPr>
            <w:noProof/>
            <w:webHidden/>
          </w:rPr>
          <w:fldChar w:fldCharType="separate"/>
        </w:r>
        <w:r>
          <w:rPr>
            <w:noProof/>
            <w:webHidden/>
          </w:rPr>
          <w:t>121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36" w:history="1">
        <w:r w:rsidRPr="00854ECC">
          <w:rPr>
            <w:rStyle w:val="Hyperlink"/>
            <w:noProof/>
          </w:rPr>
          <w:t>3.6.3.1.2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_Toc472332936 \h </w:instrText>
        </w:r>
        <w:r>
          <w:rPr>
            <w:noProof/>
            <w:webHidden/>
          </w:rPr>
        </w:r>
        <w:r>
          <w:rPr>
            <w:noProof/>
            <w:webHidden/>
          </w:rPr>
          <w:fldChar w:fldCharType="separate"/>
        </w:r>
        <w:r>
          <w:rPr>
            <w:noProof/>
            <w:webHidden/>
          </w:rPr>
          <w:t>121</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37" w:history="1">
        <w:r w:rsidRPr="00854ECC">
          <w:rPr>
            <w:rStyle w:val="Hyperlink"/>
            <w:noProof/>
          </w:rPr>
          <w:t>3.6.3.2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_Toc472332937 \h </w:instrText>
        </w:r>
        <w:r>
          <w:rPr>
            <w:noProof/>
            <w:webHidden/>
          </w:rPr>
        </w:r>
        <w:r>
          <w:rPr>
            <w:noProof/>
            <w:webHidden/>
          </w:rPr>
          <w:fldChar w:fldCharType="separate"/>
        </w:r>
        <w:r>
          <w:rPr>
            <w:noProof/>
            <w:webHidden/>
          </w:rPr>
          <w:t>121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38" w:history="1">
        <w:r w:rsidRPr="00854ECC">
          <w:rPr>
            <w:rStyle w:val="Hyperlink"/>
            <w:noProof/>
          </w:rPr>
          <w:t>3.6.3.2.1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_Toc472332938 \h </w:instrText>
        </w:r>
        <w:r>
          <w:rPr>
            <w:noProof/>
            <w:webHidden/>
          </w:rPr>
        </w:r>
        <w:r>
          <w:rPr>
            <w:noProof/>
            <w:webHidden/>
          </w:rPr>
          <w:fldChar w:fldCharType="separate"/>
        </w:r>
        <w:r>
          <w:rPr>
            <w:noProof/>
            <w:webHidden/>
          </w:rPr>
          <w:t>121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39" w:history="1">
        <w:r w:rsidRPr="00854ECC">
          <w:rPr>
            <w:rStyle w:val="Hyperlink"/>
            <w:noProof/>
          </w:rPr>
          <w:t>3.6.3.2.2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_Toc472332939 \h </w:instrText>
        </w:r>
        <w:r>
          <w:rPr>
            <w:noProof/>
            <w:webHidden/>
          </w:rPr>
        </w:r>
        <w:r>
          <w:rPr>
            <w:noProof/>
            <w:webHidden/>
          </w:rPr>
          <w:fldChar w:fldCharType="separate"/>
        </w:r>
        <w:r>
          <w:rPr>
            <w:noProof/>
            <w:webHidden/>
          </w:rPr>
          <w:t>121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940" w:history="1">
        <w:r w:rsidRPr="00854ECC">
          <w:rPr>
            <w:rStyle w:val="Hyperlink"/>
            <w:noProof/>
          </w:rPr>
          <w:t>3.6.4</w:t>
        </w:r>
        <w:r>
          <w:rPr>
            <w:rFonts w:eastAsiaTheme="minorEastAsia" w:cstheme="minorBidi"/>
            <w:noProof/>
            <w:sz w:val="22"/>
            <w:szCs w:val="22"/>
          </w:rPr>
          <w:tab/>
        </w:r>
        <w:r w:rsidRPr="00854ECC">
          <w:rPr>
            <w:rStyle w:val="Hyperlink"/>
            <w:noProof/>
          </w:rPr>
          <w:t>createOrUpdateKalkulation</w:t>
        </w:r>
        <w:r>
          <w:rPr>
            <w:noProof/>
            <w:webHidden/>
          </w:rPr>
          <w:tab/>
        </w:r>
        <w:r>
          <w:rPr>
            <w:noProof/>
            <w:webHidden/>
          </w:rPr>
          <w:fldChar w:fldCharType="begin"/>
        </w:r>
        <w:r>
          <w:rPr>
            <w:noProof/>
            <w:webHidden/>
          </w:rPr>
          <w:instrText xml:space="preserve"> PAGEREF _Toc472332940 \h </w:instrText>
        </w:r>
        <w:r>
          <w:rPr>
            <w:noProof/>
            <w:webHidden/>
          </w:rPr>
        </w:r>
        <w:r>
          <w:rPr>
            <w:noProof/>
            <w:webHidden/>
          </w:rPr>
          <w:fldChar w:fldCharType="separate"/>
        </w:r>
        <w:r>
          <w:rPr>
            <w:noProof/>
            <w:webHidden/>
          </w:rPr>
          <w:t>123</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41" w:history="1">
        <w:r w:rsidRPr="00854ECC">
          <w:rPr>
            <w:rStyle w:val="Hyperlink"/>
            <w:noProof/>
          </w:rPr>
          <w:t>3.6.4.1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_Toc472332941 \h </w:instrText>
        </w:r>
        <w:r>
          <w:rPr>
            <w:noProof/>
            <w:webHidden/>
          </w:rPr>
        </w:r>
        <w:r>
          <w:rPr>
            <w:noProof/>
            <w:webHidden/>
          </w:rPr>
          <w:fldChar w:fldCharType="separate"/>
        </w:r>
        <w:r>
          <w:rPr>
            <w:noProof/>
            <w:webHidden/>
          </w:rPr>
          <w:t>123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42" w:history="1">
        <w:r w:rsidRPr="00854ECC">
          <w:rPr>
            <w:rStyle w:val="Hyperlink"/>
            <w:noProof/>
          </w:rPr>
          <w:t>3.6.4.1.1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_Toc472332942 \h </w:instrText>
        </w:r>
        <w:r>
          <w:rPr>
            <w:noProof/>
            <w:webHidden/>
          </w:rPr>
        </w:r>
        <w:r>
          <w:rPr>
            <w:noProof/>
            <w:webHidden/>
          </w:rPr>
          <w:fldChar w:fldCharType="separate"/>
        </w:r>
        <w:r>
          <w:rPr>
            <w:noProof/>
            <w:webHidden/>
          </w:rPr>
          <w:t>123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43" w:history="1">
        <w:r w:rsidRPr="00854ECC">
          <w:rPr>
            <w:rStyle w:val="Hyperlink"/>
            <w:noProof/>
          </w:rPr>
          <w:t>3.6.4.1.2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_Toc472332943 \h </w:instrText>
        </w:r>
        <w:r>
          <w:rPr>
            <w:noProof/>
            <w:webHidden/>
          </w:rPr>
        </w:r>
        <w:r>
          <w:rPr>
            <w:noProof/>
            <w:webHidden/>
          </w:rPr>
          <w:fldChar w:fldCharType="separate"/>
        </w:r>
        <w:r>
          <w:rPr>
            <w:noProof/>
            <w:webHidden/>
          </w:rPr>
          <w:t>123</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44" w:history="1">
        <w:r w:rsidRPr="00854ECC">
          <w:rPr>
            <w:rStyle w:val="Hyperlink"/>
            <w:noProof/>
          </w:rPr>
          <w:t>3.6.4.2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_Toc472332944 \h </w:instrText>
        </w:r>
        <w:r>
          <w:rPr>
            <w:noProof/>
            <w:webHidden/>
          </w:rPr>
        </w:r>
        <w:r>
          <w:rPr>
            <w:noProof/>
            <w:webHidden/>
          </w:rPr>
          <w:fldChar w:fldCharType="separate"/>
        </w:r>
        <w:r>
          <w:rPr>
            <w:noProof/>
            <w:webHidden/>
          </w:rPr>
          <w:t>123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45" w:history="1">
        <w:r w:rsidRPr="00854ECC">
          <w:rPr>
            <w:rStyle w:val="Hyperlink"/>
            <w:noProof/>
          </w:rPr>
          <w:t>3.6.4.2.1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_Toc472332945 \h </w:instrText>
        </w:r>
        <w:r>
          <w:rPr>
            <w:noProof/>
            <w:webHidden/>
          </w:rPr>
        </w:r>
        <w:r>
          <w:rPr>
            <w:noProof/>
            <w:webHidden/>
          </w:rPr>
          <w:fldChar w:fldCharType="separate"/>
        </w:r>
        <w:r>
          <w:rPr>
            <w:noProof/>
            <w:webHidden/>
          </w:rPr>
          <w:t>123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46" w:history="1">
        <w:r w:rsidRPr="00854ECC">
          <w:rPr>
            <w:rStyle w:val="Hyperlink"/>
            <w:noProof/>
          </w:rPr>
          <w:t>3.6.4.2.2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_Toc472332946 \h </w:instrText>
        </w:r>
        <w:r>
          <w:rPr>
            <w:noProof/>
            <w:webHidden/>
          </w:rPr>
        </w:r>
        <w:r>
          <w:rPr>
            <w:noProof/>
            <w:webHidden/>
          </w:rPr>
          <w:fldChar w:fldCharType="separate"/>
        </w:r>
        <w:r>
          <w:rPr>
            <w:noProof/>
            <w:webHidden/>
          </w:rPr>
          <w:t>124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947" w:history="1">
        <w:r w:rsidRPr="00854ECC">
          <w:rPr>
            <w:rStyle w:val="Hyperlink"/>
            <w:noProof/>
          </w:rPr>
          <w:t>3.6.5</w:t>
        </w:r>
        <w:r>
          <w:rPr>
            <w:rFonts w:eastAsiaTheme="minorEastAsia" w:cstheme="minorBidi"/>
            <w:noProof/>
            <w:sz w:val="22"/>
            <w:szCs w:val="22"/>
          </w:rPr>
          <w:tab/>
        </w:r>
        <w:r w:rsidRPr="00854ECC">
          <w:rPr>
            <w:rStyle w:val="Hyperlink"/>
            <w:noProof/>
          </w:rPr>
          <w:t>deleteKalkulation</w:t>
        </w:r>
        <w:r>
          <w:rPr>
            <w:noProof/>
            <w:webHidden/>
          </w:rPr>
          <w:tab/>
        </w:r>
        <w:r>
          <w:rPr>
            <w:noProof/>
            <w:webHidden/>
          </w:rPr>
          <w:fldChar w:fldCharType="begin"/>
        </w:r>
        <w:r>
          <w:rPr>
            <w:noProof/>
            <w:webHidden/>
          </w:rPr>
          <w:instrText xml:space="preserve"> PAGEREF _Toc472332947 \h </w:instrText>
        </w:r>
        <w:r>
          <w:rPr>
            <w:noProof/>
            <w:webHidden/>
          </w:rPr>
        </w:r>
        <w:r>
          <w:rPr>
            <w:noProof/>
            <w:webHidden/>
          </w:rPr>
          <w:fldChar w:fldCharType="separate"/>
        </w:r>
        <w:r>
          <w:rPr>
            <w:noProof/>
            <w:webHidden/>
          </w:rPr>
          <w:t>124</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48" w:history="1">
        <w:r w:rsidRPr="00854ECC">
          <w:rPr>
            <w:rStyle w:val="Hyperlink"/>
            <w:noProof/>
          </w:rPr>
          <w:t>3.6.5.1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_Toc472332948 \h </w:instrText>
        </w:r>
        <w:r>
          <w:rPr>
            <w:noProof/>
            <w:webHidden/>
          </w:rPr>
        </w:r>
        <w:r>
          <w:rPr>
            <w:noProof/>
            <w:webHidden/>
          </w:rPr>
          <w:fldChar w:fldCharType="separate"/>
        </w:r>
        <w:r>
          <w:rPr>
            <w:noProof/>
            <w:webHidden/>
          </w:rPr>
          <w:t>124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49" w:history="1">
        <w:r w:rsidRPr="00854ECC">
          <w:rPr>
            <w:rStyle w:val="Hyperlink"/>
            <w:noProof/>
          </w:rPr>
          <w:t>3.6.5.1.1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_Toc472332949 \h </w:instrText>
        </w:r>
        <w:r>
          <w:rPr>
            <w:noProof/>
            <w:webHidden/>
          </w:rPr>
        </w:r>
        <w:r>
          <w:rPr>
            <w:noProof/>
            <w:webHidden/>
          </w:rPr>
          <w:fldChar w:fldCharType="separate"/>
        </w:r>
        <w:r>
          <w:rPr>
            <w:noProof/>
            <w:webHidden/>
          </w:rPr>
          <w:t>124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50" w:history="1">
        <w:r w:rsidRPr="00854ECC">
          <w:rPr>
            <w:rStyle w:val="Hyperlink"/>
            <w:noProof/>
          </w:rPr>
          <w:t>3.6.5.1.2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_Toc472332950 \h </w:instrText>
        </w:r>
        <w:r>
          <w:rPr>
            <w:noProof/>
            <w:webHidden/>
          </w:rPr>
        </w:r>
        <w:r>
          <w:rPr>
            <w:noProof/>
            <w:webHidden/>
          </w:rPr>
          <w:fldChar w:fldCharType="separate"/>
        </w:r>
        <w:r>
          <w:rPr>
            <w:noProof/>
            <w:webHidden/>
          </w:rPr>
          <w:t>124</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51" w:history="1">
        <w:r w:rsidRPr="00854ECC">
          <w:rPr>
            <w:rStyle w:val="Hyperlink"/>
            <w:noProof/>
          </w:rPr>
          <w:t>3.6.5.2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_Toc472332951 \h </w:instrText>
        </w:r>
        <w:r>
          <w:rPr>
            <w:noProof/>
            <w:webHidden/>
          </w:rPr>
        </w:r>
        <w:r>
          <w:rPr>
            <w:noProof/>
            <w:webHidden/>
          </w:rPr>
          <w:fldChar w:fldCharType="separate"/>
        </w:r>
        <w:r>
          <w:rPr>
            <w:noProof/>
            <w:webHidden/>
          </w:rPr>
          <w:t>124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52" w:history="1">
        <w:r w:rsidRPr="00854ECC">
          <w:rPr>
            <w:rStyle w:val="Hyperlink"/>
            <w:noProof/>
          </w:rPr>
          <w:t>3.6.5.2.1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_Toc472332952 \h </w:instrText>
        </w:r>
        <w:r>
          <w:rPr>
            <w:noProof/>
            <w:webHidden/>
          </w:rPr>
        </w:r>
        <w:r>
          <w:rPr>
            <w:noProof/>
            <w:webHidden/>
          </w:rPr>
          <w:fldChar w:fldCharType="separate"/>
        </w:r>
        <w:r>
          <w:rPr>
            <w:noProof/>
            <w:webHidden/>
          </w:rPr>
          <w:t>124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53" w:history="1">
        <w:r w:rsidRPr="00854ECC">
          <w:rPr>
            <w:rStyle w:val="Hyperlink"/>
            <w:noProof/>
          </w:rPr>
          <w:t>3.6.5.2.2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_Toc472332953 \h </w:instrText>
        </w:r>
        <w:r>
          <w:rPr>
            <w:noProof/>
            <w:webHidden/>
          </w:rPr>
        </w:r>
        <w:r>
          <w:rPr>
            <w:noProof/>
            <w:webHidden/>
          </w:rPr>
          <w:fldChar w:fldCharType="separate"/>
        </w:r>
        <w:r>
          <w:rPr>
            <w:noProof/>
            <w:webHidden/>
          </w:rPr>
          <w:t>125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954" w:history="1">
        <w:r w:rsidRPr="00854ECC">
          <w:rPr>
            <w:rStyle w:val="Hyperlink"/>
            <w:noProof/>
          </w:rPr>
          <w:t>3.6.6</w:t>
        </w:r>
        <w:r>
          <w:rPr>
            <w:rFonts w:eastAsiaTheme="minorEastAsia" w:cstheme="minorBidi"/>
            <w:noProof/>
            <w:sz w:val="22"/>
            <w:szCs w:val="22"/>
          </w:rPr>
          <w:tab/>
        </w:r>
        <w:r w:rsidRPr="00854ECC">
          <w:rPr>
            <w:rStyle w:val="Hyperlink"/>
            <w:noProof/>
          </w:rPr>
          <w:t>getMyPocketData</w:t>
        </w:r>
        <w:r>
          <w:rPr>
            <w:noProof/>
            <w:webHidden/>
          </w:rPr>
          <w:tab/>
        </w:r>
        <w:r>
          <w:rPr>
            <w:noProof/>
            <w:webHidden/>
          </w:rPr>
          <w:fldChar w:fldCharType="begin"/>
        </w:r>
        <w:r>
          <w:rPr>
            <w:noProof/>
            <w:webHidden/>
          </w:rPr>
          <w:instrText xml:space="preserve"> PAGEREF _Toc472332954 \h </w:instrText>
        </w:r>
        <w:r>
          <w:rPr>
            <w:noProof/>
            <w:webHidden/>
          </w:rPr>
        </w:r>
        <w:r>
          <w:rPr>
            <w:noProof/>
            <w:webHidden/>
          </w:rPr>
          <w:fldChar w:fldCharType="separate"/>
        </w:r>
        <w:r>
          <w:rPr>
            <w:noProof/>
            <w:webHidden/>
          </w:rPr>
          <w:t>126</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55" w:history="1">
        <w:r w:rsidRPr="00854ECC">
          <w:rPr>
            <w:rStyle w:val="Hyperlink"/>
            <w:noProof/>
          </w:rPr>
          <w:t>3.6.6.1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_Toc472332955 \h </w:instrText>
        </w:r>
        <w:r>
          <w:rPr>
            <w:noProof/>
            <w:webHidden/>
          </w:rPr>
        </w:r>
        <w:r>
          <w:rPr>
            <w:noProof/>
            <w:webHidden/>
          </w:rPr>
          <w:fldChar w:fldCharType="separate"/>
        </w:r>
        <w:r>
          <w:rPr>
            <w:noProof/>
            <w:webHidden/>
          </w:rPr>
          <w:t>126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56" w:history="1">
        <w:r w:rsidRPr="00854ECC">
          <w:rPr>
            <w:rStyle w:val="Hyperlink"/>
            <w:noProof/>
          </w:rPr>
          <w:t>3.6.6.1.1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_Toc472332956 \h </w:instrText>
        </w:r>
        <w:r>
          <w:rPr>
            <w:noProof/>
            <w:webHidden/>
          </w:rPr>
        </w:r>
        <w:r>
          <w:rPr>
            <w:noProof/>
            <w:webHidden/>
          </w:rPr>
          <w:fldChar w:fldCharType="separate"/>
        </w:r>
        <w:r>
          <w:rPr>
            <w:noProof/>
            <w:webHidden/>
          </w:rPr>
          <w:t>126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57" w:history="1">
        <w:r w:rsidRPr="00854ECC">
          <w:rPr>
            <w:rStyle w:val="Hyperlink"/>
            <w:noProof/>
          </w:rPr>
          <w:t>3.6.6.1.2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_Toc472332957 \h </w:instrText>
        </w:r>
        <w:r>
          <w:rPr>
            <w:noProof/>
            <w:webHidden/>
          </w:rPr>
        </w:r>
        <w:r>
          <w:rPr>
            <w:noProof/>
            <w:webHidden/>
          </w:rPr>
          <w:fldChar w:fldCharType="separate"/>
        </w:r>
        <w:r>
          <w:rPr>
            <w:noProof/>
            <w:webHidden/>
          </w:rPr>
          <w:t>126</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58" w:history="1">
        <w:r w:rsidRPr="00854ECC">
          <w:rPr>
            <w:rStyle w:val="Hyperlink"/>
            <w:noProof/>
          </w:rPr>
          <w:t>3.6.6.2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_Toc472332958 \h </w:instrText>
        </w:r>
        <w:r>
          <w:rPr>
            <w:noProof/>
            <w:webHidden/>
          </w:rPr>
        </w:r>
        <w:r>
          <w:rPr>
            <w:noProof/>
            <w:webHidden/>
          </w:rPr>
          <w:fldChar w:fldCharType="separate"/>
        </w:r>
        <w:r>
          <w:rPr>
            <w:noProof/>
            <w:webHidden/>
          </w:rPr>
          <w:t>127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59" w:history="1">
        <w:r w:rsidRPr="00854ECC">
          <w:rPr>
            <w:rStyle w:val="Hyperlink"/>
            <w:noProof/>
          </w:rPr>
          <w:t>3.6.6.2.1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_Toc472332959 \h </w:instrText>
        </w:r>
        <w:r>
          <w:rPr>
            <w:noProof/>
            <w:webHidden/>
          </w:rPr>
        </w:r>
        <w:r>
          <w:rPr>
            <w:noProof/>
            <w:webHidden/>
          </w:rPr>
          <w:fldChar w:fldCharType="separate"/>
        </w:r>
        <w:r>
          <w:rPr>
            <w:noProof/>
            <w:webHidden/>
          </w:rPr>
          <w:t>127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60" w:history="1">
        <w:r w:rsidRPr="00854ECC">
          <w:rPr>
            <w:rStyle w:val="Hyperlink"/>
            <w:noProof/>
          </w:rPr>
          <w:t>3.6.6.2.2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_Toc472332960 \h </w:instrText>
        </w:r>
        <w:r>
          <w:rPr>
            <w:noProof/>
            <w:webHidden/>
          </w:rPr>
        </w:r>
        <w:r>
          <w:rPr>
            <w:noProof/>
            <w:webHidden/>
          </w:rPr>
          <w:fldChar w:fldCharType="separate"/>
        </w:r>
        <w:r>
          <w:rPr>
            <w:noProof/>
            <w:webHidden/>
          </w:rPr>
          <w:t>128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961" w:history="1">
        <w:r w:rsidRPr="00854ECC">
          <w:rPr>
            <w:rStyle w:val="Hyperlink"/>
            <w:noProof/>
          </w:rPr>
          <w:t>3.6.7</w:t>
        </w:r>
        <w:r>
          <w:rPr>
            <w:rFonts w:eastAsiaTheme="minorEastAsia" w:cstheme="minorBidi"/>
            <w:noProof/>
            <w:sz w:val="22"/>
            <w:szCs w:val="22"/>
          </w:rPr>
          <w:tab/>
        </w:r>
        <w:r w:rsidRPr="00854ECC">
          <w:rPr>
            <w:rStyle w:val="Hyperlink"/>
            <w:noProof/>
          </w:rPr>
          <w:t>getObjektDaten</w:t>
        </w:r>
        <w:r>
          <w:rPr>
            <w:noProof/>
            <w:webHidden/>
          </w:rPr>
          <w:tab/>
        </w:r>
        <w:r>
          <w:rPr>
            <w:noProof/>
            <w:webHidden/>
          </w:rPr>
          <w:fldChar w:fldCharType="begin"/>
        </w:r>
        <w:r>
          <w:rPr>
            <w:noProof/>
            <w:webHidden/>
          </w:rPr>
          <w:instrText xml:space="preserve"> PAGEREF _Toc472332961 \h </w:instrText>
        </w:r>
        <w:r>
          <w:rPr>
            <w:noProof/>
            <w:webHidden/>
          </w:rPr>
        </w:r>
        <w:r>
          <w:rPr>
            <w:noProof/>
            <w:webHidden/>
          </w:rPr>
          <w:fldChar w:fldCharType="separate"/>
        </w:r>
        <w:r>
          <w:rPr>
            <w:noProof/>
            <w:webHidden/>
          </w:rPr>
          <w:t>128</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62" w:history="1">
        <w:r w:rsidRPr="00854ECC">
          <w:rPr>
            <w:rStyle w:val="Hyperlink"/>
            <w:noProof/>
          </w:rPr>
          <w:t>3.6.7.1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_Toc472332962 \h </w:instrText>
        </w:r>
        <w:r>
          <w:rPr>
            <w:noProof/>
            <w:webHidden/>
          </w:rPr>
        </w:r>
        <w:r>
          <w:rPr>
            <w:noProof/>
            <w:webHidden/>
          </w:rPr>
          <w:fldChar w:fldCharType="separate"/>
        </w:r>
        <w:r>
          <w:rPr>
            <w:noProof/>
            <w:webHidden/>
          </w:rPr>
          <w:t>128</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63" w:history="1">
        <w:r w:rsidRPr="00854ECC">
          <w:rPr>
            <w:rStyle w:val="Hyperlink"/>
            <w:noProof/>
          </w:rPr>
          <w:t>3.6.7.1.1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_Toc472332963 \h </w:instrText>
        </w:r>
        <w:r>
          <w:rPr>
            <w:noProof/>
            <w:webHidden/>
          </w:rPr>
        </w:r>
        <w:r>
          <w:rPr>
            <w:noProof/>
            <w:webHidden/>
          </w:rPr>
          <w:fldChar w:fldCharType="separate"/>
        </w:r>
        <w:r>
          <w:rPr>
            <w:noProof/>
            <w:webHidden/>
          </w:rPr>
          <w:t>128</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64" w:history="1">
        <w:r w:rsidRPr="00854ECC">
          <w:rPr>
            <w:rStyle w:val="Hyperlink"/>
            <w:noProof/>
          </w:rPr>
          <w:t>3.6.7.1.2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_Toc472332964 \h </w:instrText>
        </w:r>
        <w:r>
          <w:rPr>
            <w:noProof/>
            <w:webHidden/>
          </w:rPr>
        </w:r>
        <w:r>
          <w:rPr>
            <w:noProof/>
            <w:webHidden/>
          </w:rPr>
          <w:fldChar w:fldCharType="separate"/>
        </w:r>
        <w:r>
          <w:rPr>
            <w:noProof/>
            <w:webHidden/>
          </w:rPr>
          <w:t>128</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65" w:history="1">
        <w:r w:rsidRPr="00854ECC">
          <w:rPr>
            <w:rStyle w:val="Hyperlink"/>
            <w:noProof/>
          </w:rPr>
          <w:t>3.6.7.2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_Toc472332965 \h </w:instrText>
        </w:r>
        <w:r>
          <w:rPr>
            <w:noProof/>
            <w:webHidden/>
          </w:rPr>
        </w:r>
        <w:r>
          <w:rPr>
            <w:noProof/>
            <w:webHidden/>
          </w:rPr>
          <w:fldChar w:fldCharType="separate"/>
        </w:r>
        <w:r>
          <w:rPr>
            <w:noProof/>
            <w:webHidden/>
          </w:rPr>
          <w:t>128</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66" w:history="1">
        <w:r w:rsidRPr="00854ECC">
          <w:rPr>
            <w:rStyle w:val="Hyperlink"/>
            <w:noProof/>
          </w:rPr>
          <w:t>3.6.7.2.1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_Toc472332966 \h </w:instrText>
        </w:r>
        <w:r>
          <w:rPr>
            <w:noProof/>
            <w:webHidden/>
          </w:rPr>
        </w:r>
        <w:r>
          <w:rPr>
            <w:noProof/>
            <w:webHidden/>
          </w:rPr>
          <w:fldChar w:fldCharType="separate"/>
        </w:r>
        <w:r>
          <w:rPr>
            <w:noProof/>
            <w:webHidden/>
          </w:rPr>
          <w:t>128</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67" w:history="1">
        <w:r w:rsidRPr="00854ECC">
          <w:rPr>
            <w:rStyle w:val="Hyperlink"/>
            <w:noProof/>
          </w:rPr>
          <w:t>3.6.7.2.2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_Toc472332967 \h </w:instrText>
        </w:r>
        <w:r>
          <w:rPr>
            <w:noProof/>
            <w:webHidden/>
          </w:rPr>
        </w:r>
        <w:r>
          <w:rPr>
            <w:noProof/>
            <w:webHidden/>
          </w:rPr>
          <w:fldChar w:fldCharType="separate"/>
        </w:r>
        <w:r>
          <w:rPr>
            <w:noProof/>
            <w:webHidden/>
          </w:rPr>
          <w:t>129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968" w:history="1">
        <w:r w:rsidRPr="00854ECC">
          <w:rPr>
            <w:rStyle w:val="Hyperlink"/>
            <w:noProof/>
          </w:rPr>
          <w:t>3.6.8</w:t>
        </w:r>
        <w:r>
          <w:rPr>
            <w:rFonts w:eastAsiaTheme="minorEastAsia" w:cstheme="minorBidi"/>
            <w:noProof/>
            <w:sz w:val="22"/>
            <w:szCs w:val="22"/>
          </w:rPr>
          <w:tab/>
        </w:r>
        <w:r w:rsidRPr="00854ECC">
          <w:rPr>
            <w:rStyle w:val="Hyperlink"/>
            <w:noProof/>
          </w:rPr>
          <w:t>getObjektDatenByVIN</w:t>
        </w:r>
        <w:r>
          <w:rPr>
            <w:noProof/>
            <w:webHidden/>
          </w:rPr>
          <w:tab/>
        </w:r>
        <w:r>
          <w:rPr>
            <w:noProof/>
            <w:webHidden/>
          </w:rPr>
          <w:fldChar w:fldCharType="begin"/>
        </w:r>
        <w:r>
          <w:rPr>
            <w:noProof/>
            <w:webHidden/>
          </w:rPr>
          <w:instrText xml:space="preserve"> PAGEREF _Toc472332968 \h </w:instrText>
        </w:r>
        <w:r>
          <w:rPr>
            <w:noProof/>
            <w:webHidden/>
          </w:rPr>
        </w:r>
        <w:r>
          <w:rPr>
            <w:noProof/>
            <w:webHidden/>
          </w:rPr>
          <w:fldChar w:fldCharType="separate"/>
        </w:r>
        <w:r>
          <w:rPr>
            <w:noProof/>
            <w:webHidden/>
          </w:rPr>
          <w:t>129</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69" w:history="1">
        <w:r w:rsidRPr="00854ECC">
          <w:rPr>
            <w:rStyle w:val="Hyperlink"/>
            <w:noProof/>
          </w:rPr>
          <w:t>3.6.8.1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_Toc472332969 \h </w:instrText>
        </w:r>
        <w:r>
          <w:rPr>
            <w:noProof/>
            <w:webHidden/>
          </w:rPr>
        </w:r>
        <w:r>
          <w:rPr>
            <w:noProof/>
            <w:webHidden/>
          </w:rPr>
          <w:fldChar w:fldCharType="separate"/>
        </w:r>
        <w:r>
          <w:rPr>
            <w:noProof/>
            <w:webHidden/>
          </w:rPr>
          <w:t>129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70" w:history="1">
        <w:r w:rsidRPr="00854ECC">
          <w:rPr>
            <w:rStyle w:val="Hyperlink"/>
            <w:noProof/>
          </w:rPr>
          <w:t>3.6.8.1.1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_Toc472332970 \h </w:instrText>
        </w:r>
        <w:r>
          <w:rPr>
            <w:noProof/>
            <w:webHidden/>
          </w:rPr>
        </w:r>
        <w:r>
          <w:rPr>
            <w:noProof/>
            <w:webHidden/>
          </w:rPr>
          <w:fldChar w:fldCharType="separate"/>
        </w:r>
        <w:r>
          <w:rPr>
            <w:noProof/>
            <w:webHidden/>
          </w:rPr>
          <w:t>129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71" w:history="1">
        <w:r w:rsidRPr="00854ECC">
          <w:rPr>
            <w:rStyle w:val="Hyperlink"/>
            <w:noProof/>
          </w:rPr>
          <w:t>3.6.8.1.2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_Toc472332971 \h </w:instrText>
        </w:r>
        <w:r>
          <w:rPr>
            <w:noProof/>
            <w:webHidden/>
          </w:rPr>
        </w:r>
        <w:r>
          <w:rPr>
            <w:noProof/>
            <w:webHidden/>
          </w:rPr>
          <w:fldChar w:fldCharType="separate"/>
        </w:r>
        <w:r>
          <w:rPr>
            <w:noProof/>
            <w:webHidden/>
          </w:rPr>
          <w:t>129</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72" w:history="1">
        <w:r w:rsidRPr="00854ECC">
          <w:rPr>
            <w:rStyle w:val="Hyperlink"/>
            <w:noProof/>
          </w:rPr>
          <w:t>3.6.8.2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_Toc472332972 \h </w:instrText>
        </w:r>
        <w:r>
          <w:rPr>
            <w:noProof/>
            <w:webHidden/>
          </w:rPr>
        </w:r>
        <w:r>
          <w:rPr>
            <w:noProof/>
            <w:webHidden/>
          </w:rPr>
          <w:fldChar w:fldCharType="separate"/>
        </w:r>
        <w:r>
          <w:rPr>
            <w:noProof/>
            <w:webHidden/>
          </w:rPr>
          <w:t>130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73" w:history="1">
        <w:r w:rsidRPr="00854ECC">
          <w:rPr>
            <w:rStyle w:val="Hyperlink"/>
            <w:noProof/>
          </w:rPr>
          <w:t>3.6.8.2.1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_Toc472332973 \h </w:instrText>
        </w:r>
        <w:r>
          <w:rPr>
            <w:noProof/>
            <w:webHidden/>
          </w:rPr>
        </w:r>
        <w:r>
          <w:rPr>
            <w:noProof/>
            <w:webHidden/>
          </w:rPr>
          <w:fldChar w:fldCharType="separate"/>
        </w:r>
        <w:r>
          <w:rPr>
            <w:noProof/>
            <w:webHidden/>
          </w:rPr>
          <w:t>130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74" w:history="1">
        <w:r w:rsidRPr="00854ECC">
          <w:rPr>
            <w:rStyle w:val="Hyperlink"/>
            <w:noProof/>
          </w:rPr>
          <w:t>3.6.8.2.2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_Toc472332974 \h </w:instrText>
        </w:r>
        <w:r>
          <w:rPr>
            <w:noProof/>
            <w:webHidden/>
          </w:rPr>
        </w:r>
        <w:r>
          <w:rPr>
            <w:noProof/>
            <w:webHidden/>
          </w:rPr>
          <w:fldChar w:fldCharType="separate"/>
        </w:r>
        <w:r>
          <w:rPr>
            <w:noProof/>
            <w:webHidden/>
          </w:rPr>
          <w:t>130</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975" w:history="1">
        <w:r w:rsidRPr="00854ECC">
          <w:rPr>
            <w:rStyle w:val="Hyperlink"/>
            <w:noProof/>
          </w:rPr>
          <w:t>3.6.9</w:t>
        </w:r>
        <w:r>
          <w:rPr>
            <w:rFonts w:eastAsiaTheme="minorEastAsia" w:cstheme="minorBidi"/>
            <w:noProof/>
            <w:sz w:val="22"/>
            <w:szCs w:val="22"/>
          </w:rPr>
          <w:tab/>
        </w:r>
        <w:r w:rsidRPr="00854ECC">
          <w:rPr>
            <w:rStyle w:val="Hyperlink"/>
            <w:noProof/>
          </w:rPr>
          <w:t>getParameter</w:t>
        </w:r>
        <w:r>
          <w:rPr>
            <w:noProof/>
            <w:webHidden/>
          </w:rPr>
          <w:tab/>
        </w:r>
        <w:r>
          <w:rPr>
            <w:noProof/>
            <w:webHidden/>
          </w:rPr>
          <w:fldChar w:fldCharType="begin"/>
        </w:r>
        <w:r>
          <w:rPr>
            <w:noProof/>
            <w:webHidden/>
          </w:rPr>
          <w:instrText xml:space="preserve"> PAGEREF _Toc472332975 \h </w:instrText>
        </w:r>
        <w:r>
          <w:rPr>
            <w:noProof/>
            <w:webHidden/>
          </w:rPr>
        </w:r>
        <w:r>
          <w:rPr>
            <w:noProof/>
            <w:webHidden/>
          </w:rPr>
          <w:fldChar w:fldCharType="separate"/>
        </w:r>
        <w:r>
          <w:rPr>
            <w:noProof/>
            <w:webHidden/>
          </w:rPr>
          <w:t>130</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76" w:history="1">
        <w:r w:rsidRPr="00854ECC">
          <w:rPr>
            <w:rStyle w:val="Hyperlink"/>
            <w:noProof/>
          </w:rPr>
          <w:t>3.6.9.1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_Toc472332976 \h </w:instrText>
        </w:r>
        <w:r>
          <w:rPr>
            <w:noProof/>
            <w:webHidden/>
          </w:rPr>
        </w:r>
        <w:r>
          <w:rPr>
            <w:noProof/>
            <w:webHidden/>
          </w:rPr>
          <w:fldChar w:fldCharType="separate"/>
        </w:r>
        <w:r>
          <w:rPr>
            <w:noProof/>
            <w:webHidden/>
          </w:rPr>
          <w:t>130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77" w:history="1">
        <w:r w:rsidRPr="00854ECC">
          <w:rPr>
            <w:rStyle w:val="Hyperlink"/>
            <w:noProof/>
          </w:rPr>
          <w:t>3.6.9.1.1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_Toc472332977 \h </w:instrText>
        </w:r>
        <w:r>
          <w:rPr>
            <w:noProof/>
            <w:webHidden/>
          </w:rPr>
        </w:r>
        <w:r>
          <w:rPr>
            <w:noProof/>
            <w:webHidden/>
          </w:rPr>
          <w:fldChar w:fldCharType="separate"/>
        </w:r>
        <w:r>
          <w:rPr>
            <w:noProof/>
            <w:webHidden/>
          </w:rPr>
          <w:t>130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78" w:history="1">
        <w:r w:rsidRPr="00854ECC">
          <w:rPr>
            <w:rStyle w:val="Hyperlink"/>
            <w:noProof/>
          </w:rPr>
          <w:t>3.6.9.1.2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_Toc472332978 \h </w:instrText>
        </w:r>
        <w:r>
          <w:rPr>
            <w:noProof/>
            <w:webHidden/>
          </w:rPr>
        </w:r>
        <w:r>
          <w:rPr>
            <w:noProof/>
            <w:webHidden/>
          </w:rPr>
          <w:fldChar w:fldCharType="separate"/>
        </w:r>
        <w:r>
          <w:rPr>
            <w:noProof/>
            <w:webHidden/>
          </w:rPr>
          <w:t>130</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2979" w:history="1">
        <w:r w:rsidRPr="00854ECC">
          <w:rPr>
            <w:rStyle w:val="Hyperlink"/>
            <w:noProof/>
          </w:rPr>
          <w:t>3.6.9.2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_Toc472332979 \h </w:instrText>
        </w:r>
        <w:r>
          <w:rPr>
            <w:noProof/>
            <w:webHidden/>
          </w:rPr>
        </w:r>
        <w:r>
          <w:rPr>
            <w:noProof/>
            <w:webHidden/>
          </w:rPr>
          <w:fldChar w:fldCharType="separate"/>
        </w:r>
        <w:r>
          <w:rPr>
            <w:noProof/>
            <w:webHidden/>
          </w:rPr>
          <w:t>131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80" w:history="1">
        <w:r w:rsidRPr="00854ECC">
          <w:rPr>
            <w:rStyle w:val="Hyperlink"/>
            <w:noProof/>
          </w:rPr>
          <w:t>3.6.9.2.1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_Toc472332980 \h </w:instrText>
        </w:r>
        <w:r>
          <w:rPr>
            <w:noProof/>
            <w:webHidden/>
          </w:rPr>
        </w:r>
        <w:r>
          <w:rPr>
            <w:noProof/>
            <w:webHidden/>
          </w:rPr>
          <w:fldChar w:fldCharType="separate"/>
        </w:r>
        <w:r>
          <w:rPr>
            <w:noProof/>
            <w:webHidden/>
          </w:rPr>
          <w:t>131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2981" w:history="1">
        <w:r w:rsidRPr="00854ECC">
          <w:rPr>
            <w:rStyle w:val="Hyperlink"/>
            <w:noProof/>
          </w:rPr>
          <w:t>3.6.9.2.2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_Toc472332981 \h </w:instrText>
        </w:r>
        <w:r>
          <w:rPr>
            <w:noProof/>
            <w:webHidden/>
          </w:rPr>
        </w:r>
        <w:r>
          <w:rPr>
            <w:noProof/>
            <w:webHidden/>
          </w:rPr>
          <w:fldChar w:fldCharType="separate"/>
        </w:r>
        <w:r>
          <w:rPr>
            <w:noProof/>
            <w:webHidden/>
          </w:rPr>
          <w:t>131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982" w:history="1">
        <w:r w:rsidRPr="00854ECC">
          <w:rPr>
            <w:rStyle w:val="Hyperlink"/>
            <w:noProof/>
          </w:rPr>
          <w:t>3.6.10</w:t>
        </w:r>
        <w:r>
          <w:rPr>
            <w:rFonts w:eastAsiaTheme="minorEastAsia" w:cstheme="minorBidi"/>
            <w:noProof/>
            <w:sz w:val="22"/>
            <w:szCs w:val="22"/>
          </w:rPr>
          <w:tab/>
        </w:r>
        <w:r w:rsidRPr="00854ECC">
          <w:rPr>
            <w:rStyle w:val="Hyperlink"/>
            <w:noProof/>
          </w:rPr>
          <w:t>getVTProv</w:t>
        </w:r>
        <w:r>
          <w:rPr>
            <w:noProof/>
            <w:webHidden/>
          </w:rPr>
          <w:tab/>
        </w:r>
        <w:r>
          <w:rPr>
            <w:noProof/>
            <w:webHidden/>
          </w:rPr>
          <w:fldChar w:fldCharType="begin"/>
        </w:r>
        <w:r>
          <w:rPr>
            <w:noProof/>
            <w:webHidden/>
          </w:rPr>
          <w:instrText xml:space="preserve"> PAGEREF _Toc472332982 \h </w:instrText>
        </w:r>
        <w:r>
          <w:rPr>
            <w:noProof/>
            <w:webHidden/>
          </w:rPr>
        </w:r>
        <w:r>
          <w:rPr>
            <w:noProof/>
            <w:webHidden/>
          </w:rPr>
          <w:fldChar w:fldCharType="separate"/>
        </w:r>
        <w:r>
          <w:rPr>
            <w:noProof/>
            <w:webHidden/>
          </w:rPr>
          <w:t>131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2983" w:history="1">
        <w:r w:rsidRPr="00854ECC">
          <w:rPr>
            <w:rStyle w:val="Hyperlink"/>
            <w:noProof/>
          </w:rPr>
          <w:t>3.6.10.1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_Toc472332983 \h </w:instrText>
        </w:r>
        <w:r>
          <w:rPr>
            <w:noProof/>
            <w:webHidden/>
          </w:rPr>
        </w:r>
        <w:r>
          <w:rPr>
            <w:noProof/>
            <w:webHidden/>
          </w:rPr>
          <w:fldChar w:fldCharType="separate"/>
        </w:r>
        <w:r>
          <w:rPr>
            <w:noProof/>
            <w:webHidden/>
          </w:rPr>
          <w:t>131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984" w:history="1">
        <w:r w:rsidRPr="00854ECC">
          <w:rPr>
            <w:rStyle w:val="Hyperlink"/>
            <w:noProof/>
          </w:rPr>
          <w:t>3.6.10.1.1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_Toc472332984 \h </w:instrText>
        </w:r>
        <w:r>
          <w:rPr>
            <w:noProof/>
            <w:webHidden/>
          </w:rPr>
        </w:r>
        <w:r>
          <w:rPr>
            <w:noProof/>
            <w:webHidden/>
          </w:rPr>
          <w:fldChar w:fldCharType="separate"/>
        </w:r>
        <w:r>
          <w:rPr>
            <w:noProof/>
            <w:webHidden/>
          </w:rPr>
          <w:t>131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985" w:history="1">
        <w:r w:rsidRPr="00854ECC">
          <w:rPr>
            <w:rStyle w:val="Hyperlink"/>
            <w:noProof/>
          </w:rPr>
          <w:t>3.6.10.1.2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_Toc472332985 \h </w:instrText>
        </w:r>
        <w:r>
          <w:rPr>
            <w:noProof/>
            <w:webHidden/>
          </w:rPr>
        </w:r>
        <w:r>
          <w:rPr>
            <w:noProof/>
            <w:webHidden/>
          </w:rPr>
          <w:fldChar w:fldCharType="separate"/>
        </w:r>
        <w:r>
          <w:rPr>
            <w:noProof/>
            <w:webHidden/>
          </w:rPr>
          <w:t>132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2986" w:history="1">
        <w:r w:rsidRPr="00854ECC">
          <w:rPr>
            <w:rStyle w:val="Hyperlink"/>
            <w:noProof/>
          </w:rPr>
          <w:t>3.6.10.2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_Toc472332986 \h </w:instrText>
        </w:r>
        <w:r>
          <w:rPr>
            <w:noProof/>
            <w:webHidden/>
          </w:rPr>
        </w:r>
        <w:r>
          <w:rPr>
            <w:noProof/>
            <w:webHidden/>
          </w:rPr>
          <w:fldChar w:fldCharType="separate"/>
        </w:r>
        <w:r>
          <w:rPr>
            <w:noProof/>
            <w:webHidden/>
          </w:rPr>
          <w:t>132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987" w:history="1">
        <w:r w:rsidRPr="00854ECC">
          <w:rPr>
            <w:rStyle w:val="Hyperlink"/>
            <w:noProof/>
          </w:rPr>
          <w:t>3.6.10.2.1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_Toc472332987 \h </w:instrText>
        </w:r>
        <w:r>
          <w:rPr>
            <w:noProof/>
            <w:webHidden/>
          </w:rPr>
        </w:r>
        <w:r>
          <w:rPr>
            <w:noProof/>
            <w:webHidden/>
          </w:rPr>
          <w:fldChar w:fldCharType="separate"/>
        </w:r>
        <w:r>
          <w:rPr>
            <w:noProof/>
            <w:webHidden/>
          </w:rPr>
          <w:t>132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988" w:history="1">
        <w:r w:rsidRPr="00854ECC">
          <w:rPr>
            <w:rStyle w:val="Hyperlink"/>
            <w:noProof/>
          </w:rPr>
          <w:t>3.6.10.2.2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_Toc472332988 \h </w:instrText>
        </w:r>
        <w:r>
          <w:rPr>
            <w:noProof/>
            <w:webHidden/>
          </w:rPr>
        </w:r>
        <w:r>
          <w:rPr>
            <w:noProof/>
            <w:webHidden/>
          </w:rPr>
          <w:fldChar w:fldCharType="separate"/>
        </w:r>
        <w:r>
          <w:rPr>
            <w:noProof/>
            <w:webHidden/>
          </w:rPr>
          <w:t>132</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989" w:history="1">
        <w:r w:rsidRPr="00854ECC">
          <w:rPr>
            <w:rStyle w:val="Hyperlink"/>
            <w:noProof/>
          </w:rPr>
          <w:t>3.6.11</w:t>
        </w:r>
        <w:r>
          <w:rPr>
            <w:rFonts w:eastAsiaTheme="minorEastAsia" w:cstheme="minorBidi"/>
            <w:noProof/>
            <w:sz w:val="22"/>
            <w:szCs w:val="22"/>
          </w:rPr>
          <w:tab/>
        </w:r>
        <w:r w:rsidRPr="00854ECC">
          <w:rPr>
            <w:rStyle w:val="Hyperlink"/>
            <w:noProof/>
          </w:rPr>
          <w:t>listAvailableKundentypen</w:t>
        </w:r>
        <w:r>
          <w:rPr>
            <w:noProof/>
            <w:webHidden/>
          </w:rPr>
          <w:tab/>
        </w:r>
        <w:r>
          <w:rPr>
            <w:noProof/>
            <w:webHidden/>
          </w:rPr>
          <w:fldChar w:fldCharType="begin"/>
        </w:r>
        <w:r>
          <w:rPr>
            <w:noProof/>
            <w:webHidden/>
          </w:rPr>
          <w:instrText xml:space="preserve"> PAGEREF _Toc472332989 \h </w:instrText>
        </w:r>
        <w:r>
          <w:rPr>
            <w:noProof/>
            <w:webHidden/>
          </w:rPr>
        </w:r>
        <w:r>
          <w:rPr>
            <w:noProof/>
            <w:webHidden/>
          </w:rPr>
          <w:fldChar w:fldCharType="separate"/>
        </w:r>
        <w:r>
          <w:rPr>
            <w:noProof/>
            <w:webHidden/>
          </w:rPr>
          <w:t>132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2990" w:history="1">
        <w:r w:rsidRPr="00854ECC">
          <w:rPr>
            <w:rStyle w:val="Hyperlink"/>
            <w:noProof/>
          </w:rPr>
          <w:t>3.6.11.1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_Toc472332990 \h </w:instrText>
        </w:r>
        <w:r>
          <w:rPr>
            <w:noProof/>
            <w:webHidden/>
          </w:rPr>
        </w:r>
        <w:r>
          <w:rPr>
            <w:noProof/>
            <w:webHidden/>
          </w:rPr>
          <w:fldChar w:fldCharType="separate"/>
        </w:r>
        <w:r>
          <w:rPr>
            <w:noProof/>
            <w:webHidden/>
          </w:rPr>
          <w:t>132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991" w:history="1">
        <w:r w:rsidRPr="00854ECC">
          <w:rPr>
            <w:rStyle w:val="Hyperlink"/>
            <w:noProof/>
          </w:rPr>
          <w:t>3.6.11.1.1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_Toc472332991 \h </w:instrText>
        </w:r>
        <w:r>
          <w:rPr>
            <w:noProof/>
            <w:webHidden/>
          </w:rPr>
        </w:r>
        <w:r>
          <w:rPr>
            <w:noProof/>
            <w:webHidden/>
          </w:rPr>
          <w:fldChar w:fldCharType="separate"/>
        </w:r>
        <w:r>
          <w:rPr>
            <w:noProof/>
            <w:webHidden/>
          </w:rPr>
          <w:t>133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992" w:history="1">
        <w:r w:rsidRPr="00854ECC">
          <w:rPr>
            <w:rStyle w:val="Hyperlink"/>
            <w:noProof/>
          </w:rPr>
          <w:t>3.6.11.1.2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_Toc472332992 \h </w:instrText>
        </w:r>
        <w:r>
          <w:rPr>
            <w:noProof/>
            <w:webHidden/>
          </w:rPr>
        </w:r>
        <w:r>
          <w:rPr>
            <w:noProof/>
            <w:webHidden/>
          </w:rPr>
          <w:fldChar w:fldCharType="separate"/>
        </w:r>
        <w:r>
          <w:rPr>
            <w:noProof/>
            <w:webHidden/>
          </w:rPr>
          <w:t>133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2993" w:history="1">
        <w:r w:rsidRPr="00854ECC">
          <w:rPr>
            <w:rStyle w:val="Hyperlink"/>
            <w:noProof/>
          </w:rPr>
          <w:t>3.6.11.2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_Toc472332993 \h </w:instrText>
        </w:r>
        <w:r>
          <w:rPr>
            <w:noProof/>
            <w:webHidden/>
          </w:rPr>
        </w:r>
        <w:r>
          <w:rPr>
            <w:noProof/>
            <w:webHidden/>
          </w:rPr>
          <w:fldChar w:fldCharType="separate"/>
        </w:r>
        <w:r>
          <w:rPr>
            <w:noProof/>
            <w:webHidden/>
          </w:rPr>
          <w:t>133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994" w:history="1">
        <w:r w:rsidRPr="00854ECC">
          <w:rPr>
            <w:rStyle w:val="Hyperlink"/>
            <w:noProof/>
          </w:rPr>
          <w:t>3.6.11.2.1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_Toc472332994 \h </w:instrText>
        </w:r>
        <w:r>
          <w:rPr>
            <w:noProof/>
            <w:webHidden/>
          </w:rPr>
        </w:r>
        <w:r>
          <w:rPr>
            <w:noProof/>
            <w:webHidden/>
          </w:rPr>
          <w:fldChar w:fldCharType="separate"/>
        </w:r>
        <w:r>
          <w:rPr>
            <w:noProof/>
            <w:webHidden/>
          </w:rPr>
          <w:t>133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995" w:history="1">
        <w:r w:rsidRPr="00854ECC">
          <w:rPr>
            <w:rStyle w:val="Hyperlink"/>
            <w:noProof/>
          </w:rPr>
          <w:t>3.6.11.2.2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_Toc472332995 \h </w:instrText>
        </w:r>
        <w:r>
          <w:rPr>
            <w:noProof/>
            <w:webHidden/>
          </w:rPr>
        </w:r>
        <w:r>
          <w:rPr>
            <w:noProof/>
            <w:webHidden/>
          </w:rPr>
          <w:fldChar w:fldCharType="separate"/>
        </w:r>
        <w:r>
          <w:rPr>
            <w:noProof/>
            <w:webHidden/>
          </w:rPr>
          <w:t>133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2996" w:history="1">
        <w:r w:rsidRPr="00854ECC">
          <w:rPr>
            <w:rStyle w:val="Hyperlink"/>
            <w:noProof/>
          </w:rPr>
          <w:t>3.6.12</w:t>
        </w:r>
        <w:r>
          <w:rPr>
            <w:rFonts w:eastAsiaTheme="minorEastAsia" w:cstheme="minorBidi"/>
            <w:noProof/>
            <w:sz w:val="22"/>
            <w:szCs w:val="22"/>
          </w:rPr>
          <w:tab/>
        </w:r>
        <w:r w:rsidRPr="00854ECC">
          <w:rPr>
            <w:rStyle w:val="Hyperlink"/>
            <w:noProof/>
          </w:rPr>
          <w:t>listAvailableNutzungsarten</w:t>
        </w:r>
        <w:r>
          <w:rPr>
            <w:noProof/>
            <w:webHidden/>
          </w:rPr>
          <w:tab/>
        </w:r>
        <w:r>
          <w:rPr>
            <w:noProof/>
            <w:webHidden/>
          </w:rPr>
          <w:fldChar w:fldCharType="begin"/>
        </w:r>
        <w:r>
          <w:rPr>
            <w:noProof/>
            <w:webHidden/>
          </w:rPr>
          <w:instrText xml:space="preserve"> PAGEREF _Toc472332996 \h </w:instrText>
        </w:r>
        <w:r>
          <w:rPr>
            <w:noProof/>
            <w:webHidden/>
          </w:rPr>
        </w:r>
        <w:r>
          <w:rPr>
            <w:noProof/>
            <w:webHidden/>
          </w:rPr>
          <w:fldChar w:fldCharType="separate"/>
        </w:r>
        <w:r>
          <w:rPr>
            <w:noProof/>
            <w:webHidden/>
          </w:rPr>
          <w:t>133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2997" w:history="1">
        <w:r w:rsidRPr="00854ECC">
          <w:rPr>
            <w:rStyle w:val="Hyperlink"/>
            <w:noProof/>
          </w:rPr>
          <w:t>3.6.12.1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_Toc472332997 \h </w:instrText>
        </w:r>
        <w:r>
          <w:rPr>
            <w:noProof/>
            <w:webHidden/>
          </w:rPr>
        </w:r>
        <w:r>
          <w:rPr>
            <w:noProof/>
            <w:webHidden/>
          </w:rPr>
          <w:fldChar w:fldCharType="separate"/>
        </w:r>
        <w:r>
          <w:rPr>
            <w:noProof/>
            <w:webHidden/>
          </w:rPr>
          <w:t>133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998" w:history="1">
        <w:r w:rsidRPr="00854ECC">
          <w:rPr>
            <w:rStyle w:val="Hyperlink"/>
            <w:noProof/>
          </w:rPr>
          <w:t>3.6.12.1.1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_Toc472332998 \h </w:instrText>
        </w:r>
        <w:r>
          <w:rPr>
            <w:noProof/>
            <w:webHidden/>
          </w:rPr>
        </w:r>
        <w:r>
          <w:rPr>
            <w:noProof/>
            <w:webHidden/>
          </w:rPr>
          <w:fldChar w:fldCharType="separate"/>
        </w:r>
        <w:r>
          <w:rPr>
            <w:noProof/>
            <w:webHidden/>
          </w:rPr>
          <w:t>134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2999" w:history="1">
        <w:r w:rsidRPr="00854ECC">
          <w:rPr>
            <w:rStyle w:val="Hyperlink"/>
            <w:noProof/>
          </w:rPr>
          <w:t>3.6.12.1.2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_Toc472332999 \h </w:instrText>
        </w:r>
        <w:r>
          <w:rPr>
            <w:noProof/>
            <w:webHidden/>
          </w:rPr>
        </w:r>
        <w:r>
          <w:rPr>
            <w:noProof/>
            <w:webHidden/>
          </w:rPr>
          <w:fldChar w:fldCharType="separate"/>
        </w:r>
        <w:r>
          <w:rPr>
            <w:noProof/>
            <w:webHidden/>
          </w:rPr>
          <w:t>134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00" w:history="1">
        <w:r w:rsidRPr="00854ECC">
          <w:rPr>
            <w:rStyle w:val="Hyperlink"/>
            <w:noProof/>
          </w:rPr>
          <w:t>3.6.12.2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_Toc472333000 \h </w:instrText>
        </w:r>
        <w:r>
          <w:rPr>
            <w:noProof/>
            <w:webHidden/>
          </w:rPr>
        </w:r>
        <w:r>
          <w:rPr>
            <w:noProof/>
            <w:webHidden/>
          </w:rPr>
          <w:fldChar w:fldCharType="separate"/>
        </w:r>
        <w:r>
          <w:rPr>
            <w:noProof/>
            <w:webHidden/>
          </w:rPr>
          <w:t>134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01" w:history="1">
        <w:r w:rsidRPr="00854ECC">
          <w:rPr>
            <w:rStyle w:val="Hyperlink"/>
            <w:noProof/>
          </w:rPr>
          <w:t>3.6.12.2.1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_Toc472333001 \h </w:instrText>
        </w:r>
        <w:r>
          <w:rPr>
            <w:noProof/>
            <w:webHidden/>
          </w:rPr>
        </w:r>
        <w:r>
          <w:rPr>
            <w:noProof/>
            <w:webHidden/>
          </w:rPr>
          <w:fldChar w:fldCharType="separate"/>
        </w:r>
        <w:r>
          <w:rPr>
            <w:noProof/>
            <w:webHidden/>
          </w:rPr>
          <w:t>134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02" w:history="1">
        <w:r w:rsidRPr="00854ECC">
          <w:rPr>
            <w:rStyle w:val="Hyperlink"/>
            <w:noProof/>
          </w:rPr>
          <w:t>3.6.12.2.2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_Toc472333002 \h </w:instrText>
        </w:r>
        <w:r>
          <w:rPr>
            <w:noProof/>
            <w:webHidden/>
          </w:rPr>
        </w:r>
        <w:r>
          <w:rPr>
            <w:noProof/>
            <w:webHidden/>
          </w:rPr>
          <w:fldChar w:fldCharType="separate"/>
        </w:r>
        <w:r>
          <w:rPr>
            <w:noProof/>
            <w:webHidden/>
          </w:rPr>
          <w:t>134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003" w:history="1">
        <w:r w:rsidRPr="00854ECC">
          <w:rPr>
            <w:rStyle w:val="Hyperlink"/>
            <w:noProof/>
          </w:rPr>
          <w:t>3.6.13</w:t>
        </w:r>
        <w:r>
          <w:rPr>
            <w:rFonts w:eastAsiaTheme="minorEastAsia" w:cstheme="minorBidi"/>
            <w:noProof/>
            <w:sz w:val="22"/>
            <w:szCs w:val="22"/>
          </w:rPr>
          <w:tab/>
        </w:r>
        <w:r w:rsidRPr="00854ECC">
          <w:rPr>
            <w:rStyle w:val="Hyperlink"/>
            <w:noProof/>
          </w:rPr>
          <w:t>listAvailableObjektarten</w:t>
        </w:r>
        <w:r>
          <w:rPr>
            <w:noProof/>
            <w:webHidden/>
          </w:rPr>
          <w:tab/>
        </w:r>
        <w:r>
          <w:rPr>
            <w:noProof/>
            <w:webHidden/>
          </w:rPr>
          <w:fldChar w:fldCharType="begin"/>
        </w:r>
        <w:r>
          <w:rPr>
            <w:noProof/>
            <w:webHidden/>
          </w:rPr>
          <w:instrText xml:space="preserve"> PAGEREF _Toc472333003 \h </w:instrText>
        </w:r>
        <w:r>
          <w:rPr>
            <w:noProof/>
            <w:webHidden/>
          </w:rPr>
        </w:r>
        <w:r>
          <w:rPr>
            <w:noProof/>
            <w:webHidden/>
          </w:rPr>
          <w:fldChar w:fldCharType="separate"/>
        </w:r>
        <w:r>
          <w:rPr>
            <w:noProof/>
            <w:webHidden/>
          </w:rPr>
          <w:t>134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04" w:history="1">
        <w:r w:rsidRPr="00854ECC">
          <w:rPr>
            <w:rStyle w:val="Hyperlink"/>
            <w:noProof/>
          </w:rPr>
          <w:t>3.6.13.1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_Toc472333004 \h </w:instrText>
        </w:r>
        <w:r>
          <w:rPr>
            <w:noProof/>
            <w:webHidden/>
          </w:rPr>
        </w:r>
        <w:r>
          <w:rPr>
            <w:noProof/>
            <w:webHidden/>
          </w:rPr>
          <w:fldChar w:fldCharType="separate"/>
        </w:r>
        <w:r>
          <w:rPr>
            <w:noProof/>
            <w:webHidden/>
          </w:rPr>
          <w:t>134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05" w:history="1">
        <w:r w:rsidRPr="00854ECC">
          <w:rPr>
            <w:rStyle w:val="Hyperlink"/>
            <w:noProof/>
          </w:rPr>
          <w:t>3.6.13.1.1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_Toc472333005 \h </w:instrText>
        </w:r>
        <w:r>
          <w:rPr>
            <w:noProof/>
            <w:webHidden/>
          </w:rPr>
        </w:r>
        <w:r>
          <w:rPr>
            <w:noProof/>
            <w:webHidden/>
          </w:rPr>
          <w:fldChar w:fldCharType="separate"/>
        </w:r>
        <w:r>
          <w:rPr>
            <w:noProof/>
            <w:webHidden/>
          </w:rPr>
          <w:t>135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06" w:history="1">
        <w:r w:rsidRPr="00854ECC">
          <w:rPr>
            <w:rStyle w:val="Hyperlink"/>
            <w:noProof/>
          </w:rPr>
          <w:t>3.6.13.1.2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_Toc472333006 \h </w:instrText>
        </w:r>
        <w:r>
          <w:rPr>
            <w:noProof/>
            <w:webHidden/>
          </w:rPr>
        </w:r>
        <w:r>
          <w:rPr>
            <w:noProof/>
            <w:webHidden/>
          </w:rPr>
          <w:fldChar w:fldCharType="separate"/>
        </w:r>
        <w:r>
          <w:rPr>
            <w:noProof/>
            <w:webHidden/>
          </w:rPr>
          <w:t>135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07" w:history="1">
        <w:r w:rsidRPr="00854ECC">
          <w:rPr>
            <w:rStyle w:val="Hyperlink"/>
            <w:noProof/>
          </w:rPr>
          <w:t>3.6.13.2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_Toc472333007 \h </w:instrText>
        </w:r>
        <w:r>
          <w:rPr>
            <w:noProof/>
            <w:webHidden/>
          </w:rPr>
        </w:r>
        <w:r>
          <w:rPr>
            <w:noProof/>
            <w:webHidden/>
          </w:rPr>
          <w:fldChar w:fldCharType="separate"/>
        </w:r>
        <w:r>
          <w:rPr>
            <w:noProof/>
            <w:webHidden/>
          </w:rPr>
          <w:t>135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08" w:history="1">
        <w:r w:rsidRPr="00854ECC">
          <w:rPr>
            <w:rStyle w:val="Hyperlink"/>
            <w:noProof/>
          </w:rPr>
          <w:t>3.6.13.2.1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_Toc472333008 \h </w:instrText>
        </w:r>
        <w:r>
          <w:rPr>
            <w:noProof/>
            <w:webHidden/>
          </w:rPr>
        </w:r>
        <w:r>
          <w:rPr>
            <w:noProof/>
            <w:webHidden/>
          </w:rPr>
          <w:fldChar w:fldCharType="separate"/>
        </w:r>
        <w:r>
          <w:rPr>
            <w:noProof/>
            <w:webHidden/>
          </w:rPr>
          <w:t>135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09" w:history="1">
        <w:r w:rsidRPr="00854ECC">
          <w:rPr>
            <w:rStyle w:val="Hyperlink"/>
            <w:noProof/>
          </w:rPr>
          <w:t>3.6.13.2.2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_Toc472333009 \h </w:instrText>
        </w:r>
        <w:r>
          <w:rPr>
            <w:noProof/>
            <w:webHidden/>
          </w:rPr>
        </w:r>
        <w:r>
          <w:rPr>
            <w:noProof/>
            <w:webHidden/>
          </w:rPr>
          <w:fldChar w:fldCharType="separate"/>
        </w:r>
        <w:r>
          <w:rPr>
            <w:noProof/>
            <w:webHidden/>
          </w:rPr>
          <w:t>135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010" w:history="1">
        <w:r w:rsidRPr="00854ECC">
          <w:rPr>
            <w:rStyle w:val="Hyperlink"/>
            <w:noProof/>
          </w:rPr>
          <w:t>3.6.14</w:t>
        </w:r>
        <w:r>
          <w:rPr>
            <w:rFonts w:eastAsiaTheme="minorEastAsia" w:cstheme="minorBidi"/>
            <w:noProof/>
            <w:sz w:val="22"/>
            <w:szCs w:val="22"/>
          </w:rPr>
          <w:tab/>
        </w:r>
        <w:r w:rsidRPr="00854ECC">
          <w:rPr>
            <w:rStyle w:val="Hyperlink"/>
            <w:noProof/>
          </w:rPr>
          <w:t>listAvailableObjekttypen</w:t>
        </w:r>
        <w:r>
          <w:rPr>
            <w:noProof/>
            <w:webHidden/>
          </w:rPr>
          <w:tab/>
        </w:r>
        <w:r>
          <w:rPr>
            <w:noProof/>
            <w:webHidden/>
          </w:rPr>
          <w:fldChar w:fldCharType="begin"/>
        </w:r>
        <w:r>
          <w:rPr>
            <w:noProof/>
            <w:webHidden/>
          </w:rPr>
          <w:instrText xml:space="preserve"> PAGEREF _Toc472333010 \h </w:instrText>
        </w:r>
        <w:r>
          <w:rPr>
            <w:noProof/>
            <w:webHidden/>
          </w:rPr>
        </w:r>
        <w:r>
          <w:rPr>
            <w:noProof/>
            <w:webHidden/>
          </w:rPr>
          <w:fldChar w:fldCharType="separate"/>
        </w:r>
        <w:r>
          <w:rPr>
            <w:noProof/>
            <w:webHidden/>
          </w:rPr>
          <w:t>136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11" w:history="1">
        <w:r w:rsidRPr="00854ECC">
          <w:rPr>
            <w:rStyle w:val="Hyperlink"/>
            <w:noProof/>
          </w:rPr>
          <w:t>3.6.14.1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_Toc472333011 \h </w:instrText>
        </w:r>
        <w:r>
          <w:rPr>
            <w:noProof/>
            <w:webHidden/>
          </w:rPr>
        </w:r>
        <w:r>
          <w:rPr>
            <w:noProof/>
            <w:webHidden/>
          </w:rPr>
          <w:fldChar w:fldCharType="separate"/>
        </w:r>
        <w:r>
          <w:rPr>
            <w:noProof/>
            <w:webHidden/>
          </w:rPr>
          <w:t>136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12" w:history="1">
        <w:r w:rsidRPr="00854ECC">
          <w:rPr>
            <w:rStyle w:val="Hyperlink"/>
            <w:noProof/>
          </w:rPr>
          <w:t>3.6.14.1.1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_Toc472333012 \h </w:instrText>
        </w:r>
        <w:r>
          <w:rPr>
            <w:noProof/>
            <w:webHidden/>
          </w:rPr>
        </w:r>
        <w:r>
          <w:rPr>
            <w:noProof/>
            <w:webHidden/>
          </w:rPr>
          <w:fldChar w:fldCharType="separate"/>
        </w:r>
        <w:r>
          <w:rPr>
            <w:noProof/>
            <w:webHidden/>
          </w:rPr>
          <w:t>136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13" w:history="1">
        <w:r w:rsidRPr="00854ECC">
          <w:rPr>
            <w:rStyle w:val="Hyperlink"/>
            <w:noProof/>
          </w:rPr>
          <w:t>3.6.14.1.2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_Toc472333013 \h </w:instrText>
        </w:r>
        <w:r>
          <w:rPr>
            <w:noProof/>
            <w:webHidden/>
          </w:rPr>
        </w:r>
        <w:r>
          <w:rPr>
            <w:noProof/>
            <w:webHidden/>
          </w:rPr>
          <w:fldChar w:fldCharType="separate"/>
        </w:r>
        <w:r>
          <w:rPr>
            <w:noProof/>
            <w:webHidden/>
          </w:rPr>
          <w:t>136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14" w:history="1">
        <w:r w:rsidRPr="00854ECC">
          <w:rPr>
            <w:rStyle w:val="Hyperlink"/>
            <w:noProof/>
          </w:rPr>
          <w:t>3.6.14.2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_Toc472333014 \h </w:instrText>
        </w:r>
        <w:r>
          <w:rPr>
            <w:noProof/>
            <w:webHidden/>
          </w:rPr>
        </w:r>
        <w:r>
          <w:rPr>
            <w:noProof/>
            <w:webHidden/>
          </w:rPr>
          <w:fldChar w:fldCharType="separate"/>
        </w:r>
        <w:r>
          <w:rPr>
            <w:noProof/>
            <w:webHidden/>
          </w:rPr>
          <w:t>136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15" w:history="1">
        <w:r w:rsidRPr="00854ECC">
          <w:rPr>
            <w:rStyle w:val="Hyperlink"/>
            <w:noProof/>
          </w:rPr>
          <w:t>3.6.14.2.1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_Toc472333015 \h </w:instrText>
        </w:r>
        <w:r>
          <w:rPr>
            <w:noProof/>
            <w:webHidden/>
          </w:rPr>
        </w:r>
        <w:r>
          <w:rPr>
            <w:noProof/>
            <w:webHidden/>
          </w:rPr>
          <w:fldChar w:fldCharType="separate"/>
        </w:r>
        <w:r>
          <w:rPr>
            <w:noProof/>
            <w:webHidden/>
          </w:rPr>
          <w:t>136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16" w:history="1">
        <w:r w:rsidRPr="00854ECC">
          <w:rPr>
            <w:rStyle w:val="Hyperlink"/>
            <w:noProof/>
          </w:rPr>
          <w:t>3.6.14.2.2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_Toc472333016 \h </w:instrText>
        </w:r>
        <w:r>
          <w:rPr>
            <w:noProof/>
            <w:webHidden/>
          </w:rPr>
        </w:r>
        <w:r>
          <w:rPr>
            <w:noProof/>
            <w:webHidden/>
          </w:rPr>
          <w:fldChar w:fldCharType="separate"/>
        </w:r>
        <w:r>
          <w:rPr>
            <w:noProof/>
            <w:webHidden/>
          </w:rPr>
          <w:t>136</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017" w:history="1">
        <w:r w:rsidRPr="00854ECC">
          <w:rPr>
            <w:rStyle w:val="Hyperlink"/>
            <w:noProof/>
          </w:rPr>
          <w:t>3.6.15</w:t>
        </w:r>
        <w:r>
          <w:rPr>
            <w:rFonts w:eastAsiaTheme="minorEastAsia" w:cstheme="minorBidi"/>
            <w:noProof/>
            <w:sz w:val="22"/>
            <w:szCs w:val="22"/>
          </w:rPr>
          <w:tab/>
        </w:r>
        <w:r w:rsidRPr="00854ECC">
          <w:rPr>
            <w:rStyle w:val="Hyperlink"/>
            <w:noProof/>
          </w:rPr>
          <w:t>listAvailableProdukte</w:t>
        </w:r>
        <w:r>
          <w:rPr>
            <w:noProof/>
            <w:webHidden/>
          </w:rPr>
          <w:tab/>
        </w:r>
        <w:r>
          <w:rPr>
            <w:noProof/>
            <w:webHidden/>
          </w:rPr>
          <w:fldChar w:fldCharType="begin"/>
        </w:r>
        <w:r>
          <w:rPr>
            <w:noProof/>
            <w:webHidden/>
          </w:rPr>
          <w:instrText xml:space="preserve"> PAGEREF _Toc472333017 \h </w:instrText>
        </w:r>
        <w:r>
          <w:rPr>
            <w:noProof/>
            <w:webHidden/>
          </w:rPr>
        </w:r>
        <w:r>
          <w:rPr>
            <w:noProof/>
            <w:webHidden/>
          </w:rPr>
          <w:fldChar w:fldCharType="separate"/>
        </w:r>
        <w:r>
          <w:rPr>
            <w:noProof/>
            <w:webHidden/>
          </w:rPr>
          <w:t>137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18" w:history="1">
        <w:r w:rsidRPr="00854ECC">
          <w:rPr>
            <w:rStyle w:val="Hyperlink"/>
            <w:noProof/>
          </w:rPr>
          <w:t>3.6.15.1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_Toc472333018 \h </w:instrText>
        </w:r>
        <w:r>
          <w:rPr>
            <w:noProof/>
            <w:webHidden/>
          </w:rPr>
        </w:r>
        <w:r>
          <w:rPr>
            <w:noProof/>
            <w:webHidden/>
          </w:rPr>
          <w:fldChar w:fldCharType="separate"/>
        </w:r>
        <w:r>
          <w:rPr>
            <w:noProof/>
            <w:webHidden/>
          </w:rPr>
          <w:t>137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19" w:history="1">
        <w:r w:rsidRPr="00854ECC">
          <w:rPr>
            <w:rStyle w:val="Hyperlink"/>
            <w:noProof/>
          </w:rPr>
          <w:t>3.6.15.1.1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_Toc472333019 \h </w:instrText>
        </w:r>
        <w:r>
          <w:rPr>
            <w:noProof/>
            <w:webHidden/>
          </w:rPr>
        </w:r>
        <w:r>
          <w:rPr>
            <w:noProof/>
            <w:webHidden/>
          </w:rPr>
          <w:fldChar w:fldCharType="separate"/>
        </w:r>
        <w:r>
          <w:rPr>
            <w:noProof/>
            <w:webHidden/>
          </w:rPr>
          <w:t>137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20" w:history="1">
        <w:r w:rsidRPr="00854ECC">
          <w:rPr>
            <w:rStyle w:val="Hyperlink"/>
            <w:noProof/>
          </w:rPr>
          <w:t>3.6.15.1.2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_Toc472333020 \h </w:instrText>
        </w:r>
        <w:r>
          <w:rPr>
            <w:noProof/>
            <w:webHidden/>
          </w:rPr>
        </w:r>
        <w:r>
          <w:rPr>
            <w:noProof/>
            <w:webHidden/>
          </w:rPr>
          <w:fldChar w:fldCharType="separate"/>
        </w:r>
        <w:r>
          <w:rPr>
            <w:noProof/>
            <w:webHidden/>
          </w:rPr>
          <w:t>137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21" w:history="1">
        <w:r w:rsidRPr="00854ECC">
          <w:rPr>
            <w:rStyle w:val="Hyperlink"/>
            <w:noProof/>
          </w:rPr>
          <w:t>3.6.15.2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_Toc472333021 \h </w:instrText>
        </w:r>
        <w:r>
          <w:rPr>
            <w:noProof/>
            <w:webHidden/>
          </w:rPr>
        </w:r>
        <w:r>
          <w:rPr>
            <w:noProof/>
            <w:webHidden/>
          </w:rPr>
          <w:fldChar w:fldCharType="separate"/>
        </w:r>
        <w:r>
          <w:rPr>
            <w:noProof/>
            <w:webHidden/>
          </w:rPr>
          <w:t>137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22" w:history="1">
        <w:r w:rsidRPr="00854ECC">
          <w:rPr>
            <w:rStyle w:val="Hyperlink"/>
            <w:noProof/>
          </w:rPr>
          <w:t>3.6.15.2.1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_Toc472333022 \h </w:instrText>
        </w:r>
        <w:r>
          <w:rPr>
            <w:noProof/>
            <w:webHidden/>
          </w:rPr>
        </w:r>
        <w:r>
          <w:rPr>
            <w:noProof/>
            <w:webHidden/>
          </w:rPr>
          <w:fldChar w:fldCharType="separate"/>
        </w:r>
        <w:r>
          <w:rPr>
            <w:noProof/>
            <w:webHidden/>
          </w:rPr>
          <w:t>137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23" w:history="1">
        <w:r w:rsidRPr="00854ECC">
          <w:rPr>
            <w:rStyle w:val="Hyperlink"/>
            <w:noProof/>
          </w:rPr>
          <w:t>3.6.15.2.2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_Toc472333023 \h </w:instrText>
        </w:r>
        <w:r>
          <w:rPr>
            <w:noProof/>
            <w:webHidden/>
          </w:rPr>
        </w:r>
        <w:r>
          <w:rPr>
            <w:noProof/>
            <w:webHidden/>
          </w:rPr>
          <w:fldChar w:fldCharType="separate"/>
        </w:r>
        <w:r>
          <w:rPr>
            <w:noProof/>
            <w:webHidden/>
          </w:rPr>
          <w:t>138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024" w:history="1">
        <w:r w:rsidRPr="00854ECC">
          <w:rPr>
            <w:rStyle w:val="Hyperlink"/>
            <w:noProof/>
          </w:rPr>
          <w:t>3.6.16</w:t>
        </w:r>
        <w:r>
          <w:rPr>
            <w:rFonts w:eastAsiaTheme="minorEastAsia" w:cstheme="minorBidi"/>
            <w:noProof/>
            <w:sz w:val="22"/>
            <w:szCs w:val="22"/>
          </w:rPr>
          <w:tab/>
        </w:r>
        <w:r w:rsidRPr="00854ECC">
          <w:rPr>
            <w:rStyle w:val="Hyperlink"/>
            <w:noProof/>
          </w:rPr>
          <w:t>listAvailableServices</w:t>
        </w:r>
        <w:r>
          <w:rPr>
            <w:noProof/>
            <w:webHidden/>
          </w:rPr>
          <w:tab/>
        </w:r>
        <w:r>
          <w:rPr>
            <w:noProof/>
            <w:webHidden/>
          </w:rPr>
          <w:fldChar w:fldCharType="begin"/>
        </w:r>
        <w:r>
          <w:rPr>
            <w:noProof/>
            <w:webHidden/>
          </w:rPr>
          <w:instrText xml:space="preserve"> PAGEREF _Toc472333024 \h </w:instrText>
        </w:r>
        <w:r>
          <w:rPr>
            <w:noProof/>
            <w:webHidden/>
          </w:rPr>
        </w:r>
        <w:r>
          <w:rPr>
            <w:noProof/>
            <w:webHidden/>
          </w:rPr>
          <w:fldChar w:fldCharType="separate"/>
        </w:r>
        <w:r>
          <w:rPr>
            <w:noProof/>
            <w:webHidden/>
          </w:rPr>
          <w:t>138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25" w:history="1">
        <w:r w:rsidRPr="00854ECC">
          <w:rPr>
            <w:rStyle w:val="Hyperlink"/>
            <w:noProof/>
          </w:rPr>
          <w:t>3.6.16.1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_Toc472333025 \h </w:instrText>
        </w:r>
        <w:r>
          <w:rPr>
            <w:noProof/>
            <w:webHidden/>
          </w:rPr>
        </w:r>
        <w:r>
          <w:rPr>
            <w:noProof/>
            <w:webHidden/>
          </w:rPr>
          <w:fldChar w:fldCharType="separate"/>
        </w:r>
        <w:r>
          <w:rPr>
            <w:noProof/>
            <w:webHidden/>
          </w:rPr>
          <w:t>138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26" w:history="1">
        <w:r w:rsidRPr="00854ECC">
          <w:rPr>
            <w:rStyle w:val="Hyperlink"/>
            <w:noProof/>
          </w:rPr>
          <w:t>3.6.16.1.1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_Toc472333026 \h </w:instrText>
        </w:r>
        <w:r>
          <w:rPr>
            <w:noProof/>
            <w:webHidden/>
          </w:rPr>
        </w:r>
        <w:r>
          <w:rPr>
            <w:noProof/>
            <w:webHidden/>
          </w:rPr>
          <w:fldChar w:fldCharType="separate"/>
        </w:r>
        <w:r>
          <w:rPr>
            <w:noProof/>
            <w:webHidden/>
          </w:rPr>
          <w:t>138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27" w:history="1">
        <w:r w:rsidRPr="00854ECC">
          <w:rPr>
            <w:rStyle w:val="Hyperlink"/>
            <w:noProof/>
          </w:rPr>
          <w:t>3.6.16.1.2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_Toc472333027 \h </w:instrText>
        </w:r>
        <w:r>
          <w:rPr>
            <w:noProof/>
            <w:webHidden/>
          </w:rPr>
        </w:r>
        <w:r>
          <w:rPr>
            <w:noProof/>
            <w:webHidden/>
          </w:rPr>
          <w:fldChar w:fldCharType="separate"/>
        </w:r>
        <w:r>
          <w:rPr>
            <w:noProof/>
            <w:webHidden/>
          </w:rPr>
          <w:t>138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28" w:history="1">
        <w:r w:rsidRPr="00854ECC">
          <w:rPr>
            <w:rStyle w:val="Hyperlink"/>
            <w:noProof/>
          </w:rPr>
          <w:t>3.6.16.2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_Toc472333028 \h </w:instrText>
        </w:r>
        <w:r>
          <w:rPr>
            <w:noProof/>
            <w:webHidden/>
          </w:rPr>
        </w:r>
        <w:r>
          <w:rPr>
            <w:noProof/>
            <w:webHidden/>
          </w:rPr>
          <w:fldChar w:fldCharType="separate"/>
        </w:r>
        <w:r>
          <w:rPr>
            <w:noProof/>
            <w:webHidden/>
          </w:rPr>
          <w:t>139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29" w:history="1">
        <w:r w:rsidRPr="00854ECC">
          <w:rPr>
            <w:rStyle w:val="Hyperlink"/>
            <w:noProof/>
          </w:rPr>
          <w:t>3.6.16.2.1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_Toc472333029 \h </w:instrText>
        </w:r>
        <w:r>
          <w:rPr>
            <w:noProof/>
            <w:webHidden/>
          </w:rPr>
        </w:r>
        <w:r>
          <w:rPr>
            <w:noProof/>
            <w:webHidden/>
          </w:rPr>
          <w:fldChar w:fldCharType="separate"/>
        </w:r>
        <w:r>
          <w:rPr>
            <w:noProof/>
            <w:webHidden/>
          </w:rPr>
          <w:t>139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30" w:history="1">
        <w:r w:rsidRPr="00854ECC">
          <w:rPr>
            <w:rStyle w:val="Hyperlink"/>
            <w:noProof/>
          </w:rPr>
          <w:t>3.6.16.2.2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_Toc472333030 \h </w:instrText>
        </w:r>
        <w:r>
          <w:rPr>
            <w:noProof/>
            <w:webHidden/>
          </w:rPr>
        </w:r>
        <w:r>
          <w:rPr>
            <w:noProof/>
            <w:webHidden/>
          </w:rPr>
          <w:fldChar w:fldCharType="separate"/>
        </w:r>
        <w:r>
          <w:rPr>
            <w:noProof/>
            <w:webHidden/>
          </w:rPr>
          <w:t>139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031" w:history="1">
        <w:r w:rsidRPr="00854ECC">
          <w:rPr>
            <w:rStyle w:val="Hyperlink"/>
            <w:noProof/>
          </w:rPr>
          <w:t>3.6.18</w:t>
        </w:r>
        <w:r>
          <w:rPr>
            <w:rFonts w:eastAsiaTheme="minorEastAsia" w:cstheme="minorBidi"/>
            <w:noProof/>
            <w:sz w:val="22"/>
            <w:szCs w:val="22"/>
          </w:rPr>
          <w:tab/>
        </w:r>
        <w:r w:rsidRPr="00854ECC">
          <w:rPr>
            <w:rStyle w:val="Hyperlink"/>
            <w:noProof/>
          </w:rPr>
          <w:t>preisschildDruck</w:t>
        </w:r>
        <w:r>
          <w:rPr>
            <w:noProof/>
            <w:webHidden/>
          </w:rPr>
          <w:tab/>
        </w:r>
        <w:r>
          <w:rPr>
            <w:noProof/>
            <w:webHidden/>
          </w:rPr>
          <w:fldChar w:fldCharType="begin"/>
        </w:r>
        <w:r>
          <w:rPr>
            <w:noProof/>
            <w:webHidden/>
          </w:rPr>
          <w:instrText xml:space="preserve"> PAGEREF _Toc472333031 \h </w:instrText>
        </w:r>
        <w:r>
          <w:rPr>
            <w:noProof/>
            <w:webHidden/>
          </w:rPr>
        </w:r>
        <w:r>
          <w:rPr>
            <w:noProof/>
            <w:webHidden/>
          </w:rPr>
          <w:fldChar w:fldCharType="separate"/>
        </w:r>
        <w:r>
          <w:rPr>
            <w:noProof/>
            <w:webHidden/>
          </w:rPr>
          <w:t>140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32" w:history="1">
        <w:r w:rsidRPr="00854ECC">
          <w:rPr>
            <w:rStyle w:val="Hyperlink"/>
            <w:noProof/>
          </w:rPr>
          <w:t>3.6.18.1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_Toc472333032 \h </w:instrText>
        </w:r>
        <w:r>
          <w:rPr>
            <w:noProof/>
            <w:webHidden/>
          </w:rPr>
        </w:r>
        <w:r>
          <w:rPr>
            <w:noProof/>
            <w:webHidden/>
          </w:rPr>
          <w:fldChar w:fldCharType="separate"/>
        </w:r>
        <w:r>
          <w:rPr>
            <w:noProof/>
            <w:webHidden/>
          </w:rPr>
          <w:t>140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33" w:history="1">
        <w:r w:rsidRPr="00854ECC">
          <w:rPr>
            <w:rStyle w:val="Hyperlink"/>
            <w:noProof/>
          </w:rPr>
          <w:t>3.6.18.1.1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_Toc472333033 \h </w:instrText>
        </w:r>
        <w:r>
          <w:rPr>
            <w:noProof/>
            <w:webHidden/>
          </w:rPr>
        </w:r>
        <w:r>
          <w:rPr>
            <w:noProof/>
            <w:webHidden/>
          </w:rPr>
          <w:fldChar w:fldCharType="separate"/>
        </w:r>
        <w:r>
          <w:rPr>
            <w:noProof/>
            <w:webHidden/>
          </w:rPr>
          <w:t>140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34" w:history="1">
        <w:r w:rsidRPr="00854ECC">
          <w:rPr>
            <w:rStyle w:val="Hyperlink"/>
            <w:noProof/>
          </w:rPr>
          <w:t>3.6.18.1.2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_Toc472333034 \h </w:instrText>
        </w:r>
        <w:r>
          <w:rPr>
            <w:noProof/>
            <w:webHidden/>
          </w:rPr>
        </w:r>
        <w:r>
          <w:rPr>
            <w:noProof/>
            <w:webHidden/>
          </w:rPr>
          <w:fldChar w:fldCharType="separate"/>
        </w:r>
        <w:r>
          <w:rPr>
            <w:noProof/>
            <w:webHidden/>
          </w:rPr>
          <w:t>140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35" w:history="1">
        <w:r w:rsidRPr="00854ECC">
          <w:rPr>
            <w:rStyle w:val="Hyperlink"/>
            <w:noProof/>
          </w:rPr>
          <w:t>3.6.18.2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_Toc472333035 \h </w:instrText>
        </w:r>
        <w:r>
          <w:rPr>
            <w:noProof/>
            <w:webHidden/>
          </w:rPr>
        </w:r>
        <w:r>
          <w:rPr>
            <w:noProof/>
            <w:webHidden/>
          </w:rPr>
          <w:fldChar w:fldCharType="separate"/>
        </w:r>
        <w:r>
          <w:rPr>
            <w:noProof/>
            <w:webHidden/>
          </w:rPr>
          <w:t>140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36" w:history="1">
        <w:r w:rsidRPr="00854ECC">
          <w:rPr>
            <w:rStyle w:val="Hyperlink"/>
            <w:noProof/>
          </w:rPr>
          <w:t>3.6.18.2.1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_Toc472333036 \h </w:instrText>
        </w:r>
        <w:r>
          <w:rPr>
            <w:noProof/>
            <w:webHidden/>
          </w:rPr>
        </w:r>
        <w:r>
          <w:rPr>
            <w:noProof/>
            <w:webHidden/>
          </w:rPr>
          <w:fldChar w:fldCharType="separate"/>
        </w:r>
        <w:r>
          <w:rPr>
            <w:noProof/>
            <w:webHidden/>
          </w:rPr>
          <w:t>140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37" w:history="1">
        <w:r w:rsidRPr="00854ECC">
          <w:rPr>
            <w:rStyle w:val="Hyperlink"/>
            <w:noProof/>
          </w:rPr>
          <w:t>3.6.18.2.2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_Toc472333037 \h </w:instrText>
        </w:r>
        <w:r>
          <w:rPr>
            <w:noProof/>
            <w:webHidden/>
          </w:rPr>
        </w:r>
        <w:r>
          <w:rPr>
            <w:noProof/>
            <w:webHidden/>
          </w:rPr>
          <w:fldChar w:fldCharType="separate"/>
        </w:r>
        <w:r>
          <w:rPr>
            <w:noProof/>
            <w:webHidden/>
          </w:rPr>
          <w:t>141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038" w:history="1">
        <w:r w:rsidRPr="00854ECC">
          <w:rPr>
            <w:rStyle w:val="Hyperlink"/>
            <w:noProof/>
          </w:rPr>
          <w:t>3.6.19</w:t>
        </w:r>
        <w:r>
          <w:rPr>
            <w:rFonts w:eastAsiaTheme="minorEastAsia" w:cstheme="minorBidi"/>
            <w:noProof/>
            <w:sz w:val="22"/>
            <w:szCs w:val="22"/>
          </w:rPr>
          <w:tab/>
        </w:r>
        <w:r w:rsidRPr="00854ECC">
          <w:rPr>
            <w:rStyle w:val="Hyperlink"/>
            <w:noProof/>
          </w:rPr>
          <w:t>processAngebotToAntrag</w:t>
        </w:r>
        <w:r>
          <w:rPr>
            <w:noProof/>
            <w:webHidden/>
          </w:rPr>
          <w:tab/>
        </w:r>
        <w:r>
          <w:rPr>
            <w:noProof/>
            <w:webHidden/>
          </w:rPr>
          <w:fldChar w:fldCharType="begin"/>
        </w:r>
        <w:r>
          <w:rPr>
            <w:noProof/>
            <w:webHidden/>
          </w:rPr>
          <w:instrText xml:space="preserve"> PAGEREF _Toc472333038 \h </w:instrText>
        </w:r>
        <w:r>
          <w:rPr>
            <w:noProof/>
            <w:webHidden/>
          </w:rPr>
        </w:r>
        <w:r>
          <w:rPr>
            <w:noProof/>
            <w:webHidden/>
          </w:rPr>
          <w:fldChar w:fldCharType="separate"/>
        </w:r>
        <w:r>
          <w:rPr>
            <w:noProof/>
            <w:webHidden/>
          </w:rPr>
          <w:t>141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39" w:history="1">
        <w:r w:rsidRPr="00854ECC">
          <w:rPr>
            <w:rStyle w:val="Hyperlink"/>
            <w:noProof/>
          </w:rPr>
          <w:t>3.6.19.1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_Toc472333039 \h </w:instrText>
        </w:r>
        <w:r>
          <w:rPr>
            <w:noProof/>
            <w:webHidden/>
          </w:rPr>
        </w:r>
        <w:r>
          <w:rPr>
            <w:noProof/>
            <w:webHidden/>
          </w:rPr>
          <w:fldChar w:fldCharType="separate"/>
        </w:r>
        <w:r>
          <w:rPr>
            <w:noProof/>
            <w:webHidden/>
          </w:rPr>
          <w:t>141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40" w:history="1">
        <w:r w:rsidRPr="00854ECC">
          <w:rPr>
            <w:rStyle w:val="Hyperlink"/>
            <w:noProof/>
          </w:rPr>
          <w:t>3.6.19.1.1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_Toc472333040 \h </w:instrText>
        </w:r>
        <w:r>
          <w:rPr>
            <w:noProof/>
            <w:webHidden/>
          </w:rPr>
        </w:r>
        <w:r>
          <w:rPr>
            <w:noProof/>
            <w:webHidden/>
          </w:rPr>
          <w:fldChar w:fldCharType="separate"/>
        </w:r>
        <w:r>
          <w:rPr>
            <w:noProof/>
            <w:webHidden/>
          </w:rPr>
          <w:t>141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41" w:history="1">
        <w:r w:rsidRPr="00854ECC">
          <w:rPr>
            <w:rStyle w:val="Hyperlink"/>
            <w:noProof/>
          </w:rPr>
          <w:t>3.6.19.1.2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_Toc472333041 \h </w:instrText>
        </w:r>
        <w:r>
          <w:rPr>
            <w:noProof/>
            <w:webHidden/>
          </w:rPr>
        </w:r>
        <w:r>
          <w:rPr>
            <w:noProof/>
            <w:webHidden/>
          </w:rPr>
          <w:fldChar w:fldCharType="separate"/>
        </w:r>
        <w:r>
          <w:rPr>
            <w:noProof/>
            <w:webHidden/>
          </w:rPr>
          <w:t>141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42" w:history="1">
        <w:r w:rsidRPr="00854ECC">
          <w:rPr>
            <w:rStyle w:val="Hyperlink"/>
            <w:noProof/>
          </w:rPr>
          <w:t>3.6.19.2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_Toc472333042 \h </w:instrText>
        </w:r>
        <w:r>
          <w:rPr>
            <w:noProof/>
            <w:webHidden/>
          </w:rPr>
        </w:r>
        <w:r>
          <w:rPr>
            <w:noProof/>
            <w:webHidden/>
          </w:rPr>
          <w:fldChar w:fldCharType="separate"/>
        </w:r>
        <w:r>
          <w:rPr>
            <w:noProof/>
            <w:webHidden/>
          </w:rPr>
          <w:t>142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43" w:history="1">
        <w:r w:rsidRPr="00854ECC">
          <w:rPr>
            <w:rStyle w:val="Hyperlink"/>
            <w:noProof/>
          </w:rPr>
          <w:t>3.6.19.2.1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_Toc472333043 \h </w:instrText>
        </w:r>
        <w:r>
          <w:rPr>
            <w:noProof/>
            <w:webHidden/>
          </w:rPr>
        </w:r>
        <w:r>
          <w:rPr>
            <w:noProof/>
            <w:webHidden/>
          </w:rPr>
          <w:fldChar w:fldCharType="separate"/>
        </w:r>
        <w:r>
          <w:rPr>
            <w:noProof/>
            <w:webHidden/>
          </w:rPr>
          <w:t>142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44" w:history="1">
        <w:r w:rsidRPr="00854ECC">
          <w:rPr>
            <w:rStyle w:val="Hyperlink"/>
            <w:noProof/>
          </w:rPr>
          <w:t>3.6.19.2.2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_Toc472333044 \h </w:instrText>
        </w:r>
        <w:r>
          <w:rPr>
            <w:noProof/>
            <w:webHidden/>
          </w:rPr>
        </w:r>
        <w:r>
          <w:rPr>
            <w:noProof/>
            <w:webHidden/>
          </w:rPr>
          <w:fldChar w:fldCharType="separate"/>
        </w:r>
        <w:r>
          <w:rPr>
            <w:noProof/>
            <w:webHidden/>
          </w:rPr>
          <w:t>142</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045" w:history="1">
        <w:r w:rsidRPr="00854ECC">
          <w:rPr>
            <w:rStyle w:val="Hyperlink"/>
            <w:noProof/>
          </w:rPr>
          <w:t>3.6.20</w:t>
        </w:r>
        <w:r>
          <w:rPr>
            <w:rFonts w:eastAsiaTheme="minorEastAsia" w:cstheme="minorBidi"/>
            <w:noProof/>
            <w:sz w:val="22"/>
            <w:szCs w:val="22"/>
          </w:rPr>
          <w:tab/>
        </w:r>
        <w:r w:rsidRPr="00854ECC">
          <w:rPr>
            <w:rStyle w:val="Hyperlink"/>
            <w:noProof/>
          </w:rPr>
          <w:t>processAngebotToAntragById</w:t>
        </w:r>
        <w:r>
          <w:rPr>
            <w:noProof/>
            <w:webHidden/>
          </w:rPr>
          <w:tab/>
        </w:r>
        <w:r>
          <w:rPr>
            <w:noProof/>
            <w:webHidden/>
          </w:rPr>
          <w:fldChar w:fldCharType="begin"/>
        </w:r>
        <w:r>
          <w:rPr>
            <w:noProof/>
            <w:webHidden/>
          </w:rPr>
          <w:instrText xml:space="preserve"> PAGEREF _Toc472333045 \h </w:instrText>
        </w:r>
        <w:r>
          <w:rPr>
            <w:noProof/>
            <w:webHidden/>
          </w:rPr>
        </w:r>
        <w:r>
          <w:rPr>
            <w:noProof/>
            <w:webHidden/>
          </w:rPr>
          <w:fldChar w:fldCharType="separate"/>
        </w:r>
        <w:r>
          <w:rPr>
            <w:noProof/>
            <w:webHidden/>
          </w:rPr>
          <w:t>142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46" w:history="1">
        <w:r w:rsidRPr="00854ECC">
          <w:rPr>
            <w:rStyle w:val="Hyperlink"/>
            <w:noProof/>
          </w:rPr>
          <w:t>3.6.20.1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_Toc472333046 \h </w:instrText>
        </w:r>
        <w:r>
          <w:rPr>
            <w:noProof/>
            <w:webHidden/>
          </w:rPr>
        </w:r>
        <w:r>
          <w:rPr>
            <w:noProof/>
            <w:webHidden/>
          </w:rPr>
          <w:fldChar w:fldCharType="separate"/>
        </w:r>
        <w:r>
          <w:rPr>
            <w:noProof/>
            <w:webHidden/>
          </w:rPr>
          <w:t>142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47" w:history="1">
        <w:r w:rsidRPr="00854ECC">
          <w:rPr>
            <w:rStyle w:val="Hyperlink"/>
            <w:noProof/>
          </w:rPr>
          <w:t>3.6.20.1.1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_Toc472333047 \h </w:instrText>
        </w:r>
        <w:r>
          <w:rPr>
            <w:noProof/>
            <w:webHidden/>
          </w:rPr>
        </w:r>
        <w:r>
          <w:rPr>
            <w:noProof/>
            <w:webHidden/>
          </w:rPr>
          <w:fldChar w:fldCharType="separate"/>
        </w:r>
        <w:r>
          <w:rPr>
            <w:noProof/>
            <w:webHidden/>
          </w:rPr>
          <w:t>143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48" w:history="1">
        <w:r w:rsidRPr="00854ECC">
          <w:rPr>
            <w:rStyle w:val="Hyperlink"/>
            <w:noProof/>
          </w:rPr>
          <w:t>3.6.20.1.2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_Toc472333048 \h </w:instrText>
        </w:r>
        <w:r>
          <w:rPr>
            <w:noProof/>
            <w:webHidden/>
          </w:rPr>
        </w:r>
        <w:r>
          <w:rPr>
            <w:noProof/>
            <w:webHidden/>
          </w:rPr>
          <w:fldChar w:fldCharType="separate"/>
        </w:r>
        <w:r>
          <w:rPr>
            <w:noProof/>
            <w:webHidden/>
          </w:rPr>
          <w:t>143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49" w:history="1">
        <w:r w:rsidRPr="00854ECC">
          <w:rPr>
            <w:rStyle w:val="Hyperlink"/>
            <w:noProof/>
          </w:rPr>
          <w:t>3.6.20.2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_Toc472333049 \h </w:instrText>
        </w:r>
        <w:r>
          <w:rPr>
            <w:noProof/>
            <w:webHidden/>
          </w:rPr>
        </w:r>
        <w:r>
          <w:rPr>
            <w:noProof/>
            <w:webHidden/>
          </w:rPr>
          <w:fldChar w:fldCharType="separate"/>
        </w:r>
        <w:r>
          <w:rPr>
            <w:noProof/>
            <w:webHidden/>
          </w:rPr>
          <w:t>143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50" w:history="1">
        <w:r w:rsidRPr="00854ECC">
          <w:rPr>
            <w:rStyle w:val="Hyperlink"/>
            <w:noProof/>
          </w:rPr>
          <w:t>3.6.20.2.1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_Toc472333050 \h </w:instrText>
        </w:r>
        <w:r>
          <w:rPr>
            <w:noProof/>
            <w:webHidden/>
          </w:rPr>
        </w:r>
        <w:r>
          <w:rPr>
            <w:noProof/>
            <w:webHidden/>
          </w:rPr>
          <w:fldChar w:fldCharType="separate"/>
        </w:r>
        <w:r>
          <w:rPr>
            <w:noProof/>
            <w:webHidden/>
          </w:rPr>
          <w:t>143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51" w:history="1">
        <w:r w:rsidRPr="00854ECC">
          <w:rPr>
            <w:rStyle w:val="Hyperlink"/>
            <w:noProof/>
          </w:rPr>
          <w:t>3.6.20.2.2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_Toc472333051 \h </w:instrText>
        </w:r>
        <w:r>
          <w:rPr>
            <w:noProof/>
            <w:webHidden/>
          </w:rPr>
        </w:r>
        <w:r>
          <w:rPr>
            <w:noProof/>
            <w:webHidden/>
          </w:rPr>
          <w:fldChar w:fldCharType="separate"/>
        </w:r>
        <w:r>
          <w:rPr>
            <w:noProof/>
            <w:webHidden/>
          </w:rPr>
          <w:t>143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052" w:history="1">
        <w:r w:rsidRPr="00854ECC">
          <w:rPr>
            <w:rStyle w:val="Hyperlink"/>
            <w:noProof/>
          </w:rPr>
          <w:t>3.6.21</w:t>
        </w:r>
        <w:r>
          <w:rPr>
            <w:rFonts w:eastAsiaTheme="minorEastAsia" w:cstheme="minorBidi"/>
            <w:noProof/>
            <w:sz w:val="22"/>
            <w:szCs w:val="22"/>
          </w:rPr>
          <w:tab/>
        </w:r>
        <w:r w:rsidRPr="00854ECC">
          <w:rPr>
            <w:rStyle w:val="Hyperlink"/>
            <w:noProof/>
          </w:rPr>
          <w:t>saveAngebot</w:t>
        </w:r>
        <w:r>
          <w:rPr>
            <w:noProof/>
            <w:webHidden/>
          </w:rPr>
          <w:tab/>
        </w:r>
        <w:r>
          <w:rPr>
            <w:noProof/>
            <w:webHidden/>
          </w:rPr>
          <w:fldChar w:fldCharType="begin"/>
        </w:r>
        <w:r>
          <w:rPr>
            <w:noProof/>
            <w:webHidden/>
          </w:rPr>
          <w:instrText xml:space="preserve"> PAGEREF _Toc472333052 \h </w:instrText>
        </w:r>
        <w:r>
          <w:rPr>
            <w:noProof/>
            <w:webHidden/>
          </w:rPr>
        </w:r>
        <w:r>
          <w:rPr>
            <w:noProof/>
            <w:webHidden/>
          </w:rPr>
          <w:fldChar w:fldCharType="separate"/>
        </w:r>
        <w:r>
          <w:rPr>
            <w:noProof/>
            <w:webHidden/>
          </w:rPr>
          <w:t>144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53" w:history="1">
        <w:r w:rsidRPr="00854ECC">
          <w:rPr>
            <w:rStyle w:val="Hyperlink"/>
            <w:noProof/>
          </w:rPr>
          <w:t>3.6.21.1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_Toc472333053 \h </w:instrText>
        </w:r>
        <w:r>
          <w:rPr>
            <w:noProof/>
            <w:webHidden/>
          </w:rPr>
        </w:r>
        <w:r>
          <w:rPr>
            <w:noProof/>
            <w:webHidden/>
          </w:rPr>
          <w:fldChar w:fldCharType="separate"/>
        </w:r>
        <w:r>
          <w:rPr>
            <w:noProof/>
            <w:webHidden/>
          </w:rPr>
          <w:t>144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54" w:history="1">
        <w:r w:rsidRPr="00854ECC">
          <w:rPr>
            <w:rStyle w:val="Hyperlink"/>
            <w:noProof/>
          </w:rPr>
          <w:t>3.6.21.1.1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_Toc472333054 \h </w:instrText>
        </w:r>
        <w:r>
          <w:rPr>
            <w:noProof/>
            <w:webHidden/>
          </w:rPr>
        </w:r>
        <w:r>
          <w:rPr>
            <w:noProof/>
            <w:webHidden/>
          </w:rPr>
          <w:fldChar w:fldCharType="separate"/>
        </w:r>
        <w:r>
          <w:rPr>
            <w:noProof/>
            <w:webHidden/>
          </w:rPr>
          <w:t>144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55" w:history="1">
        <w:r w:rsidRPr="00854ECC">
          <w:rPr>
            <w:rStyle w:val="Hyperlink"/>
            <w:noProof/>
          </w:rPr>
          <w:t>3.6.21.1.2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_Toc472333055 \h </w:instrText>
        </w:r>
        <w:r>
          <w:rPr>
            <w:noProof/>
            <w:webHidden/>
          </w:rPr>
        </w:r>
        <w:r>
          <w:rPr>
            <w:noProof/>
            <w:webHidden/>
          </w:rPr>
          <w:fldChar w:fldCharType="separate"/>
        </w:r>
        <w:r>
          <w:rPr>
            <w:noProof/>
            <w:webHidden/>
          </w:rPr>
          <w:t>144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56" w:history="1">
        <w:r w:rsidRPr="00854ECC">
          <w:rPr>
            <w:rStyle w:val="Hyperlink"/>
            <w:noProof/>
          </w:rPr>
          <w:t>3.6.21.2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_Toc472333056 \h </w:instrText>
        </w:r>
        <w:r>
          <w:rPr>
            <w:noProof/>
            <w:webHidden/>
          </w:rPr>
        </w:r>
        <w:r>
          <w:rPr>
            <w:noProof/>
            <w:webHidden/>
          </w:rPr>
          <w:fldChar w:fldCharType="separate"/>
        </w:r>
        <w:r>
          <w:rPr>
            <w:noProof/>
            <w:webHidden/>
          </w:rPr>
          <w:t>144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57" w:history="1">
        <w:r w:rsidRPr="00854ECC">
          <w:rPr>
            <w:rStyle w:val="Hyperlink"/>
            <w:noProof/>
          </w:rPr>
          <w:t>3.6.21.2.1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_Toc472333057 \h </w:instrText>
        </w:r>
        <w:r>
          <w:rPr>
            <w:noProof/>
            <w:webHidden/>
          </w:rPr>
        </w:r>
        <w:r>
          <w:rPr>
            <w:noProof/>
            <w:webHidden/>
          </w:rPr>
          <w:fldChar w:fldCharType="separate"/>
        </w:r>
        <w:r>
          <w:rPr>
            <w:noProof/>
            <w:webHidden/>
          </w:rPr>
          <w:t>144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58" w:history="1">
        <w:r w:rsidRPr="00854ECC">
          <w:rPr>
            <w:rStyle w:val="Hyperlink"/>
            <w:noProof/>
          </w:rPr>
          <w:t>3.6.21.2.2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_Toc472333058 \h </w:instrText>
        </w:r>
        <w:r>
          <w:rPr>
            <w:noProof/>
            <w:webHidden/>
          </w:rPr>
        </w:r>
        <w:r>
          <w:rPr>
            <w:noProof/>
            <w:webHidden/>
          </w:rPr>
          <w:fldChar w:fldCharType="separate"/>
        </w:r>
        <w:r>
          <w:rPr>
            <w:noProof/>
            <w:webHidden/>
          </w:rPr>
          <w:t>144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059" w:history="1">
        <w:r w:rsidRPr="00854ECC">
          <w:rPr>
            <w:rStyle w:val="Hyperlink"/>
            <w:noProof/>
          </w:rPr>
          <w:t>3.6.22</w:t>
        </w:r>
        <w:r>
          <w:rPr>
            <w:rFonts w:eastAsiaTheme="minorEastAsia" w:cstheme="minorBidi"/>
            <w:noProof/>
            <w:sz w:val="22"/>
            <w:szCs w:val="22"/>
          </w:rPr>
          <w:tab/>
        </w:r>
        <w:r w:rsidRPr="00854ECC">
          <w:rPr>
            <w:rStyle w:val="Hyperlink"/>
            <w:noProof/>
          </w:rPr>
          <w:t>solveKalkulation</w:t>
        </w:r>
        <w:r>
          <w:rPr>
            <w:noProof/>
            <w:webHidden/>
          </w:rPr>
          <w:tab/>
        </w:r>
        <w:r>
          <w:rPr>
            <w:noProof/>
            <w:webHidden/>
          </w:rPr>
          <w:fldChar w:fldCharType="begin"/>
        </w:r>
        <w:r>
          <w:rPr>
            <w:noProof/>
            <w:webHidden/>
          </w:rPr>
          <w:instrText xml:space="preserve"> PAGEREF _Toc472333059 \h </w:instrText>
        </w:r>
        <w:r>
          <w:rPr>
            <w:noProof/>
            <w:webHidden/>
          </w:rPr>
        </w:r>
        <w:r>
          <w:rPr>
            <w:noProof/>
            <w:webHidden/>
          </w:rPr>
          <w:fldChar w:fldCharType="separate"/>
        </w:r>
        <w:r>
          <w:rPr>
            <w:noProof/>
            <w:webHidden/>
          </w:rPr>
          <w:t>145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60" w:history="1">
        <w:r w:rsidRPr="00854ECC">
          <w:rPr>
            <w:rStyle w:val="Hyperlink"/>
            <w:noProof/>
          </w:rPr>
          <w:t>3.6.22.1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_Toc472333060 \h </w:instrText>
        </w:r>
        <w:r>
          <w:rPr>
            <w:noProof/>
            <w:webHidden/>
          </w:rPr>
        </w:r>
        <w:r>
          <w:rPr>
            <w:noProof/>
            <w:webHidden/>
          </w:rPr>
          <w:fldChar w:fldCharType="separate"/>
        </w:r>
        <w:r>
          <w:rPr>
            <w:noProof/>
            <w:webHidden/>
          </w:rPr>
          <w:t>145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61" w:history="1">
        <w:r w:rsidRPr="00854ECC">
          <w:rPr>
            <w:rStyle w:val="Hyperlink"/>
            <w:noProof/>
          </w:rPr>
          <w:t>3.6.22.1.1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_Toc472333061 \h </w:instrText>
        </w:r>
        <w:r>
          <w:rPr>
            <w:noProof/>
            <w:webHidden/>
          </w:rPr>
        </w:r>
        <w:r>
          <w:rPr>
            <w:noProof/>
            <w:webHidden/>
          </w:rPr>
          <w:fldChar w:fldCharType="separate"/>
        </w:r>
        <w:r>
          <w:rPr>
            <w:noProof/>
            <w:webHidden/>
          </w:rPr>
          <w:t>145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62" w:history="1">
        <w:r w:rsidRPr="00854ECC">
          <w:rPr>
            <w:rStyle w:val="Hyperlink"/>
            <w:noProof/>
          </w:rPr>
          <w:t>3.6.22.1.2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_Toc472333062 \h </w:instrText>
        </w:r>
        <w:r>
          <w:rPr>
            <w:noProof/>
            <w:webHidden/>
          </w:rPr>
        </w:r>
        <w:r>
          <w:rPr>
            <w:noProof/>
            <w:webHidden/>
          </w:rPr>
          <w:fldChar w:fldCharType="separate"/>
        </w:r>
        <w:r>
          <w:rPr>
            <w:noProof/>
            <w:webHidden/>
          </w:rPr>
          <w:t>145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063" w:history="1">
        <w:r w:rsidRPr="00854ECC">
          <w:rPr>
            <w:rStyle w:val="Hyperlink"/>
            <w:noProof/>
          </w:rPr>
          <w:t>3.6.22.2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_Toc472333063 \h </w:instrText>
        </w:r>
        <w:r>
          <w:rPr>
            <w:noProof/>
            <w:webHidden/>
          </w:rPr>
        </w:r>
        <w:r>
          <w:rPr>
            <w:noProof/>
            <w:webHidden/>
          </w:rPr>
          <w:fldChar w:fldCharType="separate"/>
        </w:r>
        <w:r>
          <w:rPr>
            <w:noProof/>
            <w:webHidden/>
          </w:rPr>
          <w:t>146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64" w:history="1">
        <w:r w:rsidRPr="00854ECC">
          <w:rPr>
            <w:rStyle w:val="Hyperlink"/>
            <w:noProof/>
          </w:rPr>
          <w:t>3.6.22.2.1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_Toc472333064 \h </w:instrText>
        </w:r>
        <w:r>
          <w:rPr>
            <w:noProof/>
            <w:webHidden/>
          </w:rPr>
        </w:r>
        <w:r>
          <w:rPr>
            <w:noProof/>
            <w:webHidden/>
          </w:rPr>
          <w:fldChar w:fldCharType="separate"/>
        </w:r>
        <w:r>
          <w:rPr>
            <w:noProof/>
            <w:webHidden/>
          </w:rPr>
          <w:t>146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065" w:history="1">
        <w:r w:rsidRPr="00854ECC">
          <w:rPr>
            <w:rStyle w:val="Hyperlink"/>
            <w:noProof/>
          </w:rPr>
          <w:t>3.6.22.2.2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_Toc472333065 \h </w:instrText>
        </w:r>
        <w:r>
          <w:rPr>
            <w:noProof/>
            <w:webHidden/>
          </w:rPr>
        </w:r>
        <w:r>
          <w:rPr>
            <w:noProof/>
            <w:webHidden/>
          </w:rPr>
          <w:fldChar w:fldCharType="separate"/>
        </w:r>
        <w:r>
          <w:rPr>
            <w:noProof/>
            <w:webHidden/>
          </w:rPr>
          <w:t>146</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066" w:history="1">
        <w:r w:rsidRPr="00854ECC">
          <w:rPr>
            <w:rStyle w:val="Hyperlink"/>
            <w:noProof/>
          </w:rPr>
          <w:t>3.7</w:t>
        </w:r>
        <w:r>
          <w:rPr>
            <w:rFonts w:eastAsiaTheme="minorEastAsia" w:cstheme="minorBidi"/>
            <w:b w:val="0"/>
            <w:bCs w:val="0"/>
            <w:noProof/>
            <w:sz w:val="22"/>
            <w:szCs w:val="22"/>
          </w:rPr>
          <w:tab/>
        </w:r>
        <w:r w:rsidRPr="00854ECC">
          <w:rPr>
            <w:rStyle w:val="Hyperlink"/>
            <w:noProof/>
          </w:rPr>
          <w:t>createOrUpdateAntragService (EAI und B2B)</w:t>
        </w:r>
        <w:r>
          <w:rPr>
            <w:noProof/>
            <w:webHidden/>
          </w:rPr>
          <w:tab/>
        </w:r>
        <w:r>
          <w:rPr>
            <w:noProof/>
            <w:webHidden/>
          </w:rPr>
          <w:fldChar w:fldCharType="begin"/>
        </w:r>
        <w:r>
          <w:rPr>
            <w:noProof/>
            <w:webHidden/>
          </w:rPr>
          <w:instrText xml:space="preserve"> PAGEREF _Toc472333066 \h </w:instrText>
        </w:r>
        <w:r>
          <w:rPr>
            <w:noProof/>
            <w:webHidden/>
          </w:rPr>
        </w:r>
        <w:r>
          <w:rPr>
            <w:noProof/>
            <w:webHidden/>
          </w:rPr>
          <w:fldChar w:fldCharType="separate"/>
        </w:r>
        <w:r>
          <w:rPr>
            <w:noProof/>
            <w:webHidden/>
          </w:rPr>
          <w:t>146</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067" w:history="1">
        <w:r w:rsidRPr="00854ECC">
          <w:rPr>
            <w:rStyle w:val="Hyperlink"/>
            <w:noProof/>
          </w:rPr>
          <w:t>3.7.1</w:t>
        </w:r>
        <w:r>
          <w:rPr>
            <w:rFonts w:eastAsiaTheme="minorEastAsia" w:cstheme="minorBidi"/>
            <w:noProof/>
            <w:sz w:val="22"/>
            <w:szCs w:val="22"/>
          </w:rPr>
          <w:tab/>
        </w:r>
        <w:r w:rsidRPr="00854ECC">
          <w:rPr>
            <w:rStyle w:val="Hyperlink"/>
            <w:noProof/>
          </w:rPr>
          <w:t>automatischePruefung</w:t>
        </w:r>
        <w:r>
          <w:rPr>
            <w:noProof/>
            <w:webHidden/>
          </w:rPr>
          <w:tab/>
        </w:r>
        <w:r>
          <w:rPr>
            <w:noProof/>
            <w:webHidden/>
          </w:rPr>
          <w:fldChar w:fldCharType="begin"/>
        </w:r>
        <w:r>
          <w:rPr>
            <w:noProof/>
            <w:webHidden/>
          </w:rPr>
          <w:instrText xml:space="preserve"> PAGEREF _Toc472333067 \h </w:instrText>
        </w:r>
        <w:r>
          <w:rPr>
            <w:noProof/>
            <w:webHidden/>
          </w:rPr>
        </w:r>
        <w:r>
          <w:rPr>
            <w:noProof/>
            <w:webHidden/>
          </w:rPr>
          <w:fldChar w:fldCharType="separate"/>
        </w:r>
        <w:r>
          <w:rPr>
            <w:noProof/>
            <w:webHidden/>
          </w:rPr>
          <w:t>146</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068" w:history="1">
        <w:r w:rsidRPr="00854ECC">
          <w:rPr>
            <w:rStyle w:val="Hyperlink"/>
            <w:noProof/>
          </w:rPr>
          <w:t>3.7.1.1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_Toc472333068 \h </w:instrText>
        </w:r>
        <w:r>
          <w:rPr>
            <w:noProof/>
            <w:webHidden/>
          </w:rPr>
        </w:r>
        <w:r>
          <w:rPr>
            <w:noProof/>
            <w:webHidden/>
          </w:rPr>
          <w:fldChar w:fldCharType="separate"/>
        </w:r>
        <w:r>
          <w:rPr>
            <w:noProof/>
            <w:webHidden/>
          </w:rPr>
          <w:t>146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069" w:history="1">
        <w:r w:rsidRPr="00854ECC">
          <w:rPr>
            <w:rStyle w:val="Hyperlink"/>
            <w:noProof/>
          </w:rPr>
          <w:t>3.7.1.1.1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_Toc472333069 \h </w:instrText>
        </w:r>
        <w:r>
          <w:rPr>
            <w:noProof/>
            <w:webHidden/>
          </w:rPr>
        </w:r>
        <w:r>
          <w:rPr>
            <w:noProof/>
            <w:webHidden/>
          </w:rPr>
          <w:fldChar w:fldCharType="separate"/>
        </w:r>
        <w:r>
          <w:rPr>
            <w:noProof/>
            <w:webHidden/>
          </w:rPr>
          <w:t>146</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070" w:history="1">
        <w:r w:rsidRPr="00854ECC">
          <w:rPr>
            <w:rStyle w:val="Hyperlink"/>
            <w:noProof/>
          </w:rPr>
          <w:t>3.7.1.1.2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_Toc472333070 \h </w:instrText>
        </w:r>
        <w:r>
          <w:rPr>
            <w:noProof/>
            <w:webHidden/>
          </w:rPr>
        </w:r>
        <w:r>
          <w:rPr>
            <w:noProof/>
            <w:webHidden/>
          </w:rPr>
          <w:fldChar w:fldCharType="separate"/>
        </w:r>
        <w:r>
          <w:rPr>
            <w:noProof/>
            <w:webHidden/>
          </w:rPr>
          <w:t>147</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071" w:history="1">
        <w:r w:rsidRPr="00854ECC">
          <w:rPr>
            <w:rStyle w:val="Hyperlink"/>
            <w:noProof/>
          </w:rPr>
          <w:t>3.7.1.2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_Toc472333071 \h </w:instrText>
        </w:r>
        <w:r>
          <w:rPr>
            <w:noProof/>
            <w:webHidden/>
          </w:rPr>
        </w:r>
        <w:r>
          <w:rPr>
            <w:noProof/>
            <w:webHidden/>
          </w:rPr>
          <w:fldChar w:fldCharType="separate"/>
        </w:r>
        <w:r>
          <w:rPr>
            <w:noProof/>
            <w:webHidden/>
          </w:rPr>
          <w:t>147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072" w:history="1">
        <w:r w:rsidRPr="00854ECC">
          <w:rPr>
            <w:rStyle w:val="Hyperlink"/>
            <w:noProof/>
          </w:rPr>
          <w:t>3.7.1.2.1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_Toc472333072 \h </w:instrText>
        </w:r>
        <w:r>
          <w:rPr>
            <w:noProof/>
            <w:webHidden/>
          </w:rPr>
        </w:r>
        <w:r>
          <w:rPr>
            <w:noProof/>
            <w:webHidden/>
          </w:rPr>
          <w:fldChar w:fldCharType="separate"/>
        </w:r>
        <w:r>
          <w:rPr>
            <w:noProof/>
            <w:webHidden/>
          </w:rPr>
          <w:t>147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073" w:history="1">
        <w:r w:rsidRPr="00854ECC">
          <w:rPr>
            <w:rStyle w:val="Hyperlink"/>
            <w:noProof/>
          </w:rPr>
          <w:t>3.7.1.2.2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_Toc472333073 \h </w:instrText>
        </w:r>
        <w:r>
          <w:rPr>
            <w:noProof/>
            <w:webHidden/>
          </w:rPr>
        </w:r>
        <w:r>
          <w:rPr>
            <w:noProof/>
            <w:webHidden/>
          </w:rPr>
          <w:fldChar w:fldCharType="separate"/>
        </w:r>
        <w:r>
          <w:rPr>
            <w:noProof/>
            <w:webHidden/>
          </w:rPr>
          <w:t>147</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074" w:history="1">
        <w:r w:rsidRPr="00854ECC">
          <w:rPr>
            <w:rStyle w:val="Hyperlink"/>
            <w:noProof/>
          </w:rPr>
          <w:t>3.7.2</w:t>
        </w:r>
        <w:r>
          <w:rPr>
            <w:rFonts w:eastAsiaTheme="minorEastAsia" w:cstheme="minorBidi"/>
            <w:noProof/>
            <w:sz w:val="22"/>
            <w:szCs w:val="22"/>
          </w:rPr>
          <w:tab/>
        </w:r>
        <w:r w:rsidRPr="00854ECC">
          <w:rPr>
            <w:rStyle w:val="Hyperlink"/>
            <w:noProof/>
          </w:rPr>
          <w:t>changeRRReveiver</w:t>
        </w:r>
        <w:r>
          <w:rPr>
            <w:noProof/>
            <w:webHidden/>
          </w:rPr>
          <w:tab/>
        </w:r>
        <w:r>
          <w:rPr>
            <w:noProof/>
            <w:webHidden/>
          </w:rPr>
          <w:fldChar w:fldCharType="begin"/>
        </w:r>
        <w:r>
          <w:rPr>
            <w:noProof/>
            <w:webHidden/>
          </w:rPr>
          <w:instrText xml:space="preserve"> PAGEREF _Toc472333074 \h </w:instrText>
        </w:r>
        <w:r>
          <w:rPr>
            <w:noProof/>
            <w:webHidden/>
          </w:rPr>
        </w:r>
        <w:r>
          <w:rPr>
            <w:noProof/>
            <w:webHidden/>
          </w:rPr>
          <w:fldChar w:fldCharType="separate"/>
        </w:r>
        <w:r>
          <w:rPr>
            <w:noProof/>
            <w:webHidden/>
          </w:rPr>
          <w:t>147</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075" w:history="1">
        <w:r w:rsidRPr="00854ECC">
          <w:rPr>
            <w:rStyle w:val="Hyperlink"/>
            <w:noProof/>
          </w:rPr>
          <w:t>3.7.2.1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_Toc472333075 \h </w:instrText>
        </w:r>
        <w:r>
          <w:rPr>
            <w:noProof/>
            <w:webHidden/>
          </w:rPr>
        </w:r>
        <w:r>
          <w:rPr>
            <w:noProof/>
            <w:webHidden/>
          </w:rPr>
          <w:fldChar w:fldCharType="separate"/>
        </w:r>
        <w:r>
          <w:rPr>
            <w:noProof/>
            <w:webHidden/>
          </w:rPr>
          <w:t>147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076" w:history="1">
        <w:r w:rsidRPr="00854ECC">
          <w:rPr>
            <w:rStyle w:val="Hyperlink"/>
            <w:noProof/>
          </w:rPr>
          <w:t>3.7.2.1.1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_Toc472333076 \h </w:instrText>
        </w:r>
        <w:r>
          <w:rPr>
            <w:noProof/>
            <w:webHidden/>
          </w:rPr>
        </w:r>
        <w:r>
          <w:rPr>
            <w:noProof/>
            <w:webHidden/>
          </w:rPr>
          <w:fldChar w:fldCharType="separate"/>
        </w:r>
        <w:r>
          <w:rPr>
            <w:noProof/>
            <w:webHidden/>
          </w:rPr>
          <w:t>148</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077" w:history="1">
        <w:r w:rsidRPr="00854ECC">
          <w:rPr>
            <w:rStyle w:val="Hyperlink"/>
            <w:noProof/>
          </w:rPr>
          <w:t>3.7.2.1.2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_Toc472333077 \h </w:instrText>
        </w:r>
        <w:r>
          <w:rPr>
            <w:noProof/>
            <w:webHidden/>
          </w:rPr>
        </w:r>
        <w:r>
          <w:rPr>
            <w:noProof/>
            <w:webHidden/>
          </w:rPr>
          <w:fldChar w:fldCharType="separate"/>
        </w:r>
        <w:r>
          <w:rPr>
            <w:noProof/>
            <w:webHidden/>
          </w:rPr>
          <w:t>148</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078" w:history="1">
        <w:r w:rsidRPr="00854ECC">
          <w:rPr>
            <w:rStyle w:val="Hyperlink"/>
            <w:noProof/>
          </w:rPr>
          <w:t>3.7.2.2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_Toc472333078 \h </w:instrText>
        </w:r>
        <w:r>
          <w:rPr>
            <w:noProof/>
            <w:webHidden/>
          </w:rPr>
        </w:r>
        <w:r>
          <w:rPr>
            <w:noProof/>
            <w:webHidden/>
          </w:rPr>
          <w:fldChar w:fldCharType="separate"/>
        </w:r>
        <w:r>
          <w:rPr>
            <w:noProof/>
            <w:webHidden/>
          </w:rPr>
          <w:t>148</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079" w:history="1">
        <w:r w:rsidRPr="00854ECC">
          <w:rPr>
            <w:rStyle w:val="Hyperlink"/>
            <w:noProof/>
          </w:rPr>
          <w:t>3.7.2.2.1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_Toc472333079 \h </w:instrText>
        </w:r>
        <w:r>
          <w:rPr>
            <w:noProof/>
            <w:webHidden/>
          </w:rPr>
        </w:r>
        <w:r>
          <w:rPr>
            <w:noProof/>
            <w:webHidden/>
          </w:rPr>
          <w:fldChar w:fldCharType="separate"/>
        </w:r>
        <w:r>
          <w:rPr>
            <w:noProof/>
            <w:webHidden/>
          </w:rPr>
          <w:t>148</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080" w:history="1">
        <w:r w:rsidRPr="00854ECC">
          <w:rPr>
            <w:rStyle w:val="Hyperlink"/>
            <w:noProof/>
          </w:rPr>
          <w:t>3.7.2.2.2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_Toc472333080 \h </w:instrText>
        </w:r>
        <w:r>
          <w:rPr>
            <w:noProof/>
            <w:webHidden/>
          </w:rPr>
        </w:r>
        <w:r>
          <w:rPr>
            <w:noProof/>
            <w:webHidden/>
          </w:rPr>
          <w:fldChar w:fldCharType="separate"/>
        </w:r>
        <w:r>
          <w:rPr>
            <w:noProof/>
            <w:webHidden/>
          </w:rPr>
          <w:t>148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081" w:history="1">
        <w:r w:rsidRPr="00854ECC">
          <w:rPr>
            <w:rStyle w:val="Hyperlink"/>
            <w:noProof/>
          </w:rPr>
          <w:t>3.7.3</w:t>
        </w:r>
        <w:r>
          <w:rPr>
            <w:rFonts w:eastAsiaTheme="minorEastAsia" w:cstheme="minorBidi"/>
            <w:noProof/>
            <w:sz w:val="22"/>
            <w:szCs w:val="22"/>
          </w:rPr>
          <w:tab/>
        </w:r>
        <w:r w:rsidRPr="00854ECC">
          <w:rPr>
            <w:rStyle w:val="Hyperlink"/>
            <w:noProof/>
          </w:rPr>
          <w:t>checkAntrag</w:t>
        </w:r>
        <w:r>
          <w:rPr>
            <w:noProof/>
            <w:webHidden/>
          </w:rPr>
          <w:tab/>
        </w:r>
        <w:r>
          <w:rPr>
            <w:noProof/>
            <w:webHidden/>
          </w:rPr>
          <w:fldChar w:fldCharType="begin"/>
        </w:r>
        <w:r>
          <w:rPr>
            <w:noProof/>
            <w:webHidden/>
          </w:rPr>
          <w:instrText xml:space="preserve"> PAGEREF _Toc472333081 \h </w:instrText>
        </w:r>
        <w:r>
          <w:rPr>
            <w:noProof/>
            <w:webHidden/>
          </w:rPr>
        </w:r>
        <w:r>
          <w:rPr>
            <w:noProof/>
            <w:webHidden/>
          </w:rPr>
          <w:fldChar w:fldCharType="separate"/>
        </w:r>
        <w:r>
          <w:rPr>
            <w:noProof/>
            <w:webHidden/>
          </w:rPr>
          <w:t>148</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082" w:history="1">
        <w:r w:rsidRPr="00854ECC">
          <w:rPr>
            <w:rStyle w:val="Hyperlink"/>
            <w:noProof/>
          </w:rPr>
          <w:t>3.7.3.1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_Toc472333082 \h </w:instrText>
        </w:r>
        <w:r>
          <w:rPr>
            <w:noProof/>
            <w:webHidden/>
          </w:rPr>
        </w:r>
        <w:r>
          <w:rPr>
            <w:noProof/>
            <w:webHidden/>
          </w:rPr>
          <w:fldChar w:fldCharType="separate"/>
        </w:r>
        <w:r>
          <w:rPr>
            <w:noProof/>
            <w:webHidden/>
          </w:rPr>
          <w:t>148</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083" w:history="1">
        <w:r w:rsidRPr="00854ECC">
          <w:rPr>
            <w:rStyle w:val="Hyperlink"/>
            <w:noProof/>
          </w:rPr>
          <w:t>3.7.3.1.1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_Toc472333083 \h </w:instrText>
        </w:r>
        <w:r>
          <w:rPr>
            <w:noProof/>
            <w:webHidden/>
          </w:rPr>
        </w:r>
        <w:r>
          <w:rPr>
            <w:noProof/>
            <w:webHidden/>
          </w:rPr>
          <w:fldChar w:fldCharType="separate"/>
        </w:r>
        <w:r>
          <w:rPr>
            <w:noProof/>
            <w:webHidden/>
          </w:rPr>
          <w:t>149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084" w:history="1">
        <w:r w:rsidRPr="00854ECC">
          <w:rPr>
            <w:rStyle w:val="Hyperlink"/>
            <w:noProof/>
          </w:rPr>
          <w:t>3.7.3.1.2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_Toc472333084 \h </w:instrText>
        </w:r>
        <w:r>
          <w:rPr>
            <w:noProof/>
            <w:webHidden/>
          </w:rPr>
        </w:r>
        <w:r>
          <w:rPr>
            <w:noProof/>
            <w:webHidden/>
          </w:rPr>
          <w:fldChar w:fldCharType="separate"/>
        </w:r>
        <w:r>
          <w:rPr>
            <w:noProof/>
            <w:webHidden/>
          </w:rPr>
          <w:t>149</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085" w:history="1">
        <w:r w:rsidRPr="00854ECC">
          <w:rPr>
            <w:rStyle w:val="Hyperlink"/>
            <w:noProof/>
          </w:rPr>
          <w:t>3.7.3.2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_Toc472333085 \h </w:instrText>
        </w:r>
        <w:r>
          <w:rPr>
            <w:noProof/>
            <w:webHidden/>
          </w:rPr>
        </w:r>
        <w:r>
          <w:rPr>
            <w:noProof/>
            <w:webHidden/>
          </w:rPr>
          <w:fldChar w:fldCharType="separate"/>
        </w:r>
        <w:r>
          <w:rPr>
            <w:noProof/>
            <w:webHidden/>
          </w:rPr>
          <w:t>149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086" w:history="1">
        <w:r w:rsidRPr="00854ECC">
          <w:rPr>
            <w:rStyle w:val="Hyperlink"/>
            <w:noProof/>
          </w:rPr>
          <w:t>3.7.3.2.1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_Toc472333086 \h </w:instrText>
        </w:r>
        <w:r>
          <w:rPr>
            <w:noProof/>
            <w:webHidden/>
          </w:rPr>
        </w:r>
        <w:r>
          <w:rPr>
            <w:noProof/>
            <w:webHidden/>
          </w:rPr>
          <w:fldChar w:fldCharType="separate"/>
        </w:r>
        <w:r>
          <w:rPr>
            <w:noProof/>
            <w:webHidden/>
          </w:rPr>
          <w:t>149</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087" w:history="1">
        <w:r w:rsidRPr="00854ECC">
          <w:rPr>
            <w:rStyle w:val="Hyperlink"/>
            <w:noProof/>
          </w:rPr>
          <w:t>3.7.3.2.2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_Toc472333087 \h </w:instrText>
        </w:r>
        <w:r>
          <w:rPr>
            <w:noProof/>
            <w:webHidden/>
          </w:rPr>
        </w:r>
        <w:r>
          <w:rPr>
            <w:noProof/>
            <w:webHidden/>
          </w:rPr>
          <w:fldChar w:fldCharType="separate"/>
        </w:r>
        <w:r>
          <w:rPr>
            <w:noProof/>
            <w:webHidden/>
          </w:rPr>
          <w:t>149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088" w:history="1">
        <w:r w:rsidRPr="00854ECC">
          <w:rPr>
            <w:rStyle w:val="Hyperlink"/>
            <w:noProof/>
          </w:rPr>
          <w:t>3.7.4</w:t>
        </w:r>
        <w:r>
          <w:rPr>
            <w:rFonts w:eastAsiaTheme="minorEastAsia" w:cstheme="minorBidi"/>
            <w:noProof/>
            <w:sz w:val="22"/>
            <w:szCs w:val="22"/>
          </w:rPr>
          <w:tab/>
        </w:r>
        <w:r w:rsidRPr="00854ECC">
          <w:rPr>
            <w:rStyle w:val="Hyperlink"/>
            <w:noProof/>
          </w:rPr>
          <w:t>checkAntragById</w:t>
        </w:r>
        <w:r>
          <w:rPr>
            <w:noProof/>
            <w:webHidden/>
          </w:rPr>
          <w:tab/>
        </w:r>
        <w:r>
          <w:rPr>
            <w:noProof/>
            <w:webHidden/>
          </w:rPr>
          <w:fldChar w:fldCharType="begin"/>
        </w:r>
        <w:r>
          <w:rPr>
            <w:noProof/>
            <w:webHidden/>
          </w:rPr>
          <w:instrText xml:space="preserve"> PAGEREF _Toc472333088 \h </w:instrText>
        </w:r>
        <w:r>
          <w:rPr>
            <w:noProof/>
            <w:webHidden/>
          </w:rPr>
        </w:r>
        <w:r>
          <w:rPr>
            <w:noProof/>
            <w:webHidden/>
          </w:rPr>
          <w:fldChar w:fldCharType="separate"/>
        </w:r>
        <w:r>
          <w:rPr>
            <w:noProof/>
            <w:webHidden/>
          </w:rPr>
          <w:t>150</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089" w:history="1">
        <w:r w:rsidRPr="00854ECC">
          <w:rPr>
            <w:rStyle w:val="Hyperlink"/>
            <w:noProof/>
          </w:rPr>
          <w:t>3.7.4.1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_Toc472333089 \h </w:instrText>
        </w:r>
        <w:r>
          <w:rPr>
            <w:noProof/>
            <w:webHidden/>
          </w:rPr>
        </w:r>
        <w:r>
          <w:rPr>
            <w:noProof/>
            <w:webHidden/>
          </w:rPr>
          <w:fldChar w:fldCharType="separate"/>
        </w:r>
        <w:r>
          <w:rPr>
            <w:noProof/>
            <w:webHidden/>
          </w:rPr>
          <w:t>150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090" w:history="1">
        <w:r w:rsidRPr="00854ECC">
          <w:rPr>
            <w:rStyle w:val="Hyperlink"/>
            <w:noProof/>
          </w:rPr>
          <w:t>3.7.4.1.1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_Toc472333090 \h </w:instrText>
        </w:r>
        <w:r>
          <w:rPr>
            <w:noProof/>
            <w:webHidden/>
          </w:rPr>
        </w:r>
        <w:r>
          <w:rPr>
            <w:noProof/>
            <w:webHidden/>
          </w:rPr>
          <w:fldChar w:fldCharType="separate"/>
        </w:r>
        <w:r>
          <w:rPr>
            <w:noProof/>
            <w:webHidden/>
          </w:rPr>
          <w:t>150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091" w:history="1">
        <w:r w:rsidRPr="00854ECC">
          <w:rPr>
            <w:rStyle w:val="Hyperlink"/>
            <w:noProof/>
          </w:rPr>
          <w:t>3.7.4.1.2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_Toc472333091 \h </w:instrText>
        </w:r>
        <w:r>
          <w:rPr>
            <w:noProof/>
            <w:webHidden/>
          </w:rPr>
        </w:r>
        <w:r>
          <w:rPr>
            <w:noProof/>
            <w:webHidden/>
          </w:rPr>
          <w:fldChar w:fldCharType="separate"/>
        </w:r>
        <w:r>
          <w:rPr>
            <w:noProof/>
            <w:webHidden/>
          </w:rPr>
          <w:t>150</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092" w:history="1">
        <w:r w:rsidRPr="00854ECC">
          <w:rPr>
            <w:rStyle w:val="Hyperlink"/>
            <w:noProof/>
          </w:rPr>
          <w:t>3.7.4.2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_Toc472333092 \h </w:instrText>
        </w:r>
        <w:r>
          <w:rPr>
            <w:noProof/>
            <w:webHidden/>
          </w:rPr>
        </w:r>
        <w:r>
          <w:rPr>
            <w:noProof/>
            <w:webHidden/>
          </w:rPr>
          <w:fldChar w:fldCharType="separate"/>
        </w:r>
        <w:r>
          <w:rPr>
            <w:noProof/>
            <w:webHidden/>
          </w:rPr>
          <w:t>151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093" w:history="1">
        <w:r w:rsidRPr="00854ECC">
          <w:rPr>
            <w:rStyle w:val="Hyperlink"/>
            <w:noProof/>
          </w:rPr>
          <w:t>3.7.4.2.1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_Toc472333093 \h </w:instrText>
        </w:r>
        <w:r>
          <w:rPr>
            <w:noProof/>
            <w:webHidden/>
          </w:rPr>
        </w:r>
        <w:r>
          <w:rPr>
            <w:noProof/>
            <w:webHidden/>
          </w:rPr>
          <w:fldChar w:fldCharType="separate"/>
        </w:r>
        <w:r>
          <w:rPr>
            <w:noProof/>
            <w:webHidden/>
          </w:rPr>
          <w:t>151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094" w:history="1">
        <w:r w:rsidRPr="00854ECC">
          <w:rPr>
            <w:rStyle w:val="Hyperlink"/>
            <w:noProof/>
          </w:rPr>
          <w:t>3.7.4.2.2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_Toc472333094 \h </w:instrText>
        </w:r>
        <w:r>
          <w:rPr>
            <w:noProof/>
            <w:webHidden/>
          </w:rPr>
        </w:r>
        <w:r>
          <w:rPr>
            <w:noProof/>
            <w:webHidden/>
          </w:rPr>
          <w:fldChar w:fldCharType="separate"/>
        </w:r>
        <w:r>
          <w:rPr>
            <w:noProof/>
            <w:webHidden/>
          </w:rPr>
          <w:t>151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095" w:history="1">
        <w:r w:rsidRPr="00854ECC">
          <w:rPr>
            <w:rStyle w:val="Hyperlink"/>
            <w:noProof/>
          </w:rPr>
          <w:t>3.7.5</w:t>
        </w:r>
        <w:r>
          <w:rPr>
            <w:rFonts w:eastAsiaTheme="minorEastAsia" w:cstheme="minorBidi"/>
            <w:noProof/>
            <w:sz w:val="22"/>
            <w:szCs w:val="22"/>
          </w:rPr>
          <w:tab/>
        </w:r>
        <w:r w:rsidRPr="00854ECC">
          <w:rPr>
            <w:rStyle w:val="Hyperlink"/>
            <w:noProof/>
          </w:rPr>
          <w:t>checkAntragById2</w:t>
        </w:r>
        <w:r>
          <w:rPr>
            <w:noProof/>
            <w:webHidden/>
          </w:rPr>
          <w:tab/>
        </w:r>
        <w:r>
          <w:rPr>
            <w:noProof/>
            <w:webHidden/>
          </w:rPr>
          <w:fldChar w:fldCharType="begin"/>
        </w:r>
        <w:r>
          <w:rPr>
            <w:noProof/>
            <w:webHidden/>
          </w:rPr>
          <w:instrText xml:space="preserve"> PAGEREF _Toc472333095 \h </w:instrText>
        </w:r>
        <w:r>
          <w:rPr>
            <w:noProof/>
            <w:webHidden/>
          </w:rPr>
        </w:r>
        <w:r>
          <w:rPr>
            <w:noProof/>
            <w:webHidden/>
          </w:rPr>
          <w:fldChar w:fldCharType="separate"/>
        </w:r>
        <w:r>
          <w:rPr>
            <w:noProof/>
            <w:webHidden/>
          </w:rPr>
          <w:t>152</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096" w:history="1">
        <w:r w:rsidRPr="00854ECC">
          <w:rPr>
            <w:rStyle w:val="Hyperlink"/>
            <w:noProof/>
          </w:rPr>
          <w:t>3.7.5.1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_Toc472333096 \h </w:instrText>
        </w:r>
        <w:r>
          <w:rPr>
            <w:noProof/>
            <w:webHidden/>
          </w:rPr>
        </w:r>
        <w:r>
          <w:rPr>
            <w:noProof/>
            <w:webHidden/>
          </w:rPr>
          <w:fldChar w:fldCharType="separate"/>
        </w:r>
        <w:r>
          <w:rPr>
            <w:noProof/>
            <w:webHidden/>
          </w:rPr>
          <w:t>152</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097" w:history="1">
        <w:r w:rsidRPr="00854ECC">
          <w:rPr>
            <w:rStyle w:val="Hyperlink"/>
            <w:noProof/>
          </w:rPr>
          <w:t>3.7.5.1.1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_Toc472333097 \h </w:instrText>
        </w:r>
        <w:r>
          <w:rPr>
            <w:noProof/>
            <w:webHidden/>
          </w:rPr>
        </w:r>
        <w:r>
          <w:rPr>
            <w:noProof/>
            <w:webHidden/>
          </w:rPr>
          <w:fldChar w:fldCharType="separate"/>
        </w:r>
        <w:r>
          <w:rPr>
            <w:noProof/>
            <w:webHidden/>
          </w:rPr>
          <w:t>152</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098" w:history="1">
        <w:r w:rsidRPr="00854ECC">
          <w:rPr>
            <w:rStyle w:val="Hyperlink"/>
            <w:noProof/>
          </w:rPr>
          <w:t>3.7.5.1.2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_Toc472333098 \h </w:instrText>
        </w:r>
        <w:r>
          <w:rPr>
            <w:noProof/>
            <w:webHidden/>
          </w:rPr>
        </w:r>
        <w:r>
          <w:rPr>
            <w:noProof/>
            <w:webHidden/>
          </w:rPr>
          <w:fldChar w:fldCharType="separate"/>
        </w:r>
        <w:r>
          <w:rPr>
            <w:noProof/>
            <w:webHidden/>
          </w:rPr>
          <w:t>152</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099" w:history="1">
        <w:r w:rsidRPr="00854ECC">
          <w:rPr>
            <w:rStyle w:val="Hyperlink"/>
            <w:noProof/>
          </w:rPr>
          <w:t>3.7.5.2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_Toc472333099 \h </w:instrText>
        </w:r>
        <w:r>
          <w:rPr>
            <w:noProof/>
            <w:webHidden/>
          </w:rPr>
        </w:r>
        <w:r>
          <w:rPr>
            <w:noProof/>
            <w:webHidden/>
          </w:rPr>
          <w:fldChar w:fldCharType="separate"/>
        </w:r>
        <w:r>
          <w:rPr>
            <w:noProof/>
            <w:webHidden/>
          </w:rPr>
          <w:t>152</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100" w:history="1">
        <w:r w:rsidRPr="00854ECC">
          <w:rPr>
            <w:rStyle w:val="Hyperlink"/>
            <w:noProof/>
          </w:rPr>
          <w:t>3.7.5.2.1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_Toc472333100 \h </w:instrText>
        </w:r>
        <w:r>
          <w:rPr>
            <w:noProof/>
            <w:webHidden/>
          </w:rPr>
        </w:r>
        <w:r>
          <w:rPr>
            <w:noProof/>
            <w:webHidden/>
          </w:rPr>
          <w:fldChar w:fldCharType="separate"/>
        </w:r>
        <w:r>
          <w:rPr>
            <w:noProof/>
            <w:webHidden/>
          </w:rPr>
          <w:t>152</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101" w:history="1">
        <w:r w:rsidRPr="00854ECC">
          <w:rPr>
            <w:rStyle w:val="Hyperlink"/>
            <w:noProof/>
          </w:rPr>
          <w:t>3.7.5.2.2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_Toc472333101 \h </w:instrText>
        </w:r>
        <w:r>
          <w:rPr>
            <w:noProof/>
            <w:webHidden/>
          </w:rPr>
        </w:r>
        <w:r>
          <w:rPr>
            <w:noProof/>
            <w:webHidden/>
          </w:rPr>
          <w:fldChar w:fldCharType="separate"/>
        </w:r>
        <w:r>
          <w:rPr>
            <w:noProof/>
            <w:webHidden/>
          </w:rPr>
          <w:t>153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02" w:history="1">
        <w:r w:rsidRPr="00854ECC">
          <w:rPr>
            <w:rStyle w:val="Hyperlink"/>
            <w:noProof/>
          </w:rPr>
          <w:t>3.7.6</w:t>
        </w:r>
        <w:r>
          <w:rPr>
            <w:rFonts w:eastAsiaTheme="minorEastAsia" w:cstheme="minorBidi"/>
            <w:noProof/>
            <w:sz w:val="22"/>
            <w:szCs w:val="22"/>
          </w:rPr>
          <w:tab/>
        </w:r>
        <w:r w:rsidRPr="00854ECC">
          <w:rPr>
            <w:rStyle w:val="Hyperlink"/>
            <w:noProof/>
          </w:rPr>
          <w:t>checkAntragByIdFlag</w:t>
        </w:r>
        <w:r>
          <w:rPr>
            <w:noProof/>
            <w:webHidden/>
          </w:rPr>
          <w:tab/>
        </w:r>
        <w:r>
          <w:rPr>
            <w:noProof/>
            <w:webHidden/>
          </w:rPr>
          <w:fldChar w:fldCharType="begin"/>
        </w:r>
        <w:r>
          <w:rPr>
            <w:noProof/>
            <w:webHidden/>
          </w:rPr>
          <w:instrText xml:space="preserve"> PAGEREF _Toc472333102 \h </w:instrText>
        </w:r>
        <w:r>
          <w:rPr>
            <w:noProof/>
            <w:webHidden/>
          </w:rPr>
        </w:r>
        <w:r>
          <w:rPr>
            <w:noProof/>
            <w:webHidden/>
          </w:rPr>
          <w:fldChar w:fldCharType="separate"/>
        </w:r>
        <w:r>
          <w:rPr>
            <w:noProof/>
            <w:webHidden/>
          </w:rPr>
          <w:t>153</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103" w:history="1">
        <w:r w:rsidRPr="00854ECC">
          <w:rPr>
            <w:rStyle w:val="Hyperlink"/>
            <w:noProof/>
          </w:rPr>
          <w:t>3.7.6.1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_Toc472333103 \h </w:instrText>
        </w:r>
        <w:r>
          <w:rPr>
            <w:noProof/>
            <w:webHidden/>
          </w:rPr>
        </w:r>
        <w:r>
          <w:rPr>
            <w:noProof/>
            <w:webHidden/>
          </w:rPr>
          <w:fldChar w:fldCharType="separate"/>
        </w:r>
        <w:r>
          <w:rPr>
            <w:noProof/>
            <w:webHidden/>
          </w:rPr>
          <w:t>153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104" w:history="1">
        <w:r w:rsidRPr="00854ECC">
          <w:rPr>
            <w:rStyle w:val="Hyperlink"/>
            <w:noProof/>
          </w:rPr>
          <w:t>3.7.6.1.1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_Toc472333104 \h </w:instrText>
        </w:r>
        <w:r>
          <w:rPr>
            <w:noProof/>
            <w:webHidden/>
          </w:rPr>
        </w:r>
        <w:r>
          <w:rPr>
            <w:noProof/>
            <w:webHidden/>
          </w:rPr>
          <w:fldChar w:fldCharType="separate"/>
        </w:r>
        <w:r>
          <w:rPr>
            <w:noProof/>
            <w:webHidden/>
          </w:rPr>
          <w:t>153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105" w:history="1">
        <w:r w:rsidRPr="00854ECC">
          <w:rPr>
            <w:rStyle w:val="Hyperlink"/>
            <w:noProof/>
          </w:rPr>
          <w:t>3.7.6.1.2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_Toc472333105 \h </w:instrText>
        </w:r>
        <w:r>
          <w:rPr>
            <w:noProof/>
            <w:webHidden/>
          </w:rPr>
        </w:r>
        <w:r>
          <w:rPr>
            <w:noProof/>
            <w:webHidden/>
          </w:rPr>
          <w:fldChar w:fldCharType="separate"/>
        </w:r>
        <w:r>
          <w:rPr>
            <w:noProof/>
            <w:webHidden/>
          </w:rPr>
          <w:t>153</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106" w:history="1">
        <w:r w:rsidRPr="00854ECC">
          <w:rPr>
            <w:rStyle w:val="Hyperlink"/>
            <w:noProof/>
          </w:rPr>
          <w:t>3.7.6.2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_Toc472333106 \h </w:instrText>
        </w:r>
        <w:r>
          <w:rPr>
            <w:noProof/>
            <w:webHidden/>
          </w:rPr>
        </w:r>
        <w:r>
          <w:rPr>
            <w:noProof/>
            <w:webHidden/>
          </w:rPr>
          <w:fldChar w:fldCharType="separate"/>
        </w:r>
        <w:r>
          <w:rPr>
            <w:noProof/>
            <w:webHidden/>
          </w:rPr>
          <w:t>154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107" w:history="1">
        <w:r w:rsidRPr="00854ECC">
          <w:rPr>
            <w:rStyle w:val="Hyperlink"/>
            <w:noProof/>
          </w:rPr>
          <w:t>3.7.6.2.1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_Toc472333107 \h </w:instrText>
        </w:r>
        <w:r>
          <w:rPr>
            <w:noProof/>
            <w:webHidden/>
          </w:rPr>
        </w:r>
        <w:r>
          <w:rPr>
            <w:noProof/>
            <w:webHidden/>
          </w:rPr>
          <w:fldChar w:fldCharType="separate"/>
        </w:r>
        <w:r>
          <w:rPr>
            <w:noProof/>
            <w:webHidden/>
          </w:rPr>
          <w:t>154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108" w:history="1">
        <w:r w:rsidRPr="00854ECC">
          <w:rPr>
            <w:rStyle w:val="Hyperlink"/>
            <w:noProof/>
          </w:rPr>
          <w:t>3.7.6.2.2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_Toc472333108 \h </w:instrText>
        </w:r>
        <w:r>
          <w:rPr>
            <w:noProof/>
            <w:webHidden/>
          </w:rPr>
        </w:r>
        <w:r>
          <w:rPr>
            <w:noProof/>
            <w:webHidden/>
          </w:rPr>
          <w:fldChar w:fldCharType="separate"/>
        </w:r>
        <w:r>
          <w:rPr>
            <w:noProof/>
            <w:webHidden/>
          </w:rPr>
          <w:t>154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09" w:history="1">
        <w:r w:rsidRPr="00854ECC">
          <w:rPr>
            <w:rStyle w:val="Hyperlink"/>
            <w:noProof/>
          </w:rPr>
          <w:t>3.7.7</w:t>
        </w:r>
        <w:r>
          <w:rPr>
            <w:rFonts w:eastAsiaTheme="minorEastAsia" w:cstheme="minorBidi"/>
            <w:noProof/>
            <w:sz w:val="22"/>
            <w:szCs w:val="22"/>
          </w:rPr>
          <w:tab/>
        </w:r>
        <w:r w:rsidRPr="00854ECC">
          <w:rPr>
            <w:rStyle w:val="Hyperlink"/>
            <w:noProof/>
          </w:rPr>
          <w:t>checkAntragByIdFlag2</w:t>
        </w:r>
        <w:r>
          <w:rPr>
            <w:noProof/>
            <w:webHidden/>
          </w:rPr>
          <w:tab/>
        </w:r>
        <w:r>
          <w:rPr>
            <w:noProof/>
            <w:webHidden/>
          </w:rPr>
          <w:fldChar w:fldCharType="begin"/>
        </w:r>
        <w:r>
          <w:rPr>
            <w:noProof/>
            <w:webHidden/>
          </w:rPr>
          <w:instrText xml:space="preserve"> PAGEREF _Toc472333109 \h </w:instrText>
        </w:r>
        <w:r>
          <w:rPr>
            <w:noProof/>
            <w:webHidden/>
          </w:rPr>
        </w:r>
        <w:r>
          <w:rPr>
            <w:noProof/>
            <w:webHidden/>
          </w:rPr>
          <w:fldChar w:fldCharType="separate"/>
        </w:r>
        <w:r>
          <w:rPr>
            <w:noProof/>
            <w:webHidden/>
          </w:rPr>
          <w:t>154</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110" w:history="1">
        <w:r w:rsidRPr="00854ECC">
          <w:rPr>
            <w:rStyle w:val="Hyperlink"/>
            <w:noProof/>
          </w:rPr>
          <w:t>3.7.7.1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_Toc472333110 \h </w:instrText>
        </w:r>
        <w:r>
          <w:rPr>
            <w:noProof/>
            <w:webHidden/>
          </w:rPr>
        </w:r>
        <w:r>
          <w:rPr>
            <w:noProof/>
            <w:webHidden/>
          </w:rPr>
          <w:fldChar w:fldCharType="separate"/>
        </w:r>
        <w:r>
          <w:rPr>
            <w:noProof/>
            <w:webHidden/>
          </w:rPr>
          <w:t>154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111" w:history="1">
        <w:r w:rsidRPr="00854ECC">
          <w:rPr>
            <w:rStyle w:val="Hyperlink"/>
            <w:noProof/>
            <w:lang w:val="en-US"/>
          </w:rPr>
          <w:t>3.7.7.1.1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_Toc472333111 \h </w:instrText>
        </w:r>
        <w:r>
          <w:rPr>
            <w:noProof/>
            <w:webHidden/>
          </w:rPr>
        </w:r>
        <w:r>
          <w:rPr>
            <w:noProof/>
            <w:webHidden/>
          </w:rPr>
          <w:fldChar w:fldCharType="separate"/>
        </w:r>
        <w:r>
          <w:rPr>
            <w:noProof/>
            <w:webHidden/>
          </w:rPr>
          <w:t>155</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112" w:history="1">
        <w:r w:rsidRPr="00854ECC">
          <w:rPr>
            <w:rStyle w:val="Hyperlink"/>
            <w:noProof/>
          </w:rPr>
          <w:t>3.7.7.1.2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_Toc472333112 \h </w:instrText>
        </w:r>
        <w:r>
          <w:rPr>
            <w:noProof/>
            <w:webHidden/>
          </w:rPr>
        </w:r>
        <w:r>
          <w:rPr>
            <w:noProof/>
            <w:webHidden/>
          </w:rPr>
          <w:fldChar w:fldCharType="separate"/>
        </w:r>
        <w:r>
          <w:rPr>
            <w:noProof/>
            <w:webHidden/>
          </w:rPr>
          <w:t>155</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113" w:history="1">
        <w:r w:rsidRPr="00854ECC">
          <w:rPr>
            <w:rStyle w:val="Hyperlink"/>
            <w:noProof/>
          </w:rPr>
          <w:t>3.7.7.2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_Toc472333113 \h </w:instrText>
        </w:r>
        <w:r>
          <w:rPr>
            <w:noProof/>
            <w:webHidden/>
          </w:rPr>
        </w:r>
        <w:r>
          <w:rPr>
            <w:noProof/>
            <w:webHidden/>
          </w:rPr>
          <w:fldChar w:fldCharType="separate"/>
        </w:r>
        <w:r>
          <w:rPr>
            <w:noProof/>
            <w:webHidden/>
          </w:rPr>
          <w:t>155</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114" w:history="1">
        <w:r w:rsidRPr="00854ECC">
          <w:rPr>
            <w:rStyle w:val="Hyperlink"/>
            <w:noProof/>
          </w:rPr>
          <w:t>3.7.7.2.1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_Toc472333114 \h </w:instrText>
        </w:r>
        <w:r>
          <w:rPr>
            <w:noProof/>
            <w:webHidden/>
          </w:rPr>
        </w:r>
        <w:r>
          <w:rPr>
            <w:noProof/>
            <w:webHidden/>
          </w:rPr>
          <w:fldChar w:fldCharType="separate"/>
        </w:r>
        <w:r>
          <w:rPr>
            <w:noProof/>
            <w:webHidden/>
          </w:rPr>
          <w:t>155</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115" w:history="1">
        <w:r w:rsidRPr="00854ECC">
          <w:rPr>
            <w:rStyle w:val="Hyperlink"/>
            <w:noProof/>
          </w:rPr>
          <w:t>3.7.7.2.2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_Toc472333115 \h </w:instrText>
        </w:r>
        <w:r>
          <w:rPr>
            <w:noProof/>
            <w:webHidden/>
          </w:rPr>
        </w:r>
        <w:r>
          <w:rPr>
            <w:noProof/>
            <w:webHidden/>
          </w:rPr>
          <w:fldChar w:fldCharType="separate"/>
        </w:r>
        <w:r>
          <w:rPr>
            <w:noProof/>
            <w:webHidden/>
          </w:rPr>
          <w:t>155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16" w:history="1">
        <w:r w:rsidRPr="00854ECC">
          <w:rPr>
            <w:rStyle w:val="Hyperlink"/>
            <w:noProof/>
          </w:rPr>
          <w:t>3.7.8</w:t>
        </w:r>
        <w:r>
          <w:rPr>
            <w:rFonts w:eastAsiaTheme="minorEastAsia" w:cstheme="minorBidi"/>
            <w:noProof/>
            <w:sz w:val="22"/>
            <w:szCs w:val="22"/>
          </w:rPr>
          <w:tab/>
        </w:r>
        <w:r w:rsidRPr="00854ECC">
          <w:rPr>
            <w:rStyle w:val="Hyperlink"/>
            <w:noProof/>
          </w:rPr>
          <w:t>checkKalkulation</w:t>
        </w:r>
        <w:r>
          <w:rPr>
            <w:noProof/>
            <w:webHidden/>
          </w:rPr>
          <w:tab/>
        </w:r>
        <w:r>
          <w:rPr>
            <w:noProof/>
            <w:webHidden/>
          </w:rPr>
          <w:fldChar w:fldCharType="begin"/>
        </w:r>
        <w:r>
          <w:rPr>
            <w:noProof/>
            <w:webHidden/>
          </w:rPr>
          <w:instrText xml:space="preserve"> PAGEREF _Toc472333116 \h </w:instrText>
        </w:r>
        <w:r>
          <w:rPr>
            <w:noProof/>
            <w:webHidden/>
          </w:rPr>
        </w:r>
        <w:r>
          <w:rPr>
            <w:noProof/>
            <w:webHidden/>
          </w:rPr>
          <w:fldChar w:fldCharType="separate"/>
        </w:r>
        <w:r>
          <w:rPr>
            <w:noProof/>
            <w:webHidden/>
          </w:rPr>
          <w:t>156</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17" w:history="1">
        <w:r w:rsidRPr="00854ECC">
          <w:rPr>
            <w:rStyle w:val="Hyperlink"/>
            <w:noProof/>
          </w:rPr>
          <w:t>3.7.9</w:t>
        </w:r>
        <w:r>
          <w:rPr>
            <w:rFonts w:eastAsiaTheme="minorEastAsia" w:cstheme="minorBidi"/>
            <w:noProof/>
            <w:sz w:val="22"/>
            <w:szCs w:val="22"/>
          </w:rPr>
          <w:tab/>
        </w:r>
        <w:r w:rsidRPr="00854ECC">
          <w:rPr>
            <w:rStyle w:val="Hyperlink"/>
            <w:noProof/>
          </w:rPr>
          <w:t>checkTrRisk</w:t>
        </w:r>
        <w:r>
          <w:rPr>
            <w:noProof/>
            <w:webHidden/>
          </w:rPr>
          <w:tab/>
        </w:r>
        <w:r>
          <w:rPr>
            <w:noProof/>
            <w:webHidden/>
          </w:rPr>
          <w:fldChar w:fldCharType="begin"/>
        </w:r>
        <w:r>
          <w:rPr>
            <w:noProof/>
            <w:webHidden/>
          </w:rPr>
          <w:instrText xml:space="preserve"> PAGEREF _Toc472333117 \h </w:instrText>
        </w:r>
        <w:r>
          <w:rPr>
            <w:noProof/>
            <w:webHidden/>
          </w:rPr>
        </w:r>
        <w:r>
          <w:rPr>
            <w:noProof/>
            <w:webHidden/>
          </w:rPr>
          <w:fldChar w:fldCharType="separate"/>
        </w:r>
        <w:r>
          <w:rPr>
            <w:noProof/>
            <w:webHidden/>
          </w:rPr>
          <w:t>157</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118" w:history="1">
        <w:r w:rsidRPr="00854ECC">
          <w:rPr>
            <w:rStyle w:val="Hyperlink"/>
            <w:noProof/>
          </w:rPr>
          <w:t>3.7.9.1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_Toc472333118 \h </w:instrText>
        </w:r>
        <w:r>
          <w:rPr>
            <w:noProof/>
            <w:webHidden/>
          </w:rPr>
        </w:r>
        <w:r>
          <w:rPr>
            <w:noProof/>
            <w:webHidden/>
          </w:rPr>
          <w:fldChar w:fldCharType="separate"/>
        </w:r>
        <w:r>
          <w:rPr>
            <w:noProof/>
            <w:webHidden/>
          </w:rPr>
          <w:t>157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119" w:history="1">
        <w:r w:rsidRPr="00854ECC">
          <w:rPr>
            <w:rStyle w:val="Hyperlink"/>
            <w:noProof/>
          </w:rPr>
          <w:t>3.7.9.1.1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_Toc472333119 \h </w:instrText>
        </w:r>
        <w:r>
          <w:rPr>
            <w:noProof/>
            <w:webHidden/>
          </w:rPr>
        </w:r>
        <w:r>
          <w:rPr>
            <w:noProof/>
            <w:webHidden/>
          </w:rPr>
          <w:fldChar w:fldCharType="separate"/>
        </w:r>
        <w:r>
          <w:rPr>
            <w:noProof/>
            <w:webHidden/>
          </w:rPr>
          <w:t>157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120" w:history="1">
        <w:r w:rsidRPr="00854ECC">
          <w:rPr>
            <w:rStyle w:val="Hyperlink"/>
            <w:noProof/>
          </w:rPr>
          <w:t>3.7.9.1.2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_Toc472333120 \h </w:instrText>
        </w:r>
        <w:r>
          <w:rPr>
            <w:noProof/>
            <w:webHidden/>
          </w:rPr>
        </w:r>
        <w:r>
          <w:rPr>
            <w:noProof/>
            <w:webHidden/>
          </w:rPr>
          <w:fldChar w:fldCharType="separate"/>
        </w:r>
        <w:r>
          <w:rPr>
            <w:noProof/>
            <w:webHidden/>
          </w:rPr>
          <w:t>157</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121" w:history="1">
        <w:r w:rsidRPr="00854ECC">
          <w:rPr>
            <w:rStyle w:val="Hyperlink"/>
            <w:noProof/>
          </w:rPr>
          <w:t>3.7.9.2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_Toc472333121 \h </w:instrText>
        </w:r>
        <w:r>
          <w:rPr>
            <w:noProof/>
            <w:webHidden/>
          </w:rPr>
        </w:r>
        <w:r>
          <w:rPr>
            <w:noProof/>
            <w:webHidden/>
          </w:rPr>
          <w:fldChar w:fldCharType="separate"/>
        </w:r>
        <w:r>
          <w:rPr>
            <w:noProof/>
            <w:webHidden/>
          </w:rPr>
          <w:t>157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122" w:history="1">
        <w:r w:rsidRPr="00854ECC">
          <w:rPr>
            <w:rStyle w:val="Hyperlink"/>
            <w:noProof/>
          </w:rPr>
          <w:t>3.7.9.2.1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_Toc472333122 \h </w:instrText>
        </w:r>
        <w:r>
          <w:rPr>
            <w:noProof/>
            <w:webHidden/>
          </w:rPr>
        </w:r>
        <w:r>
          <w:rPr>
            <w:noProof/>
            <w:webHidden/>
          </w:rPr>
          <w:fldChar w:fldCharType="separate"/>
        </w:r>
        <w:r>
          <w:rPr>
            <w:noProof/>
            <w:webHidden/>
          </w:rPr>
          <w:t>157</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123" w:history="1">
        <w:r w:rsidRPr="00854ECC">
          <w:rPr>
            <w:rStyle w:val="Hyperlink"/>
            <w:noProof/>
          </w:rPr>
          <w:t>3.7.9.2.2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_Toc472333123 \h </w:instrText>
        </w:r>
        <w:r>
          <w:rPr>
            <w:noProof/>
            <w:webHidden/>
          </w:rPr>
        </w:r>
        <w:r>
          <w:rPr>
            <w:noProof/>
            <w:webHidden/>
          </w:rPr>
          <w:fldChar w:fldCharType="separate"/>
        </w:r>
        <w:r>
          <w:rPr>
            <w:noProof/>
            <w:webHidden/>
          </w:rPr>
          <w:t>158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24" w:history="1">
        <w:r w:rsidRPr="00854ECC">
          <w:rPr>
            <w:rStyle w:val="Hyperlink"/>
            <w:noProof/>
          </w:rPr>
          <w:t>3.7.10</w:t>
        </w:r>
        <w:r>
          <w:rPr>
            <w:rFonts w:eastAsiaTheme="minorEastAsia" w:cstheme="minorBidi"/>
            <w:noProof/>
            <w:sz w:val="22"/>
            <w:szCs w:val="22"/>
          </w:rPr>
          <w:tab/>
        </w:r>
        <w:r w:rsidRPr="00854ECC">
          <w:rPr>
            <w:rStyle w:val="Hyperlink"/>
            <w:noProof/>
          </w:rPr>
          <w:t>checkTrRiskById</w:t>
        </w:r>
        <w:r>
          <w:rPr>
            <w:noProof/>
            <w:webHidden/>
          </w:rPr>
          <w:tab/>
        </w:r>
        <w:r>
          <w:rPr>
            <w:noProof/>
            <w:webHidden/>
          </w:rPr>
          <w:fldChar w:fldCharType="begin"/>
        </w:r>
        <w:r>
          <w:rPr>
            <w:noProof/>
            <w:webHidden/>
          </w:rPr>
          <w:instrText xml:space="preserve"> PAGEREF _Toc472333124 \h </w:instrText>
        </w:r>
        <w:r>
          <w:rPr>
            <w:noProof/>
            <w:webHidden/>
          </w:rPr>
        </w:r>
        <w:r>
          <w:rPr>
            <w:noProof/>
            <w:webHidden/>
          </w:rPr>
          <w:fldChar w:fldCharType="separate"/>
        </w:r>
        <w:r>
          <w:rPr>
            <w:noProof/>
            <w:webHidden/>
          </w:rPr>
          <w:t>158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25" w:history="1">
        <w:r w:rsidRPr="00854ECC">
          <w:rPr>
            <w:rStyle w:val="Hyperlink"/>
            <w:noProof/>
          </w:rPr>
          <w:t>3.7.10.1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_Toc472333125 \h </w:instrText>
        </w:r>
        <w:r>
          <w:rPr>
            <w:noProof/>
            <w:webHidden/>
          </w:rPr>
        </w:r>
        <w:r>
          <w:rPr>
            <w:noProof/>
            <w:webHidden/>
          </w:rPr>
          <w:fldChar w:fldCharType="separate"/>
        </w:r>
        <w:r>
          <w:rPr>
            <w:noProof/>
            <w:webHidden/>
          </w:rPr>
          <w:t>158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26" w:history="1">
        <w:r w:rsidRPr="00854ECC">
          <w:rPr>
            <w:rStyle w:val="Hyperlink"/>
            <w:noProof/>
          </w:rPr>
          <w:t>3.7.10.1.1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_Toc472333126 \h </w:instrText>
        </w:r>
        <w:r>
          <w:rPr>
            <w:noProof/>
            <w:webHidden/>
          </w:rPr>
        </w:r>
        <w:r>
          <w:rPr>
            <w:noProof/>
            <w:webHidden/>
          </w:rPr>
          <w:fldChar w:fldCharType="separate"/>
        </w:r>
        <w:r>
          <w:rPr>
            <w:noProof/>
            <w:webHidden/>
          </w:rPr>
          <w:t>158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27" w:history="1">
        <w:r w:rsidRPr="00854ECC">
          <w:rPr>
            <w:rStyle w:val="Hyperlink"/>
            <w:noProof/>
          </w:rPr>
          <w:t>3.7.10.1.2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_Toc472333127 \h </w:instrText>
        </w:r>
        <w:r>
          <w:rPr>
            <w:noProof/>
            <w:webHidden/>
          </w:rPr>
        </w:r>
        <w:r>
          <w:rPr>
            <w:noProof/>
            <w:webHidden/>
          </w:rPr>
          <w:fldChar w:fldCharType="separate"/>
        </w:r>
        <w:r>
          <w:rPr>
            <w:noProof/>
            <w:webHidden/>
          </w:rPr>
          <w:t>158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28" w:history="1">
        <w:r w:rsidRPr="00854ECC">
          <w:rPr>
            <w:rStyle w:val="Hyperlink"/>
            <w:noProof/>
          </w:rPr>
          <w:t>3.7.10.2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_Toc472333128 \h </w:instrText>
        </w:r>
        <w:r>
          <w:rPr>
            <w:noProof/>
            <w:webHidden/>
          </w:rPr>
        </w:r>
        <w:r>
          <w:rPr>
            <w:noProof/>
            <w:webHidden/>
          </w:rPr>
          <w:fldChar w:fldCharType="separate"/>
        </w:r>
        <w:r>
          <w:rPr>
            <w:noProof/>
            <w:webHidden/>
          </w:rPr>
          <w:t>158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29" w:history="1">
        <w:r w:rsidRPr="00854ECC">
          <w:rPr>
            <w:rStyle w:val="Hyperlink"/>
            <w:noProof/>
          </w:rPr>
          <w:t>3.7.10.2.1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_Toc472333129 \h </w:instrText>
        </w:r>
        <w:r>
          <w:rPr>
            <w:noProof/>
            <w:webHidden/>
          </w:rPr>
        </w:r>
        <w:r>
          <w:rPr>
            <w:noProof/>
            <w:webHidden/>
          </w:rPr>
          <w:fldChar w:fldCharType="separate"/>
        </w:r>
        <w:r>
          <w:rPr>
            <w:noProof/>
            <w:webHidden/>
          </w:rPr>
          <w:t>158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30" w:history="1">
        <w:r w:rsidRPr="00854ECC">
          <w:rPr>
            <w:rStyle w:val="Hyperlink"/>
            <w:noProof/>
          </w:rPr>
          <w:t>3.7.10.2.2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_Toc472333130 \h </w:instrText>
        </w:r>
        <w:r>
          <w:rPr>
            <w:noProof/>
            <w:webHidden/>
          </w:rPr>
        </w:r>
        <w:r>
          <w:rPr>
            <w:noProof/>
            <w:webHidden/>
          </w:rPr>
          <w:fldChar w:fldCharType="separate"/>
        </w:r>
        <w:r>
          <w:rPr>
            <w:noProof/>
            <w:webHidden/>
          </w:rPr>
          <w:t>159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31" w:history="1">
        <w:r w:rsidRPr="00854ECC">
          <w:rPr>
            <w:rStyle w:val="Hyperlink"/>
            <w:noProof/>
          </w:rPr>
          <w:t>3.7.11</w:t>
        </w:r>
        <w:r>
          <w:rPr>
            <w:rFonts w:eastAsiaTheme="minorEastAsia" w:cstheme="minorBidi"/>
            <w:noProof/>
            <w:sz w:val="22"/>
            <w:szCs w:val="22"/>
          </w:rPr>
          <w:tab/>
        </w:r>
        <w:r w:rsidRPr="00854ECC">
          <w:rPr>
            <w:rStyle w:val="Hyperlink"/>
            <w:noProof/>
          </w:rPr>
          <w:t>createAntragFromNkk</w:t>
        </w:r>
        <w:r>
          <w:rPr>
            <w:noProof/>
            <w:webHidden/>
          </w:rPr>
          <w:tab/>
        </w:r>
        <w:r>
          <w:rPr>
            <w:noProof/>
            <w:webHidden/>
          </w:rPr>
          <w:fldChar w:fldCharType="begin"/>
        </w:r>
        <w:r>
          <w:rPr>
            <w:noProof/>
            <w:webHidden/>
          </w:rPr>
          <w:instrText xml:space="preserve"> PAGEREF _Toc472333131 \h </w:instrText>
        </w:r>
        <w:r>
          <w:rPr>
            <w:noProof/>
            <w:webHidden/>
          </w:rPr>
        </w:r>
        <w:r>
          <w:rPr>
            <w:noProof/>
            <w:webHidden/>
          </w:rPr>
          <w:fldChar w:fldCharType="separate"/>
        </w:r>
        <w:r>
          <w:rPr>
            <w:noProof/>
            <w:webHidden/>
          </w:rPr>
          <w:t>159</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32" w:history="1">
        <w:r w:rsidRPr="00854ECC">
          <w:rPr>
            <w:rStyle w:val="Hyperlink"/>
            <w:noProof/>
          </w:rPr>
          <w:t>3.7.11.1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_Toc472333132 \h </w:instrText>
        </w:r>
        <w:r>
          <w:rPr>
            <w:noProof/>
            <w:webHidden/>
          </w:rPr>
        </w:r>
        <w:r>
          <w:rPr>
            <w:noProof/>
            <w:webHidden/>
          </w:rPr>
          <w:fldChar w:fldCharType="separate"/>
        </w:r>
        <w:r>
          <w:rPr>
            <w:noProof/>
            <w:webHidden/>
          </w:rPr>
          <w:t>159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33" w:history="1">
        <w:r w:rsidRPr="00854ECC">
          <w:rPr>
            <w:rStyle w:val="Hyperlink"/>
            <w:noProof/>
          </w:rPr>
          <w:t>3.7.11.1.1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_Toc472333133 \h </w:instrText>
        </w:r>
        <w:r>
          <w:rPr>
            <w:noProof/>
            <w:webHidden/>
          </w:rPr>
        </w:r>
        <w:r>
          <w:rPr>
            <w:noProof/>
            <w:webHidden/>
          </w:rPr>
          <w:fldChar w:fldCharType="separate"/>
        </w:r>
        <w:r>
          <w:rPr>
            <w:noProof/>
            <w:webHidden/>
          </w:rPr>
          <w:t>159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34" w:history="1">
        <w:r w:rsidRPr="00854ECC">
          <w:rPr>
            <w:rStyle w:val="Hyperlink"/>
            <w:noProof/>
          </w:rPr>
          <w:t>3.7.11.1.2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_Toc472333134 \h </w:instrText>
        </w:r>
        <w:r>
          <w:rPr>
            <w:noProof/>
            <w:webHidden/>
          </w:rPr>
        </w:r>
        <w:r>
          <w:rPr>
            <w:noProof/>
            <w:webHidden/>
          </w:rPr>
          <w:fldChar w:fldCharType="separate"/>
        </w:r>
        <w:r>
          <w:rPr>
            <w:noProof/>
            <w:webHidden/>
          </w:rPr>
          <w:t>159</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35" w:history="1">
        <w:r w:rsidRPr="00854ECC">
          <w:rPr>
            <w:rStyle w:val="Hyperlink"/>
            <w:noProof/>
          </w:rPr>
          <w:t>3.7.11.2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_Toc472333135 \h </w:instrText>
        </w:r>
        <w:r>
          <w:rPr>
            <w:noProof/>
            <w:webHidden/>
          </w:rPr>
        </w:r>
        <w:r>
          <w:rPr>
            <w:noProof/>
            <w:webHidden/>
          </w:rPr>
          <w:fldChar w:fldCharType="separate"/>
        </w:r>
        <w:r>
          <w:rPr>
            <w:noProof/>
            <w:webHidden/>
          </w:rPr>
          <w:t>160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36" w:history="1">
        <w:r w:rsidRPr="00854ECC">
          <w:rPr>
            <w:rStyle w:val="Hyperlink"/>
            <w:noProof/>
          </w:rPr>
          <w:t>3.7.11.2.1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_Toc472333136 \h </w:instrText>
        </w:r>
        <w:r>
          <w:rPr>
            <w:noProof/>
            <w:webHidden/>
          </w:rPr>
        </w:r>
        <w:r>
          <w:rPr>
            <w:noProof/>
            <w:webHidden/>
          </w:rPr>
          <w:fldChar w:fldCharType="separate"/>
        </w:r>
        <w:r>
          <w:rPr>
            <w:noProof/>
            <w:webHidden/>
          </w:rPr>
          <w:t>160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37" w:history="1">
        <w:r w:rsidRPr="00854ECC">
          <w:rPr>
            <w:rStyle w:val="Hyperlink"/>
            <w:noProof/>
          </w:rPr>
          <w:t>3.7.11.2.2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_Toc472333137 \h </w:instrText>
        </w:r>
        <w:r>
          <w:rPr>
            <w:noProof/>
            <w:webHidden/>
          </w:rPr>
        </w:r>
        <w:r>
          <w:rPr>
            <w:noProof/>
            <w:webHidden/>
          </w:rPr>
          <w:fldChar w:fldCharType="separate"/>
        </w:r>
        <w:r>
          <w:rPr>
            <w:noProof/>
            <w:webHidden/>
          </w:rPr>
          <w:t>160</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38" w:history="1">
        <w:r w:rsidRPr="00854ECC">
          <w:rPr>
            <w:rStyle w:val="Hyperlink"/>
            <w:noProof/>
          </w:rPr>
          <w:t>3.7.12</w:t>
        </w:r>
        <w:r>
          <w:rPr>
            <w:rFonts w:eastAsiaTheme="minorEastAsia" w:cstheme="minorBidi"/>
            <w:noProof/>
            <w:sz w:val="22"/>
            <w:szCs w:val="22"/>
          </w:rPr>
          <w:tab/>
        </w:r>
        <w:r w:rsidRPr="00854ECC">
          <w:rPr>
            <w:rStyle w:val="Hyperlink"/>
            <w:noProof/>
          </w:rPr>
          <w:t>createExtendedContract</w:t>
        </w:r>
        <w:r>
          <w:rPr>
            <w:noProof/>
            <w:webHidden/>
          </w:rPr>
          <w:tab/>
        </w:r>
        <w:r>
          <w:rPr>
            <w:noProof/>
            <w:webHidden/>
          </w:rPr>
          <w:fldChar w:fldCharType="begin"/>
        </w:r>
        <w:r>
          <w:rPr>
            <w:noProof/>
            <w:webHidden/>
          </w:rPr>
          <w:instrText xml:space="preserve"> PAGEREF _Toc472333138 \h </w:instrText>
        </w:r>
        <w:r>
          <w:rPr>
            <w:noProof/>
            <w:webHidden/>
          </w:rPr>
        </w:r>
        <w:r>
          <w:rPr>
            <w:noProof/>
            <w:webHidden/>
          </w:rPr>
          <w:fldChar w:fldCharType="separate"/>
        </w:r>
        <w:r>
          <w:rPr>
            <w:noProof/>
            <w:webHidden/>
          </w:rPr>
          <w:t>160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39" w:history="1">
        <w:r w:rsidRPr="00854ECC">
          <w:rPr>
            <w:rStyle w:val="Hyperlink"/>
            <w:noProof/>
          </w:rPr>
          <w:t>3.7.12.1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_Toc472333139 \h </w:instrText>
        </w:r>
        <w:r>
          <w:rPr>
            <w:noProof/>
            <w:webHidden/>
          </w:rPr>
        </w:r>
        <w:r>
          <w:rPr>
            <w:noProof/>
            <w:webHidden/>
          </w:rPr>
          <w:fldChar w:fldCharType="separate"/>
        </w:r>
        <w:r>
          <w:rPr>
            <w:noProof/>
            <w:webHidden/>
          </w:rPr>
          <w:t>160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40" w:history="1">
        <w:r w:rsidRPr="00854ECC">
          <w:rPr>
            <w:rStyle w:val="Hyperlink"/>
            <w:noProof/>
          </w:rPr>
          <w:t>3.7.12.1.1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_Toc472333140 \h </w:instrText>
        </w:r>
        <w:r>
          <w:rPr>
            <w:noProof/>
            <w:webHidden/>
          </w:rPr>
        </w:r>
        <w:r>
          <w:rPr>
            <w:noProof/>
            <w:webHidden/>
          </w:rPr>
          <w:fldChar w:fldCharType="separate"/>
        </w:r>
        <w:r>
          <w:rPr>
            <w:noProof/>
            <w:webHidden/>
          </w:rPr>
          <w:t>160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41" w:history="1">
        <w:r w:rsidRPr="00854ECC">
          <w:rPr>
            <w:rStyle w:val="Hyperlink"/>
            <w:noProof/>
          </w:rPr>
          <w:t>3.7.12.1.2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_Toc472333141 \h </w:instrText>
        </w:r>
        <w:r>
          <w:rPr>
            <w:noProof/>
            <w:webHidden/>
          </w:rPr>
        </w:r>
        <w:r>
          <w:rPr>
            <w:noProof/>
            <w:webHidden/>
          </w:rPr>
          <w:fldChar w:fldCharType="separate"/>
        </w:r>
        <w:r>
          <w:rPr>
            <w:noProof/>
            <w:webHidden/>
          </w:rPr>
          <w:t>161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42" w:history="1">
        <w:r w:rsidRPr="00854ECC">
          <w:rPr>
            <w:rStyle w:val="Hyperlink"/>
            <w:noProof/>
          </w:rPr>
          <w:t>3.7.12.2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_Toc472333142 \h </w:instrText>
        </w:r>
        <w:r>
          <w:rPr>
            <w:noProof/>
            <w:webHidden/>
          </w:rPr>
        </w:r>
        <w:r>
          <w:rPr>
            <w:noProof/>
            <w:webHidden/>
          </w:rPr>
          <w:fldChar w:fldCharType="separate"/>
        </w:r>
        <w:r>
          <w:rPr>
            <w:noProof/>
            <w:webHidden/>
          </w:rPr>
          <w:t>161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43" w:history="1">
        <w:r w:rsidRPr="00854ECC">
          <w:rPr>
            <w:rStyle w:val="Hyperlink"/>
            <w:noProof/>
          </w:rPr>
          <w:t>3.7.12.2.1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_Toc472333143 \h </w:instrText>
        </w:r>
        <w:r>
          <w:rPr>
            <w:noProof/>
            <w:webHidden/>
          </w:rPr>
        </w:r>
        <w:r>
          <w:rPr>
            <w:noProof/>
            <w:webHidden/>
          </w:rPr>
          <w:fldChar w:fldCharType="separate"/>
        </w:r>
        <w:r>
          <w:rPr>
            <w:noProof/>
            <w:webHidden/>
          </w:rPr>
          <w:t>161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44" w:history="1">
        <w:r w:rsidRPr="00854ECC">
          <w:rPr>
            <w:rStyle w:val="Hyperlink"/>
            <w:noProof/>
          </w:rPr>
          <w:t>3.7.12.2.2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_Toc472333144 \h </w:instrText>
        </w:r>
        <w:r>
          <w:rPr>
            <w:noProof/>
            <w:webHidden/>
          </w:rPr>
        </w:r>
        <w:r>
          <w:rPr>
            <w:noProof/>
            <w:webHidden/>
          </w:rPr>
          <w:fldChar w:fldCharType="separate"/>
        </w:r>
        <w:r>
          <w:rPr>
            <w:noProof/>
            <w:webHidden/>
          </w:rPr>
          <w:t>161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45" w:history="1">
        <w:r w:rsidRPr="00854ECC">
          <w:rPr>
            <w:rStyle w:val="Hyperlink"/>
            <w:noProof/>
          </w:rPr>
          <w:t>3.7.13</w:t>
        </w:r>
        <w:r>
          <w:rPr>
            <w:rFonts w:eastAsiaTheme="minorEastAsia" w:cstheme="minorBidi"/>
            <w:noProof/>
            <w:sz w:val="22"/>
            <w:szCs w:val="22"/>
          </w:rPr>
          <w:tab/>
        </w:r>
        <w:r w:rsidRPr="00854ECC">
          <w:rPr>
            <w:rStyle w:val="Hyperlink"/>
            <w:noProof/>
          </w:rPr>
          <w:t>createOrUpdateAntrag</w:t>
        </w:r>
        <w:r>
          <w:rPr>
            <w:noProof/>
            <w:webHidden/>
          </w:rPr>
          <w:tab/>
        </w:r>
        <w:r>
          <w:rPr>
            <w:noProof/>
            <w:webHidden/>
          </w:rPr>
          <w:fldChar w:fldCharType="begin"/>
        </w:r>
        <w:r>
          <w:rPr>
            <w:noProof/>
            <w:webHidden/>
          </w:rPr>
          <w:instrText xml:space="preserve"> PAGEREF _Toc472333145 \h </w:instrText>
        </w:r>
        <w:r>
          <w:rPr>
            <w:noProof/>
            <w:webHidden/>
          </w:rPr>
        </w:r>
        <w:r>
          <w:rPr>
            <w:noProof/>
            <w:webHidden/>
          </w:rPr>
          <w:fldChar w:fldCharType="separate"/>
        </w:r>
        <w:r>
          <w:rPr>
            <w:noProof/>
            <w:webHidden/>
          </w:rPr>
          <w:t>162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46" w:history="1">
        <w:r w:rsidRPr="00854ECC">
          <w:rPr>
            <w:rStyle w:val="Hyperlink"/>
            <w:noProof/>
          </w:rPr>
          <w:t>3.7.13.1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_Toc472333146 \h </w:instrText>
        </w:r>
        <w:r>
          <w:rPr>
            <w:noProof/>
            <w:webHidden/>
          </w:rPr>
        </w:r>
        <w:r>
          <w:rPr>
            <w:noProof/>
            <w:webHidden/>
          </w:rPr>
          <w:fldChar w:fldCharType="separate"/>
        </w:r>
        <w:r>
          <w:rPr>
            <w:noProof/>
            <w:webHidden/>
          </w:rPr>
          <w:t>162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47" w:history="1">
        <w:r w:rsidRPr="00854ECC">
          <w:rPr>
            <w:rStyle w:val="Hyperlink"/>
            <w:noProof/>
          </w:rPr>
          <w:t>3.7.13.1.1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_Toc472333147 \h </w:instrText>
        </w:r>
        <w:r>
          <w:rPr>
            <w:noProof/>
            <w:webHidden/>
          </w:rPr>
        </w:r>
        <w:r>
          <w:rPr>
            <w:noProof/>
            <w:webHidden/>
          </w:rPr>
          <w:fldChar w:fldCharType="separate"/>
        </w:r>
        <w:r>
          <w:rPr>
            <w:noProof/>
            <w:webHidden/>
          </w:rPr>
          <w:t>162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48" w:history="1">
        <w:r w:rsidRPr="00854ECC">
          <w:rPr>
            <w:rStyle w:val="Hyperlink"/>
            <w:noProof/>
          </w:rPr>
          <w:t>3.7.13.1.2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_Toc472333148 \h </w:instrText>
        </w:r>
        <w:r>
          <w:rPr>
            <w:noProof/>
            <w:webHidden/>
          </w:rPr>
        </w:r>
        <w:r>
          <w:rPr>
            <w:noProof/>
            <w:webHidden/>
          </w:rPr>
          <w:fldChar w:fldCharType="separate"/>
        </w:r>
        <w:r>
          <w:rPr>
            <w:noProof/>
            <w:webHidden/>
          </w:rPr>
          <w:t>162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49" w:history="1">
        <w:r w:rsidRPr="00854ECC">
          <w:rPr>
            <w:rStyle w:val="Hyperlink"/>
            <w:noProof/>
          </w:rPr>
          <w:t>3.7.13.2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_Toc472333149 \h </w:instrText>
        </w:r>
        <w:r>
          <w:rPr>
            <w:noProof/>
            <w:webHidden/>
          </w:rPr>
        </w:r>
        <w:r>
          <w:rPr>
            <w:noProof/>
            <w:webHidden/>
          </w:rPr>
          <w:fldChar w:fldCharType="separate"/>
        </w:r>
        <w:r>
          <w:rPr>
            <w:noProof/>
            <w:webHidden/>
          </w:rPr>
          <w:t>162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50" w:history="1">
        <w:r w:rsidRPr="00854ECC">
          <w:rPr>
            <w:rStyle w:val="Hyperlink"/>
            <w:noProof/>
          </w:rPr>
          <w:t>3.7.13.2.1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_Toc472333150 \h </w:instrText>
        </w:r>
        <w:r>
          <w:rPr>
            <w:noProof/>
            <w:webHidden/>
          </w:rPr>
        </w:r>
        <w:r>
          <w:rPr>
            <w:noProof/>
            <w:webHidden/>
          </w:rPr>
          <w:fldChar w:fldCharType="separate"/>
        </w:r>
        <w:r>
          <w:rPr>
            <w:noProof/>
            <w:webHidden/>
          </w:rPr>
          <w:t>162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51" w:history="1">
        <w:r w:rsidRPr="00854ECC">
          <w:rPr>
            <w:rStyle w:val="Hyperlink"/>
            <w:noProof/>
          </w:rPr>
          <w:t>3.7.13.2.2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_Toc472333151 \h </w:instrText>
        </w:r>
        <w:r>
          <w:rPr>
            <w:noProof/>
            <w:webHidden/>
          </w:rPr>
        </w:r>
        <w:r>
          <w:rPr>
            <w:noProof/>
            <w:webHidden/>
          </w:rPr>
          <w:fldChar w:fldCharType="separate"/>
        </w:r>
        <w:r>
          <w:rPr>
            <w:noProof/>
            <w:webHidden/>
          </w:rPr>
          <w:t>163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52" w:history="1">
        <w:r w:rsidRPr="00854ECC">
          <w:rPr>
            <w:rStyle w:val="Hyperlink"/>
            <w:noProof/>
          </w:rPr>
          <w:t>3.7.14</w:t>
        </w:r>
        <w:r>
          <w:rPr>
            <w:rFonts w:eastAsiaTheme="minorEastAsia" w:cstheme="minorBidi"/>
            <w:noProof/>
            <w:sz w:val="22"/>
            <w:szCs w:val="22"/>
          </w:rPr>
          <w:tab/>
        </w:r>
        <w:r w:rsidRPr="00854ECC">
          <w:rPr>
            <w:rStyle w:val="Hyperlink"/>
            <w:noProof/>
          </w:rPr>
          <w:t>createOrUpdateUpload</w:t>
        </w:r>
        <w:r>
          <w:rPr>
            <w:noProof/>
            <w:webHidden/>
          </w:rPr>
          <w:tab/>
        </w:r>
        <w:r>
          <w:rPr>
            <w:noProof/>
            <w:webHidden/>
          </w:rPr>
          <w:fldChar w:fldCharType="begin"/>
        </w:r>
        <w:r>
          <w:rPr>
            <w:noProof/>
            <w:webHidden/>
          </w:rPr>
          <w:instrText xml:space="preserve"> PAGEREF _Toc472333152 \h </w:instrText>
        </w:r>
        <w:r>
          <w:rPr>
            <w:noProof/>
            <w:webHidden/>
          </w:rPr>
        </w:r>
        <w:r>
          <w:rPr>
            <w:noProof/>
            <w:webHidden/>
          </w:rPr>
          <w:fldChar w:fldCharType="separate"/>
        </w:r>
        <w:r>
          <w:rPr>
            <w:noProof/>
            <w:webHidden/>
          </w:rPr>
          <w:t>163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53" w:history="1">
        <w:r w:rsidRPr="00854ECC">
          <w:rPr>
            <w:rStyle w:val="Hyperlink"/>
            <w:noProof/>
          </w:rPr>
          <w:t>3.7.14.1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_Toc472333153 \h </w:instrText>
        </w:r>
        <w:r>
          <w:rPr>
            <w:noProof/>
            <w:webHidden/>
          </w:rPr>
        </w:r>
        <w:r>
          <w:rPr>
            <w:noProof/>
            <w:webHidden/>
          </w:rPr>
          <w:fldChar w:fldCharType="separate"/>
        </w:r>
        <w:r>
          <w:rPr>
            <w:noProof/>
            <w:webHidden/>
          </w:rPr>
          <w:t>163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54" w:history="1">
        <w:r w:rsidRPr="00854ECC">
          <w:rPr>
            <w:rStyle w:val="Hyperlink"/>
            <w:noProof/>
          </w:rPr>
          <w:t>3.7.14.1.1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_Toc472333154 \h </w:instrText>
        </w:r>
        <w:r>
          <w:rPr>
            <w:noProof/>
            <w:webHidden/>
          </w:rPr>
        </w:r>
        <w:r>
          <w:rPr>
            <w:noProof/>
            <w:webHidden/>
          </w:rPr>
          <w:fldChar w:fldCharType="separate"/>
        </w:r>
        <w:r>
          <w:rPr>
            <w:noProof/>
            <w:webHidden/>
          </w:rPr>
          <w:t>163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55" w:history="1">
        <w:r w:rsidRPr="00854ECC">
          <w:rPr>
            <w:rStyle w:val="Hyperlink"/>
            <w:noProof/>
          </w:rPr>
          <w:t>3.7.14.1.2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_Toc472333155 \h </w:instrText>
        </w:r>
        <w:r>
          <w:rPr>
            <w:noProof/>
            <w:webHidden/>
          </w:rPr>
        </w:r>
        <w:r>
          <w:rPr>
            <w:noProof/>
            <w:webHidden/>
          </w:rPr>
          <w:fldChar w:fldCharType="separate"/>
        </w:r>
        <w:r>
          <w:rPr>
            <w:noProof/>
            <w:webHidden/>
          </w:rPr>
          <w:t>164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56" w:history="1">
        <w:r w:rsidRPr="00854ECC">
          <w:rPr>
            <w:rStyle w:val="Hyperlink"/>
            <w:noProof/>
          </w:rPr>
          <w:t>3.7.14.2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_Toc472333156 \h </w:instrText>
        </w:r>
        <w:r>
          <w:rPr>
            <w:noProof/>
            <w:webHidden/>
          </w:rPr>
        </w:r>
        <w:r>
          <w:rPr>
            <w:noProof/>
            <w:webHidden/>
          </w:rPr>
          <w:fldChar w:fldCharType="separate"/>
        </w:r>
        <w:r>
          <w:rPr>
            <w:noProof/>
            <w:webHidden/>
          </w:rPr>
          <w:t>164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57" w:history="1">
        <w:r w:rsidRPr="00854ECC">
          <w:rPr>
            <w:rStyle w:val="Hyperlink"/>
            <w:noProof/>
          </w:rPr>
          <w:t>3.7.14.2.1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_Toc472333157 \h </w:instrText>
        </w:r>
        <w:r>
          <w:rPr>
            <w:noProof/>
            <w:webHidden/>
          </w:rPr>
        </w:r>
        <w:r>
          <w:rPr>
            <w:noProof/>
            <w:webHidden/>
          </w:rPr>
          <w:fldChar w:fldCharType="separate"/>
        </w:r>
        <w:r>
          <w:rPr>
            <w:noProof/>
            <w:webHidden/>
          </w:rPr>
          <w:t>164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58" w:history="1">
        <w:r w:rsidRPr="00854ECC">
          <w:rPr>
            <w:rStyle w:val="Hyperlink"/>
            <w:noProof/>
          </w:rPr>
          <w:t>3.7.14.2.2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_Toc472333158 \h </w:instrText>
        </w:r>
        <w:r>
          <w:rPr>
            <w:noProof/>
            <w:webHidden/>
          </w:rPr>
        </w:r>
        <w:r>
          <w:rPr>
            <w:noProof/>
            <w:webHidden/>
          </w:rPr>
          <w:fldChar w:fldCharType="separate"/>
        </w:r>
        <w:r>
          <w:rPr>
            <w:noProof/>
            <w:webHidden/>
          </w:rPr>
          <w:t>164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59" w:history="1">
        <w:r w:rsidRPr="00854ECC">
          <w:rPr>
            <w:rStyle w:val="Hyperlink"/>
            <w:noProof/>
          </w:rPr>
          <w:t>3.7.15</w:t>
        </w:r>
        <w:r>
          <w:rPr>
            <w:rFonts w:eastAsiaTheme="minorEastAsia" w:cstheme="minorBidi"/>
            <w:noProof/>
            <w:sz w:val="22"/>
            <w:szCs w:val="22"/>
          </w:rPr>
          <w:tab/>
        </w:r>
        <w:r w:rsidRPr="00854ECC">
          <w:rPr>
            <w:rStyle w:val="Hyperlink"/>
            <w:noProof/>
          </w:rPr>
          <w:t>finanzierungsvariantenDrucken</w:t>
        </w:r>
        <w:r>
          <w:rPr>
            <w:noProof/>
            <w:webHidden/>
          </w:rPr>
          <w:tab/>
        </w:r>
        <w:r>
          <w:rPr>
            <w:noProof/>
            <w:webHidden/>
          </w:rPr>
          <w:fldChar w:fldCharType="begin"/>
        </w:r>
        <w:r>
          <w:rPr>
            <w:noProof/>
            <w:webHidden/>
          </w:rPr>
          <w:instrText xml:space="preserve"> PAGEREF _Toc472333159 \h </w:instrText>
        </w:r>
        <w:r>
          <w:rPr>
            <w:noProof/>
            <w:webHidden/>
          </w:rPr>
        </w:r>
        <w:r>
          <w:rPr>
            <w:noProof/>
            <w:webHidden/>
          </w:rPr>
          <w:fldChar w:fldCharType="separate"/>
        </w:r>
        <w:r>
          <w:rPr>
            <w:noProof/>
            <w:webHidden/>
          </w:rPr>
          <w:t>164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60" w:history="1">
        <w:r w:rsidRPr="00854ECC">
          <w:rPr>
            <w:rStyle w:val="Hyperlink"/>
            <w:noProof/>
          </w:rPr>
          <w:t>3.7.15.1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_Toc472333160 \h </w:instrText>
        </w:r>
        <w:r>
          <w:rPr>
            <w:noProof/>
            <w:webHidden/>
          </w:rPr>
        </w:r>
        <w:r>
          <w:rPr>
            <w:noProof/>
            <w:webHidden/>
          </w:rPr>
          <w:fldChar w:fldCharType="separate"/>
        </w:r>
        <w:r>
          <w:rPr>
            <w:noProof/>
            <w:webHidden/>
          </w:rPr>
          <w:t>164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61" w:history="1">
        <w:r w:rsidRPr="00854ECC">
          <w:rPr>
            <w:rStyle w:val="Hyperlink"/>
            <w:noProof/>
          </w:rPr>
          <w:t>3.7.15.1.1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_Toc472333161 \h </w:instrText>
        </w:r>
        <w:r>
          <w:rPr>
            <w:noProof/>
            <w:webHidden/>
          </w:rPr>
        </w:r>
        <w:r>
          <w:rPr>
            <w:noProof/>
            <w:webHidden/>
          </w:rPr>
          <w:fldChar w:fldCharType="separate"/>
        </w:r>
        <w:r>
          <w:rPr>
            <w:noProof/>
            <w:webHidden/>
          </w:rPr>
          <w:t>164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62" w:history="1">
        <w:r w:rsidRPr="00854ECC">
          <w:rPr>
            <w:rStyle w:val="Hyperlink"/>
            <w:noProof/>
          </w:rPr>
          <w:t>3.7.15.1.2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_Toc472333162 \h </w:instrText>
        </w:r>
        <w:r>
          <w:rPr>
            <w:noProof/>
            <w:webHidden/>
          </w:rPr>
        </w:r>
        <w:r>
          <w:rPr>
            <w:noProof/>
            <w:webHidden/>
          </w:rPr>
          <w:fldChar w:fldCharType="separate"/>
        </w:r>
        <w:r>
          <w:rPr>
            <w:noProof/>
            <w:webHidden/>
          </w:rPr>
          <w:t>165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63" w:history="1">
        <w:r w:rsidRPr="00854ECC">
          <w:rPr>
            <w:rStyle w:val="Hyperlink"/>
            <w:noProof/>
          </w:rPr>
          <w:t>3.7.15.2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_Toc472333163 \h </w:instrText>
        </w:r>
        <w:r>
          <w:rPr>
            <w:noProof/>
            <w:webHidden/>
          </w:rPr>
        </w:r>
        <w:r>
          <w:rPr>
            <w:noProof/>
            <w:webHidden/>
          </w:rPr>
          <w:fldChar w:fldCharType="separate"/>
        </w:r>
        <w:r>
          <w:rPr>
            <w:noProof/>
            <w:webHidden/>
          </w:rPr>
          <w:t>165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64" w:history="1">
        <w:r w:rsidRPr="00854ECC">
          <w:rPr>
            <w:rStyle w:val="Hyperlink"/>
            <w:noProof/>
          </w:rPr>
          <w:t>3.7.15.2.1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_Toc472333164 \h </w:instrText>
        </w:r>
        <w:r>
          <w:rPr>
            <w:noProof/>
            <w:webHidden/>
          </w:rPr>
        </w:r>
        <w:r>
          <w:rPr>
            <w:noProof/>
            <w:webHidden/>
          </w:rPr>
          <w:fldChar w:fldCharType="separate"/>
        </w:r>
        <w:r>
          <w:rPr>
            <w:noProof/>
            <w:webHidden/>
          </w:rPr>
          <w:t>165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65" w:history="1">
        <w:r w:rsidRPr="00854ECC">
          <w:rPr>
            <w:rStyle w:val="Hyperlink"/>
            <w:noProof/>
          </w:rPr>
          <w:t>3.7.15.2.2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_Toc472333165 \h </w:instrText>
        </w:r>
        <w:r>
          <w:rPr>
            <w:noProof/>
            <w:webHidden/>
          </w:rPr>
        </w:r>
        <w:r>
          <w:rPr>
            <w:noProof/>
            <w:webHidden/>
          </w:rPr>
          <w:fldChar w:fldCharType="separate"/>
        </w:r>
        <w:r>
          <w:rPr>
            <w:noProof/>
            <w:webHidden/>
          </w:rPr>
          <w:t>165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66" w:history="1">
        <w:r w:rsidRPr="00854ECC">
          <w:rPr>
            <w:rStyle w:val="Hyperlink"/>
            <w:noProof/>
          </w:rPr>
          <w:t>3.7.16</w:t>
        </w:r>
        <w:r>
          <w:rPr>
            <w:rFonts w:eastAsiaTheme="minorEastAsia" w:cstheme="minorBidi"/>
            <w:noProof/>
            <w:sz w:val="22"/>
            <w:szCs w:val="22"/>
          </w:rPr>
          <w:tab/>
        </w:r>
        <w:r w:rsidRPr="00854ECC">
          <w:rPr>
            <w:rStyle w:val="Hyperlink"/>
            <w:noProof/>
          </w:rPr>
          <w:t>getCreditLimits</w:t>
        </w:r>
        <w:r>
          <w:rPr>
            <w:noProof/>
            <w:webHidden/>
          </w:rPr>
          <w:tab/>
        </w:r>
        <w:r>
          <w:rPr>
            <w:noProof/>
            <w:webHidden/>
          </w:rPr>
          <w:fldChar w:fldCharType="begin"/>
        </w:r>
        <w:r>
          <w:rPr>
            <w:noProof/>
            <w:webHidden/>
          </w:rPr>
          <w:instrText xml:space="preserve"> PAGEREF _Toc472333166 \h </w:instrText>
        </w:r>
        <w:r>
          <w:rPr>
            <w:noProof/>
            <w:webHidden/>
          </w:rPr>
        </w:r>
        <w:r>
          <w:rPr>
            <w:noProof/>
            <w:webHidden/>
          </w:rPr>
          <w:fldChar w:fldCharType="separate"/>
        </w:r>
        <w:r>
          <w:rPr>
            <w:noProof/>
            <w:webHidden/>
          </w:rPr>
          <w:t>165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67" w:history="1">
        <w:r w:rsidRPr="00854ECC">
          <w:rPr>
            <w:rStyle w:val="Hyperlink"/>
            <w:noProof/>
          </w:rPr>
          <w:t>3.7.16.1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_Toc472333167 \h </w:instrText>
        </w:r>
        <w:r>
          <w:rPr>
            <w:noProof/>
            <w:webHidden/>
          </w:rPr>
        </w:r>
        <w:r>
          <w:rPr>
            <w:noProof/>
            <w:webHidden/>
          </w:rPr>
          <w:fldChar w:fldCharType="separate"/>
        </w:r>
        <w:r>
          <w:rPr>
            <w:noProof/>
            <w:webHidden/>
          </w:rPr>
          <w:t>165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68" w:history="1">
        <w:r w:rsidRPr="00854ECC">
          <w:rPr>
            <w:rStyle w:val="Hyperlink"/>
            <w:noProof/>
          </w:rPr>
          <w:t>3.7.16.1.1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_Toc472333168 \h </w:instrText>
        </w:r>
        <w:r>
          <w:rPr>
            <w:noProof/>
            <w:webHidden/>
          </w:rPr>
        </w:r>
        <w:r>
          <w:rPr>
            <w:noProof/>
            <w:webHidden/>
          </w:rPr>
          <w:fldChar w:fldCharType="separate"/>
        </w:r>
        <w:r>
          <w:rPr>
            <w:noProof/>
            <w:webHidden/>
          </w:rPr>
          <w:t>166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69" w:history="1">
        <w:r w:rsidRPr="00854ECC">
          <w:rPr>
            <w:rStyle w:val="Hyperlink"/>
            <w:noProof/>
          </w:rPr>
          <w:t>3.7.16.1.2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_Toc472333169 \h </w:instrText>
        </w:r>
        <w:r>
          <w:rPr>
            <w:noProof/>
            <w:webHidden/>
          </w:rPr>
        </w:r>
        <w:r>
          <w:rPr>
            <w:noProof/>
            <w:webHidden/>
          </w:rPr>
          <w:fldChar w:fldCharType="separate"/>
        </w:r>
        <w:r>
          <w:rPr>
            <w:noProof/>
            <w:webHidden/>
          </w:rPr>
          <w:t>166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70" w:history="1">
        <w:r w:rsidRPr="00854ECC">
          <w:rPr>
            <w:rStyle w:val="Hyperlink"/>
            <w:noProof/>
          </w:rPr>
          <w:t>3.7.16.2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_Toc472333170 \h </w:instrText>
        </w:r>
        <w:r>
          <w:rPr>
            <w:noProof/>
            <w:webHidden/>
          </w:rPr>
        </w:r>
        <w:r>
          <w:rPr>
            <w:noProof/>
            <w:webHidden/>
          </w:rPr>
          <w:fldChar w:fldCharType="separate"/>
        </w:r>
        <w:r>
          <w:rPr>
            <w:noProof/>
            <w:webHidden/>
          </w:rPr>
          <w:t>167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71" w:history="1">
        <w:r w:rsidRPr="00854ECC">
          <w:rPr>
            <w:rStyle w:val="Hyperlink"/>
            <w:noProof/>
          </w:rPr>
          <w:t>3.7.16.2.1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_Toc472333171 \h </w:instrText>
        </w:r>
        <w:r>
          <w:rPr>
            <w:noProof/>
            <w:webHidden/>
          </w:rPr>
        </w:r>
        <w:r>
          <w:rPr>
            <w:noProof/>
            <w:webHidden/>
          </w:rPr>
          <w:fldChar w:fldCharType="separate"/>
        </w:r>
        <w:r>
          <w:rPr>
            <w:noProof/>
            <w:webHidden/>
          </w:rPr>
          <w:t>167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72" w:history="1">
        <w:r w:rsidRPr="00854ECC">
          <w:rPr>
            <w:rStyle w:val="Hyperlink"/>
            <w:noProof/>
          </w:rPr>
          <w:t>3.7.16.2.2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_Toc472333172 \h </w:instrText>
        </w:r>
        <w:r>
          <w:rPr>
            <w:noProof/>
            <w:webHidden/>
          </w:rPr>
        </w:r>
        <w:r>
          <w:rPr>
            <w:noProof/>
            <w:webHidden/>
          </w:rPr>
          <w:fldChar w:fldCharType="separate"/>
        </w:r>
        <w:r>
          <w:rPr>
            <w:noProof/>
            <w:webHidden/>
          </w:rPr>
          <w:t>167</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73" w:history="1">
        <w:r w:rsidRPr="00854ECC">
          <w:rPr>
            <w:rStyle w:val="Hyperlink"/>
            <w:noProof/>
          </w:rPr>
          <w:t>3.7.17</w:t>
        </w:r>
        <w:r>
          <w:rPr>
            <w:rFonts w:eastAsiaTheme="minorEastAsia" w:cstheme="minorBidi"/>
            <w:noProof/>
            <w:sz w:val="22"/>
            <w:szCs w:val="22"/>
          </w:rPr>
          <w:tab/>
        </w:r>
        <w:r w:rsidRPr="00854ECC">
          <w:rPr>
            <w:rStyle w:val="Hyperlink"/>
            <w:noProof/>
          </w:rPr>
          <w:t>getObjektDaten</w:t>
        </w:r>
        <w:r>
          <w:rPr>
            <w:noProof/>
            <w:webHidden/>
          </w:rPr>
          <w:tab/>
        </w:r>
        <w:r>
          <w:rPr>
            <w:noProof/>
            <w:webHidden/>
          </w:rPr>
          <w:fldChar w:fldCharType="begin"/>
        </w:r>
        <w:r>
          <w:rPr>
            <w:noProof/>
            <w:webHidden/>
          </w:rPr>
          <w:instrText xml:space="preserve"> PAGEREF _Toc472333173 \h </w:instrText>
        </w:r>
        <w:r>
          <w:rPr>
            <w:noProof/>
            <w:webHidden/>
          </w:rPr>
        </w:r>
        <w:r>
          <w:rPr>
            <w:noProof/>
            <w:webHidden/>
          </w:rPr>
          <w:fldChar w:fldCharType="separate"/>
        </w:r>
        <w:r>
          <w:rPr>
            <w:noProof/>
            <w:webHidden/>
          </w:rPr>
          <w:t>168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74" w:history="1">
        <w:r w:rsidRPr="00854ECC">
          <w:rPr>
            <w:rStyle w:val="Hyperlink"/>
            <w:noProof/>
          </w:rPr>
          <w:t>3.7.18</w:t>
        </w:r>
        <w:r>
          <w:rPr>
            <w:rFonts w:eastAsiaTheme="minorEastAsia" w:cstheme="minorBidi"/>
            <w:noProof/>
            <w:sz w:val="22"/>
            <w:szCs w:val="22"/>
          </w:rPr>
          <w:tab/>
        </w:r>
        <w:r w:rsidRPr="00854ECC">
          <w:rPr>
            <w:rStyle w:val="Hyperlink"/>
            <w:noProof/>
          </w:rPr>
          <w:t>getObjektDatenByVIN</w:t>
        </w:r>
        <w:r>
          <w:rPr>
            <w:noProof/>
            <w:webHidden/>
          </w:rPr>
          <w:tab/>
        </w:r>
        <w:r>
          <w:rPr>
            <w:noProof/>
            <w:webHidden/>
          </w:rPr>
          <w:fldChar w:fldCharType="begin"/>
        </w:r>
        <w:r>
          <w:rPr>
            <w:noProof/>
            <w:webHidden/>
          </w:rPr>
          <w:instrText xml:space="preserve"> PAGEREF _Toc472333174 \h </w:instrText>
        </w:r>
        <w:r>
          <w:rPr>
            <w:noProof/>
            <w:webHidden/>
          </w:rPr>
        </w:r>
        <w:r>
          <w:rPr>
            <w:noProof/>
            <w:webHidden/>
          </w:rPr>
          <w:fldChar w:fldCharType="separate"/>
        </w:r>
        <w:r>
          <w:rPr>
            <w:noProof/>
            <w:webHidden/>
          </w:rPr>
          <w:t>168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75" w:history="1">
        <w:r w:rsidRPr="00854ECC">
          <w:rPr>
            <w:rStyle w:val="Hyperlink"/>
            <w:noProof/>
          </w:rPr>
          <w:t>3.7.19</w:t>
        </w:r>
        <w:r>
          <w:rPr>
            <w:rFonts w:eastAsiaTheme="minorEastAsia" w:cstheme="minorBidi"/>
            <w:noProof/>
            <w:sz w:val="22"/>
            <w:szCs w:val="22"/>
          </w:rPr>
          <w:tab/>
        </w:r>
        <w:r w:rsidRPr="00854ECC">
          <w:rPr>
            <w:rStyle w:val="Hyperlink"/>
            <w:noProof/>
          </w:rPr>
          <w:t>getParameter</w:t>
        </w:r>
        <w:r>
          <w:rPr>
            <w:noProof/>
            <w:webHidden/>
          </w:rPr>
          <w:tab/>
        </w:r>
        <w:r>
          <w:rPr>
            <w:noProof/>
            <w:webHidden/>
          </w:rPr>
          <w:fldChar w:fldCharType="begin"/>
        </w:r>
        <w:r>
          <w:rPr>
            <w:noProof/>
            <w:webHidden/>
          </w:rPr>
          <w:instrText xml:space="preserve"> PAGEREF _Toc472333175 \h </w:instrText>
        </w:r>
        <w:r>
          <w:rPr>
            <w:noProof/>
            <w:webHidden/>
          </w:rPr>
        </w:r>
        <w:r>
          <w:rPr>
            <w:noProof/>
            <w:webHidden/>
          </w:rPr>
          <w:fldChar w:fldCharType="separate"/>
        </w:r>
        <w:r>
          <w:rPr>
            <w:noProof/>
            <w:webHidden/>
          </w:rPr>
          <w:t>168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76" w:history="1">
        <w:r w:rsidRPr="00854ECC">
          <w:rPr>
            <w:rStyle w:val="Hyperlink"/>
            <w:noProof/>
          </w:rPr>
          <w:t>3.7.20</w:t>
        </w:r>
        <w:r>
          <w:rPr>
            <w:rFonts w:eastAsiaTheme="minorEastAsia" w:cstheme="minorBidi"/>
            <w:noProof/>
            <w:sz w:val="22"/>
            <w:szCs w:val="22"/>
          </w:rPr>
          <w:tab/>
        </w:r>
        <w:r w:rsidRPr="00854ECC">
          <w:rPr>
            <w:rStyle w:val="Hyperlink"/>
            <w:noProof/>
          </w:rPr>
          <w:t>getUploadDetail</w:t>
        </w:r>
        <w:r>
          <w:rPr>
            <w:noProof/>
            <w:webHidden/>
          </w:rPr>
          <w:tab/>
        </w:r>
        <w:r>
          <w:rPr>
            <w:noProof/>
            <w:webHidden/>
          </w:rPr>
          <w:fldChar w:fldCharType="begin"/>
        </w:r>
        <w:r>
          <w:rPr>
            <w:noProof/>
            <w:webHidden/>
          </w:rPr>
          <w:instrText xml:space="preserve"> PAGEREF _Toc472333176 \h </w:instrText>
        </w:r>
        <w:r>
          <w:rPr>
            <w:noProof/>
            <w:webHidden/>
          </w:rPr>
        </w:r>
        <w:r>
          <w:rPr>
            <w:noProof/>
            <w:webHidden/>
          </w:rPr>
          <w:fldChar w:fldCharType="separate"/>
        </w:r>
        <w:r>
          <w:rPr>
            <w:noProof/>
            <w:webHidden/>
          </w:rPr>
          <w:t>168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77" w:history="1">
        <w:r w:rsidRPr="00854ECC">
          <w:rPr>
            <w:rStyle w:val="Hyperlink"/>
            <w:noProof/>
          </w:rPr>
          <w:t>3.7.20.1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_Toc472333177 \h </w:instrText>
        </w:r>
        <w:r>
          <w:rPr>
            <w:noProof/>
            <w:webHidden/>
          </w:rPr>
        </w:r>
        <w:r>
          <w:rPr>
            <w:noProof/>
            <w:webHidden/>
          </w:rPr>
          <w:fldChar w:fldCharType="separate"/>
        </w:r>
        <w:r>
          <w:rPr>
            <w:noProof/>
            <w:webHidden/>
          </w:rPr>
          <w:t>168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78" w:history="1">
        <w:r w:rsidRPr="00854ECC">
          <w:rPr>
            <w:rStyle w:val="Hyperlink"/>
            <w:noProof/>
          </w:rPr>
          <w:t>3.7.20.1.1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_Toc472333178 \h </w:instrText>
        </w:r>
        <w:r>
          <w:rPr>
            <w:noProof/>
            <w:webHidden/>
          </w:rPr>
        </w:r>
        <w:r>
          <w:rPr>
            <w:noProof/>
            <w:webHidden/>
          </w:rPr>
          <w:fldChar w:fldCharType="separate"/>
        </w:r>
        <w:r>
          <w:rPr>
            <w:noProof/>
            <w:webHidden/>
          </w:rPr>
          <w:t>168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79" w:history="1">
        <w:r w:rsidRPr="00854ECC">
          <w:rPr>
            <w:rStyle w:val="Hyperlink"/>
            <w:noProof/>
          </w:rPr>
          <w:t>3.7.20.1.2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_Toc472333179 \h </w:instrText>
        </w:r>
        <w:r>
          <w:rPr>
            <w:noProof/>
            <w:webHidden/>
          </w:rPr>
        </w:r>
        <w:r>
          <w:rPr>
            <w:noProof/>
            <w:webHidden/>
          </w:rPr>
          <w:fldChar w:fldCharType="separate"/>
        </w:r>
        <w:r>
          <w:rPr>
            <w:noProof/>
            <w:webHidden/>
          </w:rPr>
          <w:t>168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80" w:history="1">
        <w:r w:rsidRPr="00854ECC">
          <w:rPr>
            <w:rStyle w:val="Hyperlink"/>
            <w:noProof/>
          </w:rPr>
          <w:t>3.7.20.2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_Toc472333180 \h </w:instrText>
        </w:r>
        <w:r>
          <w:rPr>
            <w:noProof/>
            <w:webHidden/>
          </w:rPr>
        </w:r>
        <w:r>
          <w:rPr>
            <w:noProof/>
            <w:webHidden/>
          </w:rPr>
          <w:fldChar w:fldCharType="separate"/>
        </w:r>
        <w:r>
          <w:rPr>
            <w:noProof/>
            <w:webHidden/>
          </w:rPr>
          <w:t>168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81" w:history="1">
        <w:r w:rsidRPr="00854ECC">
          <w:rPr>
            <w:rStyle w:val="Hyperlink"/>
            <w:noProof/>
          </w:rPr>
          <w:t>3.7.20.2.1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_Toc472333181 \h </w:instrText>
        </w:r>
        <w:r>
          <w:rPr>
            <w:noProof/>
            <w:webHidden/>
          </w:rPr>
        </w:r>
        <w:r>
          <w:rPr>
            <w:noProof/>
            <w:webHidden/>
          </w:rPr>
          <w:fldChar w:fldCharType="separate"/>
        </w:r>
        <w:r>
          <w:rPr>
            <w:noProof/>
            <w:webHidden/>
          </w:rPr>
          <w:t>168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82" w:history="1">
        <w:r w:rsidRPr="00854ECC">
          <w:rPr>
            <w:rStyle w:val="Hyperlink"/>
            <w:noProof/>
          </w:rPr>
          <w:t>3.7.20.2.2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_Toc472333182 \h </w:instrText>
        </w:r>
        <w:r>
          <w:rPr>
            <w:noProof/>
            <w:webHidden/>
          </w:rPr>
        </w:r>
        <w:r>
          <w:rPr>
            <w:noProof/>
            <w:webHidden/>
          </w:rPr>
          <w:fldChar w:fldCharType="separate"/>
        </w:r>
        <w:r>
          <w:rPr>
            <w:noProof/>
            <w:webHidden/>
          </w:rPr>
          <w:t>169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83" w:history="1">
        <w:r w:rsidRPr="00854ECC">
          <w:rPr>
            <w:rStyle w:val="Hyperlink"/>
            <w:noProof/>
          </w:rPr>
          <w:t>3.7.21</w:t>
        </w:r>
        <w:r>
          <w:rPr>
            <w:rFonts w:eastAsiaTheme="minorEastAsia" w:cstheme="minorBidi"/>
            <w:noProof/>
            <w:sz w:val="22"/>
            <w:szCs w:val="22"/>
          </w:rPr>
          <w:tab/>
        </w:r>
        <w:r w:rsidRPr="00854ECC">
          <w:rPr>
            <w:rStyle w:val="Hyperlink"/>
            <w:noProof/>
          </w:rPr>
          <w:t>listAvailableInsurance</w:t>
        </w:r>
        <w:r>
          <w:rPr>
            <w:noProof/>
            <w:webHidden/>
          </w:rPr>
          <w:tab/>
        </w:r>
        <w:r>
          <w:rPr>
            <w:noProof/>
            <w:webHidden/>
          </w:rPr>
          <w:fldChar w:fldCharType="begin"/>
        </w:r>
        <w:r>
          <w:rPr>
            <w:noProof/>
            <w:webHidden/>
          </w:rPr>
          <w:instrText xml:space="preserve"> PAGEREF _Toc472333183 \h </w:instrText>
        </w:r>
        <w:r>
          <w:rPr>
            <w:noProof/>
            <w:webHidden/>
          </w:rPr>
        </w:r>
        <w:r>
          <w:rPr>
            <w:noProof/>
            <w:webHidden/>
          </w:rPr>
          <w:fldChar w:fldCharType="separate"/>
        </w:r>
        <w:r>
          <w:rPr>
            <w:noProof/>
            <w:webHidden/>
          </w:rPr>
          <w:t>170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84" w:history="1">
        <w:r w:rsidRPr="00854ECC">
          <w:rPr>
            <w:rStyle w:val="Hyperlink"/>
            <w:noProof/>
          </w:rPr>
          <w:t>3.7.21.1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_Toc472333184 \h </w:instrText>
        </w:r>
        <w:r>
          <w:rPr>
            <w:noProof/>
            <w:webHidden/>
          </w:rPr>
        </w:r>
        <w:r>
          <w:rPr>
            <w:noProof/>
            <w:webHidden/>
          </w:rPr>
          <w:fldChar w:fldCharType="separate"/>
        </w:r>
        <w:r>
          <w:rPr>
            <w:noProof/>
            <w:webHidden/>
          </w:rPr>
          <w:t>170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85" w:history="1">
        <w:r w:rsidRPr="00854ECC">
          <w:rPr>
            <w:rStyle w:val="Hyperlink"/>
            <w:noProof/>
          </w:rPr>
          <w:t>3.7.21.1.1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_Toc472333185 \h </w:instrText>
        </w:r>
        <w:r>
          <w:rPr>
            <w:noProof/>
            <w:webHidden/>
          </w:rPr>
        </w:r>
        <w:r>
          <w:rPr>
            <w:noProof/>
            <w:webHidden/>
          </w:rPr>
          <w:fldChar w:fldCharType="separate"/>
        </w:r>
        <w:r>
          <w:rPr>
            <w:noProof/>
            <w:webHidden/>
          </w:rPr>
          <w:t>170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86" w:history="1">
        <w:r w:rsidRPr="00854ECC">
          <w:rPr>
            <w:rStyle w:val="Hyperlink"/>
            <w:noProof/>
          </w:rPr>
          <w:t>3.7.21.1.2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_Toc472333186 \h </w:instrText>
        </w:r>
        <w:r>
          <w:rPr>
            <w:noProof/>
            <w:webHidden/>
          </w:rPr>
        </w:r>
        <w:r>
          <w:rPr>
            <w:noProof/>
            <w:webHidden/>
          </w:rPr>
          <w:fldChar w:fldCharType="separate"/>
        </w:r>
        <w:r>
          <w:rPr>
            <w:noProof/>
            <w:webHidden/>
          </w:rPr>
          <w:t>170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87" w:history="1">
        <w:r w:rsidRPr="00854ECC">
          <w:rPr>
            <w:rStyle w:val="Hyperlink"/>
            <w:noProof/>
          </w:rPr>
          <w:t>3.7.21.2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_Toc472333187 \h </w:instrText>
        </w:r>
        <w:r>
          <w:rPr>
            <w:noProof/>
            <w:webHidden/>
          </w:rPr>
        </w:r>
        <w:r>
          <w:rPr>
            <w:noProof/>
            <w:webHidden/>
          </w:rPr>
          <w:fldChar w:fldCharType="separate"/>
        </w:r>
        <w:r>
          <w:rPr>
            <w:noProof/>
            <w:webHidden/>
          </w:rPr>
          <w:t>170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88" w:history="1">
        <w:r w:rsidRPr="00854ECC">
          <w:rPr>
            <w:rStyle w:val="Hyperlink"/>
            <w:noProof/>
          </w:rPr>
          <w:t>3.7.21.2.1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_Toc472333188 \h </w:instrText>
        </w:r>
        <w:r>
          <w:rPr>
            <w:noProof/>
            <w:webHidden/>
          </w:rPr>
        </w:r>
        <w:r>
          <w:rPr>
            <w:noProof/>
            <w:webHidden/>
          </w:rPr>
          <w:fldChar w:fldCharType="separate"/>
        </w:r>
        <w:r>
          <w:rPr>
            <w:noProof/>
            <w:webHidden/>
          </w:rPr>
          <w:t>170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89" w:history="1">
        <w:r w:rsidRPr="00854ECC">
          <w:rPr>
            <w:rStyle w:val="Hyperlink"/>
            <w:noProof/>
          </w:rPr>
          <w:t>3.7.21.2.2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_Toc472333189 \h </w:instrText>
        </w:r>
        <w:r>
          <w:rPr>
            <w:noProof/>
            <w:webHidden/>
          </w:rPr>
        </w:r>
        <w:r>
          <w:rPr>
            <w:noProof/>
            <w:webHidden/>
          </w:rPr>
          <w:fldChar w:fldCharType="separate"/>
        </w:r>
        <w:r>
          <w:rPr>
            <w:noProof/>
            <w:webHidden/>
          </w:rPr>
          <w:t>170</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90" w:history="1">
        <w:r w:rsidRPr="00854ECC">
          <w:rPr>
            <w:rStyle w:val="Hyperlink"/>
            <w:noProof/>
          </w:rPr>
          <w:t>3.7.22</w:t>
        </w:r>
        <w:r>
          <w:rPr>
            <w:rFonts w:eastAsiaTheme="minorEastAsia" w:cstheme="minorBidi"/>
            <w:noProof/>
            <w:sz w:val="22"/>
            <w:szCs w:val="22"/>
          </w:rPr>
          <w:tab/>
        </w:r>
        <w:r w:rsidRPr="00854ECC">
          <w:rPr>
            <w:rStyle w:val="Hyperlink"/>
            <w:noProof/>
          </w:rPr>
          <w:t>listAvailableKundentypen</w:t>
        </w:r>
        <w:r>
          <w:rPr>
            <w:noProof/>
            <w:webHidden/>
          </w:rPr>
          <w:tab/>
        </w:r>
        <w:r>
          <w:rPr>
            <w:noProof/>
            <w:webHidden/>
          </w:rPr>
          <w:fldChar w:fldCharType="begin"/>
        </w:r>
        <w:r>
          <w:rPr>
            <w:noProof/>
            <w:webHidden/>
          </w:rPr>
          <w:instrText xml:space="preserve"> PAGEREF _Toc472333190 \h </w:instrText>
        </w:r>
        <w:r>
          <w:rPr>
            <w:noProof/>
            <w:webHidden/>
          </w:rPr>
        </w:r>
        <w:r>
          <w:rPr>
            <w:noProof/>
            <w:webHidden/>
          </w:rPr>
          <w:fldChar w:fldCharType="separate"/>
        </w:r>
        <w:r>
          <w:rPr>
            <w:noProof/>
            <w:webHidden/>
          </w:rPr>
          <w:t>171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91" w:history="1">
        <w:r w:rsidRPr="00854ECC">
          <w:rPr>
            <w:rStyle w:val="Hyperlink"/>
            <w:noProof/>
          </w:rPr>
          <w:t>3.7.23</w:t>
        </w:r>
        <w:r>
          <w:rPr>
            <w:rFonts w:eastAsiaTheme="minorEastAsia" w:cstheme="minorBidi"/>
            <w:noProof/>
            <w:sz w:val="22"/>
            <w:szCs w:val="22"/>
          </w:rPr>
          <w:tab/>
        </w:r>
        <w:r w:rsidRPr="00854ECC">
          <w:rPr>
            <w:rStyle w:val="Hyperlink"/>
            <w:noProof/>
          </w:rPr>
          <w:t>listAvailableLenker</w:t>
        </w:r>
        <w:r>
          <w:rPr>
            <w:noProof/>
            <w:webHidden/>
          </w:rPr>
          <w:tab/>
        </w:r>
        <w:r>
          <w:rPr>
            <w:noProof/>
            <w:webHidden/>
          </w:rPr>
          <w:fldChar w:fldCharType="begin"/>
        </w:r>
        <w:r>
          <w:rPr>
            <w:noProof/>
            <w:webHidden/>
          </w:rPr>
          <w:instrText xml:space="preserve"> PAGEREF _Toc472333191 \h </w:instrText>
        </w:r>
        <w:r>
          <w:rPr>
            <w:noProof/>
            <w:webHidden/>
          </w:rPr>
        </w:r>
        <w:r>
          <w:rPr>
            <w:noProof/>
            <w:webHidden/>
          </w:rPr>
          <w:fldChar w:fldCharType="separate"/>
        </w:r>
        <w:r>
          <w:rPr>
            <w:noProof/>
            <w:webHidden/>
          </w:rPr>
          <w:t>171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92" w:history="1">
        <w:r w:rsidRPr="00854ECC">
          <w:rPr>
            <w:rStyle w:val="Hyperlink"/>
            <w:noProof/>
          </w:rPr>
          <w:t>3.7.23.1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_Toc472333192 \h </w:instrText>
        </w:r>
        <w:r>
          <w:rPr>
            <w:noProof/>
            <w:webHidden/>
          </w:rPr>
        </w:r>
        <w:r>
          <w:rPr>
            <w:noProof/>
            <w:webHidden/>
          </w:rPr>
          <w:fldChar w:fldCharType="separate"/>
        </w:r>
        <w:r>
          <w:rPr>
            <w:noProof/>
            <w:webHidden/>
          </w:rPr>
          <w:t>171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93" w:history="1">
        <w:r w:rsidRPr="00854ECC">
          <w:rPr>
            <w:rStyle w:val="Hyperlink"/>
            <w:noProof/>
          </w:rPr>
          <w:t>3.7.23.1.1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_Toc472333193 \h </w:instrText>
        </w:r>
        <w:r>
          <w:rPr>
            <w:noProof/>
            <w:webHidden/>
          </w:rPr>
        </w:r>
        <w:r>
          <w:rPr>
            <w:noProof/>
            <w:webHidden/>
          </w:rPr>
          <w:fldChar w:fldCharType="separate"/>
        </w:r>
        <w:r>
          <w:rPr>
            <w:noProof/>
            <w:webHidden/>
          </w:rPr>
          <w:t>171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94" w:history="1">
        <w:r w:rsidRPr="00854ECC">
          <w:rPr>
            <w:rStyle w:val="Hyperlink"/>
            <w:noProof/>
          </w:rPr>
          <w:t>3.7.23.1.2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_Toc472333194 \h </w:instrText>
        </w:r>
        <w:r>
          <w:rPr>
            <w:noProof/>
            <w:webHidden/>
          </w:rPr>
        </w:r>
        <w:r>
          <w:rPr>
            <w:noProof/>
            <w:webHidden/>
          </w:rPr>
          <w:fldChar w:fldCharType="separate"/>
        </w:r>
        <w:r>
          <w:rPr>
            <w:noProof/>
            <w:webHidden/>
          </w:rPr>
          <w:t>171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195" w:history="1">
        <w:r w:rsidRPr="00854ECC">
          <w:rPr>
            <w:rStyle w:val="Hyperlink"/>
            <w:noProof/>
          </w:rPr>
          <w:t>3.7.23.2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_Toc472333195 \h </w:instrText>
        </w:r>
        <w:r>
          <w:rPr>
            <w:noProof/>
            <w:webHidden/>
          </w:rPr>
        </w:r>
        <w:r>
          <w:rPr>
            <w:noProof/>
            <w:webHidden/>
          </w:rPr>
          <w:fldChar w:fldCharType="separate"/>
        </w:r>
        <w:r>
          <w:rPr>
            <w:noProof/>
            <w:webHidden/>
          </w:rPr>
          <w:t>171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96" w:history="1">
        <w:r w:rsidRPr="00854ECC">
          <w:rPr>
            <w:rStyle w:val="Hyperlink"/>
            <w:noProof/>
          </w:rPr>
          <w:t>3.7.23.2.1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_Toc472333196 \h </w:instrText>
        </w:r>
        <w:r>
          <w:rPr>
            <w:noProof/>
            <w:webHidden/>
          </w:rPr>
        </w:r>
        <w:r>
          <w:rPr>
            <w:noProof/>
            <w:webHidden/>
          </w:rPr>
          <w:fldChar w:fldCharType="separate"/>
        </w:r>
        <w:r>
          <w:rPr>
            <w:noProof/>
            <w:webHidden/>
          </w:rPr>
          <w:t>171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197" w:history="1">
        <w:r w:rsidRPr="00854ECC">
          <w:rPr>
            <w:rStyle w:val="Hyperlink"/>
            <w:noProof/>
          </w:rPr>
          <w:t>3.7.23.2.2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_Toc472333197 \h </w:instrText>
        </w:r>
        <w:r>
          <w:rPr>
            <w:noProof/>
            <w:webHidden/>
          </w:rPr>
        </w:r>
        <w:r>
          <w:rPr>
            <w:noProof/>
            <w:webHidden/>
          </w:rPr>
          <w:fldChar w:fldCharType="separate"/>
        </w:r>
        <w:r>
          <w:rPr>
            <w:noProof/>
            <w:webHidden/>
          </w:rPr>
          <w:t>171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98" w:history="1">
        <w:r w:rsidRPr="00854ECC">
          <w:rPr>
            <w:rStyle w:val="Hyperlink"/>
            <w:noProof/>
          </w:rPr>
          <w:t>3.7.24</w:t>
        </w:r>
        <w:r>
          <w:rPr>
            <w:rFonts w:eastAsiaTheme="minorEastAsia" w:cstheme="minorBidi"/>
            <w:noProof/>
            <w:sz w:val="22"/>
            <w:szCs w:val="22"/>
          </w:rPr>
          <w:tab/>
        </w:r>
        <w:r w:rsidRPr="00854ECC">
          <w:rPr>
            <w:rStyle w:val="Hyperlink"/>
            <w:noProof/>
          </w:rPr>
          <w:t>listAvailableNutzungsarten</w:t>
        </w:r>
        <w:r>
          <w:rPr>
            <w:noProof/>
            <w:webHidden/>
          </w:rPr>
          <w:tab/>
        </w:r>
        <w:r>
          <w:rPr>
            <w:noProof/>
            <w:webHidden/>
          </w:rPr>
          <w:fldChar w:fldCharType="begin"/>
        </w:r>
        <w:r>
          <w:rPr>
            <w:noProof/>
            <w:webHidden/>
          </w:rPr>
          <w:instrText xml:space="preserve"> PAGEREF _Toc472333198 \h </w:instrText>
        </w:r>
        <w:r>
          <w:rPr>
            <w:noProof/>
            <w:webHidden/>
          </w:rPr>
        </w:r>
        <w:r>
          <w:rPr>
            <w:noProof/>
            <w:webHidden/>
          </w:rPr>
          <w:fldChar w:fldCharType="separate"/>
        </w:r>
        <w:r>
          <w:rPr>
            <w:noProof/>
            <w:webHidden/>
          </w:rPr>
          <w:t>171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199" w:history="1">
        <w:r w:rsidRPr="00854ECC">
          <w:rPr>
            <w:rStyle w:val="Hyperlink"/>
            <w:noProof/>
          </w:rPr>
          <w:t>3.7.25</w:t>
        </w:r>
        <w:r>
          <w:rPr>
            <w:rFonts w:eastAsiaTheme="minorEastAsia" w:cstheme="minorBidi"/>
            <w:noProof/>
            <w:sz w:val="22"/>
            <w:szCs w:val="22"/>
          </w:rPr>
          <w:tab/>
        </w:r>
        <w:r w:rsidRPr="00854ECC">
          <w:rPr>
            <w:rStyle w:val="Hyperlink"/>
            <w:noProof/>
          </w:rPr>
          <w:t>listAvailableObjektarten</w:t>
        </w:r>
        <w:r>
          <w:rPr>
            <w:noProof/>
            <w:webHidden/>
          </w:rPr>
          <w:tab/>
        </w:r>
        <w:r>
          <w:rPr>
            <w:noProof/>
            <w:webHidden/>
          </w:rPr>
          <w:fldChar w:fldCharType="begin"/>
        </w:r>
        <w:r>
          <w:rPr>
            <w:noProof/>
            <w:webHidden/>
          </w:rPr>
          <w:instrText xml:space="preserve"> PAGEREF _Toc472333199 \h </w:instrText>
        </w:r>
        <w:r>
          <w:rPr>
            <w:noProof/>
            <w:webHidden/>
          </w:rPr>
        </w:r>
        <w:r>
          <w:rPr>
            <w:noProof/>
            <w:webHidden/>
          </w:rPr>
          <w:fldChar w:fldCharType="separate"/>
        </w:r>
        <w:r>
          <w:rPr>
            <w:noProof/>
            <w:webHidden/>
          </w:rPr>
          <w:t>172</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200" w:history="1">
        <w:r w:rsidRPr="00854ECC">
          <w:rPr>
            <w:rStyle w:val="Hyperlink"/>
            <w:noProof/>
          </w:rPr>
          <w:t>3.7.26</w:t>
        </w:r>
        <w:r>
          <w:rPr>
            <w:rFonts w:eastAsiaTheme="minorEastAsia" w:cstheme="minorBidi"/>
            <w:noProof/>
            <w:sz w:val="22"/>
            <w:szCs w:val="22"/>
          </w:rPr>
          <w:tab/>
        </w:r>
        <w:r w:rsidRPr="00854ECC">
          <w:rPr>
            <w:rStyle w:val="Hyperlink"/>
            <w:noProof/>
          </w:rPr>
          <w:t>listAvaiableObjekttypen</w:t>
        </w:r>
        <w:r>
          <w:rPr>
            <w:noProof/>
            <w:webHidden/>
          </w:rPr>
          <w:tab/>
        </w:r>
        <w:r>
          <w:rPr>
            <w:noProof/>
            <w:webHidden/>
          </w:rPr>
          <w:fldChar w:fldCharType="begin"/>
        </w:r>
        <w:r>
          <w:rPr>
            <w:noProof/>
            <w:webHidden/>
          </w:rPr>
          <w:instrText xml:space="preserve"> PAGEREF _Toc472333200 \h </w:instrText>
        </w:r>
        <w:r>
          <w:rPr>
            <w:noProof/>
            <w:webHidden/>
          </w:rPr>
        </w:r>
        <w:r>
          <w:rPr>
            <w:noProof/>
            <w:webHidden/>
          </w:rPr>
          <w:fldChar w:fldCharType="separate"/>
        </w:r>
        <w:r>
          <w:rPr>
            <w:noProof/>
            <w:webHidden/>
          </w:rPr>
          <w:t>172</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201" w:history="1">
        <w:r w:rsidRPr="00854ECC">
          <w:rPr>
            <w:rStyle w:val="Hyperlink"/>
            <w:noProof/>
          </w:rPr>
          <w:t>3.7.27</w:t>
        </w:r>
        <w:r>
          <w:rPr>
            <w:rFonts w:eastAsiaTheme="minorEastAsia" w:cstheme="minorBidi"/>
            <w:noProof/>
            <w:sz w:val="22"/>
            <w:szCs w:val="22"/>
          </w:rPr>
          <w:tab/>
        </w:r>
        <w:r w:rsidRPr="00854ECC">
          <w:rPr>
            <w:rStyle w:val="Hyperlink"/>
            <w:noProof/>
          </w:rPr>
          <w:t>listAvailableProdukte</w:t>
        </w:r>
        <w:r>
          <w:rPr>
            <w:noProof/>
            <w:webHidden/>
          </w:rPr>
          <w:tab/>
        </w:r>
        <w:r>
          <w:rPr>
            <w:noProof/>
            <w:webHidden/>
          </w:rPr>
          <w:fldChar w:fldCharType="begin"/>
        </w:r>
        <w:r>
          <w:rPr>
            <w:noProof/>
            <w:webHidden/>
          </w:rPr>
          <w:instrText xml:space="preserve"> PAGEREF _Toc472333201 \h </w:instrText>
        </w:r>
        <w:r>
          <w:rPr>
            <w:noProof/>
            <w:webHidden/>
          </w:rPr>
        </w:r>
        <w:r>
          <w:rPr>
            <w:noProof/>
            <w:webHidden/>
          </w:rPr>
          <w:fldChar w:fldCharType="separate"/>
        </w:r>
        <w:r>
          <w:rPr>
            <w:noProof/>
            <w:webHidden/>
          </w:rPr>
          <w:t>172</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202" w:history="1">
        <w:r w:rsidRPr="00854ECC">
          <w:rPr>
            <w:rStyle w:val="Hyperlink"/>
            <w:noProof/>
          </w:rPr>
          <w:t>3.7.28</w:t>
        </w:r>
        <w:r>
          <w:rPr>
            <w:rFonts w:eastAsiaTheme="minorEastAsia" w:cstheme="minorBidi"/>
            <w:noProof/>
            <w:sz w:val="22"/>
            <w:szCs w:val="22"/>
          </w:rPr>
          <w:tab/>
        </w:r>
        <w:r w:rsidRPr="00854ECC">
          <w:rPr>
            <w:rStyle w:val="Hyperlink"/>
            <w:noProof/>
          </w:rPr>
          <w:t>listAvailableServices</w:t>
        </w:r>
        <w:r>
          <w:rPr>
            <w:noProof/>
            <w:webHidden/>
          </w:rPr>
          <w:tab/>
        </w:r>
        <w:r>
          <w:rPr>
            <w:noProof/>
            <w:webHidden/>
          </w:rPr>
          <w:fldChar w:fldCharType="begin"/>
        </w:r>
        <w:r>
          <w:rPr>
            <w:noProof/>
            <w:webHidden/>
          </w:rPr>
          <w:instrText xml:space="preserve"> PAGEREF _Toc472333202 \h </w:instrText>
        </w:r>
        <w:r>
          <w:rPr>
            <w:noProof/>
            <w:webHidden/>
          </w:rPr>
        </w:r>
        <w:r>
          <w:rPr>
            <w:noProof/>
            <w:webHidden/>
          </w:rPr>
          <w:fldChar w:fldCharType="separate"/>
        </w:r>
        <w:r>
          <w:rPr>
            <w:noProof/>
            <w:webHidden/>
          </w:rPr>
          <w:t>172</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203" w:history="1">
        <w:r w:rsidRPr="00854ECC">
          <w:rPr>
            <w:rStyle w:val="Hyperlink"/>
            <w:noProof/>
          </w:rPr>
          <w:t>3.7.29</w:t>
        </w:r>
        <w:r>
          <w:rPr>
            <w:rFonts w:eastAsiaTheme="minorEastAsia" w:cstheme="minorBidi"/>
            <w:noProof/>
            <w:sz w:val="22"/>
            <w:szCs w:val="22"/>
          </w:rPr>
          <w:tab/>
        </w:r>
        <w:r w:rsidRPr="00854ECC">
          <w:rPr>
            <w:rStyle w:val="Hyperlink"/>
            <w:noProof/>
          </w:rPr>
          <w:t>processAntragEinreichung</w:t>
        </w:r>
        <w:r>
          <w:rPr>
            <w:noProof/>
            <w:webHidden/>
          </w:rPr>
          <w:tab/>
        </w:r>
        <w:r>
          <w:rPr>
            <w:noProof/>
            <w:webHidden/>
          </w:rPr>
          <w:fldChar w:fldCharType="begin"/>
        </w:r>
        <w:r>
          <w:rPr>
            <w:noProof/>
            <w:webHidden/>
          </w:rPr>
          <w:instrText xml:space="preserve"> PAGEREF _Toc472333203 \h </w:instrText>
        </w:r>
        <w:r>
          <w:rPr>
            <w:noProof/>
            <w:webHidden/>
          </w:rPr>
        </w:r>
        <w:r>
          <w:rPr>
            <w:noProof/>
            <w:webHidden/>
          </w:rPr>
          <w:fldChar w:fldCharType="separate"/>
        </w:r>
        <w:r>
          <w:rPr>
            <w:noProof/>
            <w:webHidden/>
          </w:rPr>
          <w:t>172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204" w:history="1">
        <w:r w:rsidRPr="00854ECC">
          <w:rPr>
            <w:rStyle w:val="Hyperlink"/>
            <w:noProof/>
          </w:rPr>
          <w:t>3.7.29.1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_Toc472333204 \h </w:instrText>
        </w:r>
        <w:r>
          <w:rPr>
            <w:noProof/>
            <w:webHidden/>
          </w:rPr>
        </w:r>
        <w:r>
          <w:rPr>
            <w:noProof/>
            <w:webHidden/>
          </w:rPr>
          <w:fldChar w:fldCharType="separate"/>
        </w:r>
        <w:r>
          <w:rPr>
            <w:noProof/>
            <w:webHidden/>
          </w:rPr>
          <w:t>172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05" w:history="1">
        <w:r w:rsidRPr="00854ECC">
          <w:rPr>
            <w:rStyle w:val="Hyperlink"/>
            <w:noProof/>
          </w:rPr>
          <w:t>3.7.29.1.1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_Toc472333205 \h </w:instrText>
        </w:r>
        <w:r>
          <w:rPr>
            <w:noProof/>
            <w:webHidden/>
          </w:rPr>
        </w:r>
        <w:r>
          <w:rPr>
            <w:noProof/>
            <w:webHidden/>
          </w:rPr>
          <w:fldChar w:fldCharType="separate"/>
        </w:r>
        <w:r>
          <w:rPr>
            <w:noProof/>
            <w:webHidden/>
          </w:rPr>
          <w:t>172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06" w:history="1">
        <w:r w:rsidRPr="00854ECC">
          <w:rPr>
            <w:rStyle w:val="Hyperlink"/>
            <w:noProof/>
          </w:rPr>
          <w:t>3.7.29.1.2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_Toc472333206 \h </w:instrText>
        </w:r>
        <w:r>
          <w:rPr>
            <w:noProof/>
            <w:webHidden/>
          </w:rPr>
        </w:r>
        <w:r>
          <w:rPr>
            <w:noProof/>
            <w:webHidden/>
          </w:rPr>
          <w:fldChar w:fldCharType="separate"/>
        </w:r>
        <w:r>
          <w:rPr>
            <w:noProof/>
            <w:webHidden/>
          </w:rPr>
          <w:t>172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207" w:history="1">
        <w:r w:rsidRPr="00854ECC">
          <w:rPr>
            <w:rStyle w:val="Hyperlink"/>
            <w:noProof/>
          </w:rPr>
          <w:t>3.7.29.2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_Toc472333207 \h </w:instrText>
        </w:r>
        <w:r>
          <w:rPr>
            <w:noProof/>
            <w:webHidden/>
          </w:rPr>
        </w:r>
        <w:r>
          <w:rPr>
            <w:noProof/>
            <w:webHidden/>
          </w:rPr>
          <w:fldChar w:fldCharType="separate"/>
        </w:r>
        <w:r>
          <w:rPr>
            <w:noProof/>
            <w:webHidden/>
          </w:rPr>
          <w:t>173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08" w:history="1">
        <w:r w:rsidRPr="00854ECC">
          <w:rPr>
            <w:rStyle w:val="Hyperlink"/>
            <w:noProof/>
          </w:rPr>
          <w:t>3.7.29.2.1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_Toc472333208 \h </w:instrText>
        </w:r>
        <w:r>
          <w:rPr>
            <w:noProof/>
            <w:webHidden/>
          </w:rPr>
        </w:r>
        <w:r>
          <w:rPr>
            <w:noProof/>
            <w:webHidden/>
          </w:rPr>
          <w:fldChar w:fldCharType="separate"/>
        </w:r>
        <w:r>
          <w:rPr>
            <w:noProof/>
            <w:webHidden/>
          </w:rPr>
          <w:t>173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09" w:history="1">
        <w:r w:rsidRPr="00854ECC">
          <w:rPr>
            <w:rStyle w:val="Hyperlink"/>
            <w:noProof/>
          </w:rPr>
          <w:t>3.7.29.2.2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_Toc472333209 \h </w:instrText>
        </w:r>
        <w:r>
          <w:rPr>
            <w:noProof/>
            <w:webHidden/>
          </w:rPr>
        </w:r>
        <w:r>
          <w:rPr>
            <w:noProof/>
            <w:webHidden/>
          </w:rPr>
          <w:fldChar w:fldCharType="separate"/>
        </w:r>
        <w:r>
          <w:rPr>
            <w:noProof/>
            <w:webHidden/>
          </w:rPr>
          <w:t>173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210" w:history="1">
        <w:r w:rsidRPr="00854ECC">
          <w:rPr>
            <w:rStyle w:val="Hyperlink"/>
            <w:noProof/>
          </w:rPr>
          <w:t>3.7.30</w:t>
        </w:r>
        <w:r>
          <w:rPr>
            <w:rFonts w:eastAsiaTheme="minorEastAsia" w:cstheme="minorBidi"/>
            <w:noProof/>
            <w:sz w:val="22"/>
            <w:szCs w:val="22"/>
          </w:rPr>
          <w:tab/>
        </w:r>
        <w:r w:rsidRPr="00854ECC">
          <w:rPr>
            <w:rStyle w:val="Hyperlink"/>
            <w:noProof/>
          </w:rPr>
          <w:t>processFinVorEinreichung</w:t>
        </w:r>
        <w:r>
          <w:rPr>
            <w:noProof/>
            <w:webHidden/>
          </w:rPr>
          <w:tab/>
        </w:r>
        <w:r>
          <w:rPr>
            <w:noProof/>
            <w:webHidden/>
          </w:rPr>
          <w:fldChar w:fldCharType="begin"/>
        </w:r>
        <w:r>
          <w:rPr>
            <w:noProof/>
            <w:webHidden/>
          </w:rPr>
          <w:instrText xml:space="preserve"> PAGEREF _Toc472333210 \h </w:instrText>
        </w:r>
        <w:r>
          <w:rPr>
            <w:noProof/>
            <w:webHidden/>
          </w:rPr>
        </w:r>
        <w:r>
          <w:rPr>
            <w:noProof/>
            <w:webHidden/>
          </w:rPr>
          <w:fldChar w:fldCharType="separate"/>
        </w:r>
        <w:r>
          <w:rPr>
            <w:noProof/>
            <w:webHidden/>
          </w:rPr>
          <w:t>173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211" w:history="1">
        <w:r w:rsidRPr="00854ECC">
          <w:rPr>
            <w:rStyle w:val="Hyperlink"/>
            <w:noProof/>
          </w:rPr>
          <w:t>3.7.30.1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_Toc472333211 \h </w:instrText>
        </w:r>
        <w:r>
          <w:rPr>
            <w:noProof/>
            <w:webHidden/>
          </w:rPr>
        </w:r>
        <w:r>
          <w:rPr>
            <w:noProof/>
            <w:webHidden/>
          </w:rPr>
          <w:fldChar w:fldCharType="separate"/>
        </w:r>
        <w:r>
          <w:rPr>
            <w:noProof/>
            <w:webHidden/>
          </w:rPr>
          <w:t>173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12" w:history="1">
        <w:r w:rsidRPr="00854ECC">
          <w:rPr>
            <w:rStyle w:val="Hyperlink"/>
            <w:noProof/>
          </w:rPr>
          <w:t>3.7.30.1.1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_Toc472333212 \h </w:instrText>
        </w:r>
        <w:r>
          <w:rPr>
            <w:noProof/>
            <w:webHidden/>
          </w:rPr>
        </w:r>
        <w:r>
          <w:rPr>
            <w:noProof/>
            <w:webHidden/>
          </w:rPr>
          <w:fldChar w:fldCharType="separate"/>
        </w:r>
        <w:r>
          <w:rPr>
            <w:noProof/>
            <w:webHidden/>
          </w:rPr>
          <w:t>173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13" w:history="1">
        <w:r w:rsidRPr="00854ECC">
          <w:rPr>
            <w:rStyle w:val="Hyperlink"/>
            <w:noProof/>
          </w:rPr>
          <w:t>3.7.30.1.2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_Toc472333213 \h </w:instrText>
        </w:r>
        <w:r>
          <w:rPr>
            <w:noProof/>
            <w:webHidden/>
          </w:rPr>
        </w:r>
        <w:r>
          <w:rPr>
            <w:noProof/>
            <w:webHidden/>
          </w:rPr>
          <w:fldChar w:fldCharType="separate"/>
        </w:r>
        <w:r>
          <w:rPr>
            <w:noProof/>
            <w:webHidden/>
          </w:rPr>
          <w:t>174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214" w:history="1">
        <w:r w:rsidRPr="00854ECC">
          <w:rPr>
            <w:rStyle w:val="Hyperlink"/>
            <w:noProof/>
          </w:rPr>
          <w:t>3.7.30.2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_Toc472333214 \h </w:instrText>
        </w:r>
        <w:r>
          <w:rPr>
            <w:noProof/>
            <w:webHidden/>
          </w:rPr>
        </w:r>
        <w:r>
          <w:rPr>
            <w:noProof/>
            <w:webHidden/>
          </w:rPr>
          <w:fldChar w:fldCharType="separate"/>
        </w:r>
        <w:r>
          <w:rPr>
            <w:noProof/>
            <w:webHidden/>
          </w:rPr>
          <w:t>174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15" w:history="1">
        <w:r w:rsidRPr="00854ECC">
          <w:rPr>
            <w:rStyle w:val="Hyperlink"/>
            <w:noProof/>
          </w:rPr>
          <w:t>3.7.30.2.1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_Toc472333215 \h </w:instrText>
        </w:r>
        <w:r>
          <w:rPr>
            <w:noProof/>
            <w:webHidden/>
          </w:rPr>
        </w:r>
        <w:r>
          <w:rPr>
            <w:noProof/>
            <w:webHidden/>
          </w:rPr>
          <w:fldChar w:fldCharType="separate"/>
        </w:r>
        <w:r>
          <w:rPr>
            <w:noProof/>
            <w:webHidden/>
          </w:rPr>
          <w:t>174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16" w:history="1">
        <w:r w:rsidRPr="00854ECC">
          <w:rPr>
            <w:rStyle w:val="Hyperlink"/>
            <w:noProof/>
          </w:rPr>
          <w:t>3.7.30.2.2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_Toc472333216 \h </w:instrText>
        </w:r>
        <w:r>
          <w:rPr>
            <w:noProof/>
            <w:webHidden/>
          </w:rPr>
        </w:r>
        <w:r>
          <w:rPr>
            <w:noProof/>
            <w:webHidden/>
          </w:rPr>
          <w:fldChar w:fldCharType="separate"/>
        </w:r>
        <w:r>
          <w:rPr>
            <w:noProof/>
            <w:webHidden/>
          </w:rPr>
          <w:t>174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217" w:history="1">
        <w:r w:rsidRPr="00854ECC">
          <w:rPr>
            <w:rStyle w:val="Hyperlink"/>
            <w:noProof/>
          </w:rPr>
          <w:t>3.7.31</w:t>
        </w:r>
        <w:r>
          <w:rPr>
            <w:rFonts w:eastAsiaTheme="minorEastAsia" w:cstheme="minorBidi"/>
            <w:noProof/>
            <w:sz w:val="22"/>
            <w:szCs w:val="22"/>
          </w:rPr>
          <w:tab/>
        </w:r>
        <w:r w:rsidRPr="00854ECC">
          <w:rPr>
            <w:rStyle w:val="Hyperlink"/>
            <w:noProof/>
          </w:rPr>
          <w:t>risikoSim</w:t>
        </w:r>
        <w:r>
          <w:rPr>
            <w:noProof/>
            <w:webHidden/>
          </w:rPr>
          <w:tab/>
        </w:r>
        <w:r>
          <w:rPr>
            <w:noProof/>
            <w:webHidden/>
          </w:rPr>
          <w:fldChar w:fldCharType="begin"/>
        </w:r>
        <w:r>
          <w:rPr>
            <w:noProof/>
            <w:webHidden/>
          </w:rPr>
          <w:instrText xml:space="preserve"> PAGEREF _Toc472333217 \h </w:instrText>
        </w:r>
        <w:r>
          <w:rPr>
            <w:noProof/>
            <w:webHidden/>
          </w:rPr>
        </w:r>
        <w:r>
          <w:rPr>
            <w:noProof/>
            <w:webHidden/>
          </w:rPr>
          <w:fldChar w:fldCharType="separate"/>
        </w:r>
        <w:r>
          <w:rPr>
            <w:noProof/>
            <w:webHidden/>
          </w:rPr>
          <w:t>174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218" w:history="1">
        <w:r w:rsidRPr="00854ECC">
          <w:rPr>
            <w:rStyle w:val="Hyperlink"/>
            <w:noProof/>
          </w:rPr>
          <w:t>3.7.31.1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_Toc472333218 \h </w:instrText>
        </w:r>
        <w:r>
          <w:rPr>
            <w:noProof/>
            <w:webHidden/>
          </w:rPr>
        </w:r>
        <w:r>
          <w:rPr>
            <w:noProof/>
            <w:webHidden/>
          </w:rPr>
          <w:fldChar w:fldCharType="separate"/>
        </w:r>
        <w:r>
          <w:rPr>
            <w:noProof/>
            <w:webHidden/>
          </w:rPr>
          <w:t>174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19" w:history="1">
        <w:r w:rsidRPr="00854ECC">
          <w:rPr>
            <w:rStyle w:val="Hyperlink"/>
            <w:noProof/>
          </w:rPr>
          <w:t>3.7.31.1.1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_Toc472333219 \h </w:instrText>
        </w:r>
        <w:r>
          <w:rPr>
            <w:noProof/>
            <w:webHidden/>
          </w:rPr>
        </w:r>
        <w:r>
          <w:rPr>
            <w:noProof/>
            <w:webHidden/>
          </w:rPr>
          <w:fldChar w:fldCharType="separate"/>
        </w:r>
        <w:r>
          <w:rPr>
            <w:noProof/>
            <w:webHidden/>
          </w:rPr>
          <w:t>174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20" w:history="1">
        <w:r w:rsidRPr="00854ECC">
          <w:rPr>
            <w:rStyle w:val="Hyperlink"/>
            <w:noProof/>
          </w:rPr>
          <w:t>3.7.31.1.2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_Toc472333220 \h </w:instrText>
        </w:r>
        <w:r>
          <w:rPr>
            <w:noProof/>
            <w:webHidden/>
          </w:rPr>
        </w:r>
        <w:r>
          <w:rPr>
            <w:noProof/>
            <w:webHidden/>
          </w:rPr>
          <w:fldChar w:fldCharType="separate"/>
        </w:r>
        <w:r>
          <w:rPr>
            <w:noProof/>
            <w:webHidden/>
          </w:rPr>
          <w:t>175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221" w:history="1">
        <w:r w:rsidRPr="00854ECC">
          <w:rPr>
            <w:rStyle w:val="Hyperlink"/>
            <w:noProof/>
          </w:rPr>
          <w:t>3.7.31.2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_Toc472333221 \h </w:instrText>
        </w:r>
        <w:r>
          <w:rPr>
            <w:noProof/>
            <w:webHidden/>
          </w:rPr>
        </w:r>
        <w:r>
          <w:rPr>
            <w:noProof/>
            <w:webHidden/>
          </w:rPr>
          <w:fldChar w:fldCharType="separate"/>
        </w:r>
        <w:r>
          <w:rPr>
            <w:noProof/>
            <w:webHidden/>
          </w:rPr>
          <w:t>175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22" w:history="1">
        <w:r w:rsidRPr="00854ECC">
          <w:rPr>
            <w:rStyle w:val="Hyperlink"/>
            <w:noProof/>
          </w:rPr>
          <w:t>3.7.31.2.1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_Toc472333222 \h </w:instrText>
        </w:r>
        <w:r>
          <w:rPr>
            <w:noProof/>
            <w:webHidden/>
          </w:rPr>
        </w:r>
        <w:r>
          <w:rPr>
            <w:noProof/>
            <w:webHidden/>
          </w:rPr>
          <w:fldChar w:fldCharType="separate"/>
        </w:r>
        <w:r>
          <w:rPr>
            <w:noProof/>
            <w:webHidden/>
          </w:rPr>
          <w:t>175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23" w:history="1">
        <w:r w:rsidRPr="00854ECC">
          <w:rPr>
            <w:rStyle w:val="Hyperlink"/>
            <w:noProof/>
          </w:rPr>
          <w:t>3.7.31.2.2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_Toc472333223 \h </w:instrText>
        </w:r>
        <w:r>
          <w:rPr>
            <w:noProof/>
            <w:webHidden/>
          </w:rPr>
        </w:r>
        <w:r>
          <w:rPr>
            <w:noProof/>
            <w:webHidden/>
          </w:rPr>
          <w:fldChar w:fldCharType="separate"/>
        </w:r>
        <w:r>
          <w:rPr>
            <w:noProof/>
            <w:webHidden/>
          </w:rPr>
          <w:t>175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224" w:history="1">
        <w:r w:rsidRPr="00854ECC">
          <w:rPr>
            <w:rStyle w:val="Hyperlink"/>
            <w:noProof/>
          </w:rPr>
          <w:t>3.7.32</w:t>
        </w:r>
        <w:r>
          <w:rPr>
            <w:rFonts w:eastAsiaTheme="minorEastAsia" w:cstheme="minorBidi"/>
            <w:noProof/>
            <w:sz w:val="22"/>
            <w:szCs w:val="22"/>
          </w:rPr>
          <w:tab/>
        </w:r>
        <w:r w:rsidRPr="00854ECC">
          <w:rPr>
            <w:rStyle w:val="Hyperlink"/>
            <w:noProof/>
          </w:rPr>
          <w:t>saveAntrag</w:t>
        </w:r>
        <w:r>
          <w:rPr>
            <w:noProof/>
            <w:webHidden/>
          </w:rPr>
          <w:tab/>
        </w:r>
        <w:r>
          <w:rPr>
            <w:noProof/>
            <w:webHidden/>
          </w:rPr>
          <w:fldChar w:fldCharType="begin"/>
        </w:r>
        <w:r>
          <w:rPr>
            <w:noProof/>
            <w:webHidden/>
          </w:rPr>
          <w:instrText xml:space="preserve"> PAGEREF _Toc472333224 \h </w:instrText>
        </w:r>
        <w:r>
          <w:rPr>
            <w:noProof/>
            <w:webHidden/>
          </w:rPr>
        </w:r>
        <w:r>
          <w:rPr>
            <w:noProof/>
            <w:webHidden/>
          </w:rPr>
          <w:fldChar w:fldCharType="separate"/>
        </w:r>
        <w:r>
          <w:rPr>
            <w:noProof/>
            <w:webHidden/>
          </w:rPr>
          <w:t>175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225" w:history="1">
        <w:r w:rsidRPr="00854ECC">
          <w:rPr>
            <w:rStyle w:val="Hyperlink"/>
            <w:noProof/>
          </w:rPr>
          <w:t>3.7.32.1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_Toc472333225 \h </w:instrText>
        </w:r>
        <w:r>
          <w:rPr>
            <w:noProof/>
            <w:webHidden/>
          </w:rPr>
        </w:r>
        <w:r>
          <w:rPr>
            <w:noProof/>
            <w:webHidden/>
          </w:rPr>
          <w:fldChar w:fldCharType="separate"/>
        </w:r>
        <w:r>
          <w:rPr>
            <w:noProof/>
            <w:webHidden/>
          </w:rPr>
          <w:t>175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26" w:history="1">
        <w:r w:rsidRPr="00854ECC">
          <w:rPr>
            <w:rStyle w:val="Hyperlink"/>
            <w:noProof/>
          </w:rPr>
          <w:t>3.7.32.1.1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_Toc472333226 \h </w:instrText>
        </w:r>
        <w:r>
          <w:rPr>
            <w:noProof/>
            <w:webHidden/>
          </w:rPr>
        </w:r>
        <w:r>
          <w:rPr>
            <w:noProof/>
            <w:webHidden/>
          </w:rPr>
          <w:fldChar w:fldCharType="separate"/>
        </w:r>
        <w:r>
          <w:rPr>
            <w:noProof/>
            <w:webHidden/>
          </w:rPr>
          <w:t>176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27" w:history="1">
        <w:r w:rsidRPr="00854ECC">
          <w:rPr>
            <w:rStyle w:val="Hyperlink"/>
            <w:noProof/>
          </w:rPr>
          <w:t>3.7.32.1.2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_Toc472333227 \h </w:instrText>
        </w:r>
        <w:r>
          <w:rPr>
            <w:noProof/>
            <w:webHidden/>
          </w:rPr>
        </w:r>
        <w:r>
          <w:rPr>
            <w:noProof/>
            <w:webHidden/>
          </w:rPr>
          <w:fldChar w:fldCharType="separate"/>
        </w:r>
        <w:r>
          <w:rPr>
            <w:noProof/>
            <w:webHidden/>
          </w:rPr>
          <w:t>176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228" w:history="1">
        <w:r w:rsidRPr="00854ECC">
          <w:rPr>
            <w:rStyle w:val="Hyperlink"/>
            <w:noProof/>
          </w:rPr>
          <w:t>3.7.32.2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_Toc472333228 \h </w:instrText>
        </w:r>
        <w:r>
          <w:rPr>
            <w:noProof/>
            <w:webHidden/>
          </w:rPr>
        </w:r>
        <w:r>
          <w:rPr>
            <w:noProof/>
            <w:webHidden/>
          </w:rPr>
          <w:fldChar w:fldCharType="separate"/>
        </w:r>
        <w:r>
          <w:rPr>
            <w:noProof/>
            <w:webHidden/>
          </w:rPr>
          <w:t>176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29" w:history="1">
        <w:r w:rsidRPr="00854ECC">
          <w:rPr>
            <w:rStyle w:val="Hyperlink"/>
            <w:noProof/>
          </w:rPr>
          <w:t>3.7.32.2.1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_Toc472333229 \h </w:instrText>
        </w:r>
        <w:r>
          <w:rPr>
            <w:noProof/>
            <w:webHidden/>
          </w:rPr>
        </w:r>
        <w:r>
          <w:rPr>
            <w:noProof/>
            <w:webHidden/>
          </w:rPr>
          <w:fldChar w:fldCharType="separate"/>
        </w:r>
        <w:r>
          <w:rPr>
            <w:noProof/>
            <w:webHidden/>
          </w:rPr>
          <w:t>176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30" w:history="1">
        <w:r w:rsidRPr="00854ECC">
          <w:rPr>
            <w:rStyle w:val="Hyperlink"/>
            <w:noProof/>
          </w:rPr>
          <w:t>3.7.32.2.2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_Toc472333230 \h </w:instrText>
        </w:r>
        <w:r>
          <w:rPr>
            <w:noProof/>
            <w:webHidden/>
          </w:rPr>
        </w:r>
        <w:r>
          <w:rPr>
            <w:noProof/>
            <w:webHidden/>
          </w:rPr>
          <w:fldChar w:fldCharType="separate"/>
        </w:r>
        <w:r>
          <w:rPr>
            <w:noProof/>
            <w:webHidden/>
          </w:rPr>
          <w:t>176</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231" w:history="1">
        <w:r w:rsidRPr="00854ECC">
          <w:rPr>
            <w:rStyle w:val="Hyperlink"/>
            <w:noProof/>
          </w:rPr>
          <w:t>3.7.33</w:t>
        </w:r>
        <w:r>
          <w:rPr>
            <w:rFonts w:eastAsiaTheme="minorEastAsia" w:cstheme="minorBidi"/>
            <w:noProof/>
            <w:sz w:val="22"/>
            <w:szCs w:val="22"/>
          </w:rPr>
          <w:tab/>
        </w:r>
        <w:r w:rsidRPr="00854ECC">
          <w:rPr>
            <w:rStyle w:val="Hyperlink"/>
            <w:noProof/>
          </w:rPr>
          <w:t>searchUpload</w:t>
        </w:r>
        <w:r>
          <w:rPr>
            <w:noProof/>
            <w:webHidden/>
          </w:rPr>
          <w:tab/>
        </w:r>
        <w:r>
          <w:rPr>
            <w:noProof/>
            <w:webHidden/>
          </w:rPr>
          <w:fldChar w:fldCharType="begin"/>
        </w:r>
        <w:r>
          <w:rPr>
            <w:noProof/>
            <w:webHidden/>
          </w:rPr>
          <w:instrText xml:space="preserve"> PAGEREF _Toc472333231 \h </w:instrText>
        </w:r>
        <w:r>
          <w:rPr>
            <w:noProof/>
            <w:webHidden/>
          </w:rPr>
        </w:r>
        <w:r>
          <w:rPr>
            <w:noProof/>
            <w:webHidden/>
          </w:rPr>
          <w:fldChar w:fldCharType="separate"/>
        </w:r>
        <w:r>
          <w:rPr>
            <w:noProof/>
            <w:webHidden/>
          </w:rPr>
          <w:t>177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232" w:history="1">
        <w:r w:rsidRPr="00854ECC">
          <w:rPr>
            <w:rStyle w:val="Hyperlink"/>
            <w:noProof/>
          </w:rPr>
          <w:t>3.7.33.1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_Toc472333232 \h </w:instrText>
        </w:r>
        <w:r>
          <w:rPr>
            <w:noProof/>
            <w:webHidden/>
          </w:rPr>
        </w:r>
        <w:r>
          <w:rPr>
            <w:noProof/>
            <w:webHidden/>
          </w:rPr>
          <w:fldChar w:fldCharType="separate"/>
        </w:r>
        <w:r>
          <w:rPr>
            <w:noProof/>
            <w:webHidden/>
          </w:rPr>
          <w:t>177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33" w:history="1">
        <w:r w:rsidRPr="00854ECC">
          <w:rPr>
            <w:rStyle w:val="Hyperlink"/>
            <w:noProof/>
          </w:rPr>
          <w:t>3.7.33.1.1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_Toc472333233 \h </w:instrText>
        </w:r>
        <w:r>
          <w:rPr>
            <w:noProof/>
            <w:webHidden/>
          </w:rPr>
        </w:r>
        <w:r>
          <w:rPr>
            <w:noProof/>
            <w:webHidden/>
          </w:rPr>
          <w:fldChar w:fldCharType="separate"/>
        </w:r>
        <w:r>
          <w:rPr>
            <w:noProof/>
            <w:webHidden/>
          </w:rPr>
          <w:t>177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34" w:history="1">
        <w:r w:rsidRPr="00854ECC">
          <w:rPr>
            <w:rStyle w:val="Hyperlink"/>
            <w:noProof/>
          </w:rPr>
          <w:t>3.7.33.1.2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_Toc472333234 \h </w:instrText>
        </w:r>
        <w:r>
          <w:rPr>
            <w:noProof/>
            <w:webHidden/>
          </w:rPr>
        </w:r>
        <w:r>
          <w:rPr>
            <w:noProof/>
            <w:webHidden/>
          </w:rPr>
          <w:fldChar w:fldCharType="separate"/>
        </w:r>
        <w:r>
          <w:rPr>
            <w:noProof/>
            <w:webHidden/>
          </w:rPr>
          <w:t>177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235" w:history="1">
        <w:r w:rsidRPr="00854ECC">
          <w:rPr>
            <w:rStyle w:val="Hyperlink"/>
            <w:noProof/>
          </w:rPr>
          <w:t>3.7.33.2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_Toc472333235 \h </w:instrText>
        </w:r>
        <w:r>
          <w:rPr>
            <w:noProof/>
            <w:webHidden/>
          </w:rPr>
        </w:r>
        <w:r>
          <w:rPr>
            <w:noProof/>
            <w:webHidden/>
          </w:rPr>
          <w:fldChar w:fldCharType="separate"/>
        </w:r>
        <w:r>
          <w:rPr>
            <w:noProof/>
            <w:webHidden/>
          </w:rPr>
          <w:t>177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36" w:history="1">
        <w:r w:rsidRPr="00854ECC">
          <w:rPr>
            <w:rStyle w:val="Hyperlink"/>
            <w:noProof/>
          </w:rPr>
          <w:t>3.7.33.2.1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_Toc472333236 \h </w:instrText>
        </w:r>
        <w:r>
          <w:rPr>
            <w:noProof/>
            <w:webHidden/>
          </w:rPr>
        </w:r>
        <w:r>
          <w:rPr>
            <w:noProof/>
            <w:webHidden/>
          </w:rPr>
          <w:fldChar w:fldCharType="separate"/>
        </w:r>
        <w:r>
          <w:rPr>
            <w:noProof/>
            <w:webHidden/>
          </w:rPr>
          <w:t>177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37" w:history="1">
        <w:r w:rsidRPr="00854ECC">
          <w:rPr>
            <w:rStyle w:val="Hyperlink"/>
            <w:noProof/>
          </w:rPr>
          <w:t>3.7.33.2.2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_Toc472333237 \h </w:instrText>
        </w:r>
        <w:r>
          <w:rPr>
            <w:noProof/>
            <w:webHidden/>
          </w:rPr>
        </w:r>
        <w:r>
          <w:rPr>
            <w:noProof/>
            <w:webHidden/>
          </w:rPr>
          <w:fldChar w:fldCharType="separate"/>
        </w:r>
        <w:r>
          <w:rPr>
            <w:noProof/>
            <w:webHidden/>
          </w:rPr>
          <w:t>177</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238" w:history="1">
        <w:r w:rsidRPr="00854ECC">
          <w:rPr>
            <w:rStyle w:val="Hyperlink"/>
            <w:noProof/>
          </w:rPr>
          <w:t>3.7.34</w:t>
        </w:r>
        <w:r>
          <w:rPr>
            <w:rFonts w:eastAsiaTheme="minorEastAsia" w:cstheme="minorBidi"/>
            <w:noProof/>
            <w:sz w:val="22"/>
            <w:szCs w:val="22"/>
          </w:rPr>
          <w:tab/>
        </w:r>
        <w:r w:rsidRPr="00854ECC">
          <w:rPr>
            <w:rStyle w:val="Hyperlink"/>
            <w:noProof/>
          </w:rPr>
          <w:t>solveKalkulation</w:t>
        </w:r>
        <w:r>
          <w:rPr>
            <w:noProof/>
            <w:webHidden/>
          </w:rPr>
          <w:tab/>
        </w:r>
        <w:r>
          <w:rPr>
            <w:noProof/>
            <w:webHidden/>
          </w:rPr>
          <w:fldChar w:fldCharType="begin"/>
        </w:r>
        <w:r>
          <w:rPr>
            <w:noProof/>
            <w:webHidden/>
          </w:rPr>
          <w:instrText xml:space="preserve"> PAGEREF _Toc472333238 \h </w:instrText>
        </w:r>
        <w:r>
          <w:rPr>
            <w:noProof/>
            <w:webHidden/>
          </w:rPr>
        </w:r>
        <w:r>
          <w:rPr>
            <w:noProof/>
            <w:webHidden/>
          </w:rPr>
          <w:fldChar w:fldCharType="separate"/>
        </w:r>
        <w:r>
          <w:rPr>
            <w:noProof/>
            <w:webHidden/>
          </w:rPr>
          <w:t>178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239" w:history="1">
        <w:r w:rsidRPr="00854ECC">
          <w:rPr>
            <w:rStyle w:val="Hyperlink"/>
            <w:noProof/>
          </w:rPr>
          <w:t>3.7.35</w:t>
        </w:r>
        <w:r>
          <w:rPr>
            <w:rFonts w:eastAsiaTheme="minorEastAsia" w:cstheme="minorBidi"/>
            <w:noProof/>
            <w:sz w:val="22"/>
            <w:szCs w:val="22"/>
          </w:rPr>
          <w:tab/>
        </w:r>
        <w:r w:rsidRPr="00854ECC">
          <w:rPr>
            <w:rStyle w:val="Hyperlink"/>
            <w:noProof/>
          </w:rPr>
          <w:t>solveKalkVarianten</w:t>
        </w:r>
        <w:r>
          <w:rPr>
            <w:noProof/>
            <w:webHidden/>
          </w:rPr>
          <w:tab/>
        </w:r>
        <w:r>
          <w:rPr>
            <w:noProof/>
            <w:webHidden/>
          </w:rPr>
          <w:fldChar w:fldCharType="begin"/>
        </w:r>
        <w:r>
          <w:rPr>
            <w:noProof/>
            <w:webHidden/>
          </w:rPr>
          <w:instrText xml:space="preserve"> PAGEREF _Toc472333239 \h </w:instrText>
        </w:r>
        <w:r>
          <w:rPr>
            <w:noProof/>
            <w:webHidden/>
          </w:rPr>
        </w:r>
        <w:r>
          <w:rPr>
            <w:noProof/>
            <w:webHidden/>
          </w:rPr>
          <w:fldChar w:fldCharType="separate"/>
        </w:r>
        <w:r>
          <w:rPr>
            <w:noProof/>
            <w:webHidden/>
          </w:rPr>
          <w:t>178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240" w:history="1">
        <w:r w:rsidRPr="00854ECC">
          <w:rPr>
            <w:rStyle w:val="Hyperlink"/>
            <w:noProof/>
          </w:rPr>
          <w:t>3.7.35.1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_Toc472333240 \h </w:instrText>
        </w:r>
        <w:r>
          <w:rPr>
            <w:noProof/>
            <w:webHidden/>
          </w:rPr>
        </w:r>
        <w:r>
          <w:rPr>
            <w:noProof/>
            <w:webHidden/>
          </w:rPr>
          <w:fldChar w:fldCharType="separate"/>
        </w:r>
        <w:r>
          <w:rPr>
            <w:noProof/>
            <w:webHidden/>
          </w:rPr>
          <w:t>178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41" w:history="1">
        <w:r w:rsidRPr="00854ECC">
          <w:rPr>
            <w:rStyle w:val="Hyperlink"/>
            <w:noProof/>
          </w:rPr>
          <w:t>3.7.35.1.1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_Toc472333241 \h </w:instrText>
        </w:r>
        <w:r>
          <w:rPr>
            <w:noProof/>
            <w:webHidden/>
          </w:rPr>
        </w:r>
        <w:r>
          <w:rPr>
            <w:noProof/>
            <w:webHidden/>
          </w:rPr>
          <w:fldChar w:fldCharType="separate"/>
        </w:r>
        <w:r>
          <w:rPr>
            <w:noProof/>
            <w:webHidden/>
          </w:rPr>
          <w:t>178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42" w:history="1">
        <w:r w:rsidRPr="00854ECC">
          <w:rPr>
            <w:rStyle w:val="Hyperlink"/>
            <w:noProof/>
          </w:rPr>
          <w:t>3.7.35.1.2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_Toc472333242 \h </w:instrText>
        </w:r>
        <w:r>
          <w:rPr>
            <w:noProof/>
            <w:webHidden/>
          </w:rPr>
        </w:r>
        <w:r>
          <w:rPr>
            <w:noProof/>
            <w:webHidden/>
          </w:rPr>
          <w:fldChar w:fldCharType="separate"/>
        </w:r>
        <w:r>
          <w:rPr>
            <w:noProof/>
            <w:webHidden/>
          </w:rPr>
          <w:t>178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243" w:history="1">
        <w:r w:rsidRPr="00854ECC">
          <w:rPr>
            <w:rStyle w:val="Hyperlink"/>
            <w:noProof/>
          </w:rPr>
          <w:t>3.7.35.2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_Toc472333243 \h </w:instrText>
        </w:r>
        <w:r>
          <w:rPr>
            <w:noProof/>
            <w:webHidden/>
          </w:rPr>
        </w:r>
        <w:r>
          <w:rPr>
            <w:noProof/>
            <w:webHidden/>
          </w:rPr>
          <w:fldChar w:fldCharType="separate"/>
        </w:r>
        <w:r>
          <w:rPr>
            <w:noProof/>
            <w:webHidden/>
          </w:rPr>
          <w:t>178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44" w:history="1">
        <w:r w:rsidRPr="00854ECC">
          <w:rPr>
            <w:rStyle w:val="Hyperlink"/>
            <w:noProof/>
          </w:rPr>
          <w:t>3.7.35.2.1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_Toc472333244 \h </w:instrText>
        </w:r>
        <w:r>
          <w:rPr>
            <w:noProof/>
            <w:webHidden/>
          </w:rPr>
        </w:r>
        <w:r>
          <w:rPr>
            <w:noProof/>
            <w:webHidden/>
          </w:rPr>
          <w:fldChar w:fldCharType="separate"/>
        </w:r>
        <w:r>
          <w:rPr>
            <w:noProof/>
            <w:webHidden/>
          </w:rPr>
          <w:t>179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245" w:history="1">
        <w:r w:rsidRPr="00854ECC">
          <w:rPr>
            <w:rStyle w:val="Hyperlink"/>
            <w:noProof/>
          </w:rPr>
          <w:t>3.7.35.2.2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_Toc472333245 \h </w:instrText>
        </w:r>
        <w:r>
          <w:rPr>
            <w:noProof/>
            <w:webHidden/>
          </w:rPr>
        </w:r>
        <w:r>
          <w:rPr>
            <w:noProof/>
            <w:webHidden/>
          </w:rPr>
          <w:fldChar w:fldCharType="separate"/>
        </w:r>
        <w:r>
          <w:rPr>
            <w:noProof/>
            <w:webHidden/>
          </w:rPr>
          <w:t>179</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246" w:history="1">
        <w:r w:rsidRPr="00854ECC">
          <w:rPr>
            <w:rStyle w:val="Hyperlink"/>
            <w:noProof/>
          </w:rPr>
          <w:t>3.8</w:t>
        </w:r>
        <w:r>
          <w:rPr>
            <w:rFonts w:eastAsiaTheme="minorEastAsia" w:cstheme="minorBidi"/>
            <w:b w:val="0"/>
            <w:bCs w:val="0"/>
            <w:noProof/>
            <w:sz w:val="22"/>
            <w:szCs w:val="22"/>
          </w:rPr>
          <w:tab/>
        </w:r>
        <w:r w:rsidRPr="00854ECC">
          <w:rPr>
            <w:rStyle w:val="Hyperlink"/>
            <w:noProof/>
          </w:rPr>
          <w:t>createOrUpdateKundeService (EAI und B2B)</w:t>
        </w:r>
        <w:r>
          <w:rPr>
            <w:noProof/>
            <w:webHidden/>
          </w:rPr>
          <w:tab/>
        </w:r>
        <w:r>
          <w:rPr>
            <w:noProof/>
            <w:webHidden/>
          </w:rPr>
          <w:fldChar w:fldCharType="begin"/>
        </w:r>
        <w:r>
          <w:rPr>
            <w:noProof/>
            <w:webHidden/>
          </w:rPr>
          <w:instrText xml:space="preserve"> PAGEREF _Toc472333246 \h </w:instrText>
        </w:r>
        <w:r>
          <w:rPr>
            <w:noProof/>
            <w:webHidden/>
          </w:rPr>
        </w:r>
        <w:r>
          <w:rPr>
            <w:noProof/>
            <w:webHidden/>
          </w:rPr>
          <w:fldChar w:fldCharType="separate"/>
        </w:r>
        <w:r>
          <w:rPr>
            <w:noProof/>
            <w:webHidden/>
          </w:rPr>
          <w:t>180</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247" w:history="1">
        <w:r w:rsidRPr="00854ECC">
          <w:rPr>
            <w:rStyle w:val="Hyperlink"/>
            <w:noProof/>
          </w:rPr>
          <w:t>3.8.1</w:t>
        </w:r>
        <w:r>
          <w:rPr>
            <w:rFonts w:eastAsiaTheme="minorEastAsia" w:cstheme="minorBidi"/>
            <w:noProof/>
            <w:sz w:val="22"/>
            <w:szCs w:val="22"/>
          </w:rPr>
          <w:tab/>
        </w:r>
        <w:r w:rsidRPr="00854ECC">
          <w:rPr>
            <w:rStyle w:val="Hyperlink"/>
            <w:noProof/>
          </w:rPr>
          <w:t>createOrUpdateAdresse</w:t>
        </w:r>
        <w:r>
          <w:rPr>
            <w:noProof/>
            <w:webHidden/>
          </w:rPr>
          <w:tab/>
        </w:r>
        <w:r>
          <w:rPr>
            <w:noProof/>
            <w:webHidden/>
          </w:rPr>
          <w:fldChar w:fldCharType="begin"/>
        </w:r>
        <w:r>
          <w:rPr>
            <w:noProof/>
            <w:webHidden/>
          </w:rPr>
          <w:instrText xml:space="preserve"> PAGEREF _Toc472333247 \h </w:instrText>
        </w:r>
        <w:r>
          <w:rPr>
            <w:noProof/>
            <w:webHidden/>
          </w:rPr>
        </w:r>
        <w:r>
          <w:rPr>
            <w:noProof/>
            <w:webHidden/>
          </w:rPr>
          <w:fldChar w:fldCharType="separate"/>
        </w:r>
        <w:r>
          <w:rPr>
            <w:noProof/>
            <w:webHidden/>
          </w:rPr>
          <w:t>180</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248" w:history="1">
        <w:r w:rsidRPr="00854ECC">
          <w:rPr>
            <w:rStyle w:val="Hyperlink"/>
            <w:noProof/>
          </w:rPr>
          <w:t>3.8.1.1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_Toc472333248 \h </w:instrText>
        </w:r>
        <w:r>
          <w:rPr>
            <w:noProof/>
            <w:webHidden/>
          </w:rPr>
        </w:r>
        <w:r>
          <w:rPr>
            <w:noProof/>
            <w:webHidden/>
          </w:rPr>
          <w:fldChar w:fldCharType="separate"/>
        </w:r>
        <w:r>
          <w:rPr>
            <w:noProof/>
            <w:webHidden/>
          </w:rPr>
          <w:t>180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49" w:history="1">
        <w:r w:rsidRPr="00854ECC">
          <w:rPr>
            <w:rStyle w:val="Hyperlink"/>
            <w:noProof/>
          </w:rPr>
          <w:t>3.8.1.1.1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_Toc472333249 \h </w:instrText>
        </w:r>
        <w:r>
          <w:rPr>
            <w:noProof/>
            <w:webHidden/>
          </w:rPr>
        </w:r>
        <w:r>
          <w:rPr>
            <w:noProof/>
            <w:webHidden/>
          </w:rPr>
          <w:fldChar w:fldCharType="separate"/>
        </w:r>
        <w:r>
          <w:rPr>
            <w:noProof/>
            <w:webHidden/>
          </w:rPr>
          <w:t>180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50" w:history="1">
        <w:r w:rsidRPr="00854ECC">
          <w:rPr>
            <w:rStyle w:val="Hyperlink"/>
            <w:noProof/>
          </w:rPr>
          <w:t>3.8.1.1.2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_Toc472333250 \h </w:instrText>
        </w:r>
        <w:r>
          <w:rPr>
            <w:noProof/>
            <w:webHidden/>
          </w:rPr>
        </w:r>
        <w:r>
          <w:rPr>
            <w:noProof/>
            <w:webHidden/>
          </w:rPr>
          <w:fldChar w:fldCharType="separate"/>
        </w:r>
        <w:r>
          <w:rPr>
            <w:noProof/>
            <w:webHidden/>
          </w:rPr>
          <w:t>181</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251" w:history="1">
        <w:r w:rsidRPr="00854ECC">
          <w:rPr>
            <w:rStyle w:val="Hyperlink"/>
            <w:noProof/>
          </w:rPr>
          <w:t>3.8.1.2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_Toc472333251 \h </w:instrText>
        </w:r>
        <w:r>
          <w:rPr>
            <w:noProof/>
            <w:webHidden/>
          </w:rPr>
        </w:r>
        <w:r>
          <w:rPr>
            <w:noProof/>
            <w:webHidden/>
          </w:rPr>
          <w:fldChar w:fldCharType="separate"/>
        </w:r>
        <w:r>
          <w:rPr>
            <w:noProof/>
            <w:webHidden/>
          </w:rPr>
          <w:t>181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52" w:history="1">
        <w:r w:rsidRPr="00854ECC">
          <w:rPr>
            <w:rStyle w:val="Hyperlink"/>
            <w:noProof/>
          </w:rPr>
          <w:t>3.8.1.2.1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_Toc472333252 \h </w:instrText>
        </w:r>
        <w:r>
          <w:rPr>
            <w:noProof/>
            <w:webHidden/>
          </w:rPr>
        </w:r>
        <w:r>
          <w:rPr>
            <w:noProof/>
            <w:webHidden/>
          </w:rPr>
          <w:fldChar w:fldCharType="separate"/>
        </w:r>
        <w:r>
          <w:rPr>
            <w:noProof/>
            <w:webHidden/>
          </w:rPr>
          <w:t>181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53" w:history="1">
        <w:r w:rsidRPr="00854ECC">
          <w:rPr>
            <w:rStyle w:val="Hyperlink"/>
            <w:noProof/>
          </w:rPr>
          <w:t>3.8.1.2.2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_Toc472333253 \h </w:instrText>
        </w:r>
        <w:r>
          <w:rPr>
            <w:noProof/>
            <w:webHidden/>
          </w:rPr>
        </w:r>
        <w:r>
          <w:rPr>
            <w:noProof/>
            <w:webHidden/>
          </w:rPr>
          <w:fldChar w:fldCharType="separate"/>
        </w:r>
        <w:r>
          <w:rPr>
            <w:noProof/>
            <w:webHidden/>
          </w:rPr>
          <w:t>182</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254" w:history="1">
        <w:r w:rsidRPr="00854ECC">
          <w:rPr>
            <w:rStyle w:val="Hyperlink"/>
            <w:noProof/>
          </w:rPr>
          <w:t>3.8.2</w:t>
        </w:r>
        <w:r>
          <w:rPr>
            <w:rFonts w:eastAsiaTheme="minorEastAsia" w:cstheme="minorBidi"/>
            <w:noProof/>
            <w:sz w:val="22"/>
            <w:szCs w:val="22"/>
          </w:rPr>
          <w:tab/>
        </w:r>
        <w:r w:rsidRPr="00854ECC">
          <w:rPr>
            <w:rStyle w:val="Hyperlink"/>
            <w:noProof/>
          </w:rPr>
          <w:t>createOrUpdateKonto</w:t>
        </w:r>
        <w:r>
          <w:rPr>
            <w:noProof/>
            <w:webHidden/>
          </w:rPr>
          <w:tab/>
        </w:r>
        <w:r>
          <w:rPr>
            <w:noProof/>
            <w:webHidden/>
          </w:rPr>
          <w:fldChar w:fldCharType="begin"/>
        </w:r>
        <w:r>
          <w:rPr>
            <w:noProof/>
            <w:webHidden/>
          </w:rPr>
          <w:instrText xml:space="preserve"> PAGEREF _Toc472333254 \h </w:instrText>
        </w:r>
        <w:r>
          <w:rPr>
            <w:noProof/>
            <w:webHidden/>
          </w:rPr>
        </w:r>
        <w:r>
          <w:rPr>
            <w:noProof/>
            <w:webHidden/>
          </w:rPr>
          <w:fldChar w:fldCharType="separate"/>
        </w:r>
        <w:r>
          <w:rPr>
            <w:noProof/>
            <w:webHidden/>
          </w:rPr>
          <w:t>182</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255" w:history="1">
        <w:r w:rsidRPr="00854ECC">
          <w:rPr>
            <w:rStyle w:val="Hyperlink"/>
            <w:noProof/>
          </w:rPr>
          <w:t>3.8.2.1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_Toc472333255 \h </w:instrText>
        </w:r>
        <w:r>
          <w:rPr>
            <w:noProof/>
            <w:webHidden/>
          </w:rPr>
        </w:r>
        <w:r>
          <w:rPr>
            <w:noProof/>
            <w:webHidden/>
          </w:rPr>
          <w:fldChar w:fldCharType="separate"/>
        </w:r>
        <w:r>
          <w:rPr>
            <w:noProof/>
            <w:webHidden/>
          </w:rPr>
          <w:t>182</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56" w:history="1">
        <w:r w:rsidRPr="00854ECC">
          <w:rPr>
            <w:rStyle w:val="Hyperlink"/>
            <w:noProof/>
          </w:rPr>
          <w:t>3.8.2.1.1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_Toc472333256 \h </w:instrText>
        </w:r>
        <w:r>
          <w:rPr>
            <w:noProof/>
            <w:webHidden/>
          </w:rPr>
        </w:r>
        <w:r>
          <w:rPr>
            <w:noProof/>
            <w:webHidden/>
          </w:rPr>
          <w:fldChar w:fldCharType="separate"/>
        </w:r>
        <w:r>
          <w:rPr>
            <w:noProof/>
            <w:webHidden/>
          </w:rPr>
          <w:t>182</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57" w:history="1">
        <w:r w:rsidRPr="00854ECC">
          <w:rPr>
            <w:rStyle w:val="Hyperlink"/>
            <w:noProof/>
          </w:rPr>
          <w:t>3.8.2.1.2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_Toc472333257 \h </w:instrText>
        </w:r>
        <w:r>
          <w:rPr>
            <w:noProof/>
            <w:webHidden/>
          </w:rPr>
        </w:r>
        <w:r>
          <w:rPr>
            <w:noProof/>
            <w:webHidden/>
          </w:rPr>
          <w:fldChar w:fldCharType="separate"/>
        </w:r>
        <w:r>
          <w:rPr>
            <w:noProof/>
            <w:webHidden/>
          </w:rPr>
          <w:t>182</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258" w:history="1">
        <w:r w:rsidRPr="00854ECC">
          <w:rPr>
            <w:rStyle w:val="Hyperlink"/>
            <w:noProof/>
          </w:rPr>
          <w:t>3.8.2.2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_Toc472333258 \h </w:instrText>
        </w:r>
        <w:r>
          <w:rPr>
            <w:noProof/>
            <w:webHidden/>
          </w:rPr>
        </w:r>
        <w:r>
          <w:rPr>
            <w:noProof/>
            <w:webHidden/>
          </w:rPr>
          <w:fldChar w:fldCharType="separate"/>
        </w:r>
        <w:r>
          <w:rPr>
            <w:noProof/>
            <w:webHidden/>
          </w:rPr>
          <w:t>183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59" w:history="1">
        <w:r w:rsidRPr="00854ECC">
          <w:rPr>
            <w:rStyle w:val="Hyperlink"/>
            <w:noProof/>
          </w:rPr>
          <w:t>3.8.2.2.1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_Toc472333259 \h </w:instrText>
        </w:r>
        <w:r>
          <w:rPr>
            <w:noProof/>
            <w:webHidden/>
          </w:rPr>
        </w:r>
        <w:r>
          <w:rPr>
            <w:noProof/>
            <w:webHidden/>
          </w:rPr>
          <w:fldChar w:fldCharType="separate"/>
        </w:r>
        <w:r>
          <w:rPr>
            <w:noProof/>
            <w:webHidden/>
          </w:rPr>
          <w:t>183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60" w:history="1">
        <w:r w:rsidRPr="00854ECC">
          <w:rPr>
            <w:rStyle w:val="Hyperlink"/>
            <w:noProof/>
          </w:rPr>
          <w:t>3.8.2.2.2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_Toc472333260 \h </w:instrText>
        </w:r>
        <w:r>
          <w:rPr>
            <w:noProof/>
            <w:webHidden/>
          </w:rPr>
        </w:r>
        <w:r>
          <w:rPr>
            <w:noProof/>
            <w:webHidden/>
          </w:rPr>
          <w:fldChar w:fldCharType="separate"/>
        </w:r>
        <w:r>
          <w:rPr>
            <w:noProof/>
            <w:webHidden/>
          </w:rPr>
          <w:t>183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261" w:history="1">
        <w:r w:rsidRPr="00854ECC">
          <w:rPr>
            <w:rStyle w:val="Hyperlink"/>
            <w:noProof/>
          </w:rPr>
          <w:t>3.8.3</w:t>
        </w:r>
        <w:r>
          <w:rPr>
            <w:rFonts w:eastAsiaTheme="minorEastAsia" w:cstheme="minorBidi"/>
            <w:noProof/>
            <w:sz w:val="22"/>
            <w:szCs w:val="22"/>
          </w:rPr>
          <w:tab/>
        </w:r>
        <w:r w:rsidRPr="00854ECC">
          <w:rPr>
            <w:rStyle w:val="Hyperlink"/>
            <w:noProof/>
          </w:rPr>
          <w:t>createOrUpdateKunde</w:t>
        </w:r>
        <w:r>
          <w:rPr>
            <w:noProof/>
            <w:webHidden/>
          </w:rPr>
          <w:tab/>
        </w:r>
        <w:r>
          <w:rPr>
            <w:noProof/>
            <w:webHidden/>
          </w:rPr>
          <w:fldChar w:fldCharType="begin"/>
        </w:r>
        <w:r>
          <w:rPr>
            <w:noProof/>
            <w:webHidden/>
          </w:rPr>
          <w:instrText xml:space="preserve"> PAGEREF _Toc472333261 \h </w:instrText>
        </w:r>
        <w:r>
          <w:rPr>
            <w:noProof/>
            <w:webHidden/>
          </w:rPr>
        </w:r>
        <w:r>
          <w:rPr>
            <w:noProof/>
            <w:webHidden/>
          </w:rPr>
          <w:fldChar w:fldCharType="separate"/>
        </w:r>
        <w:r>
          <w:rPr>
            <w:noProof/>
            <w:webHidden/>
          </w:rPr>
          <w:t>183</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262" w:history="1">
        <w:r w:rsidRPr="00854ECC">
          <w:rPr>
            <w:rStyle w:val="Hyperlink"/>
            <w:noProof/>
          </w:rPr>
          <w:t>3.8.3.1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_Toc472333262 \h </w:instrText>
        </w:r>
        <w:r>
          <w:rPr>
            <w:noProof/>
            <w:webHidden/>
          </w:rPr>
        </w:r>
        <w:r>
          <w:rPr>
            <w:noProof/>
            <w:webHidden/>
          </w:rPr>
          <w:fldChar w:fldCharType="separate"/>
        </w:r>
        <w:r>
          <w:rPr>
            <w:noProof/>
            <w:webHidden/>
          </w:rPr>
          <w:t>183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63" w:history="1">
        <w:r w:rsidRPr="00854ECC">
          <w:rPr>
            <w:rStyle w:val="Hyperlink"/>
            <w:noProof/>
          </w:rPr>
          <w:t>3.8.3.1.1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_Toc472333263 \h </w:instrText>
        </w:r>
        <w:r>
          <w:rPr>
            <w:noProof/>
            <w:webHidden/>
          </w:rPr>
        </w:r>
        <w:r>
          <w:rPr>
            <w:noProof/>
            <w:webHidden/>
          </w:rPr>
          <w:fldChar w:fldCharType="separate"/>
        </w:r>
        <w:r>
          <w:rPr>
            <w:noProof/>
            <w:webHidden/>
          </w:rPr>
          <w:t>183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64" w:history="1">
        <w:r w:rsidRPr="00854ECC">
          <w:rPr>
            <w:rStyle w:val="Hyperlink"/>
            <w:noProof/>
          </w:rPr>
          <w:t>3.8.3.1.2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_Toc472333264 \h </w:instrText>
        </w:r>
        <w:r>
          <w:rPr>
            <w:noProof/>
            <w:webHidden/>
          </w:rPr>
        </w:r>
        <w:r>
          <w:rPr>
            <w:noProof/>
            <w:webHidden/>
          </w:rPr>
          <w:fldChar w:fldCharType="separate"/>
        </w:r>
        <w:r>
          <w:rPr>
            <w:noProof/>
            <w:webHidden/>
          </w:rPr>
          <w:t>184</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265" w:history="1">
        <w:r w:rsidRPr="00854ECC">
          <w:rPr>
            <w:rStyle w:val="Hyperlink"/>
            <w:noProof/>
          </w:rPr>
          <w:t>3.8.3.2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_Toc472333265 \h </w:instrText>
        </w:r>
        <w:r>
          <w:rPr>
            <w:noProof/>
            <w:webHidden/>
          </w:rPr>
        </w:r>
        <w:r>
          <w:rPr>
            <w:noProof/>
            <w:webHidden/>
          </w:rPr>
          <w:fldChar w:fldCharType="separate"/>
        </w:r>
        <w:r>
          <w:rPr>
            <w:noProof/>
            <w:webHidden/>
          </w:rPr>
          <w:t>184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66" w:history="1">
        <w:r w:rsidRPr="00854ECC">
          <w:rPr>
            <w:rStyle w:val="Hyperlink"/>
            <w:noProof/>
          </w:rPr>
          <w:t>3.8.3.2.1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_Toc472333266 \h </w:instrText>
        </w:r>
        <w:r>
          <w:rPr>
            <w:noProof/>
            <w:webHidden/>
          </w:rPr>
        </w:r>
        <w:r>
          <w:rPr>
            <w:noProof/>
            <w:webHidden/>
          </w:rPr>
          <w:fldChar w:fldCharType="separate"/>
        </w:r>
        <w:r>
          <w:rPr>
            <w:noProof/>
            <w:webHidden/>
          </w:rPr>
          <w:t>184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67" w:history="1">
        <w:r w:rsidRPr="00854ECC">
          <w:rPr>
            <w:rStyle w:val="Hyperlink"/>
            <w:noProof/>
          </w:rPr>
          <w:t>3.8.3.2.2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_Toc472333267 \h </w:instrText>
        </w:r>
        <w:r>
          <w:rPr>
            <w:noProof/>
            <w:webHidden/>
          </w:rPr>
        </w:r>
        <w:r>
          <w:rPr>
            <w:noProof/>
            <w:webHidden/>
          </w:rPr>
          <w:fldChar w:fldCharType="separate"/>
        </w:r>
        <w:r>
          <w:rPr>
            <w:noProof/>
            <w:webHidden/>
          </w:rPr>
          <w:t>184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268" w:history="1">
        <w:r w:rsidRPr="00854ECC">
          <w:rPr>
            <w:rStyle w:val="Hyperlink"/>
            <w:noProof/>
          </w:rPr>
          <w:t>3.8.4</w:t>
        </w:r>
        <w:r>
          <w:rPr>
            <w:rFonts w:eastAsiaTheme="minorEastAsia" w:cstheme="minorBidi"/>
            <w:noProof/>
            <w:sz w:val="22"/>
            <w:szCs w:val="22"/>
          </w:rPr>
          <w:tab/>
        </w:r>
        <w:r w:rsidRPr="00854ECC">
          <w:rPr>
            <w:rStyle w:val="Hyperlink"/>
            <w:noProof/>
          </w:rPr>
          <w:t>createOrUpdateZusatzdaten</w:t>
        </w:r>
        <w:r>
          <w:rPr>
            <w:noProof/>
            <w:webHidden/>
          </w:rPr>
          <w:tab/>
        </w:r>
        <w:r>
          <w:rPr>
            <w:noProof/>
            <w:webHidden/>
          </w:rPr>
          <w:fldChar w:fldCharType="begin"/>
        </w:r>
        <w:r>
          <w:rPr>
            <w:noProof/>
            <w:webHidden/>
          </w:rPr>
          <w:instrText xml:space="preserve"> PAGEREF _Toc472333268 \h </w:instrText>
        </w:r>
        <w:r>
          <w:rPr>
            <w:noProof/>
            <w:webHidden/>
          </w:rPr>
        </w:r>
        <w:r>
          <w:rPr>
            <w:noProof/>
            <w:webHidden/>
          </w:rPr>
          <w:fldChar w:fldCharType="separate"/>
        </w:r>
        <w:r>
          <w:rPr>
            <w:noProof/>
            <w:webHidden/>
          </w:rPr>
          <w:t>184</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269" w:history="1">
        <w:r w:rsidRPr="00854ECC">
          <w:rPr>
            <w:rStyle w:val="Hyperlink"/>
            <w:noProof/>
          </w:rPr>
          <w:t>3.8.4.1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_Toc472333269 \h </w:instrText>
        </w:r>
        <w:r>
          <w:rPr>
            <w:noProof/>
            <w:webHidden/>
          </w:rPr>
        </w:r>
        <w:r>
          <w:rPr>
            <w:noProof/>
            <w:webHidden/>
          </w:rPr>
          <w:fldChar w:fldCharType="separate"/>
        </w:r>
        <w:r>
          <w:rPr>
            <w:noProof/>
            <w:webHidden/>
          </w:rPr>
          <w:t>184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70" w:history="1">
        <w:r w:rsidRPr="00854ECC">
          <w:rPr>
            <w:rStyle w:val="Hyperlink"/>
            <w:noProof/>
          </w:rPr>
          <w:t>3.8.4.1.1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_Toc472333270 \h </w:instrText>
        </w:r>
        <w:r>
          <w:rPr>
            <w:noProof/>
            <w:webHidden/>
          </w:rPr>
        </w:r>
        <w:r>
          <w:rPr>
            <w:noProof/>
            <w:webHidden/>
          </w:rPr>
          <w:fldChar w:fldCharType="separate"/>
        </w:r>
        <w:r>
          <w:rPr>
            <w:noProof/>
            <w:webHidden/>
          </w:rPr>
          <w:t>185</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71" w:history="1">
        <w:r w:rsidRPr="00854ECC">
          <w:rPr>
            <w:rStyle w:val="Hyperlink"/>
            <w:noProof/>
          </w:rPr>
          <w:t>3.8.4.1.2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_Toc472333271 \h </w:instrText>
        </w:r>
        <w:r>
          <w:rPr>
            <w:noProof/>
            <w:webHidden/>
          </w:rPr>
        </w:r>
        <w:r>
          <w:rPr>
            <w:noProof/>
            <w:webHidden/>
          </w:rPr>
          <w:fldChar w:fldCharType="separate"/>
        </w:r>
        <w:r>
          <w:rPr>
            <w:noProof/>
            <w:webHidden/>
          </w:rPr>
          <w:t>189</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272" w:history="1">
        <w:r w:rsidRPr="00854ECC">
          <w:rPr>
            <w:rStyle w:val="Hyperlink"/>
            <w:noProof/>
          </w:rPr>
          <w:t>3.8.4.2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_Toc472333272 \h </w:instrText>
        </w:r>
        <w:r>
          <w:rPr>
            <w:noProof/>
            <w:webHidden/>
          </w:rPr>
        </w:r>
        <w:r>
          <w:rPr>
            <w:noProof/>
            <w:webHidden/>
          </w:rPr>
          <w:fldChar w:fldCharType="separate"/>
        </w:r>
        <w:r>
          <w:rPr>
            <w:noProof/>
            <w:webHidden/>
          </w:rPr>
          <w:t>190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73" w:history="1">
        <w:r w:rsidRPr="00854ECC">
          <w:rPr>
            <w:rStyle w:val="Hyperlink"/>
            <w:noProof/>
          </w:rPr>
          <w:t>3.8.4.2.1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_Toc472333273 \h </w:instrText>
        </w:r>
        <w:r>
          <w:rPr>
            <w:noProof/>
            <w:webHidden/>
          </w:rPr>
        </w:r>
        <w:r>
          <w:rPr>
            <w:noProof/>
            <w:webHidden/>
          </w:rPr>
          <w:fldChar w:fldCharType="separate"/>
        </w:r>
        <w:r>
          <w:rPr>
            <w:noProof/>
            <w:webHidden/>
          </w:rPr>
          <w:t>190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74" w:history="1">
        <w:r w:rsidRPr="00854ECC">
          <w:rPr>
            <w:rStyle w:val="Hyperlink"/>
            <w:noProof/>
          </w:rPr>
          <w:t>3.8.4.2.2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_Toc472333274 \h </w:instrText>
        </w:r>
        <w:r>
          <w:rPr>
            <w:noProof/>
            <w:webHidden/>
          </w:rPr>
        </w:r>
        <w:r>
          <w:rPr>
            <w:noProof/>
            <w:webHidden/>
          </w:rPr>
          <w:fldChar w:fldCharType="separate"/>
        </w:r>
        <w:r>
          <w:rPr>
            <w:noProof/>
            <w:webHidden/>
          </w:rPr>
          <w:t>190</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275" w:history="1">
        <w:r w:rsidRPr="00854ECC">
          <w:rPr>
            <w:rStyle w:val="Hyperlink"/>
            <w:noProof/>
          </w:rPr>
          <w:t>3.8.5</w:t>
        </w:r>
        <w:r>
          <w:rPr>
            <w:rFonts w:eastAsiaTheme="minorEastAsia" w:cstheme="minorBidi"/>
            <w:noProof/>
            <w:sz w:val="22"/>
            <w:szCs w:val="22"/>
          </w:rPr>
          <w:tab/>
        </w:r>
        <w:r w:rsidRPr="00854ECC">
          <w:rPr>
            <w:rStyle w:val="Hyperlink"/>
            <w:noProof/>
          </w:rPr>
          <w:t>findOrtByPlz</w:t>
        </w:r>
        <w:r>
          <w:rPr>
            <w:noProof/>
            <w:webHidden/>
          </w:rPr>
          <w:tab/>
        </w:r>
        <w:r>
          <w:rPr>
            <w:noProof/>
            <w:webHidden/>
          </w:rPr>
          <w:fldChar w:fldCharType="begin"/>
        </w:r>
        <w:r>
          <w:rPr>
            <w:noProof/>
            <w:webHidden/>
          </w:rPr>
          <w:instrText xml:space="preserve"> PAGEREF _Toc472333275 \h </w:instrText>
        </w:r>
        <w:r>
          <w:rPr>
            <w:noProof/>
            <w:webHidden/>
          </w:rPr>
        </w:r>
        <w:r>
          <w:rPr>
            <w:noProof/>
            <w:webHidden/>
          </w:rPr>
          <w:fldChar w:fldCharType="separate"/>
        </w:r>
        <w:r>
          <w:rPr>
            <w:noProof/>
            <w:webHidden/>
          </w:rPr>
          <w:t>190</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276" w:history="1">
        <w:r w:rsidRPr="00854ECC">
          <w:rPr>
            <w:rStyle w:val="Hyperlink"/>
            <w:noProof/>
          </w:rPr>
          <w:t>3.8.5.1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_Toc472333276 \h </w:instrText>
        </w:r>
        <w:r>
          <w:rPr>
            <w:noProof/>
            <w:webHidden/>
          </w:rPr>
        </w:r>
        <w:r>
          <w:rPr>
            <w:noProof/>
            <w:webHidden/>
          </w:rPr>
          <w:fldChar w:fldCharType="separate"/>
        </w:r>
        <w:r>
          <w:rPr>
            <w:noProof/>
            <w:webHidden/>
          </w:rPr>
          <w:t>190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77" w:history="1">
        <w:r w:rsidRPr="00854ECC">
          <w:rPr>
            <w:rStyle w:val="Hyperlink"/>
            <w:noProof/>
          </w:rPr>
          <w:t>3.8.5.1.1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_Toc472333277 \h </w:instrText>
        </w:r>
        <w:r>
          <w:rPr>
            <w:noProof/>
            <w:webHidden/>
          </w:rPr>
        </w:r>
        <w:r>
          <w:rPr>
            <w:noProof/>
            <w:webHidden/>
          </w:rPr>
          <w:fldChar w:fldCharType="separate"/>
        </w:r>
        <w:r>
          <w:rPr>
            <w:noProof/>
            <w:webHidden/>
          </w:rPr>
          <w:t>190</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78" w:history="1">
        <w:r w:rsidRPr="00854ECC">
          <w:rPr>
            <w:rStyle w:val="Hyperlink"/>
            <w:noProof/>
          </w:rPr>
          <w:t>3.8.5.1.2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_Toc472333278 \h </w:instrText>
        </w:r>
        <w:r>
          <w:rPr>
            <w:noProof/>
            <w:webHidden/>
          </w:rPr>
        </w:r>
        <w:r>
          <w:rPr>
            <w:noProof/>
            <w:webHidden/>
          </w:rPr>
          <w:fldChar w:fldCharType="separate"/>
        </w:r>
        <w:r>
          <w:rPr>
            <w:noProof/>
            <w:webHidden/>
          </w:rPr>
          <w:t>190</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279" w:history="1">
        <w:r w:rsidRPr="00854ECC">
          <w:rPr>
            <w:rStyle w:val="Hyperlink"/>
            <w:noProof/>
          </w:rPr>
          <w:t>3.8.5.2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_Toc472333279 \h </w:instrText>
        </w:r>
        <w:r>
          <w:rPr>
            <w:noProof/>
            <w:webHidden/>
          </w:rPr>
        </w:r>
        <w:r>
          <w:rPr>
            <w:noProof/>
            <w:webHidden/>
          </w:rPr>
          <w:fldChar w:fldCharType="separate"/>
        </w:r>
        <w:r>
          <w:rPr>
            <w:noProof/>
            <w:webHidden/>
          </w:rPr>
          <w:t>191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80" w:history="1">
        <w:r w:rsidRPr="00854ECC">
          <w:rPr>
            <w:rStyle w:val="Hyperlink"/>
            <w:noProof/>
          </w:rPr>
          <w:t>3.8.5.2.1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_Toc472333280 \h </w:instrText>
        </w:r>
        <w:r>
          <w:rPr>
            <w:noProof/>
            <w:webHidden/>
          </w:rPr>
        </w:r>
        <w:r>
          <w:rPr>
            <w:noProof/>
            <w:webHidden/>
          </w:rPr>
          <w:fldChar w:fldCharType="separate"/>
        </w:r>
        <w:r>
          <w:rPr>
            <w:noProof/>
            <w:webHidden/>
          </w:rPr>
          <w:t>191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81" w:history="1">
        <w:r w:rsidRPr="00854ECC">
          <w:rPr>
            <w:rStyle w:val="Hyperlink"/>
            <w:noProof/>
          </w:rPr>
          <w:t>3.8.5.2.2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_Toc472333281 \h </w:instrText>
        </w:r>
        <w:r>
          <w:rPr>
            <w:noProof/>
            <w:webHidden/>
          </w:rPr>
        </w:r>
        <w:r>
          <w:rPr>
            <w:noProof/>
            <w:webHidden/>
          </w:rPr>
          <w:fldChar w:fldCharType="separate"/>
        </w:r>
        <w:r>
          <w:rPr>
            <w:noProof/>
            <w:webHidden/>
          </w:rPr>
          <w:t>191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282" w:history="1">
        <w:r w:rsidRPr="00854ECC">
          <w:rPr>
            <w:rStyle w:val="Hyperlink"/>
            <w:noProof/>
          </w:rPr>
          <w:t>3.8.6</w:t>
        </w:r>
        <w:r>
          <w:rPr>
            <w:rFonts w:eastAsiaTheme="minorEastAsia" w:cstheme="minorBidi"/>
            <w:noProof/>
            <w:sz w:val="22"/>
            <w:szCs w:val="22"/>
          </w:rPr>
          <w:tab/>
        </w:r>
        <w:r w:rsidRPr="00854ECC">
          <w:rPr>
            <w:rStyle w:val="Hyperlink"/>
            <w:noProof/>
          </w:rPr>
          <w:t>listAnreden</w:t>
        </w:r>
        <w:r>
          <w:rPr>
            <w:noProof/>
            <w:webHidden/>
          </w:rPr>
          <w:tab/>
        </w:r>
        <w:r>
          <w:rPr>
            <w:noProof/>
            <w:webHidden/>
          </w:rPr>
          <w:fldChar w:fldCharType="begin"/>
        </w:r>
        <w:r>
          <w:rPr>
            <w:noProof/>
            <w:webHidden/>
          </w:rPr>
          <w:instrText xml:space="preserve"> PAGEREF _Toc472333282 \h </w:instrText>
        </w:r>
        <w:r>
          <w:rPr>
            <w:noProof/>
            <w:webHidden/>
          </w:rPr>
        </w:r>
        <w:r>
          <w:rPr>
            <w:noProof/>
            <w:webHidden/>
          </w:rPr>
          <w:fldChar w:fldCharType="separate"/>
        </w:r>
        <w:r>
          <w:rPr>
            <w:noProof/>
            <w:webHidden/>
          </w:rPr>
          <w:t>191</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283" w:history="1">
        <w:r w:rsidRPr="00854ECC">
          <w:rPr>
            <w:rStyle w:val="Hyperlink"/>
            <w:noProof/>
          </w:rPr>
          <w:t>3.8.6.1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_Toc472333283 \h </w:instrText>
        </w:r>
        <w:r>
          <w:rPr>
            <w:noProof/>
            <w:webHidden/>
          </w:rPr>
        </w:r>
        <w:r>
          <w:rPr>
            <w:noProof/>
            <w:webHidden/>
          </w:rPr>
          <w:fldChar w:fldCharType="separate"/>
        </w:r>
        <w:r>
          <w:rPr>
            <w:noProof/>
            <w:webHidden/>
          </w:rPr>
          <w:t>191</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84" w:history="1">
        <w:r w:rsidRPr="00854ECC">
          <w:rPr>
            <w:rStyle w:val="Hyperlink"/>
            <w:noProof/>
          </w:rPr>
          <w:t>3.8.6.1.1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_Toc472333284 \h </w:instrText>
        </w:r>
        <w:r>
          <w:rPr>
            <w:noProof/>
            <w:webHidden/>
          </w:rPr>
        </w:r>
        <w:r>
          <w:rPr>
            <w:noProof/>
            <w:webHidden/>
          </w:rPr>
          <w:fldChar w:fldCharType="separate"/>
        </w:r>
        <w:r>
          <w:rPr>
            <w:noProof/>
            <w:webHidden/>
          </w:rPr>
          <w:t>192</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85" w:history="1">
        <w:r w:rsidRPr="00854ECC">
          <w:rPr>
            <w:rStyle w:val="Hyperlink"/>
            <w:noProof/>
          </w:rPr>
          <w:t>3.8.6.1.2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_Toc472333285 \h </w:instrText>
        </w:r>
        <w:r>
          <w:rPr>
            <w:noProof/>
            <w:webHidden/>
          </w:rPr>
        </w:r>
        <w:r>
          <w:rPr>
            <w:noProof/>
            <w:webHidden/>
          </w:rPr>
          <w:fldChar w:fldCharType="separate"/>
        </w:r>
        <w:r>
          <w:rPr>
            <w:noProof/>
            <w:webHidden/>
          </w:rPr>
          <w:t>192</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286" w:history="1">
        <w:r w:rsidRPr="00854ECC">
          <w:rPr>
            <w:rStyle w:val="Hyperlink"/>
            <w:noProof/>
          </w:rPr>
          <w:t>3.8.6.2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_Toc472333286 \h </w:instrText>
        </w:r>
        <w:r>
          <w:rPr>
            <w:noProof/>
            <w:webHidden/>
          </w:rPr>
        </w:r>
        <w:r>
          <w:rPr>
            <w:noProof/>
            <w:webHidden/>
          </w:rPr>
          <w:fldChar w:fldCharType="separate"/>
        </w:r>
        <w:r>
          <w:rPr>
            <w:noProof/>
            <w:webHidden/>
          </w:rPr>
          <w:t>192</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87" w:history="1">
        <w:r w:rsidRPr="00854ECC">
          <w:rPr>
            <w:rStyle w:val="Hyperlink"/>
            <w:noProof/>
          </w:rPr>
          <w:t>3.8.6.2.1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_Toc472333287 \h </w:instrText>
        </w:r>
        <w:r>
          <w:rPr>
            <w:noProof/>
            <w:webHidden/>
          </w:rPr>
        </w:r>
        <w:r>
          <w:rPr>
            <w:noProof/>
            <w:webHidden/>
          </w:rPr>
          <w:fldChar w:fldCharType="separate"/>
        </w:r>
        <w:r>
          <w:rPr>
            <w:noProof/>
            <w:webHidden/>
          </w:rPr>
          <w:t>192</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88" w:history="1">
        <w:r w:rsidRPr="00854ECC">
          <w:rPr>
            <w:rStyle w:val="Hyperlink"/>
            <w:noProof/>
          </w:rPr>
          <w:t>3.8.6.2.2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_Toc472333288 \h </w:instrText>
        </w:r>
        <w:r>
          <w:rPr>
            <w:noProof/>
            <w:webHidden/>
          </w:rPr>
        </w:r>
        <w:r>
          <w:rPr>
            <w:noProof/>
            <w:webHidden/>
          </w:rPr>
          <w:fldChar w:fldCharType="separate"/>
        </w:r>
        <w:r>
          <w:rPr>
            <w:noProof/>
            <w:webHidden/>
          </w:rPr>
          <w:t>192</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289" w:history="1">
        <w:r w:rsidRPr="00854ECC">
          <w:rPr>
            <w:rStyle w:val="Hyperlink"/>
            <w:noProof/>
          </w:rPr>
          <w:t>3.8.7</w:t>
        </w:r>
        <w:r>
          <w:rPr>
            <w:rFonts w:eastAsiaTheme="minorEastAsia" w:cstheme="minorBidi"/>
            <w:noProof/>
            <w:sz w:val="22"/>
            <w:szCs w:val="22"/>
          </w:rPr>
          <w:tab/>
        </w:r>
        <w:r w:rsidRPr="00854ECC">
          <w:rPr>
            <w:rStyle w:val="Hyperlink"/>
            <w:noProof/>
          </w:rPr>
          <w:t>listAuslagenarten</w:t>
        </w:r>
        <w:r>
          <w:rPr>
            <w:noProof/>
            <w:webHidden/>
          </w:rPr>
          <w:tab/>
        </w:r>
        <w:r>
          <w:rPr>
            <w:noProof/>
            <w:webHidden/>
          </w:rPr>
          <w:fldChar w:fldCharType="begin"/>
        </w:r>
        <w:r>
          <w:rPr>
            <w:noProof/>
            <w:webHidden/>
          </w:rPr>
          <w:instrText xml:space="preserve"> PAGEREF _Toc472333289 \h </w:instrText>
        </w:r>
        <w:r>
          <w:rPr>
            <w:noProof/>
            <w:webHidden/>
          </w:rPr>
        </w:r>
        <w:r>
          <w:rPr>
            <w:noProof/>
            <w:webHidden/>
          </w:rPr>
          <w:fldChar w:fldCharType="separate"/>
        </w:r>
        <w:r>
          <w:rPr>
            <w:noProof/>
            <w:webHidden/>
          </w:rPr>
          <w:t>192</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290" w:history="1">
        <w:r w:rsidRPr="00854ECC">
          <w:rPr>
            <w:rStyle w:val="Hyperlink"/>
            <w:noProof/>
          </w:rPr>
          <w:t>3.8.7.1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_Toc472333290 \h </w:instrText>
        </w:r>
        <w:r>
          <w:rPr>
            <w:noProof/>
            <w:webHidden/>
          </w:rPr>
        </w:r>
        <w:r>
          <w:rPr>
            <w:noProof/>
            <w:webHidden/>
          </w:rPr>
          <w:fldChar w:fldCharType="separate"/>
        </w:r>
        <w:r>
          <w:rPr>
            <w:noProof/>
            <w:webHidden/>
          </w:rPr>
          <w:t>192</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91" w:history="1">
        <w:r w:rsidRPr="00854ECC">
          <w:rPr>
            <w:rStyle w:val="Hyperlink"/>
            <w:noProof/>
          </w:rPr>
          <w:t>3.8.7.1.1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_Toc472333291 \h </w:instrText>
        </w:r>
        <w:r>
          <w:rPr>
            <w:noProof/>
            <w:webHidden/>
          </w:rPr>
        </w:r>
        <w:r>
          <w:rPr>
            <w:noProof/>
            <w:webHidden/>
          </w:rPr>
          <w:fldChar w:fldCharType="separate"/>
        </w:r>
        <w:r>
          <w:rPr>
            <w:noProof/>
            <w:webHidden/>
          </w:rPr>
          <w:t>192</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92" w:history="1">
        <w:r w:rsidRPr="00854ECC">
          <w:rPr>
            <w:rStyle w:val="Hyperlink"/>
            <w:noProof/>
          </w:rPr>
          <w:t>3.8.7.1.2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_Toc472333292 \h </w:instrText>
        </w:r>
        <w:r>
          <w:rPr>
            <w:noProof/>
            <w:webHidden/>
          </w:rPr>
        </w:r>
        <w:r>
          <w:rPr>
            <w:noProof/>
            <w:webHidden/>
          </w:rPr>
          <w:fldChar w:fldCharType="separate"/>
        </w:r>
        <w:r>
          <w:rPr>
            <w:noProof/>
            <w:webHidden/>
          </w:rPr>
          <w:t>193</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293" w:history="1">
        <w:r w:rsidRPr="00854ECC">
          <w:rPr>
            <w:rStyle w:val="Hyperlink"/>
            <w:noProof/>
          </w:rPr>
          <w:t>3.8.7.2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_Toc472333293 \h </w:instrText>
        </w:r>
        <w:r>
          <w:rPr>
            <w:noProof/>
            <w:webHidden/>
          </w:rPr>
        </w:r>
        <w:r>
          <w:rPr>
            <w:noProof/>
            <w:webHidden/>
          </w:rPr>
          <w:fldChar w:fldCharType="separate"/>
        </w:r>
        <w:r>
          <w:rPr>
            <w:noProof/>
            <w:webHidden/>
          </w:rPr>
          <w:t>193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94" w:history="1">
        <w:r w:rsidRPr="00854ECC">
          <w:rPr>
            <w:rStyle w:val="Hyperlink"/>
            <w:noProof/>
          </w:rPr>
          <w:t>3.8.7.2.1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_Toc472333294 \h </w:instrText>
        </w:r>
        <w:r>
          <w:rPr>
            <w:noProof/>
            <w:webHidden/>
          </w:rPr>
        </w:r>
        <w:r>
          <w:rPr>
            <w:noProof/>
            <w:webHidden/>
          </w:rPr>
          <w:fldChar w:fldCharType="separate"/>
        </w:r>
        <w:r>
          <w:rPr>
            <w:noProof/>
            <w:webHidden/>
          </w:rPr>
          <w:t>193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95" w:history="1">
        <w:r w:rsidRPr="00854ECC">
          <w:rPr>
            <w:rStyle w:val="Hyperlink"/>
            <w:noProof/>
          </w:rPr>
          <w:t>3.8.7.2.2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_Toc472333295 \h </w:instrText>
        </w:r>
        <w:r>
          <w:rPr>
            <w:noProof/>
            <w:webHidden/>
          </w:rPr>
        </w:r>
        <w:r>
          <w:rPr>
            <w:noProof/>
            <w:webHidden/>
          </w:rPr>
          <w:fldChar w:fldCharType="separate"/>
        </w:r>
        <w:r>
          <w:rPr>
            <w:noProof/>
            <w:webHidden/>
          </w:rPr>
          <w:t>193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296" w:history="1">
        <w:r w:rsidRPr="00854ECC">
          <w:rPr>
            <w:rStyle w:val="Hyperlink"/>
            <w:noProof/>
          </w:rPr>
          <w:t>3.8.8</w:t>
        </w:r>
        <w:r>
          <w:rPr>
            <w:rFonts w:eastAsiaTheme="minorEastAsia" w:cstheme="minorBidi"/>
            <w:noProof/>
            <w:sz w:val="22"/>
            <w:szCs w:val="22"/>
          </w:rPr>
          <w:tab/>
        </w:r>
        <w:r w:rsidRPr="00854ECC">
          <w:rPr>
            <w:rStyle w:val="Hyperlink"/>
            <w:noProof/>
          </w:rPr>
          <w:t>listAusweisarten</w:t>
        </w:r>
        <w:r>
          <w:rPr>
            <w:noProof/>
            <w:webHidden/>
          </w:rPr>
          <w:tab/>
        </w:r>
        <w:r>
          <w:rPr>
            <w:noProof/>
            <w:webHidden/>
          </w:rPr>
          <w:fldChar w:fldCharType="begin"/>
        </w:r>
        <w:r>
          <w:rPr>
            <w:noProof/>
            <w:webHidden/>
          </w:rPr>
          <w:instrText xml:space="preserve"> PAGEREF _Toc472333296 \h </w:instrText>
        </w:r>
        <w:r>
          <w:rPr>
            <w:noProof/>
            <w:webHidden/>
          </w:rPr>
        </w:r>
        <w:r>
          <w:rPr>
            <w:noProof/>
            <w:webHidden/>
          </w:rPr>
          <w:fldChar w:fldCharType="separate"/>
        </w:r>
        <w:r>
          <w:rPr>
            <w:noProof/>
            <w:webHidden/>
          </w:rPr>
          <w:t>193</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297" w:history="1">
        <w:r w:rsidRPr="00854ECC">
          <w:rPr>
            <w:rStyle w:val="Hyperlink"/>
            <w:noProof/>
          </w:rPr>
          <w:t>3.8.8.1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_Toc472333297 \h </w:instrText>
        </w:r>
        <w:r>
          <w:rPr>
            <w:noProof/>
            <w:webHidden/>
          </w:rPr>
        </w:r>
        <w:r>
          <w:rPr>
            <w:noProof/>
            <w:webHidden/>
          </w:rPr>
          <w:fldChar w:fldCharType="separate"/>
        </w:r>
        <w:r>
          <w:rPr>
            <w:noProof/>
            <w:webHidden/>
          </w:rPr>
          <w:t>193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98" w:history="1">
        <w:r w:rsidRPr="00854ECC">
          <w:rPr>
            <w:rStyle w:val="Hyperlink"/>
            <w:noProof/>
          </w:rPr>
          <w:t>3.8.8.1.1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_Toc472333298 \h </w:instrText>
        </w:r>
        <w:r>
          <w:rPr>
            <w:noProof/>
            <w:webHidden/>
          </w:rPr>
        </w:r>
        <w:r>
          <w:rPr>
            <w:noProof/>
            <w:webHidden/>
          </w:rPr>
          <w:fldChar w:fldCharType="separate"/>
        </w:r>
        <w:r>
          <w:rPr>
            <w:noProof/>
            <w:webHidden/>
          </w:rPr>
          <w:t>193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299" w:history="1">
        <w:r w:rsidRPr="00854ECC">
          <w:rPr>
            <w:rStyle w:val="Hyperlink"/>
            <w:noProof/>
          </w:rPr>
          <w:t>3.8.8.1.2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_Toc472333299 \h </w:instrText>
        </w:r>
        <w:r>
          <w:rPr>
            <w:noProof/>
            <w:webHidden/>
          </w:rPr>
        </w:r>
        <w:r>
          <w:rPr>
            <w:noProof/>
            <w:webHidden/>
          </w:rPr>
          <w:fldChar w:fldCharType="separate"/>
        </w:r>
        <w:r>
          <w:rPr>
            <w:noProof/>
            <w:webHidden/>
          </w:rPr>
          <w:t>193</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300" w:history="1">
        <w:r w:rsidRPr="00854ECC">
          <w:rPr>
            <w:rStyle w:val="Hyperlink"/>
            <w:noProof/>
          </w:rPr>
          <w:t>3.8.8.2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_Toc472333300 \h </w:instrText>
        </w:r>
        <w:r>
          <w:rPr>
            <w:noProof/>
            <w:webHidden/>
          </w:rPr>
        </w:r>
        <w:r>
          <w:rPr>
            <w:noProof/>
            <w:webHidden/>
          </w:rPr>
          <w:fldChar w:fldCharType="separate"/>
        </w:r>
        <w:r>
          <w:rPr>
            <w:noProof/>
            <w:webHidden/>
          </w:rPr>
          <w:t>194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301" w:history="1">
        <w:r w:rsidRPr="00854ECC">
          <w:rPr>
            <w:rStyle w:val="Hyperlink"/>
            <w:noProof/>
          </w:rPr>
          <w:t>3.8.8.2.1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_Toc472333301 \h </w:instrText>
        </w:r>
        <w:r>
          <w:rPr>
            <w:noProof/>
            <w:webHidden/>
          </w:rPr>
        </w:r>
        <w:r>
          <w:rPr>
            <w:noProof/>
            <w:webHidden/>
          </w:rPr>
          <w:fldChar w:fldCharType="separate"/>
        </w:r>
        <w:r>
          <w:rPr>
            <w:noProof/>
            <w:webHidden/>
          </w:rPr>
          <w:t>194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302" w:history="1">
        <w:r w:rsidRPr="00854ECC">
          <w:rPr>
            <w:rStyle w:val="Hyperlink"/>
            <w:noProof/>
          </w:rPr>
          <w:t>3.8.8.2.2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_Toc472333302 \h </w:instrText>
        </w:r>
        <w:r>
          <w:rPr>
            <w:noProof/>
            <w:webHidden/>
          </w:rPr>
        </w:r>
        <w:r>
          <w:rPr>
            <w:noProof/>
            <w:webHidden/>
          </w:rPr>
          <w:fldChar w:fldCharType="separate"/>
        </w:r>
        <w:r>
          <w:rPr>
            <w:noProof/>
            <w:webHidden/>
          </w:rPr>
          <w:t>194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303" w:history="1">
        <w:r w:rsidRPr="00854ECC">
          <w:rPr>
            <w:rStyle w:val="Hyperlink"/>
            <w:noProof/>
          </w:rPr>
          <w:t>3.8.9</w:t>
        </w:r>
        <w:r>
          <w:rPr>
            <w:rFonts w:eastAsiaTheme="minorEastAsia" w:cstheme="minorBidi"/>
            <w:noProof/>
            <w:sz w:val="22"/>
            <w:szCs w:val="22"/>
          </w:rPr>
          <w:tab/>
        </w:r>
        <w:r w:rsidRPr="00854ECC">
          <w:rPr>
            <w:rStyle w:val="Hyperlink"/>
            <w:noProof/>
          </w:rPr>
          <w:t>listAvailableKundentypen</w:t>
        </w:r>
        <w:r>
          <w:rPr>
            <w:noProof/>
            <w:webHidden/>
          </w:rPr>
          <w:tab/>
        </w:r>
        <w:r>
          <w:rPr>
            <w:noProof/>
            <w:webHidden/>
          </w:rPr>
          <w:fldChar w:fldCharType="begin"/>
        </w:r>
        <w:r>
          <w:rPr>
            <w:noProof/>
            <w:webHidden/>
          </w:rPr>
          <w:instrText xml:space="preserve"> PAGEREF _Toc472333303 \h </w:instrText>
        </w:r>
        <w:r>
          <w:rPr>
            <w:noProof/>
            <w:webHidden/>
          </w:rPr>
        </w:r>
        <w:r>
          <w:rPr>
            <w:noProof/>
            <w:webHidden/>
          </w:rPr>
          <w:fldChar w:fldCharType="separate"/>
        </w:r>
        <w:r>
          <w:rPr>
            <w:noProof/>
            <w:webHidden/>
          </w:rPr>
          <w:t>195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304" w:history="1">
        <w:r w:rsidRPr="00854ECC">
          <w:rPr>
            <w:rStyle w:val="Hyperlink"/>
            <w:noProof/>
          </w:rPr>
          <w:t>3.8.10</w:t>
        </w:r>
        <w:r>
          <w:rPr>
            <w:rFonts w:eastAsiaTheme="minorEastAsia" w:cstheme="minorBidi"/>
            <w:noProof/>
            <w:sz w:val="22"/>
            <w:szCs w:val="22"/>
          </w:rPr>
          <w:tab/>
        </w:r>
        <w:r w:rsidRPr="00854ECC">
          <w:rPr>
            <w:rStyle w:val="Hyperlink"/>
            <w:noProof/>
          </w:rPr>
          <w:t>listBeruflicheSituationen</w:t>
        </w:r>
        <w:r>
          <w:rPr>
            <w:noProof/>
            <w:webHidden/>
          </w:rPr>
          <w:tab/>
        </w:r>
        <w:r>
          <w:rPr>
            <w:noProof/>
            <w:webHidden/>
          </w:rPr>
          <w:fldChar w:fldCharType="begin"/>
        </w:r>
        <w:r>
          <w:rPr>
            <w:noProof/>
            <w:webHidden/>
          </w:rPr>
          <w:instrText xml:space="preserve"> PAGEREF _Toc472333304 \h </w:instrText>
        </w:r>
        <w:r>
          <w:rPr>
            <w:noProof/>
            <w:webHidden/>
          </w:rPr>
        </w:r>
        <w:r>
          <w:rPr>
            <w:noProof/>
            <w:webHidden/>
          </w:rPr>
          <w:fldChar w:fldCharType="separate"/>
        </w:r>
        <w:r>
          <w:rPr>
            <w:noProof/>
            <w:webHidden/>
          </w:rPr>
          <w:t>195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05" w:history="1">
        <w:r w:rsidRPr="00854ECC">
          <w:rPr>
            <w:rStyle w:val="Hyperlink"/>
            <w:noProof/>
          </w:rPr>
          <w:t>3.8.10.1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_Toc472333305 \h </w:instrText>
        </w:r>
        <w:r>
          <w:rPr>
            <w:noProof/>
            <w:webHidden/>
          </w:rPr>
        </w:r>
        <w:r>
          <w:rPr>
            <w:noProof/>
            <w:webHidden/>
          </w:rPr>
          <w:fldChar w:fldCharType="separate"/>
        </w:r>
        <w:r>
          <w:rPr>
            <w:noProof/>
            <w:webHidden/>
          </w:rPr>
          <w:t>195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06" w:history="1">
        <w:r w:rsidRPr="00854ECC">
          <w:rPr>
            <w:rStyle w:val="Hyperlink"/>
            <w:noProof/>
          </w:rPr>
          <w:t>3.8.10.1.1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_Toc472333306 \h </w:instrText>
        </w:r>
        <w:r>
          <w:rPr>
            <w:noProof/>
            <w:webHidden/>
          </w:rPr>
        </w:r>
        <w:r>
          <w:rPr>
            <w:noProof/>
            <w:webHidden/>
          </w:rPr>
          <w:fldChar w:fldCharType="separate"/>
        </w:r>
        <w:r>
          <w:rPr>
            <w:noProof/>
            <w:webHidden/>
          </w:rPr>
          <w:t>195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07" w:history="1">
        <w:r w:rsidRPr="00854ECC">
          <w:rPr>
            <w:rStyle w:val="Hyperlink"/>
            <w:noProof/>
          </w:rPr>
          <w:t>3.8.10.1.2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_Toc472333307 \h </w:instrText>
        </w:r>
        <w:r>
          <w:rPr>
            <w:noProof/>
            <w:webHidden/>
          </w:rPr>
        </w:r>
        <w:r>
          <w:rPr>
            <w:noProof/>
            <w:webHidden/>
          </w:rPr>
          <w:fldChar w:fldCharType="separate"/>
        </w:r>
        <w:r>
          <w:rPr>
            <w:noProof/>
            <w:webHidden/>
          </w:rPr>
          <w:t>195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08" w:history="1">
        <w:r w:rsidRPr="00854ECC">
          <w:rPr>
            <w:rStyle w:val="Hyperlink"/>
            <w:noProof/>
          </w:rPr>
          <w:t>3.8.10.2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_Toc472333308 \h </w:instrText>
        </w:r>
        <w:r>
          <w:rPr>
            <w:noProof/>
            <w:webHidden/>
          </w:rPr>
        </w:r>
        <w:r>
          <w:rPr>
            <w:noProof/>
            <w:webHidden/>
          </w:rPr>
          <w:fldChar w:fldCharType="separate"/>
        </w:r>
        <w:r>
          <w:rPr>
            <w:noProof/>
            <w:webHidden/>
          </w:rPr>
          <w:t>195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09" w:history="1">
        <w:r w:rsidRPr="00854ECC">
          <w:rPr>
            <w:rStyle w:val="Hyperlink"/>
            <w:noProof/>
          </w:rPr>
          <w:t>3.8.10.2.1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_Toc472333309 \h </w:instrText>
        </w:r>
        <w:r>
          <w:rPr>
            <w:noProof/>
            <w:webHidden/>
          </w:rPr>
        </w:r>
        <w:r>
          <w:rPr>
            <w:noProof/>
            <w:webHidden/>
          </w:rPr>
          <w:fldChar w:fldCharType="separate"/>
        </w:r>
        <w:r>
          <w:rPr>
            <w:noProof/>
            <w:webHidden/>
          </w:rPr>
          <w:t>195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10" w:history="1">
        <w:r w:rsidRPr="00854ECC">
          <w:rPr>
            <w:rStyle w:val="Hyperlink"/>
            <w:noProof/>
          </w:rPr>
          <w:t>3.8.10.2.2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_Toc472333310 \h </w:instrText>
        </w:r>
        <w:r>
          <w:rPr>
            <w:noProof/>
            <w:webHidden/>
          </w:rPr>
        </w:r>
        <w:r>
          <w:rPr>
            <w:noProof/>
            <w:webHidden/>
          </w:rPr>
          <w:fldChar w:fldCharType="separate"/>
        </w:r>
        <w:r>
          <w:rPr>
            <w:noProof/>
            <w:webHidden/>
          </w:rPr>
          <w:t>195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311" w:history="1">
        <w:r w:rsidRPr="00854ECC">
          <w:rPr>
            <w:rStyle w:val="Hyperlink"/>
            <w:noProof/>
          </w:rPr>
          <w:t>3.8.11</w:t>
        </w:r>
        <w:r>
          <w:rPr>
            <w:rFonts w:eastAsiaTheme="minorEastAsia" w:cstheme="minorBidi"/>
            <w:noProof/>
            <w:sz w:val="22"/>
            <w:szCs w:val="22"/>
          </w:rPr>
          <w:tab/>
        </w:r>
        <w:r w:rsidRPr="00854ECC">
          <w:rPr>
            <w:rStyle w:val="Hyperlink"/>
            <w:noProof/>
          </w:rPr>
          <w:t>listBerufsauslagenarten</w:t>
        </w:r>
        <w:r>
          <w:rPr>
            <w:noProof/>
            <w:webHidden/>
          </w:rPr>
          <w:tab/>
        </w:r>
        <w:r>
          <w:rPr>
            <w:noProof/>
            <w:webHidden/>
          </w:rPr>
          <w:fldChar w:fldCharType="begin"/>
        </w:r>
        <w:r>
          <w:rPr>
            <w:noProof/>
            <w:webHidden/>
          </w:rPr>
          <w:instrText xml:space="preserve"> PAGEREF _Toc472333311 \h </w:instrText>
        </w:r>
        <w:r>
          <w:rPr>
            <w:noProof/>
            <w:webHidden/>
          </w:rPr>
        </w:r>
        <w:r>
          <w:rPr>
            <w:noProof/>
            <w:webHidden/>
          </w:rPr>
          <w:fldChar w:fldCharType="separate"/>
        </w:r>
        <w:r>
          <w:rPr>
            <w:noProof/>
            <w:webHidden/>
          </w:rPr>
          <w:t>196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12" w:history="1">
        <w:r w:rsidRPr="00854ECC">
          <w:rPr>
            <w:rStyle w:val="Hyperlink"/>
            <w:noProof/>
          </w:rPr>
          <w:t>3.8.11.1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_Toc472333312 \h </w:instrText>
        </w:r>
        <w:r>
          <w:rPr>
            <w:noProof/>
            <w:webHidden/>
          </w:rPr>
        </w:r>
        <w:r>
          <w:rPr>
            <w:noProof/>
            <w:webHidden/>
          </w:rPr>
          <w:fldChar w:fldCharType="separate"/>
        </w:r>
        <w:r>
          <w:rPr>
            <w:noProof/>
            <w:webHidden/>
          </w:rPr>
          <w:t>196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13" w:history="1">
        <w:r w:rsidRPr="00854ECC">
          <w:rPr>
            <w:rStyle w:val="Hyperlink"/>
            <w:noProof/>
          </w:rPr>
          <w:t>3.8.11.1.1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_Toc472333313 \h </w:instrText>
        </w:r>
        <w:r>
          <w:rPr>
            <w:noProof/>
            <w:webHidden/>
          </w:rPr>
        </w:r>
        <w:r>
          <w:rPr>
            <w:noProof/>
            <w:webHidden/>
          </w:rPr>
          <w:fldChar w:fldCharType="separate"/>
        </w:r>
        <w:r>
          <w:rPr>
            <w:noProof/>
            <w:webHidden/>
          </w:rPr>
          <w:t>196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14" w:history="1">
        <w:r w:rsidRPr="00854ECC">
          <w:rPr>
            <w:rStyle w:val="Hyperlink"/>
            <w:noProof/>
          </w:rPr>
          <w:t>3.8.11.1.2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_Toc472333314 \h </w:instrText>
        </w:r>
        <w:r>
          <w:rPr>
            <w:noProof/>
            <w:webHidden/>
          </w:rPr>
        </w:r>
        <w:r>
          <w:rPr>
            <w:noProof/>
            <w:webHidden/>
          </w:rPr>
          <w:fldChar w:fldCharType="separate"/>
        </w:r>
        <w:r>
          <w:rPr>
            <w:noProof/>
            <w:webHidden/>
          </w:rPr>
          <w:t>196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15" w:history="1">
        <w:r w:rsidRPr="00854ECC">
          <w:rPr>
            <w:rStyle w:val="Hyperlink"/>
            <w:noProof/>
          </w:rPr>
          <w:t>3.8.11.2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_Toc472333315 \h </w:instrText>
        </w:r>
        <w:r>
          <w:rPr>
            <w:noProof/>
            <w:webHidden/>
          </w:rPr>
        </w:r>
        <w:r>
          <w:rPr>
            <w:noProof/>
            <w:webHidden/>
          </w:rPr>
          <w:fldChar w:fldCharType="separate"/>
        </w:r>
        <w:r>
          <w:rPr>
            <w:noProof/>
            <w:webHidden/>
          </w:rPr>
          <w:t>196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16" w:history="1">
        <w:r w:rsidRPr="00854ECC">
          <w:rPr>
            <w:rStyle w:val="Hyperlink"/>
            <w:noProof/>
          </w:rPr>
          <w:t>3.8.11.2.1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_Toc472333316 \h </w:instrText>
        </w:r>
        <w:r>
          <w:rPr>
            <w:noProof/>
            <w:webHidden/>
          </w:rPr>
        </w:r>
        <w:r>
          <w:rPr>
            <w:noProof/>
            <w:webHidden/>
          </w:rPr>
          <w:fldChar w:fldCharType="separate"/>
        </w:r>
        <w:r>
          <w:rPr>
            <w:noProof/>
            <w:webHidden/>
          </w:rPr>
          <w:t>196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17" w:history="1">
        <w:r w:rsidRPr="00854ECC">
          <w:rPr>
            <w:rStyle w:val="Hyperlink"/>
            <w:noProof/>
          </w:rPr>
          <w:t>3.8.11.2.2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_Toc472333317 \h </w:instrText>
        </w:r>
        <w:r>
          <w:rPr>
            <w:noProof/>
            <w:webHidden/>
          </w:rPr>
        </w:r>
        <w:r>
          <w:rPr>
            <w:noProof/>
            <w:webHidden/>
          </w:rPr>
          <w:fldChar w:fldCharType="separate"/>
        </w:r>
        <w:r>
          <w:rPr>
            <w:noProof/>
            <w:webHidden/>
          </w:rPr>
          <w:t>196</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318" w:history="1">
        <w:r w:rsidRPr="00854ECC">
          <w:rPr>
            <w:rStyle w:val="Hyperlink"/>
            <w:noProof/>
          </w:rPr>
          <w:t>3.8.12</w:t>
        </w:r>
        <w:r>
          <w:rPr>
            <w:rFonts w:eastAsiaTheme="minorEastAsia" w:cstheme="minorBidi"/>
            <w:noProof/>
            <w:sz w:val="22"/>
            <w:szCs w:val="22"/>
          </w:rPr>
          <w:tab/>
        </w:r>
        <w:r w:rsidRPr="00854ECC">
          <w:rPr>
            <w:rStyle w:val="Hyperlink"/>
            <w:noProof/>
          </w:rPr>
          <w:t>listBranchen</w:t>
        </w:r>
        <w:r>
          <w:rPr>
            <w:noProof/>
            <w:webHidden/>
          </w:rPr>
          <w:tab/>
        </w:r>
        <w:r>
          <w:rPr>
            <w:noProof/>
            <w:webHidden/>
          </w:rPr>
          <w:fldChar w:fldCharType="begin"/>
        </w:r>
        <w:r>
          <w:rPr>
            <w:noProof/>
            <w:webHidden/>
          </w:rPr>
          <w:instrText xml:space="preserve"> PAGEREF _Toc472333318 \h </w:instrText>
        </w:r>
        <w:r>
          <w:rPr>
            <w:noProof/>
            <w:webHidden/>
          </w:rPr>
        </w:r>
        <w:r>
          <w:rPr>
            <w:noProof/>
            <w:webHidden/>
          </w:rPr>
          <w:fldChar w:fldCharType="separate"/>
        </w:r>
        <w:r>
          <w:rPr>
            <w:noProof/>
            <w:webHidden/>
          </w:rPr>
          <w:t>197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19" w:history="1">
        <w:r w:rsidRPr="00854ECC">
          <w:rPr>
            <w:rStyle w:val="Hyperlink"/>
            <w:noProof/>
          </w:rPr>
          <w:t>3.8.12.1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_Toc472333319 \h </w:instrText>
        </w:r>
        <w:r>
          <w:rPr>
            <w:noProof/>
            <w:webHidden/>
          </w:rPr>
        </w:r>
        <w:r>
          <w:rPr>
            <w:noProof/>
            <w:webHidden/>
          </w:rPr>
          <w:fldChar w:fldCharType="separate"/>
        </w:r>
        <w:r>
          <w:rPr>
            <w:noProof/>
            <w:webHidden/>
          </w:rPr>
          <w:t>197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20" w:history="1">
        <w:r w:rsidRPr="00854ECC">
          <w:rPr>
            <w:rStyle w:val="Hyperlink"/>
            <w:noProof/>
          </w:rPr>
          <w:t>3.8.12.1.1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_Toc472333320 \h </w:instrText>
        </w:r>
        <w:r>
          <w:rPr>
            <w:noProof/>
            <w:webHidden/>
          </w:rPr>
        </w:r>
        <w:r>
          <w:rPr>
            <w:noProof/>
            <w:webHidden/>
          </w:rPr>
          <w:fldChar w:fldCharType="separate"/>
        </w:r>
        <w:r>
          <w:rPr>
            <w:noProof/>
            <w:webHidden/>
          </w:rPr>
          <w:t>197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21" w:history="1">
        <w:r w:rsidRPr="00854ECC">
          <w:rPr>
            <w:rStyle w:val="Hyperlink"/>
            <w:noProof/>
          </w:rPr>
          <w:t>3.8.12.1.2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_Toc472333321 \h </w:instrText>
        </w:r>
        <w:r>
          <w:rPr>
            <w:noProof/>
            <w:webHidden/>
          </w:rPr>
        </w:r>
        <w:r>
          <w:rPr>
            <w:noProof/>
            <w:webHidden/>
          </w:rPr>
          <w:fldChar w:fldCharType="separate"/>
        </w:r>
        <w:r>
          <w:rPr>
            <w:noProof/>
            <w:webHidden/>
          </w:rPr>
          <w:t>197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22" w:history="1">
        <w:r w:rsidRPr="00854ECC">
          <w:rPr>
            <w:rStyle w:val="Hyperlink"/>
            <w:noProof/>
          </w:rPr>
          <w:t>3.8.12.2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_Toc472333322 \h </w:instrText>
        </w:r>
        <w:r>
          <w:rPr>
            <w:noProof/>
            <w:webHidden/>
          </w:rPr>
        </w:r>
        <w:r>
          <w:rPr>
            <w:noProof/>
            <w:webHidden/>
          </w:rPr>
          <w:fldChar w:fldCharType="separate"/>
        </w:r>
        <w:r>
          <w:rPr>
            <w:noProof/>
            <w:webHidden/>
          </w:rPr>
          <w:t>197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23" w:history="1">
        <w:r w:rsidRPr="00854ECC">
          <w:rPr>
            <w:rStyle w:val="Hyperlink"/>
            <w:noProof/>
          </w:rPr>
          <w:t>3.8.12.2.1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_Toc472333323 \h </w:instrText>
        </w:r>
        <w:r>
          <w:rPr>
            <w:noProof/>
            <w:webHidden/>
          </w:rPr>
        </w:r>
        <w:r>
          <w:rPr>
            <w:noProof/>
            <w:webHidden/>
          </w:rPr>
          <w:fldChar w:fldCharType="separate"/>
        </w:r>
        <w:r>
          <w:rPr>
            <w:noProof/>
            <w:webHidden/>
          </w:rPr>
          <w:t>197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24" w:history="1">
        <w:r w:rsidRPr="00854ECC">
          <w:rPr>
            <w:rStyle w:val="Hyperlink"/>
            <w:noProof/>
          </w:rPr>
          <w:t>3.8.12.2.2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_Toc472333324 \h </w:instrText>
        </w:r>
        <w:r>
          <w:rPr>
            <w:noProof/>
            <w:webHidden/>
          </w:rPr>
        </w:r>
        <w:r>
          <w:rPr>
            <w:noProof/>
            <w:webHidden/>
          </w:rPr>
          <w:fldChar w:fldCharType="separate"/>
        </w:r>
        <w:r>
          <w:rPr>
            <w:noProof/>
            <w:webHidden/>
          </w:rPr>
          <w:t>197</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325" w:history="1">
        <w:r w:rsidRPr="00854ECC">
          <w:rPr>
            <w:rStyle w:val="Hyperlink"/>
            <w:noProof/>
          </w:rPr>
          <w:t>3.8.13</w:t>
        </w:r>
        <w:r>
          <w:rPr>
            <w:rFonts w:eastAsiaTheme="minorEastAsia" w:cstheme="minorBidi"/>
            <w:noProof/>
            <w:sz w:val="22"/>
            <w:szCs w:val="22"/>
          </w:rPr>
          <w:tab/>
        </w:r>
        <w:r w:rsidRPr="00854ECC">
          <w:rPr>
            <w:rStyle w:val="Hyperlink"/>
            <w:noProof/>
          </w:rPr>
          <w:t>listFremdbanken</w:t>
        </w:r>
        <w:r>
          <w:rPr>
            <w:noProof/>
            <w:webHidden/>
          </w:rPr>
          <w:tab/>
        </w:r>
        <w:r>
          <w:rPr>
            <w:noProof/>
            <w:webHidden/>
          </w:rPr>
          <w:fldChar w:fldCharType="begin"/>
        </w:r>
        <w:r>
          <w:rPr>
            <w:noProof/>
            <w:webHidden/>
          </w:rPr>
          <w:instrText xml:space="preserve"> PAGEREF _Toc472333325 \h </w:instrText>
        </w:r>
        <w:r>
          <w:rPr>
            <w:noProof/>
            <w:webHidden/>
          </w:rPr>
        </w:r>
        <w:r>
          <w:rPr>
            <w:noProof/>
            <w:webHidden/>
          </w:rPr>
          <w:fldChar w:fldCharType="separate"/>
        </w:r>
        <w:r>
          <w:rPr>
            <w:noProof/>
            <w:webHidden/>
          </w:rPr>
          <w:t>198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26" w:history="1">
        <w:r w:rsidRPr="00854ECC">
          <w:rPr>
            <w:rStyle w:val="Hyperlink"/>
            <w:noProof/>
          </w:rPr>
          <w:t>3.8.13.1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_Toc472333326 \h </w:instrText>
        </w:r>
        <w:r>
          <w:rPr>
            <w:noProof/>
            <w:webHidden/>
          </w:rPr>
        </w:r>
        <w:r>
          <w:rPr>
            <w:noProof/>
            <w:webHidden/>
          </w:rPr>
          <w:fldChar w:fldCharType="separate"/>
        </w:r>
        <w:r>
          <w:rPr>
            <w:noProof/>
            <w:webHidden/>
          </w:rPr>
          <w:t>198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27" w:history="1">
        <w:r w:rsidRPr="00854ECC">
          <w:rPr>
            <w:rStyle w:val="Hyperlink"/>
            <w:noProof/>
          </w:rPr>
          <w:t>3.8.13.1.1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_Toc472333327 \h </w:instrText>
        </w:r>
        <w:r>
          <w:rPr>
            <w:noProof/>
            <w:webHidden/>
          </w:rPr>
        </w:r>
        <w:r>
          <w:rPr>
            <w:noProof/>
            <w:webHidden/>
          </w:rPr>
          <w:fldChar w:fldCharType="separate"/>
        </w:r>
        <w:r>
          <w:rPr>
            <w:noProof/>
            <w:webHidden/>
          </w:rPr>
          <w:t>198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28" w:history="1">
        <w:r w:rsidRPr="00854ECC">
          <w:rPr>
            <w:rStyle w:val="Hyperlink"/>
            <w:noProof/>
          </w:rPr>
          <w:t>3.8.13.1.2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_Toc472333328 \h </w:instrText>
        </w:r>
        <w:r>
          <w:rPr>
            <w:noProof/>
            <w:webHidden/>
          </w:rPr>
        </w:r>
        <w:r>
          <w:rPr>
            <w:noProof/>
            <w:webHidden/>
          </w:rPr>
          <w:fldChar w:fldCharType="separate"/>
        </w:r>
        <w:r>
          <w:rPr>
            <w:noProof/>
            <w:webHidden/>
          </w:rPr>
          <w:t>198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29" w:history="1">
        <w:r w:rsidRPr="00854ECC">
          <w:rPr>
            <w:rStyle w:val="Hyperlink"/>
            <w:noProof/>
          </w:rPr>
          <w:t>3.8.13.2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_Toc472333329 \h </w:instrText>
        </w:r>
        <w:r>
          <w:rPr>
            <w:noProof/>
            <w:webHidden/>
          </w:rPr>
        </w:r>
        <w:r>
          <w:rPr>
            <w:noProof/>
            <w:webHidden/>
          </w:rPr>
          <w:fldChar w:fldCharType="separate"/>
        </w:r>
        <w:r>
          <w:rPr>
            <w:noProof/>
            <w:webHidden/>
          </w:rPr>
          <w:t>198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30" w:history="1">
        <w:r w:rsidRPr="00854ECC">
          <w:rPr>
            <w:rStyle w:val="Hyperlink"/>
            <w:noProof/>
          </w:rPr>
          <w:t>3.8.13.2.1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_Toc472333330 \h </w:instrText>
        </w:r>
        <w:r>
          <w:rPr>
            <w:noProof/>
            <w:webHidden/>
          </w:rPr>
        </w:r>
        <w:r>
          <w:rPr>
            <w:noProof/>
            <w:webHidden/>
          </w:rPr>
          <w:fldChar w:fldCharType="separate"/>
        </w:r>
        <w:r>
          <w:rPr>
            <w:noProof/>
            <w:webHidden/>
          </w:rPr>
          <w:t>198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31" w:history="1">
        <w:r w:rsidRPr="00854ECC">
          <w:rPr>
            <w:rStyle w:val="Hyperlink"/>
            <w:noProof/>
          </w:rPr>
          <w:t>3.8.13.2.2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_Toc472333331 \h </w:instrText>
        </w:r>
        <w:r>
          <w:rPr>
            <w:noProof/>
            <w:webHidden/>
          </w:rPr>
        </w:r>
        <w:r>
          <w:rPr>
            <w:noProof/>
            <w:webHidden/>
          </w:rPr>
          <w:fldChar w:fldCharType="separate"/>
        </w:r>
        <w:r>
          <w:rPr>
            <w:noProof/>
            <w:webHidden/>
          </w:rPr>
          <w:t>198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332" w:history="1">
        <w:r w:rsidRPr="00854ECC">
          <w:rPr>
            <w:rStyle w:val="Hyperlink"/>
            <w:noProof/>
          </w:rPr>
          <w:t>3.8.14</w:t>
        </w:r>
        <w:r>
          <w:rPr>
            <w:rFonts w:eastAsiaTheme="minorEastAsia" w:cstheme="minorBidi"/>
            <w:noProof/>
            <w:sz w:val="22"/>
            <w:szCs w:val="22"/>
          </w:rPr>
          <w:tab/>
        </w:r>
        <w:r w:rsidRPr="00854ECC">
          <w:rPr>
            <w:rStyle w:val="Hyperlink"/>
            <w:noProof/>
          </w:rPr>
          <w:t>listKantone</w:t>
        </w:r>
        <w:r>
          <w:rPr>
            <w:noProof/>
            <w:webHidden/>
          </w:rPr>
          <w:tab/>
        </w:r>
        <w:r>
          <w:rPr>
            <w:noProof/>
            <w:webHidden/>
          </w:rPr>
          <w:fldChar w:fldCharType="begin"/>
        </w:r>
        <w:r>
          <w:rPr>
            <w:noProof/>
            <w:webHidden/>
          </w:rPr>
          <w:instrText xml:space="preserve"> PAGEREF _Toc472333332 \h </w:instrText>
        </w:r>
        <w:r>
          <w:rPr>
            <w:noProof/>
            <w:webHidden/>
          </w:rPr>
        </w:r>
        <w:r>
          <w:rPr>
            <w:noProof/>
            <w:webHidden/>
          </w:rPr>
          <w:fldChar w:fldCharType="separate"/>
        </w:r>
        <w:r>
          <w:rPr>
            <w:noProof/>
            <w:webHidden/>
          </w:rPr>
          <w:t>199</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33" w:history="1">
        <w:r w:rsidRPr="00854ECC">
          <w:rPr>
            <w:rStyle w:val="Hyperlink"/>
            <w:noProof/>
          </w:rPr>
          <w:t>3.8.14.1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_Toc472333333 \h </w:instrText>
        </w:r>
        <w:r>
          <w:rPr>
            <w:noProof/>
            <w:webHidden/>
          </w:rPr>
        </w:r>
        <w:r>
          <w:rPr>
            <w:noProof/>
            <w:webHidden/>
          </w:rPr>
          <w:fldChar w:fldCharType="separate"/>
        </w:r>
        <w:r>
          <w:rPr>
            <w:noProof/>
            <w:webHidden/>
          </w:rPr>
          <w:t>199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34" w:history="1">
        <w:r w:rsidRPr="00854ECC">
          <w:rPr>
            <w:rStyle w:val="Hyperlink"/>
            <w:noProof/>
          </w:rPr>
          <w:t>3.8.14.1.1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_Toc472333334 \h </w:instrText>
        </w:r>
        <w:r>
          <w:rPr>
            <w:noProof/>
            <w:webHidden/>
          </w:rPr>
        </w:r>
        <w:r>
          <w:rPr>
            <w:noProof/>
            <w:webHidden/>
          </w:rPr>
          <w:fldChar w:fldCharType="separate"/>
        </w:r>
        <w:r>
          <w:rPr>
            <w:noProof/>
            <w:webHidden/>
          </w:rPr>
          <w:t>199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35" w:history="1">
        <w:r w:rsidRPr="00854ECC">
          <w:rPr>
            <w:rStyle w:val="Hyperlink"/>
            <w:noProof/>
          </w:rPr>
          <w:t>3.8.14.1.2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_Toc472333335 \h </w:instrText>
        </w:r>
        <w:r>
          <w:rPr>
            <w:noProof/>
            <w:webHidden/>
          </w:rPr>
        </w:r>
        <w:r>
          <w:rPr>
            <w:noProof/>
            <w:webHidden/>
          </w:rPr>
          <w:fldChar w:fldCharType="separate"/>
        </w:r>
        <w:r>
          <w:rPr>
            <w:noProof/>
            <w:webHidden/>
          </w:rPr>
          <w:t>199</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36" w:history="1">
        <w:r w:rsidRPr="00854ECC">
          <w:rPr>
            <w:rStyle w:val="Hyperlink"/>
            <w:noProof/>
          </w:rPr>
          <w:t>3.8.14.2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_Toc472333336 \h </w:instrText>
        </w:r>
        <w:r>
          <w:rPr>
            <w:noProof/>
            <w:webHidden/>
          </w:rPr>
        </w:r>
        <w:r>
          <w:rPr>
            <w:noProof/>
            <w:webHidden/>
          </w:rPr>
          <w:fldChar w:fldCharType="separate"/>
        </w:r>
        <w:r>
          <w:rPr>
            <w:noProof/>
            <w:webHidden/>
          </w:rPr>
          <w:t>199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37" w:history="1">
        <w:r w:rsidRPr="00854ECC">
          <w:rPr>
            <w:rStyle w:val="Hyperlink"/>
            <w:noProof/>
          </w:rPr>
          <w:t>3.8.14.2.1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_Toc472333337 \h </w:instrText>
        </w:r>
        <w:r>
          <w:rPr>
            <w:noProof/>
            <w:webHidden/>
          </w:rPr>
        </w:r>
        <w:r>
          <w:rPr>
            <w:noProof/>
            <w:webHidden/>
          </w:rPr>
          <w:fldChar w:fldCharType="separate"/>
        </w:r>
        <w:r>
          <w:rPr>
            <w:noProof/>
            <w:webHidden/>
          </w:rPr>
          <w:t>199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38" w:history="1">
        <w:r w:rsidRPr="00854ECC">
          <w:rPr>
            <w:rStyle w:val="Hyperlink"/>
            <w:noProof/>
          </w:rPr>
          <w:t>3.8.14.2.2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_Toc472333338 \h </w:instrText>
        </w:r>
        <w:r>
          <w:rPr>
            <w:noProof/>
            <w:webHidden/>
          </w:rPr>
        </w:r>
        <w:r>
          <w:rPr>
            <w:noProof/>
            <w:webHidden/>
          </w:rPr>
          <w:fldChar w:fldCharType="separate"/>
        </w:r>
        <w:r>
          <w:rPr>
            <w:noProof/>
            <w:webHidden/>
          </w:rPr>
          <w:t>199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339" w:history="1">
        <w:r w:rsidRPr="00854ECC">
          <w:rPr>
            <w:rStyle w:val="Hyperlink"/>
            <w:noProof/>
          </w:rPr>
          <w:t>3.8.15</w:t>
        </w:r>
        <w:r>
          <w:rPr>
            <w:rFonts w:eastAsiaTheme="minorEastAsia" w:cstheme="minorBidi"/>
            <w:noProof/>
            <w:sz w:val="22"/>
            <w:szCs w:val="22"/>
          </w:rPr>
          <w:tab/>
        </w:r>
        <w:r w:rsidRPr="00854ECC">
          <w:rPr>
            <w:rStyle w:val="Hyperlink"/>
            <w:noProof/>
          </w:rPr>
          <w:t>listLaender</w:t>
        </w:r>
        <w:r>
          <w:rPr>
            <w:noProof/>
            <w:webHidden/>
          </w:rPr>
          <w:tab/>
        </w:r>
        <w:r>
          <w:rPr>
            <w:noProof/>
            <w:webHidden/>
          </w:rPr>
          <w:fldChar w:fldCharType="begin"/>
        </w:r>
        <w:r>
          <w:rPr>
            <w:noProof/>
            <w:webHidden/>
          </w:rPr>
          <w:instrText xml:space="preserve"> PAGEREF _Toc472333339 \h </w:instrText>
        </w:r>
        <w:r>
          <w:rPr>
            <w:noProof/>
            <w:webHidden/>
          </w:rPr>
        </w:r>
        <w:r>
          <w:rPr>
            <w:noProof/>
            <w:webHidden/>
          </w:rPr>
          <w:fldChar w:fldCharType="separate"/>
        </w:r>
        <w:r>
          <w:rPr>
            <w:noProof/>
            <w:webHidden/>
          </w:rPr>
          <w:t>200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40" w:history="1">
        <w:r w:rsidRPr="00854ECC">
          <w:rPr>
            <w:rStyle w:val="Hyperlink"/>
            <w:noProof/>
          </w:rPr>
          <w:t>3.8.15.1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_Toc472333340 \h </w:instrText>
        </w:r>
        <w:r>
          <w:rPr>
            <w:noProof/>
            <w:webHidden/>
          </w:rPr>
        </w:r>
        <w:r>
          <w:rPr>
            <w:noProof/>
            <w:webHidden/>
          </w:rPr>
          <w:fldChar w:fldCharType="separate"/>
        </w:r>
        <w:r>
          <w:rPr>
            <w:noProof/>
            <w:webHidden/>
          </w:rPr>
          <w:t>200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41" w:history="1">
        <w:r w:rsidRPr="00854ECC">
          <w:rPr>
            <w:rStyle w:val="Hyperlink"/>
            <w:noProof/>
          </w:rPr>
          <w:t>3.8.15.1.1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_Toc472333341 \h </w:instrText>
        </w:r>
        <w:r>
          <w:rPr>
            <w:noProof/>
            <w:webHidden/>
          </w:rPr>
        </w:r>
        <w:r>
          <w:rPr>
            <w:noProof/>
            <w:webHidden/>
          </w:rPr>
          <w:fldChar w:fldCharType="separate"/>
        </w:r>
        <w:r>
          <w:rPr>
            <w:noProof/>
            <w:webHidden/>
          </w:rPr>
          <w:t>200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42" w:history="1">
        <w:r w:rsidRPr="00854ECC">
          <w:rPr>
            <w:rStyle w:val="Hyperlink"/>
            <w:noProof/>
          </w:rPr>
          <w:t>3.8.15.1.2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_Toc472333342 \h </w:instrText>
        </w:r>
        <w:r>
          <w:rPr>
            <w:noProof/>
            <w:webHidden/>
          </w:rPr>
        </w:r>
        <w:r>
          <w:rPr>
            <w:noProof/>
            <w:webHidden/>
          </w:rPr>
          <w:fldChar w:fldCharType="separate"/>
        </w:r>
        <w:r>
          <w:rPr>
            <w:noProof/>
            <w:webHidden/>
          </w:rPr>
          <w:t>200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43" w:history="1">
        <w:r w:rsidRPr="00854ECC">
          <w:rPr>
            <w:rStyle w:val="Hyperlink"/>
            <w:noProof/>
          </w:rPr>
          <w:t>3.8.15.2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_Toc472333343 \h </w:instrText>
        </w:r>
        <w:r>
          <w:rPr>
            <w:noProof/>
            <w:webHidden/>
          </w:rPr>
        </w:r>
        <w:r>
          <w:rPr>
            <w:noProof/>
            <w:webHidden/>
          </w:rPr>
          <w:fldChar w:fldCharType="separate"/>
        </w:r>
        <w:r>
          <w:rPr>
            <w:noProof/>
            <w:webHidden/>
          </w:rPr>
          <w:t>200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44" w:history="1">
        <w:r w:rsidRPr="00854ECC">
          <w:rPr>
            <w:rStyle w:val="Hyperlink"/>
            <w:noProof/>
          </w:rPr>
          <w:t>3.8.15.2.1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_Toc472333344 \h </w:instrText>
        </w:r>
        <w:r>
          <w:rPr>
            <w:noProof/>
            <w:webHidden/>
          </w:rPr>
        </w:r>
        <w:r>
          <w:rPr>
            <w:noProof/>
            <w:webHidden/>
          </w:rPr>
          <w:fldChar w:fldCharType="separate"/>
        </w:r>
        <w:r>
          <w:rPr>
            <w:noProof/>
            <w:webHidden/>
          </w:rPr>
          <w:t>200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45" w:history="1">
        <w:r w:rsidRPr="00854ECC">
          <w:rPr>
            <w:rStyle w:val="Hyperlink"/>
            <w:noProof/>
          </w:rPr>
          <w:t>3.8.15.2.2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_Toc472333345 \h </w:instrText>
        </w:r>
        <w:r>
          <w:rPr>
            <w:noProof/>
            <w:webHidden/>
          </w:rPr>
        </w:r>
        <w:r>
          <w:rPr>
            <w:noProof/>
            <w:webHidden/>
          </w:rPr>
          <w:fldChar w:fldCharType="separate"/>
        </w:r>
        <w:r>
          <w:rPr>
            <w:noProof/>
            <w:webHidden/>
          </w:rPr>
          <w:t>200</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346" w:history="1">
        <w:r w:rsidRPr="00854ECC">
          <w:rPr>
            <w:rStyle w:val="Hyperlink"/>
            <w:noProof/>
          </w:rPr>
          <w:t>3.8.16</w:t>
        </w:r>
        <w:r>
          <w:rPr>
            <w:rFonts w:eastAsiaTheme="minorEastAsia" w:cstheme="minorBidi"/>
            <w:noProof/>
            <w:sz w:val="22"/>
            <w:szCs w:val="22"/>
          </w:rPr>
          <w:tab/>
        </w:r>
        <w:r w:rsidRPr="00854ECC">
          <w:rPr>
            <w:rStyle w:val="Hyperlink"/>
            <w:noProof/>
          </w:rPr>
          <w:t>listMitantragsstellerStati</w:t>
        </w:r>
        <w:r>
          <w:rPr>
            <w:noProof/>
            <w:webHidden/>
          </w:rPr>
          <w:tab/>
        </w:r>
        <w:r>
          <w:rPr>
            <w:noProof/>
            <w:webHidden/>
          </w:rPr>
          <w:fldChar w:fldCharType="begin"/>
        </w:r>
        <w:r>
          <w:rPr>
            <w:noProof/>
            <w:webHidden/>
          </w:rPr>
          <w:instrText xml:space="preserve"> PAGEREF _Toc472333346 \h </w:instrText>
        </w:r>
        <w:r>
          <w:rPr>
            <w:noProof/>
            <w:webHidden/>
          </w:rPr>
        </w:r>
        <w:r>
          <w:rPr>
            <w:noProof/>
            <w:webHidden/>
          </w:rPr>
          <w:fldChar w:fldCharType="separate"/>
        </w:r>
        <w:r>
          <w:rPr>
            <w:noProof/>
            <w:webHidden/>
          </w:rPr>
          <w:t>201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47" w:history="1">
        <w:r w:rsidRPr="00854ECC">
          <w:rPr>
            <w:rStyle w:val="Hyperlink"/>
            <w:noProof/>
          </w:rPr>
          <w:t>3.8.16.1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_Toc472333347 \h </w:instrText>
        </w:r>
        <w:r>
          <w:rPr>
            <w:noProof/>
            <w:webHidden/>
          </w:rPr>
        </w:r>
        <w:r>
          <w:rPr>
            <w:noProof/>
            <w:webHidden/>
          </w:rPr>
          <w:fldChar w:fldCharType="separate"/>
        </w:r>
        <w:r>
          <w:rPr>
            <w:noProof/>
            <w:webHidden/>
          </w:rPr>
          <w:t>201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48" w:history="1">
        <w:r w:rsidRPr="00854ECC">
          <w:rPr>
            <w:rStyle w:val="Hyperlink"/>
            <w:noProof/>
          </w:rPr>
          <w:t>3.8.16.1.1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_Toc472333348 \h </w:instrText>
        </w:r>
        <w:r>
          <w:rPr>
            <w:noProof/>
            <w:webHidden/>
          </w:rPr>
        </w:r>
        <w:r>
          <w:rPr>
            <w:noProof/>
            <w:webHidden/>
          </w:rPr>
          <w:fldChar w:fldCharType="separate"/>
        </w:r>
        <w:r>
          <w:rPr>
            <w:noProof/>
            <w:webHidden/>
          </w:rPr>
          <w:t>201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49" w:history="1">
        <w:r w:rsidRPr="00854ECC">
          <w:rPr>
            <w:rStyle w:val="Hyperlink"/>
            <w:noProof/>
          </w:rPr>
          <w:t>3.8.16.1.2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_Toc472333349 \h </w:instrText>
        </w:r>
        <w:r>
          <w:rPr>
            <w:noProof/>
            <w:webHidden/>
          </w:rPr>
        </w:r>
        <w:r>
          <w:rPr>
            <w:noProof/>
            <w:webHidden/>
          </w:rPr>
          <w:fldChar w:fldCharType="separate"/>
        </w:r>
        <w:r>
          <w:rPr>
            <w:noProof/>
            <w:webHidden/>
          </w:rPr>
          <w:t>201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50" w:history="1">
        <w:r w:rsidRPr="00854ECC">
          <w:rPr>
            <w:rStyle w:val="Hyperlink"/>
            <w:noProof/>
          </w:rPr>
          <w:t>3.8.16.2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_Toc472333350 \h </w:instrText>
        </w:r>
        <w:r>
          <w:rPr>
            <w:noProof/>
            <w:webHidden/>
          </w:rPr>
        </w:r>
        <w:r>
          <w:rPr>
            <w:noProof/>
            <w:webHidden/>
          </w:rPr>
          <w:fldChar w:fldCharType="separate"/>
        </w:r>
        <w:r>
          <w:rPr>
            <w:noProof/>
            <w:webHidden/>
          </w:rPr>
          <w:t>201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51" w:history="1">
        <w:r w:rsidRPr="00854ECC">
          <w:rPr>
            <w:rStyle w:val="Hyperlink"/>
            <w:noProof/>
          </w:rPr>
          <w:t>3.8.16.2.1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_Toc472333351 \h </w:instrText>
        </w:r>
        <w:r>
          <w:rPr>
            <w:noProof/>
            <w:webHidden/>
          </w:rPr>
        </w:r>
        <w:r>
          <w:rPr>
            <w:noProof/>
            <w:webHidden/>
          </w:rPr>
          <w:fldChar w:fldCharType="separate"/>
        </w:r>
        <w:r>
          <w:rPr>
            <w:noProof/>
            <w:webHidden/>
          </w:rPr>
          <w:t>201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52" w:history="1">
        <w:r w:rsidRPr="00854ECC">
          <w:rPr>
            <w:rStyle w:val="Hyperlink"/>
            <w:noProof/>
          </w:rPr>
          <w:t>3.8.16.2.2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_Toc472333352 \h </w:instrText>
        </w:r>
        <w:r>
          <w:rPr>
            <w:noProof/>
            <w:webHidden/>
          </w:rPr>
        </w:r>
        <w:r>
          <w:rPr>
            <w:noProof/>
            <w:webHidden/>
          </w:rPr>
          <w:fldChar w:fldCharType="separate"/>
        </w:r>
        <w:r>
          <w:rPr>
            <w:noProof/>
            <w:webHidden/>
          </w:rPr>
          <w:t>201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353" w:history="1">
        <w:r w:rsidRPr="00854ECC">
          <w:rPr>
            <w:rStyle w:val="Hyperlink"/>
            <w:noProof/>
          </w:rPr>
          <w:t>3.8.17</w:t>
        </w:r>
        <w:r>
          <w:rPr>
            <w:rFonts w:eastAsiaTheme="minorEastAsia" w:cstheme="minorBidi"/>
            <w:noProof/>
            <w:sz w:val="22"/>
            <w:szCs w:val="22"/>
          </w:rPr>
          <w:tab/>
        </w:r>
        <w:r w:rsidRPr="00854ECC">
          <w:rPr>
            <w:rStyle w:val="Hyperlink"/>
            <w:noProof/>
          </w:rPr>
          <w:t>listNationalitaeten</w:t>
        </w:r>
        <w:r>
          <w:rPr>
            <w:noProof/>
            <w:webHidden/>
          </w:rPr>
          <w:tab/>
        </w:r>
        <w:r>
          <w:rPr>
            <w:noProof/>
            <w:webHidden/>
          </w:rPr>
          <w:fldChar w:fldCharType="begin"/>
        </w:r>
        <w:r>
          <w:rPr>
            <w:noProof/>
            <w:webHidden/>
          </w:rPr>
          <w:instrText xml:space="preserve"> PAGEREF _Toc472333353 \h </w:instrText>
        </w:r>
        <w:r>
          <w:rPr>
            <w:noProof/>
            <w:webHidden/>
          </w:rPr>
        </w:r>
        <w:r>
          <w:rPr>
            <w:noProof/>
            <w:webHidden/>
          </w:rPr>
          <w:fldChar w:fldCharType="separate"/>
        </w:r>
        <w:r>
          <w:rPr>
            <w:noProof/>
            <w:webHidden/>
          </w:rPr>
          <w:t>202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54" w:history="1">
        <w:r w:rsidRPr="00854ECC">
          <w:rPr>
            <w:rStyle w:val="Hyperlink"/>
            <w:noProof/>
          </w:rPr>
          <w:t>3.8.17.1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_Toc472333354 \h </w:instrText>
        </w:r>
        <w:r>
          <w:rPr>
            <w:noProof/>
            <w:webHidden/>
          </w:rPr>
        </w:r>
        <w:r>
          <w:rPr>
            <w:noProof/>
            <w:webHidden/>
          </w:rPr>
          <w:fldChar w:fldCharType="separate"/>
        </w:r>
        <w:r>
          <w:rPr>
            <w:noProof/>
            <w:webHidden/>
          </w:rPr>
          <w:t>202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55" w:history="1">
        <w:r w:rsidRPr="00854ECC">
          <w:rPr>
            <w:rStyle w:val="Hyperlink"/>
            <w:noProof/>
          </w:rPr>
          <w:t>3.8.17.1.1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_Toc472333355 \h </w:instrText>
        </w:r>
        <w:r>
          <w:rPr>
            <w:noProof/>
            <w:webHidden/>
          </w:rPr>
        </w:r>
        <w:r>
          <w:rPr>
            <w:noProof/>
            <w:webHidden/>
          </w:rPr>
          <w:fldChar w:fldCharType="separate"/>
        </w:r>
        <w:r>
          <w:rPr>
            <w:noProof/>
            <w:webHidden/>
          </w:rPr>
          <w:t>202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56" w:history="1">
        <w:r w:rsidRPr="00854ECC">
          <w:rPr>
            <w:rStyle w:val="Hyperlink"/>
            <w:noProof/>
          </w:rPr>
          <w:t>3.8.17.1.2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_Toc472333356 \h </w:instrText>
        </w:r>
        <w:r>
          <w:rPr>
            <w:noProof/>
            <w:webHidden/>
          </w:rPr>
        </w:r>
        <w:r>
          <w:rPr>
            <w:noProof/>
            <w:webHidden/>
          </w:rPr>
          <w:fldChar w:fldCharType="separate"/>
        </w:r>
        <w:r>
          <w:rPr>
            <w:noProof/>
            <w:webHidden/>
          </w:rPr>
          <w:t>202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57" w:history="1">
        <w:r w:rsidRPr="00854ECC">
          <w:rPr>
            <w:rStyle w:val="Hyperlink"/>
            <w:noProof/>
          </w:rPr>
          <w:t>3.8.17.2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_Toc472333357 \h </w:instrText>
        </w:r>
        <w:r>
          <w:rPr>
            <w:noProof/>
            <w:webHidden/>
          </w:rPr>
        </w:r>
        <w:r>
          <w:rPr>
            <w:noProof/>
            <w:webHidden/>
          </w:rPr>
          <w:fldChar w:fldCharType="separate"/>
        </w:r>
        <w:r>
          <w:rPr>
            <w:noProof/>
            <w:webHidden/>
          </w:rPr>
          <w:t>202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58" w:history="1">
        <w:r w:rsidRPr="00854ECC">
          <w:rPr>
            <w:rStyle w:val="Hyperlink"/>
            <w:noProof/>
          </w:rPr>
          <w:t>3.8.17.2.1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_Toc472333358 \h </w:instrText>
        </w:r>
        <w:r>
          <w:rPr>
            <w:noProof/>
            <w:webHidden/>
          </w:rPr>
        </w:r>
        <w:r>
          <w:rPr>
            <w:noProof/>
            <w:webHidden/>
          </w:rPr>
          <w:fldChar w:fldCharType="separate"/>
        </w:r>
        <w:r>
          <w:rPr>
            <w:noProof/>
            <w:webHidden/>
          </w:rPr>
          <w:t>202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59" w:history="1">
        <w:r w:rsidRPr="00854ECC">
          <w:rPr>
            <w:rStyle w:val="Hyperlink"/>
            <w:noProof/>
          </w:rPr>
          <w:t>3.8.17.2.2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_Toc472333359 \h </w:instrText>
        </w:r>
        <w:r>
          <w:rPr>
            <w:noProof/>
            <w:webHidden/>
          </w:rPr>
        </w:r>
        <w:r>
          <w:rPr>
            <w:noProof/>
            <w:webHidden/>
          </w:rPr>
          <w:fldChar w:fldCharType="separate"/>
        </w:r>
        <w:r>
          <w:rPr>
            <w:noProof/>
            <w:webHidden/>
          </w:rPr>
          <w:t>202</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360" w:history="1">
        <w:r w:rsidRPr="00854ECC">
          <w:rPr>
            <w:rStyle w:val="Hyperlink"/>
            <w:noProof/>
          </w:rPr>
          <w:t>3.8.18</w:t>
        </w:r>
        <w:r>
          <w:rPr>
            <w:rFonts w:eastAsiaTheme="minorEastAsia" w:cstheme="minorBidi"/>
            <w:noProof/>
            <w:sz w:val="22"/>
            <w:szCs w:val="22"/>
          </w:rPr>
          <w:tab/>
        </w:r>
        <w:r w:rsidRPr="00854ECC">
          <w:rPr>
            <w:rStyle w:val="Hyperlink"/>
            <w:noProof/>
          </w:rPr>
          <w:t>listRechtsformen</w:t>
        </w:r>
        <w:r>
          <w:rPr>
            <w:noProof/>
            <w:webHidden/>
          </w:rPr>
          <w:tab/>
        </w:r>
        <w:r>
          <w:rPr>
            <w:noProof/>
            <w:webHidden/>
          </w:rPr>
          <w:fldChar w:fldCharType="begin"/>
        </w:r>
        <w:r>
          <w:rPr>
            <w:noProof/>
            <w:webHidden/>
          </w:rPr>
          <w:instrText xml:space="preserve"> PAGEREF _Toc472333360 \h </w:instrText>
        </w:r>
        <w:r>
          <w:rPr>
            <w:noProof/>
            <w:webHidden/>
          </w:rPr>
        </w:r>
        <w:r>
          <w:rPr>
            <w:noProof/>
            <w:webHidden/>
          </w:rPr>
          <w:fldChar w:fldCharType="separate"/>
        </w:r>
        <w:r>
          <w:rPr>
            <w:noProof/>
            <w:webHidden/>
          </w:rPr>
          <w:t>203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61" w:history="1">
        <w:r w:rsidRPr="00854ECC">
          <w:rPr>
            <w:rStyle w:val="Hyperlink"/>
            <w:noProof/>
          </w:rPr>
          <w:t>3.8.18.1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_Toc472333361 \h </w:instrText>
        </w:r>
        <w:r>
          <w:rPr>
            <w:noProof/>
            <w:webHidden/>
          </w:rPr>
        </w:r>
        <w:r>
          <w:rPr>
            <w:noProof/>
            <w:webHidden/>
          </w:rPr>
          <w:fldChar w:fldCharType="separate"/>
        </w:r>
        <w:r>
          <w:rPr>
            <w:noProof/>
            <w:webHidden/>
          </w:rPr>
          <w:t>203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62" w:history="1">
        <w:r w:rsidRPr="00854ECC">
          <w:rPr>
            <w:rStyle w:val="Hyperlink"/>
            <w:noProof/>
          </w:rPr>
          <w:t>3.8.18.1.1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_Toc472333362 \h </w:instrText>
        </w:r>
        <w:r>
          <w:rPr>
            <w:noProof/>
            <w:webHidden/>
          </w:rPr>
        </w:r>
        <w:r>
          <w:rPr>
            <w:noProof/>
            <w:webHidden/>
          </w:rPr>
          <w:fldChar w:fldCharType="separate"/>
        </w:r>
        <w:r>
          <w:rPr>
            <w:noProof/>
            <w:webHidden/>
          </w:rPr>
          <w:t>203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63" w:history="1">
        <w:r w:rsidRPr="00854ECC">
          <w:rPr>
            <w:rStyle w:val="Hyperlink"/>
            <w:noProof/>
          </w:rPr>
          <w:t>3.8.18.1.2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_Toc472333363 \h </w:instrText>
        </w:r>
        <w:r>
          <w:rPr>
            <w:noProof/>
            <w:webHidden/>
          </w:rPr>
        </w:r>
        <w:r>
          <w:rPr>
            <w:noProof/>
            <w:webHidden/>
          </w:rPr>
          <w:fldChar w:fldCharType="separate"/>
        </w:r>
        <w:r>
          <w:rPr>
            <w:noProof/>
            <w:webHidden/>
          </w:rPr>
          <w:t>203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64" w:history="1">
        <w:r w:rsidRPr="00854ECC">
          <w:rPr>
            <w:rStyle w:val="Hyperlink"/>
            <w:noProof/>
          </w:rPr>
          <w:t>3.8.18.2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_Toc472333364 \h </w:instrText>
        </w:r>
        <w:r>
          <w:rPr>
            <w:noProof/>
            <w:webHidden/>
          </w:rPr>
        </w:r>
        <w:r>
          <w:rPr>
            <w:noProof/>
            <w:webHidden/>
          </w:rPr>
          <w:fldChar w:fldCharType="separate"/>
        </w:r>
        <w:r>
          <w:rPr>
            <w:noProof/>
            <w:webHidden/>
          </w:rPr>
          <w:t>203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65" w:history="1">
        <w:r w:rsidRPr="00854ECC">
          <w:rPr>
            <w:rStyle w:val="Hyperlink"/>
            <w:noProof/>
          </w:rPr>
          <w:t>3.8.18.2.1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_Toc472333365 \h </w:instrText>
        </w:r>
        <w:r>
          <w:rPr>
            <w:noProof/>
            <w:webHidden/>
          </w:rPr>
        </w:r>
        <w:r>
          <w:rPr>
            <w:noProof/>
            <w:webHidden/>
          </w:rPr>
          <w:fldChar w:fldCharType="separate"/>
        </w:r>
        <w:r>
          <w:rPr>
            <w:noProof/>
            <w:webHidden/>
          </w:rPr>
          <w:t>203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66" w:history="1">
        <w:r w:rsidRPr="00854ECC">
          <w:rPr>
            <w:rStyle w:val="Hyperlink"/>
            <w:noProof/>
          </w:rPr>
          <w:t>3.8.18.2.2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_Toc472333366 \h </w:instrText>
        </w:r>
        <w:r>
          <w:rPr>
            <w:noProof/>
            <w:webHidden/>
          </w:rPr>
        </w:r>
        <w:r>
          <w:rPr>
            <w:noProof/>
            <w:webHidden/>
          </w:rPr>
          <w:fldChar w:fldCharType="separate"/>
        </w:r>
        <w:r>
          <w:rPr>
            <w:noProof/>
            <w:webHidden/>
          </w:rPr>
          <w:t>203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367" w:history="1">
        <w:r w:rsidRPr="00854ECC">
          <w:rPr>
            <w:rStyle w:val="Hyperlink"/>
            <w:noProof/>
          </w:rPr>
          <w:t>3.8.19</w:t>
        </w:r>
        <w:r>
          <w:rPr>
            <w:rFonts w:eastAsiaTheme="minorEastAsia" w:cstheme="minorBidi"/>
            <w:noProof/>
            <w:sz w:val="22"/>
            <w:szCs w:val="22"/>
          </w:rPr>
          <w:tab/>
        </w:r>
        <w:r w:rsidRPr="00854ECC">
          <w:rPr>
            <w:rStyle w:val="Hyperlink"/>
            <w:noProof/>
          </w:rPr>
          <w:t>listSprachen</w:t>
        </w:r>
        <w:r>
          <w:rPr>
            <w:noProof/>
            <w:webHidden/>
          </w:rPr>
          <w:tab/>
        </w:r>
        <w:r>
          <w:rPr>
            <w:noProof/>
            <w:webHidden/>
          </w:rPr>
          <w:fldChar w:fldCharType="begin"/>
        </w:r>
        <w:r>
          <w:rPr>
            <w:noProof/>
            <w:webHidden/>
          </w:rPr>
          <w:instrText xml:space="preserve"> PAGEREF _Toc472333367 \h </w:instrText>
        </w:r>
        <w:r>
          <w:rPr>
            <w:noProof/>
            <w:webHidden/>
          </w:rPr>
        </w:r>
        <w:r>
          <w:rPr>
            <w:noProof/>
            <w:webHidden/>
          </w:rPr>
          <w:fldChar w:fldCharType="separate"/>
        </w:r>
        <w:r>
          <w:rPr>
            <w:noProof/>
            <w:webHidden/>
          </w:rPr>
          <w:t>204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68" w:history="1">
        <w:r w:rsidRPr="00854ECC">
          <w:rPr>
            <w:rStyle w:val="Hyperlink"/>
            <w:noProof/>
          </w:rPr>
          <w:t>3.8.19.1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_Toc472333368 \h </w:instrText>
        </w:r>
        <w:r>
          <w:rPr>
            <w:noProof/>
            <w:webHidden/>
          </w:rPr>
        </w:r>
        <w:r>
          <w:rPr>
            <w:noProof/>
            <w:webHidden/>
          </w:rPr>
          <w:fldChar w:fldCharType="separate"/>
        </w:r>
        <w:r>
          <w:rPr>
            <w:noProof/>
            <w:webHidden/>
          </w:rPr>
          <w:t>204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69" w:history="1">
        <w:r w:rsidRPr="00854ECC">
          <w:rPr>
            <w:rStyle w:val="Hyperlink"/>
            <w:noProof/>
          </w:rPr>
          <w:t>3.8.19.1.1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_Toc472333369 \h </w:instrText>
        </w:r>
        <w:r>
          <w:rPr>
            <w:noProof/>
            <w:webHidden/>
          </w:rPr>
        </w:r>
        <w:r>
          <w:rPr>
            <w:noProof/>
            <w:webHidden/>
          </w:rPr>
          <w:fldChar w:fldCharType="separate"/>
        </w:r>
        <w:r>
          <w:rPr>
            <w:noProof/>
            <w:webHidden/>
          </w:rPr>
          <w:t>204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70" w:history="1">
        <w:r w:rsidRPr="00854ECC">
          <w:rPr>
            <w:rStyle w:val="Hyperlink"/>
            <w:noProof/>
          </w:rPr>
          <w:t>3.8.19.1.2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_Toc472333370 \h </w:instrText>
        </w:r>
        <w:r>
          <w:rPr>
            <w:noProof/>
            <w:webHidden/>
          </w:rPr>
        </w:r>
        <w:r>
          <w:rPr>
            <w:noProof/>
            <w:webHidden/>
          </w:rPr>
          <w:fldChar w:fldCharType="separate"/>
        </w:r>
        <w:r>
          <w:rPr>
            <w:noProof/>
            <w:webHidden/>
          </w:rPr>
          <w:t>204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71" w:history="1">
        <w:r w:rsidRPr="00854ECC">
          <w:rPr>
            <w:rStyle w:val="Hyperlink"/>
            <w:noProof/>
          </w:rPr>
          <w:t>3.8.19.2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_Toc472333371 \h </w:instrText>
        </w:r>
        <w:r>
          <w:rPr>
            <w:noProof/>
            <w:webHidden/>
          </w:rPr>
        </w:r>
        <w:r>
          <w:rPr>
            <w:noProof/>
            <w:webHidden/>
          </w:rPr>
          <w:fldChar w:fldCharType="separate"/>
        </w:r>
        <w:r>
          <w:rPr>
            <w:noProof/>
            <w:webHidden/>
          </w:rPr>
          <w:t>204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72" w:history="1">
        <w:r w:rsidRPr="00854ECC">
          <w:rPr>
            <w:rStyle w:val="Hyperlink"/>
            <w:noProof/>
          </w:rPr>
          <w:t>3.8.19.2.1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_Toc472333372 \h </w:instrText>
        </w:r>
        <w:r>
          <w:rPr>
            <w:noProof/>
            <w:webHidden/>
          </w:rPr>
        </w:r>
        <w:r>
          <w:rPr>
            <w:noProof/>
            <w:webHidden/>
          </w:rPr>
          <w:fldChar w:fldCharType="separate"/>
        </w:r>
        <w:r>
          <w:rPr>
            <w:noProof/>
            <w:webHidden/>
          </w:rPr>
          <w:t>204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73" w:history="1">
        <w:r w:rsidRPr="00854ECC">
          <w:rPr>
            <w:rStyle w:val="Hyperlink"/>
            <w:noProof/>
          </w:rPr>
          <w:t>3.8.19.2.2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_Toc472333373 \h </w:instrText>
        </w:r>
        <w:r>
          <w:rPr>
            <w:noProof/>
            <w:webHidden/>
          </w:rPr>
        </w:r>
        <w:r>
          <w:rPr>
            <w:noProof/>
            <w:webHidden/>
          </w:rPr>
          <w:fldChar w:fldCharType="separate"/>
        </w:r>
        <w:r>
          <w:rPr>
            <w:noProof/>
            <w:webHidden/>
          </w:rPr>
          <w:t>204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374" w:history="1">
        <w:r w:rsidRPr="00854ECC">
          <w:rPr>
            <w:rStyle w:val="Hyperlink"/>
            <w:noProof/>
          </w:rPr>
          <w:t>3.8.20</w:t>
        </w:r>
        <w:r>
          <w:rPr>
            <w:rFonts w:eastAsiaTheme="minorEastAsia" w:cstheme="minorBidi"/>
            <w:noProof/>
            <w:sz w:val="22"/>
            <w:szCs w:val="22"/>
          </w:rPr>
          <w:tab/>
        </w:r>
        <w:r w:rsidRPr="00854ECC">
          <w:rPr>
            <w:rStyle w:val="Hyperlink"/>
            <w:noProof/>
          </w:rPr>
          <w:t>listUnterstuetzungsarten</w:t>
        </w:r>
        <w:r>
          <w:rPr>
            <w:noProof/>
            <w:webHidden/>
          </w:rPr>
          <w:tab/>
        </w:r>
        <w:r>
          <w:rPr>
            <w:noProof/>
            <w:webHidden/>
          </w:rPr>
          <w:fldChar w:fldCharType="begin"/>
        </w:r>
        <w:r>
          <w:rPr>
            <w:noProof/>
            <w:webHidden/>
          </w:rPr>
          <w:instrText xml:space="preserve"> PAGEREF _Toc472333374 \h </w:instrText>
        </w:r>
        <w:r>
          <w:rPr>
            <w:noProof/>
            <w:webHidden/>
          </w:rPr>
        </w:r>
        <w:r>
          <w:rPr>
            <w:noProof/>
            <w:webHidden/>
          </w:rPr>
          <w:fldChar w:fldCharType="separate"/>
        </w:r>
        <w:r>
          <w:rPr>
            <w:noProof/>
            <w:webHidden/>
          </w:rPr>
          <w:t>205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75" w:history="1">
        <w:r w:rsidRPr="00854ECC">
          <w:rPr>
            <w:rStyle w:val="Hyperlink"/>
            <w:noProof/>
          </w:rPr>
          <w:t>3.8.20.1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_Toc472333375 \h </w:instrText>
        </w:r>
        <w:r>
          <w:rPr>
            <w:noProof/>
            <w:webHidden/>
          </w:rPr>
        </w:r>
        <w:r>
          <w:rPr>
            <w:noProof/>
            <w:webHidden/>
          </w:rPr>
          <w:fldChar w:fldCharType="separate"/>
        </w:r>
        <w:r>
          <w:rPr>
            <w:noProof/>
            <w:webHidden/>
          </w:rPr>
          <w:t>205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76" w:history="1">
        <w:r w:rsidRPr="00854ECC">
          <w:rPr>
            <w:rStyle w:val="Hyperlink"/>
            <w:noProof/>
          </w:rPr>
          <w:t>3.8.20.1.1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_Toc472333376 \h </w:instrText>
        </w:r>
        <w:r>
          <w:rPr>
            <w:noProof/>
            <w:webHidden/>
          </w:rPr>
        </w:r>
        <w:r>
          <w:rPr>
            <w:noProof/>
            <w:webHidden/>
          </w:rPr>
          <w:fldChar w:fldCharType="separate"/>
        </w:r>
        <w:r>
          <w:rPr>
            <w:noProof/>
            <w:webHidden/>
          </w:rPr>
          <w:t>205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77" w:history="1">
        <w:r w:rsidRPr="00854ECC">
          <w:rPr>
            <w:rStyle w:val="Hyperlink"/>
            <w:noProof/>
          </w:rPr>
          <w:t>3.8.20.1.2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_Toc472333377 \h </w:instrText>
        </w:r>
        <w:r>
          <w:rPr>
            <w:noProof/>
            <w:webHidden/>
          </w:rPr>
        </w:r>
        <w:r>
          <w:rPr>
            <w:noProof/>
            <w:webHidden/>
          </w:rPr>
          <w:fldChar w:fldCharType="separate"/>
        </w:r>
        <w:r>
          <w:rPr>
            <w:noProof/>
            <w:webHidden/>
          </w:rPr>
          <w:t>205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78" w:history="1">
        <w:r w:rsidRPr="00854ECC">
          <w:rPr>
            <w:rStyle w:val="Hyperlink"/>
            <w:noProof/>
          </w:rPr>
          <w:t>3.8.20.2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_Toc472333378 \h </w:instrText>
        </w:r>
        <w:r>
          <w:rPr>
            <w:noProof/>
            <w:webHidden/>
          </w:rPr>
        </w:r>
        <w:r>
          <w:rPr>
            <w:noProof/>
            <w:webHidden/>
          </w:rPr>
          <w:fldChar w:fldCharType="separate"/>
        </w:r>
        <w:r>
          <w:rPr>
            <w:noProof/>
            <w:webHidden/>
          </w:rPr>
          <w:t>205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79" w:history="1">
        <w:r w:rsidRPr="00854ECC">
          <w:rPr>
            <w:rStyle w:val="Hyperlink"/>
            <w:noProof/>
          </w:rPr>
          <w:t>3.8.20.2.1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_Toc472333379 \h </w:instrText>
        </w:r>
        <w:r>
          <w:rPr>
            <w:noProof/>
            <w:webHidden/>
          </w:rPr>
        </w:r>
        <w:r>
          <w:rPr>
            <w:noProof/>
            <w:webHidden/>
          </w:rPr>
          <w:fldChar w:fldCharType="separate"/>
        </w:r>
        <w:r>
          <w:rPr>
            <w:noProof/>
            <w:webHidden/>
          </w:rPr>
          <w:t>205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80" w:history="1">
        <w:r w:rsidRPr="00854ECC">
          <w:rPr>
            <w:rStyle w:val="Hyperlink"/>
            <w:noProof/>
          </w:rPr>
          <w:t>3.8.20.2.2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_Toc472333380 \h </w:instrText>
        </w:r>
        <w:r>
          <w:rPr>
            <w:noProof/>
            <w:webHidden/>
          </w:rPr>
        </w:r>
        <w:r>
          <w:rPr>
            <w:noProof/>
            <w:webHidden/>
          </w:rPr>
          <w:fldChar w:fldCharType="separate"/>
        </w:r>
        <w:r>
          <w:rPr>
            <w:noProof/>
            <w:webHidden/>
          </w:rPr>
          <w:t>205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381" w:history="1">
        <w:r w:rsidRPr="00854ECC">
          <w:rPr>
            <w:rStyle w:val="Hyperlink"/>
            <w:noProof/>
          </w:rPr>
          <w:t>3.8.21</w:t>
        </w:r>
        <w:r>
          <w:rPr>
            <w:rFonts w:eastAsiaTheme="minorEastAsia" w:cstheme="minorBidi"/>
            <w:noProof/>
            <w:sz w:val="22"/>
            <w:szCs w:val="22"/>
          </w:rPr>
          <w:tab/>
        </w:r>
        <w:r w:rsidRPr="00854ECC">
          <w:rPr>
            <w:rStyle w:val="Hyperlink"/>
            <w:noProof/>
          </w:rPr>
          <w:t>listVerwendungszweck</w:t>
        </w:r>
        <w:r>
          <w:rPr>
            <w:noProof/>
            <w:webHidden/>
          </w:rPr>
          <w:tab/>
        </w:r>
        <w:r>
          <w:rPr>
            <w:noProof/>
            <w:webHidden/>
          </w:rPr>
          <w:fldChar w:fldCharType="begin"/>
        </w:r>
        <w:r>
          <w:rPr>
            <w:noProof/>
            <w:webHidden/>
          </w:rPr>
          <w:instrText xml:space="preserve"> PAGEREF _Toc472333381 \h </w:instrText>
        </w:r>
        <w:r>
          <w:rPr>
            <w:noProof/>
            <w:webHidden/>
          </w:rPr>
        </w:r>
        <w:r>
          <w:rPr>
            <w:noProof/>
            <w:webHidden/>
          </w:rPr>
          <w:fldChar w:fldCharType="separate"/>
        </w:r>
        <w:r>
          <w:rPr>
            <w:noProof/>
            <w:webHidden/>
          </w:rPr>
          <w:t>206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82" w:history="1">
        <w:r w:rsidRPr="00854ECC">
          <w:rPr>
            <w:rStyle w:val="Hyperlink"/>
            <w:noProof/>
          </w:rPr>
          <w:t>3.8.21.1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_Toc472333382 \h </w:instrText>
        </w:r>
        <w:r>
          <w:rPr>
            <w:noProof/>
            <w:webHidden/>
          </w:rPr>
        </w:r>
        <w:r>
          <w:rPr>
            <w:noProof/>
            <w:webHidden/>
          </w:rPr>
          <w:fldChar w:fldCharType="separate"/>
        </w:r>
        <w:r>
          <w:rPr>
            <w:noProof/>
            <w:webHidden/>
          </w:rPr>
          <w:t>206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83" w:history="1">
        <w:r w:rsidRPr="00854ECC">
          <w:rPr>
            <w:rStyle w:val="Hyperlink"/>
            <w:noProof/>
          </w:rPr>
          <w:t>3.8.21.1.1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_Toc472333383 \h </w:instrText>
        </w:r>
        <w:r>
          <w:rPr>
            <w:noProof/>
            <w:webHidden/>
          </w:rPr>
        </w:r>
        <w:r>
          <w:rPr>
            <w:noProof/>
            <w:webHidden/>
          </w:rPr>
          <w:fldChar w:fldCharType="separate"/>
        </w:r>
        <w:r>
          <w:rPr>
            <w:noProof/>
            <w:webHidden/>
          </w:rPr>
          <w:t>206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84" w:history="1">
        <w:r w:rsidRPr="00854ECC">
          <w:rPr>
            <w:rStyle w:val="Hyperlink"/>
            <w:noProof/>
          </w:rPr>
          <w:t>3.8.21.1.2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_Toc472333384 \h </w:instrText>
        </w:r>
        <w:r>
          <w:rPr>
            <w:noProof/>
            <w:webHidden/>
          </w:rPr>
        </w:r>
        <w:r>
          <w:rPr>
            <w:noProof/>
            <w:webHidden/>
          </w:rPr>
          <w:fldChar w:fldCharType="separate"/>
        </w:r>
        <w:r>
          <w:rPr>
            <w:noProof/>
            <w:webHidden/>
          </w:rPr>
          <w:t>206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85" w:history="1">
        <w:r w:rsidRPr="00854ECC">
          <w:rPr>
            <w:rStyle w:val="Hyperlink"/>
            <w:noProof/>
          </w:rPr>
          <w:t>3.8.21.2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_Toc472333385 \h </w:instrText>
        </w:r>
        <w:r>
          <w:rPr>
            <w:noProof/>
            <w:webHidden/>
          </w:rPr>
        </w:r>
        <w:r>
          <w:rPr>
            <w:noProof/>
            <w:webHidden/>
          </w:rPr>
          <w:fldChar w:fldCharType="separate"/>
        </w:r>
        <w:r>
          <w:rPr>
            <w:noProof/>
            <w:webHidden/>
          </w:rPr>
          <w:t>206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86" w:history="1">
        <w:r w:rsidRPr="00854ECC">
          <w:rPr>
            <w:rStyle w:val="Hyperlink"/>
            <w:noProof/>
          </w:rPr>
          <w:t>3.8.21.2.1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_Toc472333386 \h </w:instrText>
        </w:r>
        <w:r>
          <w:rPr>
            <w:noProof/>
            <w:webHidden/>
          </w:rPr>
        </w:r>
        <w:r>
          <w:rPr>
            <w:noProof/>
            <w:webHidden/>
          </w:rPr>
          <w:fldChar w:fldCharType="separate"/>
        </w:r>
        <w:r>
          <w:rPr>
            <w:noProof/>
            <w:webHidden/>
          </w:rPr>
          <w:t>206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87" w:history="1">
        <w:r w:rsidRPr="00854ECC">
          <w:rPr>
            <w:rStyle w:val="Hyperlink"/>
            <w:noProof/>
          </w:rPr>
          <w:t>3.8.21.2.2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_Toc472333387 \h </w:instrText>
        </w:r>
        <w:r>
          <w:rPr>
            <w:noProof/>
            <w:webHidden/>
          </w:rPr>
        </w:r>
        <w:r>
          <w:rPr>
            <w:noProof/>
            <w:webHidden/>
          </w:rPr>
          <w:fldChar w:fldCharType="separate"/>
        </w:r>
        <w:r>
          <w:rPr>
            <w:noProof/>
            <w:webHidden/>
          </w:rPr>
          <w:t>206</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388" w:history="1">
        <w:r w:rsidRPr="00854ECC">
          <w:rPr>
            <w:rStyle w:val="Hyperlink"/>
            <w:noProof/>
          </w:rPr>
          <w:t>3.8.22</w:t>
        </w:r>
        <w:r>
          <w:rPr>
            <w:rFonts w:eastAsiaTheme="minorEastAsia" w:cstheme="minorBidi"/>
            <w:noProof/>
            <w:sz w:val="22"/>
            <w:szCs w:val="22"/>
          </w:rPr>
          <w:tab/>
        </w:r>
        <w:r w:rsidRPr="00854ECC">
          <w:rPr>
            <w:rStyle w:val="Hyperlink"/>
            <w:noProof/>
          </w:rPr>
          <w:t>listWeitereAuslagenarten</w:t>
        </w:r>
        <w:r>
          <w:rPr>
            <w:noProof/>
            <w:webHidden/>
          </w:rPr>
          <w:tab/>
        </w:r>
        <w:r>
          <w:rPr>
            <w:noProof/>
            <w:webHidden/>
          </w:rPr>
          <w:fldChar w:fldCharType="begin"/>
        </w:r>
        <w:r>
          <w:rPr>
            <w:noProof/>
            <w:webHidden/>
          </w:rPr>
          <w:instrText xml:space="preserve"> PAGEREF _Toc472333388 \h </w:instrText>
        </w:r>
        <w:r>
          <w:rPr>
            <w:noProof/>
            <w:webHidden/>
          </w:rPr>
        </w:r>
        <w:r>
          <w:rPr>
            <w:noProof/>
            <w:webHidden/>
          </w:rPr>
          <w:fldChar w:fldCharType="separate"/>
        </w:r>
        <w:r>
          <w:rPr>
            <w:noProof/>
            <w:webHidden/>
          </w:rPr>
          <w:t>207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89" w:history="1">
        <w:r w:rsidRPr="00854ECC">
          <w:rPr>
            <w:rStyle w:val="Hyperlink"/>
            <w:noProof/>
          </w:rPr>
          <w:t>3.8.22.1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_Toc472333389 \h </w:instrText>
        </w:r>
        <w:r>
          <w:rPr>
            <w:noProof/>
            <w:webHidden/>
          </w:rPr>
        </w:r>
        <w:r>
          <w:rPr>
            <w:noProof/>
            <w:webHidden/>
          </w:rPr>
          <w:fldChar w:fldCharType="separate"/>
        </w:r>
        <w:r>
          <w:rPr>
            <w:noProof/>
            <w:webHidden/>
          </w:rPr>
          <w:t>207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90" w:history="1">
        <w:r w:rsidRPr="00854ECC">
          <w:rPr>
            <w:rStyle w:val="Hyperlink"/>
            <w:noProof/>
          </w:rPr>
          <w:t>3.8.22.1.1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_Toc472333390 \h </w:instrText>
        </w:r>
        <w:r>
          <w:rPr>
            <w:noProof/>
            <w:webHidden/>
          </w:rPr>
        </w:r>
        <w:r>
          <w:rPr>
            <w:noProof/>
            <w:webHidden/>
          </w:rPr>
          <w:fldChar w:fldCharType="separate"/>
        </w:r>
        <w:r>
          <w:rPr>
            <w:noProof/>
            <w:webHidden/>
          </w:rPr>
          <w:t>207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91" w:history="1">
        <w:r w:rsidRPr="00854ECC">
          <w:rPr>
            <w:rStyle w:val="Hyperlink"/>
            <w:noProof/>
          </w:rPr>
          <w:t>3.8.22.1.2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_Toc472333391 \h </w:instrText>
        </w:r>
        <w:r>
          <w:rPr>
            <w:noProof/>
            <w:webHidden/>
          </w:rPr>
        </w:r>
        <w:r>
          <w:rPr>
            <w:noProof/>
            <w:webHidden/>
          </w:rPr>
          <w:fldChar w:fldCharType="separate"/>
        </w:r>
        <w:r>
          <w:rPr>
            <w:noProof/>
            <w:webHidden/>
          </w:rPr>
          <w:t>207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92" w:history="1">
        <w:r w:rsidRPr="00854ECC">
          <w:rPr>
            <w:rStyle w:val="Hyperlink"/>
            <w:noProof/>
          </w:rPr>
          <w:t>3.8.22.2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_Toc472333392 \h </w:instrText>
        </w:r>
        <w:r>
          <w:rPr>
            <w:noProof/>
            <w:webHidden/>
          </w:rPr>
        </w:r>
        <w:r>
          <w:rPr>
            <w:noProof/>
            <w:webHidden/>
          </w:rPr>
          <w:fldChar w:fldCharType="separate"/>
        </w:r>
        <w:r>
          <w:rPr>
            <w:noProof/>
            <w:webHidden/>
          </w:rPr>
          <w:t>207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93" w:history="1">
        <w:r w:rsidRPr="00854ECC">
          <w:rPr>
            <w:rStyle w:val="Hyperlink"/>
            <w:noProof/>
          </w:rPr>
          <w:t>3.8.22.2.1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_Toc472333393 \h </w:instrText>
        </w:r>
        <w:r>
          <w:rPr>
            <w:noProof/>
            <w:webHidden/>
          </w:rPr>
        </w:r>
        <w:r>
          <w:rPr>
            <w:noProof/>
            <w:webHidden/>
          </w:rPr>
          <w:fldChar w:fldCharType="separate"/>
        </w:r>
        <w:r>
          <w:rPr>
            <w:noProof/>
            <w:webHidden/>
          </w:rPr>
          <w:t>207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94" w:history="1">
        <w:r w:rsidRPr="00854ECC">
          <w:rPr>
            <w:rStyle w:val="Hyperlink"/>
            <w:noProof/>
          </w:rPr>
          <w:t>3.8.22.2.2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_Toc472333394 \h </w:instrText>
        </w:r>
        <w:r>
          <w:rPr>
            <w:noProof/>
            <w:webHidden/>
          </w:rPr>
        </w:r>
        <w:r>
          <w:rPr>
            <w:noProof/>
            <w:webHidden/>
          </w:rPr>
          <w:fldChar w:fldCharType="separate"/>
        </w:r>
        <w:r>
          <w:rPr>
            <w:noProof/>
            <w:webHidden/>
          </w:rPr>
          <w:t>207</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395" w:history="1">
        <w:r w:rsidRPr="00854ECC">
          <w:rPr>
            <w:rStyle w:val="Hyperlink"/>
            <w:noProof/>
          </w:rPr>
          <w:t>3.8.23</w:t>
        </w:r>
        <w:r>
          <w:rPr>
            <w:rFonts w:eastAsiaTheme="minorEastAsia" w:cstheme="minorBidi"/>
            <w:noProof/>
            <w:sz w:val="22"/>
            <w:szCs w:val="22"/>
          </w:rPr>
          <w:tab/>
        </w:r>
        <w:r w:rsidRPr="00854ECC">
          <w:rPr>
            <w:rStyle w:val="Hyperlink"/>
            <w:noProof/>
          </w:rPr>
          <w:t>listWohnSituationen</w:t>
        </w:r>
        <w:r>
          <w:rPr>
            <w:noProof/>
            <w:webHidden/>
          </w:rPr>
          <w:tab/>
        </w:r>
        <w:r>
          <w:rPr>
            <w:noProof/>
            <w:webHidden/>
          </w:rPr>
          <w:fldChar w:fldCharType="begin"/>
        </w:r>
        <w:r>
          <w:rPr>
            <w:noProof/>
            <w:webHidden/>
          </w:rPr>
          <w:instrText xml:space="preserve"> PAGEREF _Toc472333395 \h </w:instrText>
        </w:r>
        <w:r>
          <w:rPr>
            <w:noProof/>
            <w:webHidden/>
          </w:rPr>
        </w:r>
        <w:r>
          <w:rPr>
            <w:noProof/>
            <w:webHidden/>
          </w:rPr>
          <w:fldChar w:fldCharType="separate"/>
        </w:r>
        <w:r>
          <w:rPr>
            <w:noProof/>
            <w:webHidden/>
          </w:rPr>
          <w:t>208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96" w:history="1">
        <w:r w:rsidRPr="00854ECC">
          <w:rPr>
            <w:rStyle w:val="Hyperlink"/>
            <w:noProof/>
          </w:rPr>
          <w:t>3.8.23.1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_Toc472333396 \h </w:instrText>
        </w:r>
        <w:r>
          <w:rPr>
            <w:noProof/>
            <w:webHidden/>
          </w:rPr>
        </w:r>
        <w:r>
          <w:rPr>
            <w:noProof/>
            <w:webHidden/>
          </w:rPr>
          <w:fldChar w:fldCharType="separate"/>
        </w:r>
        <w:r>
          <w:rPr>
            <w:noProof/>
            <w:webHidden/>
          </w:rPr>
          <w:t>208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97" w:history="1">
        <w:r w:rsidRPr="00854ECC">
          <w:rPr>
            <w:rStyle w:val="Hyperlink"/>
            <w:noProof/>
          </w:rPr>
          <w:t>3.8.23.1.1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_Toc472333397 \h </w:instrText>
        </w:r>
        <w:r>
          <w:rPr>
            <w:noProof/>
            <w:webHidden/>
          </w:rPr>
        </w:r>
        <w:r>
          <w:rPr>
            <w:noProof/>
            <w:webHidden/>
          </w:rPr>
          <w:fldChar w:fldCharType="separate"/>
        </w:r>
        <w:r>
          <w:rPr>
            <w:noProof/>
            <w:webHidden/>
          </w:rPr>
          <w:t>208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398" w:history="1">
        <w:r w:rsidRPr="00854ECC">
          <w:rPr>
            <w:rStyle w:val="Hyperlink"/>
            <w:noProof/>
          </w:rPr>
          <w:t>3.8.23.1.2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_Toc472333398 \h </w:instrText>
        </w:r>
        <w:r>
          <w:rPr>
            <w:noProof/>
            <w:webHidden/>
          </w:rPr>
        </w:r>
        <w:r>
          <w:rPr>
            <w:noProof/>
            <w:webHidden/>
          </w:rPr>
          <w:fldChar w:fldCharType="separate"/>
        </w:r>
        <w:r>
          <w:rPr>
            <w:noProof/>
            <w:webHidden/>
          </w:rPr>
          <w:t>208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399" w:history="1">
        <w:r w:rsidRPr="00854ECC">
          <w:rPr>
            <w:rStyle w:val="Hyperlink"/>
            <w:noProof/>
          </w:rPr>
          <w:t>3.8.23.2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_Toc472333399 \h </w:instrText>
        </w:r>
        <w:r>
          <w:rPr>
            <w:noProof/>
            <w:webHidden/>
          </w:rPr>
        </w:r>
        <w:r>
          <w:rPr>
            <w:noProof/>
            <w:webHidden/>
          </w:rPr>
          <w:fldChar w:fldCharType="separate"/>
        </w:r>
        <w:r>
          <w:rPr>
            <w:noProof/>
            <w:webHidden/>
          </w:rPr>
          <w:t>208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00" w:history="1">
        <w:r w:rsidRPr="00854ECC">
          <w:rPr>
            <w:rStyle w:val="Hyperlink"/>
            <w:noProof/>
          </w:rPr>
          <w:t>3.8.23.2.1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_Toc472333400 \h </w:instrText>
        </w:r>
        <w:r>
          <w:rPr>
            <w:noProof/>
            <w:webHidden/>
          </w:rPr>
        </w:r>
        <w:r>
          <w:rPr>
            <w:noProof/>
            <w:webHidden/>
          </w:rPr>
          <w:fldChar w:fldCharType="separate"/>
        </w:r>
        <w:r>
          <w:rPr>
            <w:noProof/>
            <w:webHidden/>
          </w:rPr>
          <w:t>208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01" w:history="1">
        <w:r w:rsidRPr="00854ECC">
          <w:rPr>
            <w:rStyle w:val="Hyperlink"/>
            <w:noProof/>
          </w:rPr>
          <w:t>3.8.23.2.2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_Toc472333401 \h </w:instrText>
        </w:r>
        <w:r>
          <w:rPr>
            <w:noProof/>
            <w:webHidden/>
          </w:rPr>
        </w:r>
        <w:r>
          <w:rPr>
            <w:noProof/>
            <w:webHidden/>
          </w:rPr>
          <w:fldChar w:fldCharType="separate"/>
        </w:r>
        <w:r>
          <w:rPr>
            <w:noProof/>
            <w:webHidden/>
          </w:rPr>
          <w:t>208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02" w:history="1">
        <w:r w:rsidRPr="00854ECC">
          <w:rPr>
            <w:rStyle w:val="Hyperlink"/>
            <w:noProof/>
          </w:rPr>
          <w:t>3.8.24</w:t>
        </w:r>
        <w:r>
          <w:rPr>
            <w:rFonts w:eastAsiaTheme="minorEastAsia" w:cstheme="minorBidi"/>
            <w:noProof/>
            <w:sz w:val="22"/>
            <w:szCs w:val="22"/>
          </w:rPr>
          <w:tab/>
        </w:r>
        <w:r w:rsidRPr="00854ECC">
          <w:rPr>
            <w:rStyle w:val="Hyperlink"/>
            <w:noProof/>
          </w:rPr>
          <w:t>listZivilstaende</w:t>
        </w:r>
        <w:r>
          <w:rPr>
            <w:noProof/>
            <w:webHidden/>
          </w:rPr>
          <w:tab/>
        </w:r>
        <w:r>
          <w:rPr>
            <w:noProof/>
            <w:webHidden/>
          </w:rPr>
          <w:fldChar w:fldCharType="begin"/>
        </w:r>
        <w:r>
          <w:rPr>
            <w:noProof/>
            <w:webHidden/>
          </w:rPr>
          <w:instrText xml:space="preserve"> PAGEREF _Toc472333402 \h </w:instrText>
        </w:r>
        <w:r>
          <w:rPr>
            <w:noProof/>
            <w:webHidden/>
          </w:rPr>
        </w:r>
        <w:r>
          <w:rPr>
            <w:noProof/>
            <w:webHidden/>
          </w:rPr>
          <w:fldChar w:fldCharType="separate"/>
        </w:r>
        <w:r>
          <w:rPr>
            <w:noProof/>
            <w:webHidden/>
          </w:rPr>
          <w:t>209</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03" w:history="1">
        <w:r w:rsidRPr="00854ECC">
          <w:rPr>
            <w:rStyle w:val="Hyperlink"/>
            <w:noProof/>
          </w:rPr>
          <w:t>3.8.24.1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_Toc472333403 \h </w:instrText>
        </w:r>
        <w:r>
          <w:rPr>
            <w:noProof/>
            <w:webHidden/>
          </w:rPr>
        </w:r>
        <w:r>
          <w:rPr>
            <w:noProof/>
            <w:webHidden/>
          </w:rPr>
          <w:fldChar w:fldCharType="separate"/>
        </w:r>
        <w:r>
          <w:rPr>
            <w:noProof/>
            <w:webHidden/>
          </w:rPr>
          <w:t>209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04" w:history="1">
        <w:r w:rsidRPr="00854ECC">
          <w:rPr>
            <w:rStyle w:val="Hyperlink"/>
            <w:noProof/>
          </w:rPr>
          <w:t>3.8.24.1.1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_Toc472333404 \h </w:instrText>
        </w:r>
        <w:r>
          <w:rPr>
            <w:noProof/>
            <w:webHidden/>
          </w:rPr>
        </w:r>
        <w:r>
          <w:rPr>
            <w:noProof/>
            <w:webHidden/>
          </w:rPr>
          <w:fldChar w:fldCharType="separate"/>
        </w:r>
        <w:r>
          <w:rPr>
            <w:noProof/>
            <w:webHidden/>
          </w:rPr>
          <w:t>209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05" w:history="1">
        <w:r w:rsidRPr="00854ECC">
          <w:rPr>
            <w:rStyle w:val="Hyperlink"/>
            <w:noProof/>
          </w:rPr>
          <w:t>3.8.24.1.2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_Toc472333405 \h </w:instrText>
        </w:r>
        <w:r>
          <w:rPr>
            <w:noProof/>
            <w:webHidden/>
          </w:rPr>
        </w:r>
        <w:r>
          <w:rPr>
            <w:noProof/>
            <w:webHidden/>
          </w:rPr>
          <w:fldChar w:fldCharType="separate"/>
        </w:r>
        <w:r>
          <w:rPr>
            <w:noProof/>
            <w:webHidden/>
          </w:rPr>
          <w:t>209</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06" w:history="1">
        <w:r w:rsidRPr="00854ECC">
          <w:rPr>
            <w:rStyle w:val="Hyperlink"/>
            <w:noProof/>
          </w:rPr>
          <w:t>3.8.24.2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_Toc472333406 \h </w:instrText>
        </w:r>
        <w:r>
          <w:rPr>
            <w:noProof/>
            <w:webHidden/>
          </w:rPr>
        </w:r>
        <w:r>
          <w:rPr>
            <w:noProof/>
            <w:webHidden/>
          </w:rPr>
          <w:fldChar w:fldCharType="separate"/>
        </w:r>
        <w:r>
          <w:rPr>
            <w:noProof/>
            <w:webHidden/>
          </w:rPr>
          <w:t>209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07" w:history="1">
        <w:r w:rsidRPr="00854ECC">
          <w:rPr>
            <w:rStyle w:val="Hyperlink"/>
            <w:noProof/>
          </w:rPr>
          <w:t>3.8.24.2.1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_Toc472333407 \h </w:instrText>
        </w:r>
        <w:r>
          <w:rPr>
            <w:noProof/>
            <w:webHidden/>
          </w:rPr>
        </w:r>
        <w:r>
          <w:rPr>
            <w:noProof/>
            <w:webHidden/>
          </w:rPr>
          <w:fldChar w:fldCharType="separate"/>
        </w:r>
        <w:r>
          <w:rPr>
            <w:noProof/>
            <w:webHidden/>
          </w:rPr>
          <w:t>209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08" w:history="1">
        <w:r w:rsidRPr="00854ECC">
          <w:rPr>
            <w:rStyle w:val="Hyperlink"/>
            <w:noProof/>
          </w:rPr>
          <w:t>3.8.24.2.2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_Toc472333408 \h </w:instrText>
        </w:r>
        <w:r>
          <w:rPr>
            <w:noProof/>
            <w:webHidden/>
          </w:rPr>
        </w:r>
        <w:r>
          <w:rPr>
            <w:noProof/>
            <w:webHidden/>
          </w:rPr>
          <w:fldChar w:fldCharType="separate"/>
        </w:r>
        <w:r>
          <w:rPr>
            <w:noProof/>
            <w:webHidden/>
          </w:rPr>
          <w:t>209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09" w:history="1">
        <w:r w:rsidRPr="00854ECC">
          <w:rPr>
            <w:rStyle w:val="Hyperlink"/>
            <w:noProof/>
          </w:rPr>
          <w:t>3.8.25</w:t>
        </w:r>
        <w:r>
          <w:rPr>
            <w:rFonts w:eastAsiaTheme="minorEastAsia" w:cstheme="minorBidi"/>
            <w:noProof/>
            <w:sz w:val="22"/>
            <w:szCs w:val="22"/>
          </w:rPr>
          <w:tab/>
        </w:r>
        <w:r w:rsidRPr="00854ECC">
          <w:rPr>
            <w:rStyle w:val="Hyperlink"/>
            <w:noProof/>
          </w:rPr>
          <w:t>listZusatzeinkommen</w:t>
        </w:r>
        <w:r>
          <w:rPr>
            <w:noProof/>
            <w:webHidden/>
          </w:rPr>
          <w:tab/>
        </w:r>
        <w:r>
          <w:rPr>
            <w:noProof/>
            <w:webHidden/>
          </w:rPr>
          <w:fldChar w:fldCharType="begin"/>
        </w:r>
        <w:r>
          <w:rPr>
            <w:noProof/>
            <w:webHidden/>
          </w:rPr>
          <w:instrText xml:space="preserve"> PAGEREF _Toc472333409 \h </w:instrText>
        </w:r>
        <w:r>
          <w:rPr>
            <w:noProof/>
            <w:webHidden/>
          </w:rPr>
        </w:r>
        <w:r>
          <w:rPr>
            <w:noProof/>
            <w:webHidden/>
          </w:rPr>
          <w:fldChar w:fldCharType="separate"/>
        </w:r>
        <w:r>
          <w:rPr>
            <w:noProof/>
            <w:webHidden/>
          </w:rPr>
          <w:t>210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10" w:history="1">
        <w:r w:rsidRPr="00854ECC">
          <w:rPr>
            <w:rStyle w:val="Hyperlink"/>
            <w:noProof/>
          </w:rPr>
          <w:t>3.8.25.1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_Toc472333410 \h </w:instrText>
        </w:r>
        <w:r>
          <w:rPr>
            <w:noProof/>
            <w:webHidden/>
          </w:rPr>
        </w:r>
        <w:r>
          <w:rPr>
            <w:noProof/>
            <w:webHidden/>
          </w:rPr>
          <w:fldChar w:fldCharType="separate"/>
        </w:r>
        <w:r>
          <w:rPr>
            <w:noProof/>
            <w:webHidden/>
          </w:rPr>
          <w:t>210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11" w:history="1">
        <w:r w:rsidRPr="00854ECC">
          <w:rPr>
            <w:rStyle w:val="Hyperlink"/>
            <w:noProof/>
          </w:rPr>
          <w:t>3.8.25.1.1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_Toc472333411 \h </w:instrText>
        </w:r>
        <w:r>
          <w:rPr>
            <w:noProof/>
            <w:webHidden/>
          </w:rPr>
        </w:r>
        <w:r>
          <w:rPr>
            <w:noProof/>
            <w:webHidden/>
          </w:rPr>
          <w:fldChar w:fldCharType="separate"/>
        </w:r>
        <w:r>
          <w:rPr>
            <w:noProof/>
            <w:webHidden/>
          </w:rPr>
          <w:t>210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12" w:history="1">
        <w:r w:rsidRPr="00854ECC">
          <w:rPr>
            <w:rStyle w:val="Hyperlink"/>
            <w:noProof/>
          </w:rPr>
          <w:t>3.8.25.1.2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_Toc472333412 \h </w:instrText>
        </w:r>
        <w:r>
          <w:rPr>
            <w:noProof/>
            <w:webHidden/>
          </w:rPr>
        </w:r>
        <w:r>
          <w:rPr>
            <w:noProof/>
            <w:webHidden/>
          </w:rPr>
          <w:fldChar w:fldCharType="separate"/>
        </w:r>
        <w:r>
          <w:rPr>
            <w:noProof/>
            <w:webHidden/>
          </w:rPr>
          <w:t>210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13" w:history="1">
        <w:r w:rsidRPr="00854ECC">
          <w:rPr>
            <w:rStyle w:val="Hyperlink"/>
            <w:noProof/>
          </w:rPr>
          <w:t>3.8.25.2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_Toc472333413 \h </w:instrText>
        </w:r>
        <w:r>
          <w:rPr>
            <w:noProof/>
            <w:webHidden/>
          </w:rPr>
        </w:r>
        <w:r>
          <w:rPr>
            <w:noProof/>
            <w:webHidden/>
          </w:rPr>
          <w:fldChar w:fldCharType="separate"/>
        </w:r>
        <w:r>
          <w:rPr>
            <w:noProof/>
            <w:webHidden/>
          </w:rPr>
          <w:t>210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14" w:history="1">
        <w:r w:rsidRPr="00854ECC">
          <w:rPr>
            <w:rStyle w:val="Hyperlink"/>
            <w:noProof/>
          </w:rPr>
          <w:t>3.8.25.2.1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_Toc472333414 \h </w:instrText>
        </w:r>
        <w:r>
          <w:rPr>
            <w:noProof/>
            <w:webHidden/>
          </w:rPr>
        </w:r>
        <w:r>
          <w:rPr>
            <w:noProof/>
            <w:webHidden/>
          </w:rPr>
          <w:fldChar w:fldCharType="separate"/>
        </w:r>
        <w:r>
          <w:rPr>
            <w:noProof/>
            <w:webHidden/>
          </w:rPr>
          <w:t>210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15" w:history="1">
        <w:r w:rsidRPr="00854ECC">
          <w:rPr>
            <w:rStyle w:val="Hyperlink"/>
            <w:noProof/>
          </w:rPr>
          <w:t>3.8.25.2.2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_Toc472333415 \h </w:instrText>
        </w:r>
        <w:r>
          <w:rPr>
            <w:noProof/>
            <w:webHidden/>
          </w:rPr>
        </w:r>
        <w:r>
          <w:rPr>
            <w:noProof/>
            <w:webHidden/>
          </w:rPr>
          <w:fldChar w:fldCharType="separate"/>
        </w:r>
        <w:r>
          <w:rPr>
            <w:noProof/>
            <w:webHidden/>
          </w:rPr>
          <w:t>210</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16" w:history="1">
        <w:r w:rsidRPr="00854ECC">
          <w:rPr>
            <w:rStyle w:val="Hyperlink"/>
            <w:noProof/>
          </w:rPr>
          <w:t>3.8.26</w:t>
        </w:r>
        <w:r>
          <w:rPr>
            <w:rFonts w:eastAsiaTheme="minorEastAsia" w:cstheme="minorBidi"/>
            <w:noProof/>
            <w:sz w:val="22"/>
            <w:szCs w:val="22"/>
          </w:rPr>
          <w:tab/>
        </w:r>
        <w:r w:rsidRPr="00854ECC">
          <w:rPr>
            <w:rStyle w:val="Hyperlink"/>
            <w:noProof/>
          </w:rPr>
          <w:t>saveKunde</w:t>
        </w:r>
        <w:r>
          <w:rPr>
            <w:noProof/>
            <w:webHidden/>
          </w:rPr>
          <w:tab/>
        </w:r>
        <w:r>
          <w:rPr>
            <w:noProof/>
            <w:webHidden/>
          </w:rPr>
          <w:fldChar w:fldCharType="begin"/>
        </w:r>
        <w:r>
          <w:rPr>
            <w:noProof/>
            <w:webHidden/>
          </w:rPr>
          <w:instrText xml:space="preserve"> PAGEREF _Toc472333416 \h </w:instrText>
        </w:r>
        <w:r>
          <w:rPr>
            <w:noProof/>
            <w:webHidden/>
          </w:rPr>
        </w:r>
        <w:r>
          <w:rPr>
            <w:noProof/>
            <w:webHidden/>
          </w:rPr>
          <w:fldChar w:fldCharType="separate"/>
        </w:r>
        <w:r>
          <w:rPr>
            <w:noProof/>
            <w:webHidden/>
          </w:rPr>
          <w:t>211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17" w:history="1">
        <w:r w:rsidRPr="00854ECC">
          <w:rPr>
            <w:rStyle w:val="Hyperlink"/>
            <w:noProof/>
          </w:rPr>
          <w:t>3.8.26.1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_Toc472333417 \h </w:instrText>
        </w:r>
        <w:r>
          <w:rPr>
            <w:noProof/>
            <w:webHidden/>
          </w:rPr>
        </w:r>
        <w:r>
          <w:rPr>
            <w:noProof/>
            <w:webHidden/>
          </w:rPr>
          <w:fldChar w:fldCharType="separate"/>
        </w:r>
        <w:r>
          <w:rPr>
            <w:noProof/>
            <w:webHidden/>
          </w:rPr>
          <w:t>211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18" w:history="1">
        <w:r w:rsidRPr="00854ECC">
          <w:rPr>
            <w:rStyle w:val="Hyperlink"/>
            <w:noProof/>
          </w:rPr>
          <w:t>3.8.26.1.1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_Toc472333418 \h </w:instrText>
        </w:r>
        <w:r>
          <w:rPr>
            <w:noProof/>
            <w:webHidden/>
          </w:rPr>
        </w:r>
        <w:r>
          <w:rPr>
            <w:noProof/>
            <w:webHidden/>
          </w:rPr>
          <w:fldChar w:fldCharType="separate"/>
        </w:r>
        <w:r>
          <w:rPr>
            <w:noProof/>
            <w:webHidden/>
          </w:rPr>
          <w:t>211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19" w:history="1">
        <w:r w:rsidRPr="00854ECC">
          <w:rPr>
            <w:rStyle w:val="Hyperlink"/>
            <w:noProof/>
          </w:rPr>
          <w:t>3.8.26.1.2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_Toc472333419 \h </w:instrText>
        </w:r>
        <w:r>
          <w:rPr>
            <w:noProof/>
            <w:webHidden/>
          </w:rPr>
        </w:r>
        <w:r>
          <w:rPr>
            <w:noProof/>
            <w:webHidden/>
          </w:rPr>
          <w:fldChar w:fldCharType="separate"/>
        </w:r>
        <w:r>
          <w:rPr>
            <w:noProof/>
            <w:webHidden/>
          </w:rPr>
          <w:t>211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20" w:history="1">
        <w:r w:rsidRPr="00854ECC">
          <w:rPr>
            <w:rStyle w:val="Hyperlink"/>
            <w:noProof/>
          </w:rPr>
          <w:t>3.8.26.2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_Toc472333420 \h </w:instrText>
        </w:r>
        <w:r>
          <w:rPr>
            <w:noProof/>
            <w:webHidden/>
          </w:rPr>
        </w:r>
        <w:r>
          <w:rPr>
            <w:noProof/>
            <w:webHidden/>
          </w:rPr>
          <w:fldChar w:fldCharType="separate"/>
        </w:r>
        <w:r>
          <w:rPr>
            <w:noProof/>
            <w:webHidden/>
          </w:rPr>
          <w:t>211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21" w:history="1">
        <w:r w:rsidRPr="00854ECC">
          <w:rPr>
            <w:rStyle w:val="Hyperlink"/>
            <w:noProof/>
          </w:rPr>
          <w:t>3.8.26.2.1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_Toc472333421 \h </w:instrText>
        </w:r>
        <w:r>
          <w:rPr>
            <w:noProof/>
            <w:webHidden/>
          </w:rPr>
        </w:r>
        <w:r>
          <w:rPr>
            <w:noProof/>
            <w:webHidden/>
          </w:rPr>
          <w:fldChar w:fldCharType="separate"/>
        </w:r>
        <w:r>
          <w:rPr>
            <w:noProof/>
            <w:webHidden/>
          </w:rPr>
          <w:t>211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22" w:history="1">
        <w:r w:rsidRPr="00854ECC">
          <w:rPr>
            <w:rStyle w:val="Hyperlink"/>
            <w:noProof/>
          </w:rPr>
          <w:t>3.8.26.2.2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_Toc472333422 \h </w:instrText>
        </w:r>
        <w:r>
          <w:rPr>
            <w:noProof/>
            <w:webHidden/>
          </w:rPr>
        </w:r>
        <w:r>
          <w:rPr>
            <w:noProof/>
            <w:webHidden/>
          </w:rPr>
          <w:fldChar w:fldCharType="separate"/>
        </w:r>
        <w:r>
          <w:rPr>
            <w:noProof/>
            <w:webHidden/>
          </w:rPr>
          <w:t>212</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423" w:history="1">
        <w:r w:rsidRPr="00854ECC">
          <w:rPr>
            <w:rStyle w:val="Hyperlink"/>
            <w:noProof/>
          </w:rPr>
          <w:t>3.9</w:t>
        </w:r>
        <w:r>
          <w:rPr>
            <w:rFonts w:eastAsiaTheme="minorEastAsia" w:cstheme="minorBidi"/>
            <w:b w:val="0"/>
            <w:bCs w:val="0"/>
            <w:noProof/>
            <w:sz w:val="22"/>
            <w:szCs w:val="22"/>
          </w:rPr>
          <w:tab/>
        </w:r>
        <w:r w:rsidRPr="00854ECC">
          <w:rPr>
            <w:rStyle w:val="Hyperlink"/>
            <w:noProof/>
          </w:rPr>
          <w:t>createOrUpdateSchnellkalkulationService (B2B)</w:t>
        </w:r>
        <w:r>
          <w:rPr>
            <w:noProof/>
            <w:webHidden/>
          </w:rPr>
          <w:tab/>
        </w:r>
        <w:r>
          <w:rPr>
            <w:noProof/>
            <w:webHidden/>
          </w:rPr>
          <w:fldChar w:fldCharType="begin"/>
        </w:r>
        <w:r>
          <w:rPr>
            <w:noProof/>
            <w:webHidden/>
          </w:rPr>
          <w:instrText xml:space="preserve"> PAGEREF _Toc472333423 \h </w:instrText>
        </w:r>
        <w:r>
          <w:rPr>
            <w:noProof/>
            <w:webHidden/>
          </w:rPr>
        </w:r>
        <w:r>
          <w:rPr>
            <w:noProof/>
            <w:webHidden/>
          </w:rPr>
          <w:fldChar w:fldCharType="separate"/>
        </w:r>
        <w:r>
          <w:rPr>
            <w:noProof/>
            <w:webHidden/>
          </w:rPr>
          <w:t>213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24" w:history="1">
        <w:r w:rsidRPr="00854ECC">
          <w:rPr>
            <w:rStyle w:val="Hyperlink"/>
            <w:noProof/>
          </w:rPr>
          <w:t>3.9.1</w:t>
        </w:r>
        <w:r>
          <w:rPr>
            <w:rFonts w:eastAsiaTheme="minorEastAsia" w:cstheme="minorBidi"/>
            <w:noProof/>
            <w:sz w:val="22"/>
            <w:szCs w:val="22"/>
          </w:rPr>
          <w:tab/>
        </w:r>
        <w:r w:rsidRPr="00854ECC">
          <w:rPr>
            <w:rStyle w:val="Hyperlink"/>
            <w:noProof/>
          </w:rPr>
          <w:t>createOrUpdateKalkulation</w:t>
        </w:r>
        <w:r>
          <w:rPr>
            <w:noProof/>
            <w:webHidden/>
          </w:rPr>
          <w:tab/>
        </w:r>
        <w:r>
          <w:rPr>
            <w:noProof/>
            <w:webHidden/>
          </w:rPr>
          <w:fldChar w:fldCharType="begin"/>
        </w:r>
        <w:r>
          <w:rPr>
            <w:noProof/>
            <w:webHidden/>
          </w:rPr>
          <w:instrText xml:space="preserve"> PAGEREF _Toc472333424 \h </w:instrText>
        </w:r>
        <w:r>
          <w:rPr>
            <w:noProof/>
            <w:webHidden/>
          </w:rPr>
        </w:r>
        <w:r>
          <w:rPr>
            <w:noProof/>
            <w:webHidden/>
          </w:rPr>
          <w:fldChar w:fldCharType="separate"/>
        </w:r>
        <w:r>
          <w:rPr>
            <w:noProof/>
            <w:webHidden/>
          </w:rPr>
          <w:t>213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25" w:history="1">
        <w:r w:rsidRPr="00854ECC">
          <w:rPr>
            <w:rStyle w:val="Hyperlink"/>
            <w:noProof/>
          </w:rPr>
          <w:t>3.9.2</w:t>
        </w:r>
        <w:r>
          <w:rPr>
            <w:rFonts w:eastAsiaTheme="minorEastAsia" w:cstheme="minorBidi"/>
            <w:noProof/>
            <w:sz w:val="22"/>
            <w:szCs w:val="22"/>
          </w:rPr>
          <w:tab/>
        </w:r>
        <w:r w:rsidRPr="00854ECC">
          <w:rPr>
            <w:rStyle w:val="Hyperlink"/>
            <w:noProof/>
          </w:rPr>
          <w:t>getParameter</w:t>
        </w:r>
        <w:r>
          <w:rPr>
            <w:noProof/>
            <w:webHidden/>
          </w:rPr>
          <w:tab/>
        </w:r>
        <w:r>
          <w:rPr>
            <w:noProof/>
            <w:webHidden/>
          </w:rPr>
          <w:fldChar w:fldCharType="begin"/>
        </w:r>
        <w:r>
          <w:rPr>
            <w:noProof/>
            <w:webHidden/>
          </w:rPr>
          <w:instrText xml:space="preserve"> PAGEREF _Toc472333425 \h </w:instrText>
        </w:r>
        <w:r>
          <w:rPr>
            <w:noProof/>
            <w:webHidden/>
          </w:rPr>
        </w:r>
        <w:r>
          <w:rPr>
            <w:noProof/>
            <w:webHidden/>
          </w:rPr>
          <w:fldChar w:fldCharType="separate"/>
        </w:r>
        <w:r>
          <w:rPr>
            <w:noProof/>
            <w:webHidden/>
          </w:rPr>
          <w:t>213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26" w:history="1">
        <w:r w:rsidRPr="00854ECC">
          <w:rPr>
            <w:rStyle w:val="Hyperlink"/>
            <w:noProof/>
          </w:rPr>
          <w:t>3.9.3</w:t>
        </w:r>
        <w:r>
          <w:rPr>
            <w:rFonts w:eastAsiaTheme="minorEastAsia" w:cstheme="minorBidi"/>
            <w:noProof/>
            <w:sz w:val="22"/>
            <w:szCs w:val="22"/>
          </w:rPr>
          <w:tab/>
        </w:r>
        <w:r w:rsidRPr="00854ECC">
          <w:rPr>
            <w:rStyle w:val="Hyperlink"/>
            <w:noProof/>
          </w:rPr>
          <w:t>listAvailableProdukte</w:t>
        </w:r>
        <w:r>
          <w:rPr>
            <w:noProof/>
            <w:webHidden/>
          </w:rPr>
          <w:tab/>
        </w:r>
        <w:r>
          <w:rPr>
            <w:noProof/>
            <w:webHidden/>
          </w:rPr>
          <w:fldChar w:fldCharType="begin"/>
        </w:r>
        <w:r>
          <w:rPr>
            <w:noProof/>
            <w:webHidden/>
          </w:rPr>
          <w:instrText xml:space="preserve"> PAGEREF _Toc472333426 \h </w:instrText>
        </w:r>
        <w:r>
          <w:rPr>
            <w:noProof/>
            <w:webHidden/>
          </w:rPr>
        </w:r>
        <w:r>
          <w:rPr>
            <w:noProof/>
            <w:webHidden/>
          </w:rPr>
          <w:fldChar w:fldCharType="separate"/>
        </w:r>
        <w:r>
          <w:rPr>
            <w:noProof/>
            <w:webHidden/>
          </w:rPr>
          <w:t>213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27" w:history="1">
        <w:r w:rsidRPr="00854ECC">
          <w:rPr>
            <w:rStyle w:val="Hyperlink"/>
            <w:noProof/>
          </w:rPr>
          <w:t>3.9.4</w:t>
        </w:r>
        <w:r>
          <w:rPr>
            <w:rFonts w:eastAsiaTheme="minorEastAsia" w:cstheme="minorBidi"/>
            <w:noProof/>
            <w:sz w:val="22"/>
            <w:szCs w:val="22"/>
          </w:rPr>
          <w:tab/>
        </w:r>
        <w:r w:rsidRPr="00854ECC">
          <w:rPr>
            <w:rStyle w:val="Hyperlink"/>
            <w:noProof/>
          </w:rPr>
          <w:t>listAvailableServices</w:t>
        </w:r>
        <w:r>
          <w:rPr>
            <w:noProof/>
            <w:webHidden/>
          </w:rPr>
          <w:tab/>
        </w:r>
        <w:r>
          <w:rPr>
            <w:noProof/>
            <w:webHidden/>
          </w:rPr>
          <w:fldChar w:fldCharType="begin"/>
        </w:r>
        <w:r>
          <w:rPr>
            <w:noProof/>
            <w:webHidden/>
          </w:rPr>
          <w:instrText xml:space="preserve"> PAGEREF _Toc472333427 \h </w:instrText>
        </w:r>
        <w:r>
          <w:rPr>
            <w:noProof/>
            <w:webHidden/>
          </w:rPr>
        </w:r>
        <w:r>
          <w:rPr>
            <w:noProof/>
            <w:webHidden/>
          </w:rPr>
          <w:fldChar w:fldCharType="separate"/>
        </w:r>
        <w:r>
          <w:rPr>
            <w:noProof/>
            <w:webHidden/>
          </w:rPr>
          <w:t>213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28" w:history="1">
        <w:r w:rsidRPr="00854ECC">
          <w:rPr>
            <w:rStyle w:val="Hyperlink"/>
            <w:noProof/>
          </w:rPr>
          <w:t>3.9.5</w:t>
        </w:r>
        <w:r>
          <w:rPr>
            <w:rFonts w:eastAsiaTheme="minorEastAsia" w:cstheme="minorBidi"/>
            <w:noProof/>
            <w:sz w:val="22"/>
            <w:szCs w:val="22"/>
          </w:rPr>
          <w:tab/>
        </w:r>
        <w:r w:rsidRPr="00854ECC">
          <w:rPr>
            <w:rStyle w:val="Hyperlink"/>
            <w:noProof/>
          </w:rPr>
          <w:t>saveKalkulation</w:t>
        </w:r>
        <w:r>
          <w:rPr>
            <w:noProof/>
            <w:webHidden/>
          </w:rPr>
          <w:tab/>
        </w:r>
        <w:r>
          <w:rPr>
            <w:noProof/>
            <w:webHidden/>
          </w:rPr>
          <w:fldChar w:fldCharType="begin"/>
        </w:r>
        <w:r>
          <w:rPr>
            <w:noProof/>
            <w:webHidden/>
          </w:rPr>
          <w:instrText xml:space="preserve"> PAGEREF _Toc472333428 \h </w:instrText>
        </w:r>
        <w:r>
          <w:rPr>
            <w:noProof/>
            <w:webHidden/>
          </w:rPr>
        </w:r>
        <w:r>
          <w:rPr>
            <w:noProof/>
            <w:webHidden/>
          </w:rPr>
          <w:fldChar w:fldCharType="separate"/>
        </w:r>
        <w:r>
          <w:rPr>
            <w:noProof/>
            <w:webHidden/>
          </w:rPr>
          <w:t>213</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429" w:history="1">
        <w:r w:rsidRPr="00854ECC">
          <w:rPr>
            <w:rStyle w:val="Hyperlink"/>
            <w:noProof/>
          </w:rPr>
          <w:t>3.9.5.1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_Toc472333429 \h </w:instrText>
        </w:r>
        <w:r>
          <w:rPr>
            <w:noProof/>
            <w:webHidden/>
          </w:rPr>
        </w:r>
        <w:r>
          <w:rPr>
            <w:noProof/>
            <w:webHidden/>
          </w:rPr>
          <w:fldChar w:fldCharType="separate"/>
        </w:r>
        <w:r>
          <w:rPr>
            <w:noProof/>
            <w:webHidden/>
          </w:rPr>
          <w:t>213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430" w:history="1">
        <w:r w:rsidRPr="00854ECC">
          <w:rPr>
            <w:rStyle w:val="Hyperlink"/>
            <w:noProof/>
          </w:rPr>
          <w:t>3.9.5.1.1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_Toc472333430 \h </w:instrText>
        </w:r>
        <w:r>
          <w:rPr>
            <w:noProof/>
            <w:webHidden/>
          </w:rPr>
        </w:r>
        <w:r>
          <w:rPr>
            <w:noProof/>
            <w:webHidden/>
          </w:rPr>
          <w:fldChar w:fldCharType="separate"/>
        </w:r>
        <w:r>
          <w:rPr>
            <w:noProof/>
            <w:webHidden/>
          </w:rPr>
          <w:t>213</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431" w:history="1">
        <w:r w:rsidRPr="00854ECC">
          <w:rPr>
            <w:rStyle w:val="Hyperlink"/>
            <w:noProof/>
          </w:rPr>
          <w:t>3.9.5.1.2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_Toc472333431 \h </w:instrText>
        </w:r>
        <w:r>
          <w:rPr>
            <w:noProof/>
            <w:webHidden/>
          </w:rPr>
        </w:r>
        <w:r>
          <w:rPr>
            <w:noProof/>
            <w:webHidden/>
          </w:rPr>
          <w:fldChar w:fldCharType="separate"/>
        </w:r>
        <w:r>
          <w:rPr>
            <w:noProof/>
            <w:webHidden/>
          </w:rPr>
          <w:t>213</w:t>
        </w:r>
        <w:r>
          <w:rPr>
            <w:noProof/>
            <w:webHidden/>
          </w:rPr>
          <w:fldChar w:fldCharType="end"/>
        </w:r>
      </w:hyperlink>
    </w:p>
    <w:p w:rsidR="00C4315F" w:rsidRDefault="00C4315F">
      <w:pPr>
        <w:pStyle w:val="Verzeichnis4"/>
        <w:tabs>
          <w:tab w:val="left" w:pos="1200"/>
          <w:tab w:val="right" w:leader="dot" w:pos="9075"/>
        </w:tabs>
        <w:rPr>
          <w:rFonts w:eastAsiaTheme="minorEastAsia" w:cstheme="minorBidi"/>
          <w:noProof/>
          <w:sz w:val="22"/>
          <w:szCs w:val="22"/>
        </w:rPr>
      </w:pPr>
      <w:hyperlink w:anchor="_Toc472333432" w:history="1">
        <w:r w:rsidRPr="00854ECC">
          <w:rPr>
            <w:rStyle w:val="Hyperlink"/>
            <w:noProof/>
          </w:rPr>
          <w:t>3.9.5.2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_Toc472333432 \h </w:instrText>
        </w:r>
        <w:r>
          <w:rPr>
            <w:noProof/>
            <w:webHidden/>
          </w:rPr>
        </w:r>
        <w:r>
          <w:rPr>
            <w:noProof/>
            <w:webHidden/>
          </w:rPr>
          <w:fldChar w:fldCharType="separate"/>
        </w:r>
        <w:r>
          <w:rPr>
            <w:noProof/>
            <w:webHidden/>
          </w:rPr>
          <w:t>214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433" w:history="1">
        <w:r w:rsidRPr="00854ECC">
          <w:rPr>
            <w:rStyle w:val="Hyperlink"/>
            <w:noProof/>
          </w:rPr>
          <w:t>3.9.5.2.1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_Toc472333433 \h </w:instrText>
        </w:r>
        <w:r>
          <w:rPr>
            <w:noProof/>
            <w:webHidden/>
          </w:rPr>
        </w:r>
        <w:r>
          <w:rPr>
            <w:noProof/>
            <w:webHidden/>
          </w:rPr>
          <w:fldChar w:fldCharType="separate"/>
        </w:r>
        <w:r>
          <w:rPr>
            <w:noProof/>
            <w:webHidden/>
          </w:rPr>
          <w:t>214</w:t>
        </w:r>
        <w:r>
          <w:rPr>
            <w:noProof/>
            <w:webHidden/>
          </w:rPr>
          <w:fldChar w:fldCharType="end"/>
        </w:r>
      </w:hyperlink>
    </w:p>
    <w:p w:rsidR="00C4315F" w:rsidRDefault="00C4315F">
      <w:pPr>
        <w:pStyle w:val="Verzeichnis5"/>
        <w:tabs>
          <w:tab w:val="left" w:pos="1529"/>
          <w:tab w:val="right" w:leader="dot" w:pos="9075"/>
        </w:tabs>
        <w:rPr>
          <w:rFonts w:eastAsiaTheme="minorEastAsia" w:cstheme="minorBidi"/>
          <w:noProof/>
          <w:sz w:val="22"/>
          <w:szCs w:val="22"/>
        </w:rPr>
      </w:pPr>
      <w:hyperlink w:anchor="_Toc472333434" w:history="1">
        <w:r w:rsidRPr="00854ECC">
          <w:rPr>
            <w:rStyle w:val="Hyperlink"/>
            <w:noProof/>
          </w:rPr>
          <w:t>3.9.5.2.2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_Toc472333434 \h </w:instrText>
        </w:r>
        <w:r>
          <w:rPr>
            <w:noProof/>
            <w:webHidden/>
          </w:rPr>
        </w:r>
        <w:r>
          <w:rPr>
            <w:noProof/>
            <w:webHidden/>
          </w:rPr>
          <w:fldChar w:fldCharType="separate"/>
        </w:r>
        <w:r>
          <w:rPr>
            <w:noProof/>
            <w:webHidden/>
          </w:rPr>
          <w:t>214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35" w:history="1">
        <w:r w:rsidRPr="00854ECC">
          <w:rPr>
            <w:rStyle w:val="Hyperlink"/>
            <w:noProof/>
          </w:rPr>
          <w:t>3.9.6</w:t>
        </w:r>
        <w:r>
          <w:rPr>
            <w:rFonts w:eastAsiaTheme="minorEastAsia" w:cstheme="minorBidi"/>
            <w:noProof/>
            <w:sz w:val="22"/>
            <w:szCs w:val="22"/>
          </w:rPr>
          <w:tab/>
        </w:r>
        <w:r w:rsidRPr="00854ECC">
          <w:rPr>
            <w:rStyle w:val="Hyperlink"/>
            <w:noProof/>
          </w:rPr>
          <w:t>solveKalkulation</w:t>
        </w:r>
        <w:r>
          <w:rPr>
            <w:noProof/>
            <w:webHidden/>
          </w:rPr>
          <w:tab/>
        </w:r>
        <w:r>
          <w:rPr>
            <w:noProof/>
            <w:webHidden/>
          </w:rPr>
          <w:fldChar w:fldCharType="begin"/>
        </w:r>
        <w:r>
          <w:rPr>
            <w:noProof/>
            <w:webHidden/>
          </w:rPr>
          <w:instrText xml:space="preserve"> PAGEREF _Toc472333435 \h </w:instrText>
        </w:r>
        <w:r>
          <w:rPr>
            <w:noProof/>
            <w:webHidden/>
          </w:rPr>
        </w:r>
        <w:r>
          <w:rPr>
            <w:noProof/>
            <w:webHidden/>
          </w:rPr>
          <w:fldChar w:fldCharType="separate"/>
        </w:r>
        <w:r>
          <w:rPr>
            <w:noProof/>
            <w:webHidden/>
          </w:rPr>
          <w:t>214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36" w:history="1">
        <w:r w:rsidRPr="00854ECC">
          <w:rPr>
            <w:rStyle w:val="Hyperlink"/>
            <w:noProof/>
          </w:rPr>
          <w:t>3.9.7</w:t>
        </w:r>
        <w:r>
          <w:rPr>
            <w:rFonts w:eastAsiaTheme="minorEastAsia" w:cstheme="minorBidi"/>
            <w:noProof/>
            <w:sz w:val="22"/>
            <w:szCs w:val="22"/>
          </w:rPr>
          <w:tab/>
        </w:r>
        <w:r w:rsidRPr="00854ECC">
          <w:rPr>
            <w:rStyle w:val="Hyperlink"/>
            <w:noProof/>
          </w:rPr>
          <w:t>checkKalkulation</w:t>
        </w:r>
        <w:r>
          <w:rPr>
            <w:noProof/>
            <w:webHidden/>
          </w:rPr>
          <w:tab/>
        </w:r>
        <w:r>
          <w:rPr>
            <w:noProof/>
            <w:webHidden/>
          </w:rPr>
          <w:fldChar w:fldCharType="begin"/>
        </w:r>
        <w:r>
          <w:rPr>
            <w:noProof/>
            <w:webHidden/>
          </w:rPr>
          <w:instrText xml:space="preserve"> PAGEREF _Toc472333436 \h </w:instrText>
        </w:r>
        <w:r>
          <w:rPr>
            <w:noProof/>
            <w:webHidden/>
          </w:rPr>
        </w:r>
        <w:r>
          <w:rPr>
            <w:noProof/>
            <w:webHidden/>
          </w:rPr>
          <w:fldChar w:fldCharType="separate"/>
        </w:r>
        <w:r>
          <w:rPr>
            <w:noProof/>
            <w:webHidden/>
          </w:rPr>
          <w:t>214</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437" w:history="1">
        <w:r w:rsidRPr="00854ECC">
          <w:rPr>
            <w:rStyle w:val="Hyperlink"/>
            <w:noProof/>
          </w:rPr>
          <w:t>3.10</w:t>
        </w:r>
        <w:r>
          <w:rPr>
            <w:rFonts w:eastAsiaTheme="minorEastAsia" w:cstheme="minorBidi"/>
            <w:b w:val="0"/>
            <w:bCs w:val="0"/>
            <w:noProof/>
            <w:sz w:val="22"/>
            <w:szCs w:val="22"/>
          </w:rPr>
          <w:tab/>
        </w:r>
        <w:r w:rsidRPr="00854ECC">
          <w:rPr>
            <w:rStyle w:val="Hyperlink"/>
            <w:noProof/>
          </w:rPr>
          <w:t>DecisionService (EAI)</w:t>
        </w:r>
        <w:r>
          <w:rPr>
            <w:noProof/>
            <w:webHidden/>
          </w:rPr>
          <w:tab/>
        </w:r>
        <w:r>
          <w:rPr>
            <w:noProof/>
            <w:webHidden/>
          </w:rPr>
          <w:fldChar w:fldCharType="begin"/>
        </w:r>
        <w:r>
          <w:rPr>
            <w:noProof/>
            <w:webHidden/>
          </w:rPr>
          <w:instrText xml:space="preserve"> PAGEREF _Toc472333437 \h </w:instrText>
        </w:r>
        <w:r>
          <w:rPr>
            <w:noProof/>
            <w:webHidden/>
          </w:rPr>
        </w:r>
        <w:r>
          <w:rPr>
            <w:noProof/>
            <w:webHidden/>
          </w:rPr>
          <w:fldChar w:fldCharType="separate"/>
        </w:r>
        <w:r>
          <w:rPr>
            <w:noProof/>
            <w:webHidden/>
          </w:rPr>
          <w:t>215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38" w:history="1">
        <w:r w:rsidRPr="00854ECC">
          <w:rPr>
            <w:rStyle w:val="Hyperlink"/>
            <w:noProof/>
          </w:rPr>
          <w:t>3.10.1</w:t>
        </w:r>
        <w:r>
          <w:rPr>
            <w:rFonts w:eastAsiaTheme="minorEastAsia" w:cstheme="minorBidi"/>
            <w:noProof/>
            <w:sz w:val="22"/>
            <w:szCs w:val="22"/>
          </w:rPr>
          <w:tab/>
        </w:r>
        <w:r w:rsidRPr="00854ECC">
          <w:rPr>
            <w:rStyle w:val="Hyperlink"/>
            <w:noProof/>
          </w:rPr>
          <w:t>setCreditDecisionResult</w:t>
        </w:r>
        <w:r>
          <w:rPr>
            <w:noProof/>
            <w:webHidden/>
          </w:rPr>
          <w:tab/>
        </w:r>
        <w:r>
          <w:rPr>
            <w:noProof/>
            <w:webHidden/>
          </w:rPr>
          <w:fldChar w:fldCharType="begin"/>
        </w:r>
        <w:r>
          <w:rPr>
            <w:noProof/>
            <w:webHidden/>
          </w:rPr>
          <w:instrText xml:space="preserve"> PAGEREF _Toc472333438 \h </w:instrText>
        </w:r>
        <w:r>
          <w:rPr>
            <w:noProof/>
            <w:webHidden/>
          </w:rPr>
        </w:r>
        <w:r>
          <w:rPr>
            <w:noProof/>
            <w:webHidden/>
          </w:rPr>
          <w:fldChar w:fldCharType="separate"/>
        </w:r>
        <w:r>
          <w:rPr>
            <w:noProof/>
            <w:webHidden/>
          </w:rPr>
          <w:t>215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39" w:history="1">
        <w:r w:rsidRPr="00854ECC">
          <w:rPr>
            <w:rStyle w:val="Hyperlink"/>
            <w:noProof/>
          </w:rPr>
          <w:t>3.10.1.1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_Toc472333439 \h </w:instrText>
        </w:r>
        <w:r>
          <w:rPr>
            <w:noProof/>
            <w:webHidden/>
          </w:rPr>
        </w:r>
        <w:r>
          <w:rPr>
            <w:noProof/>
            <w:webHidden/>
          </w:rPr>
          <w:fldChar w:fldCharType="separate"/>
        </w:r>
        <w:r>
          <w:rPr>
            <w:noProof/>
            <w:webHidden/>
          </w:rPr>
          <w:t>215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40" w:history="1">
        <w:r w:rsidRPr="00854ECC">
          <w:rPr>
            <w:rStyle w:val="Hyperlink"/>
            <w:noProof/>
          </w:rPr>
          <w:t>3.10.1.1.1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_Toc472333440 \h </w:instrText>
        </w:r>
        <w:r>
          <w:rPr>
            <w:noProof/>
            <w:webHidden/>
          </w:rPr>
        </w:r>
        <w:r>
          <w:rPr>
            <w:noProof/>
            <w:webHidden/>
          </w:rPr>
          <w:fldChar w:fldCharType="separate"/>
        </w:r>
        <w:r>
          <w:rPr>
            <w:noProof/>
            <w:webHidden/>
          </w:rPr>
          <w:t>215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41" w:history="1">
        <w:r w:rsidRPr="00854ECC">
          <w:rPr>
            <w:rStyle w:val="Hyperlink"/>
            <w:noProof/>
          </w:rPr>
          <w:t>3.10.1.1.2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_Toc472333441 \h </w:instrText>
        </w:r>
        <w:r>
          <w:rPr>
            <w:noProof/>
            <w:webHidden/>
          </w:rPr>
        </w:r>
        <w:r>
          <w:rPr>
            <w:noProof/>
            <w:webHidden/>
          </w:rPr>
          <w:fldChar w:fldCharType="separate"/>
        </w:r>
        <w:r>
          <w:rPr>
            <w:noProof/>
            <w:webHidden/>
          </w:rPr>
          <w:t>215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42" w:history="1">
        <w:r w:rsidRPr="00854ECC">
          <w:rPr>
            <w:rStyle w:val="Hyperlink"/>
            <w:noProof/>
          </w:rPr>
          <w:t>3.10.1.2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_Toc472333442 \h </w:instrText>
        </w:r>
        <w:r>
          <w:rPr>
            <w:noProof/>
            <w:webHidden/>
          </w:rPr>
        </w:r>
        <w:r>
          <w:rPr>
            <w:noProof/>
            <w:webHidden/>
          </w:rPr>
          <w:fldChar w:fldCharType="separate"/>
        </w:r>
        <w:r>
          <w:rPr>
            <w:noProof/>
            <w:webHidden/>
          </w:rPr>
          <w:t>215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43" w:history="1">
        <w:r w:rsidRPr="00854ECC">
          <w:rPr>
            <w:rStyle w:val="Hyperlink"/>
            <w:noProof/>
          </w:rPr>
          <w:t>3.10.1.2.1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_Toc472333443 \h </w:instrText>
        </w:r>
        <w:r>
          <w:rPr>
            <w:noProof/>
            <w:webHidden/>
          </w:rPr>
        </w:r>
        <w:r>
          <w:rPr>
            <w:noProof/>
            <w:webHidden/>
          </w:rPr>
          <w:fldChar w:fldCharType="separate"/>
        </w:r>
        <w:r>
          <w:rPr>
            <w:noProof/>
            <w:webHidden/>
          </w:rPr>
          <w:t>215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44" w:history="1">
        <w:r w:rsidRPr="00854ECC">
          <w:rPr>
            <w:rStyle w:val="Hyperlink"/>
            <w:noProof/>
          </w:rPr>
          <w:t>3.10.1.2.2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_Toc472333444 \h </w:instrText>
        </w:r>
        <w:r>
          <w:rPr>
            <w:noProof/>
            <w:webHidden/>
          </w:rPr>
        </w:r>
        <w:r>
          <w:rPr>
            <w:noProof/>
            <w:webHidden/>
          </w:rPr>
          <w:fldChar w:fldCharType="separate"/>
        </w:r>
        <w:r>
          <w:rPr>
            <w:noProof/>
            <w:webHidden/>
          </w:rPr>
          <w:t>216</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45" w:history="1">
        <w:r w:rsidRPr="00854ECC">
          <w:rPr>
            <w:rStyle w:val="Hyperlink"/>
            <w:noProof/>
          </w:rPr>
          <w:t>3.10.2</w:t>
        </w:r>
        <w:r>
          <w:rPr>
            <w:rFonts w:eastAsiaTheme="minorEastAsia" w:cstheme="minorBidi"/>
            <w:noProof/>
            <w:sz w:val="22"/>
            <w:szCs w:val="22"/>
          </w:rPr>
          <w:tab/>
        </w:r>
        <w:r w:rsidRPr="00854ECC">
          <w:rPr>
            <w:rStyle w:val="Hyperlink"/>
            <w:noProof/>
          </w:rPr>
          <w:t>getAggregation</w:t>
        </w:r>
        <w:r>
          <w:rPr>
            <w:noProof/>
            <w:webHidden/>
          </w:rPr>
          <w:tab/>
        </w:r>
        <w:r>
          <w:rPr>
            <w:noProof/>
            <w:webHidden/>
          </w:rPr>
          <w:fldChar w:fldCharType="begin"/>
        </w:r>
        <w:r>
          <w:rPr>
            <w:noProof/>
            <w:webHidden/>
          </w:rPr>
          <w:instrText xml:space="preserve"> PAGEREF _Toc472333445 \h </w:instrText>
        </w:r>
        <w:r>
          <w:rPr>
            <w:noProof/>
            <w:webHidden/>
          </w:rPr>
        </w:r>
        <w:r>
          <w:rPr>
            <w:noProof/>
            <w:webHidden/>
          </w:rPr>
          <w:fldChar w:fldCharType="separate"/>
        </w:r>
        <w:r>
          <w:rPr>
            <w:noProof/>
            <w:webHidden/>
          </w:rPr>
          <w:t>216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46" w:history="1">
        <w:r w:rsidRPr="00854ECC">
          <w:rPr>
            <w:rStyle w:val="Hyperlink"/>
            <w:noProof/>
          </w:rPr>
          <w:t>3.10.2.1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_Toc472333446 \h </w:instrText>
        </w:r>
        <w:r>
          <w:rPr>
            <w:noProof/>
            <w:webHidden/>
          </w:rPr>
        </w:r>
        <w:r>
          <w:rPr>
            <w:noProof/>
            <w:webHidden/>
          </w:rPr>
          <w:fldChar w:fldCharType="separate"/>
        </w:r>
        <w:r>
          <w:rPr>
            <w:noProof/>
            <w:webHidden/>
          </w:rPr>
          <w:t>216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47" w:history="1">
        <w:r w:rsidRPr="00854ECC">
          <w:rPr>
            <w:rStyle w:val="Hyperlink"/>
            <w:noProof/>
          </w:rPr>
          <w:t>3.10.2.1.1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_Toc472333447 \h </w:instrText>
        </w:r>
        <w:r>
          <w:rPr>
            <w:noProof/>
            <w:webHidden/>
          </w:rPr>
        </w:r>
        <w:r>
          <w:rPr>
            <w:noProof/>
            <w:webHidden/>
          </w:rPr>
          <w:fldChar w:fldCharType="separate"/>
        </w:r>
        <w:r>
          <w:rPr>
            <w:noProof/>
            <w:webHidden/>
          </w:rPr>
          <w:t>216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48" w:history="1">
        <w:r w:rsidRPr="00854ECC">
          <w:rPr>
            <w:rStyle w:val="Hyperlink"/>
            <w:noProof/>
          </w:rPr>
          <w:t>3.10.2.1.2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_Toc472333448 \h </w:instrText>
        </w:r>
        <w:r>
          <w:rPr>
            <w:noProof/>
            <w:webHidden/>
          </w:rPr>
        </w:r>
        <w:r>
          <w:rPr>
            <w:noProof/>
            <w:webHidden/>
          </w:rPr>
          <w:fldChar w:fldCharType="separate"/>
        </w:r>
        <w:r>
          <w:rPr>
            <w:noProof/>
            <w:webHidden/>
          </w:rPr>
          <w:t>216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49" w:history="1">
        <w:r w:rsidRPr="00854ECC">
          <w:rPr>
            <w:rStyle w:val="Hyperlink"/>
            <w:noProof/>
          </w:rPr>
          <w:t>3.10.2.2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_Toc472333449 \h </w:instrText>
        </w:r>
        <w:r>
          <w:rPr>
            <w:noProof/>
            <w:webHidden/>
          </w:rPr>
        </w:r>
        <w:r>
          <w:rPr>
            <w:noProof/>
            <w:webHidden/>
          </w:rPr>
          <w:fldChar w:fldCharType="separate"/>
        </w:r>
        <w:r>
          <w:rPr>
            <w:noProof/>
            <w:webHidden/>
          </w:rPr>
          <w:t>217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50" w:history="1">
        <w:r w:rsidRPr="00854ECC">
          <w:rPr>
            <w:rStyle w:val="Hyperlink"/>
            <w:noProof/>
          </w:rPr>
          <w:t>3.10.2.2.1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_Toc472333450 \h </w:instrText>
        </w:r>
        <w:r>
          <w:rPr>
            <w:noProof/>
            <w:webHidden/>
          </w:rPr>
        </w:r>
        <w:r>
          <w:rPr>
            <w:noProof/>
            <w:webHidden/>
          </w:rPr>
          <w:fldChar w:fldCharType="separate"/>
        </w:r>
        <w:r>
          <w:rPr>
            <w:noProof/>
            <w:webHidden/>
          </w:rPr>
          <w:t>217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51" w:history="1">
        <w:r w:rsidRPr="00854ECC">
          <w:rPr>
            <w:rStyle w:val="Hyperlink"/>
            <w:noProof/>
          </w:rPr>
          <w:t>3.10.2.2.2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_Toc472333451 \h </w:instrText>
        </w:r>
        <w:r>
          <w:rPr>
            <w:noProof/>
            <w:webHidden/>
          </w:rPr>
        </w:r>
        <w:r>
          <w:rPr>
            <w:noProof/>
            <w:webHidden/>
          </w:rPr>
          <w:fldChar w:fldCharType="separate"/>
        </w:r>
        <w:r>
          <w:rPr>
            <w:noProof/>
            <w:webHidden/>
          </w:rPr>
          <w:t>217</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52" w:history="1">
        <w:r w:rsidRPr="00854ECC">
          <w:rPr>
            <w:rStyle w:val="Hyperlink"/>
            <w:noProof/>
          </w:rPr>
          <w:t>3.10.3</w:t>
        </w:r>
        <w:r>
          <w:rPr>
            <w:rFonts w:eastAsiaTheme="minorEastAsia" w:cstheme="minorBidi"/>
            <w:noProof/>
            <w:sz w:val="22"/>
            <w:szCs w:val="22"/>
          </w:rPr>
          <w:tab/>
        </w:r>
        <w:r w:rsidRPr="00854ECC">
          <w:rPr>
            <w:rStyle w:val="Hyperlink"/>
            <w:noProof/>
          </w:rPr>
          <w:t>setCreditDecisionResultFromXml</w:t>
        </w:r>
        <w:r>
          <w:rPr>
            <w:noProof/>
            <w:webHidden/>
          </w:rPr>
          <w:tab/>
        </w:r>
        <w:r>
          <w:rPr>
            <w:noProof/>
            <w:webHidden/>
          </w:rPr>
          <w:fldChar w:fldCharType="begin"/>
        </w:r>
        <w:r>
          <w:rPr>
            <w:noProof/>
            <w:webHidden/>
          </w:rPr>
          <w:instrText xml:space="preserve"> PAGEREF _Toc472333452 \h </w:instrText>
        </w:r>
        <w:r>
          <w:rPr>
            <w:noProof/>
            <w:webHidden/>
          </w:rPr>
        </w:r>
        <w:r>
          <w:rPr>
            <w:noProof/>
            <w:webHidden/>
          </w:rPr>
          <w:fldChar w:fldCharType="separate"/>
        </w:r>
        <w:r>
          <w:rPr>
            <w:noProof/>
            <w:webHidden/>
          </w:rPr>
          <w:t>217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53" w:history="1">
        <w:r w:rsidRPr="00854ECC">
          <w:rPr>
            <w:rStyle w:val="Hyperlink"/>
            <w:noProof/>
          </w:rPr>
          <w:t>3.10.3.1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_Toc472333453 \h </w:instrText>
        </w:r>
        <w:r>
          <w:rPr>
            <w:noProof/>
            <w:webHidden/>
          </w:rPr>
        </w:r>
        <w:r>
          <w:rPr>
            <w:noProof/>
            <w:webHidden/>
          </w:rPr>
          <w:fldChar w:fldCharType="separate"/>
        </w:r>
        <w:r>
          <w:rPr>
            <w:noProof/>
            <w:webHidden/>
          </w:rPr>
          <w:t>217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54" w:history="1">
        <w:r w:rsidRPr="00854ECC">
          <w:rPr>
            <w:rStyle w:val="Hyperlink"/>
            <w:noProof/>
          </w:rPr>
          <w:t>3.10.3.1.1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_Toc472333454 \h </w:instrText>
        </w:r>
        <w:r>
          <w:rPr>
            <w:noProof/>
            <w:webHidden/>
          </w:rPr>
        </w:r>
        <w:r>
          <w:rPr>
            <w:noProof/>
            <w:webHidden/>
          </w:rPr>
          <w:fldChar w:fldCharType="separate"/>
        </w:r>
        <w:r>
          <w:rPr>
            <w:noProof/>
            <w:webHidden/>
          </w:rPr>
          <w:t>217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55" w:history="1">
        <w:r w:rsidRPr="00854ECC">
          <w:rPr>
            <w:rStyle w:val="Hyperlink"/>
            <w:noProof/>
          </w:rPr>
          <w:t>3.10.3.1.2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_Toc472333455 \h </w:instrText>
        </w:r>
        <w:r>
          <w:rPr>
            <w:noProof/>
            <w:webHidden/>
          </w:rPr>
        </w:r>
        <w:r>
          <w:rPr>
            <w:noProof/>
            <w:webHidden/>
          </w:rPr>
          <w:fldChar w:fldCharType="separate"/>
        </w:r>
        <w:r>
          <w:rPr>
            <w:noProof/>
            <w:webHidden/>
          </w:rPr>
          <w:t>217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56" w:history="1">
        <w:r w:rsidRPr="00854ECC">
          <w:rPr>
            <w:rStyle w:val="Hyperlink"/>
            <w:noProof/>
          </w:rPr>
          <w:t>3.10.3.2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_Toc472333456 \h </w:instrText>
        </w:r>
        <w:r>
          <w:rPr>
            <w:noProof/>
            <w:webHidden/>
          </w:rPr>
        </w:r>
        <w:r>
          <w:rPr>
            <w:noProof/>
            <w:webHidden/>
          </w:rPr>
          <w:fldChar w:fldCharType="separate"/>
        </w:r>
        <w:r>
          <w:rPr>
            <w:noProof/>
            <w:webHidden/>
          </w:rPr>
          <w:t>218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57" w:history="1">
        <w:r w:rsidRPr="00854ECC">
          <w:rPr>
            <w:rStyle w:val="Hyperlink"/>
            <w:noProof/>
          </w:rPr>
          <w:t>3.10.3.2.1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_Toc472333457 \h </w:instrText>
        </w:r>
        <w:r>
          <w:rPr>
            <w:noProof/>
            <w:webHidden/>
          </w:rPr>
        </w:r>
        <w:r>
          <w:rPr>
            <w:noProof/>
            <w:webHidden/>
          </w:rPr>
          <w:fldChar w:fldCharType="separate"/>
        </w:r>
        <w:r>
          <w:rPr>
            <w:noProof/>
            <w:webHidden/>
          </w:rPr>
          <w:t>218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58" w:history="1">
        <w:r w:rsidRPr="00854ECC">
          <w:rPr>
            <w:rStyle w:val="Hyperlink"/>
            <w:noProof/>
          </w:rPr>
          <w:t>3.10.3.2.2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_Toc472333458 \h </w:instrText>
        </w:r>
        <w:r>
          <w:rPr>
            <w:noProof/>
            <w:webHidden/>
          </w:rPr>
        </w:r>
        <w:r>
          <w:rPr>
            <w:noProof/>
            <w:webHidden/>
          </w:rPr>
          <w:fldChar w:fldCharType="separate"/>
        </w:r>
        <w:r>
          <w:rPr>
            <w:noProof/>
            <w:webHidden/>
          </w:rPr>
          <w:t>218</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459" w:history="1">
        <w:r w:rsidRPr="00854ECC">
          <w:rPr>
            <w:rStyle w:val="Hyperlink"/>
            <w:noProof/>
          </w:rPr>
          <w:t>3.11</w:t>
        </w:r>
        <w:r>
          <w:rPr>
            <w:rFonts w:eastAsiaTheme="minorEastAsia" w:cstheme="minorBidi"/>
            <w:b w:val="0"/>
            <w:bCs w:val="0"/>
            <w:noProof/>
            <w:sz w:val="22"/>
            <w:szCs w:val="22"/>
          </w:rPr>
          <w:tab/>
        </w:r>
        <w:r w:rsidRPr="00854ECC">
          <w:rPr>
            <w:rStyle w:val="Hyperlink"/>
            <w:noProof/>
          </w:rPr>
          <w:t>dmsService (EAI)</w:t>
        </w:r>
        <w:r>
          <w:rPr>
            <w:noProof/>
            <w:webHidden/>
          </w:rPr>
          <w:tab/>
        </w:r>
        <w:r>
          <w:rPr>
            <w:noProof/>
            <w:webHidden/>
          </w:rPr>
          <w:fldChar w:fldCharType="begin"/>
        </w:r>
        <w:r>
          <w:rPr>
            <w:noProof/>
            <w:webHidden/>
          </w:rPr>
          <w:instrText xml:space="preserve"> PAGEREF _Toc472333459 \h </w:instrText>
        </w:r>
        <w:r>
          <w:rPr>
            <w:noProof/>
            <w:webHidden/>
          </w:rPr>
        </w:r>
        <w:r>
          <w:rPr>
            <w:noProof/>
            <w:webHidden/>
          </w:rPr>
          <w:fldChar w:fldCharType="separate"/>
        </w:r>
        <w:r>
          <w:rPr>
            <w:noProof/>
            <w:webHidden/>
          </w:rPr>
          <w:t>218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60" w:history="1">
        <w:r w:rsidRPr="00854ECC">
          <w:rPr>
            <w:rStyle w:val="Hyperlink"/>
            <w:noProof/>
          </w:rPr>
          <w:t>3.11.1</w:t>
        </w:r>
        <w:r>
          <w:rPr>
            <w:rFonts w:eastAsiaTheme="minorEastAsia" w:cstheme="minorBidi"/>
            <w:noProof/>
            <w:sz w:val="22"/>
            <w:szCs w:val="22"/>
          </w:rPr>
          <w:tab/>
        </w:r>
        <w:r w:rsidRPr="00854ECC">
          <w:rPr>
            <w:rStyle w:val="Hyperlink"/>
            <w:noProof/>
          </w:rPr>
          <w:t>execDMSUploadTrigger</w:t>
        </w:r>
        <w:r>
          <w:rPr>
            <w:noProof/>
            <w:webHidden/>
          </w:rPr>
          <w:tab/>
        </w:r>
        <w:r>
          <w:rPr>
            <w:noProof/>
            <w:webHidden/>
          </w:rPr>
          <w:fldChar w:fldCharType="begin"/>
        </w:r>
        <w:r>
          <w:rPr>
            <w:noProof/>
            <w:webHidden/>
          </w:rPr>
          <w:instrText xml:space="preserve"> PAGEREF _Toc472333460 \h </w:instrText>
        </w:r>
        <w:r>
          <w:rPr>
            <w:noProof/>
            <w:webHidden/>
          </w:rPr>
        </w:r>
        <w:r>
          <w:rPr>
            <w:noProof/>
            <w:webHidden/>
          </w:rPr>
          <w:fldChar w:fldCharType="separate"/>
        </w:r>
        <w:r>
          <w:rPr>
            <w:noProof/>
            <w:webHidden/>
          </w:rPr>
          <w:t>218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61" w:history="1">
        <w:r w:rsidRPr="00854ECC">
          <w:rPr>
            <w:rStyle w:val="Hyperlink"/>
            <w:noProof/>
          </w:rPr>
          <w:t>3.11.1.1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_Toc472333461 \h </w:instrText>
        </w:r>
        <w:r>
          <w:rPr>
            <w:noProof/>
            <w:webHidden/>
          </w:rPr>
        </w:r>
        <w:r>
          <w:rPr>
            <w:noProof/>
            <w:webHidden/>
          </w:rPr>
          <w:fldChar w:fldCharType="separate"/>
        </w:r>
        <w:r>
          <w:rPr>
            <w:noProof/>
            <w:webHidden/>
          </w:rPr>
          <w:t>218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62" w:history="1">
        <w:r w:rsidRPr="00854ECC">
          <w:rPr>
            <w:rStyle w:val="Hyperlink"/>
            <w:noProof/>
          </w:rPr>
          <w:t>3.11.1.1.1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_Toc472333462 \h </w:instrText>
        </w:r>
        <w:r>
          <w:rPr>
            <w:noProof/>
            <w:webHidden/>
          </w:rPr>
        </w:r>
        <w:r>
          <w:rPr>
            <w:noProof/>
            <w:webHidden/>
          </w:rPr>
          <w:fldChar w:fldCharType="separate"/>
        </w:r>
        <w:r>
          <w:rPr>
            <w:noProof/>
            <w:webHidden/>
          </w:rPr>
          <w:t>218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63" w:history="1">
        <w:r w:rsidRPr="00854ECC">
          <w:rPr>
            <w:rStyle w:val="Hyperlink"/>
            <w:noProof/>
          </w:rPr>
          <w:t>3.11.1.1.2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_Toc472333463 \h </w:instrText>
        </w:r>
        <w:r>
          <w:rPr>
            <w:noProof/>
            <w:webHidden/>
          </w:rPr>
        </w:r>
        <w:r>
          <w:rPr>
            <w:noProof/>
            <w:webHidden/>
          </w:rPr>
          <w:fldChar w:fldCharType="separate"/>
        </w:r>
        <w:r>
          <w:rPr>
            <w:noProof/>
            <w:webHidden/>
          </w:rPr>
          <w:t>219</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64" w:history="1">
        <w:r w:rsidRPr="00854ECC">
          <w:rPr>
            <w:rStyle w:val="Hyperlink"/>
            <w:noProof/>
          </w:rPr>
          <w:t>3.11.1.2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_Toc472333464 \h </w:instrText>
        </w:r>
        <w:r>
          <w:rPr>
            <w:noProof/>
            <w:webHidden/>
          </w:rPr>
        </w:r>
        <w:r>
          <w:rPr>
            <w:noProof/>
            <w:webHidden/>
          </w:rPr>
          <w:fldChar w:fldCharType="separate"/>
        </w:r>
        <w:r>
          <w:rPr>
            <w:noProof/>
            <w:webHidden/>
          </w:rPr>
          <w:t>220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65" w:history="1">
        <w:r w:rsidRPr="00854ECC">
          <w:rPr>
            <w:rStyle w:val="Hyperlink"/>
            <w:noProof/>
          </w:rPr>
          <w:t>3.11.1.2.1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_Toc472333465 \h </w:instrText>
        </w:r>
        <w:r>
          <w:rPr>
            <w:noProof/>
            <w:webHidden/>
          </w:rPr>
        </w:r>
        <w:r>
          <w:rPr>
            <w:noProof/>
            <w:webHidden/>
          </w:rPr>
          <w:fldChar w:fldCharType="separate"/>
        </w:r>
        <w:r>
          <w:rPr>
            <w:noProof/>
            <w:webHidden/>
          </w:rPr>
          <w:t>220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66" w:history="1">
        <w:r w:rsidRPr="00854ECC">
          <w:rPr>
            <w:rStyle w:val="Hyperlink"/>
            <w:noProof/>
          </w:rPr>
          <w:t>3.11.1.2.2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_Toc472333466 \h </w:instrText>
        </w:r>
        <w:r>
          <w:rPr>
            <w:noProof/>
            <w:webHidden/>
          </w:rPr>
        </w:r>
        <w:r>
          <w:rPr>
            <w:noProof/>
            <w:webHidden/>
          </w:rPr>
          <w:fldChar w:fldCharType="separate"/>
        </w:r>
        <w:r>
          <w:rPr>
            <w:noProof/>
            <w:webHidden/>
          </w:rPr>
          <w:t>220</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467" w:history="1">
        <w:r w:rsidRPr="00854ECC">
          <w:rPr>
            <w:rStyle w:val="Hyperlink"/>
            <w:noProof/>
          </w:rPr>
          <w:t>3.12</w:t>
        </w:r>
        <w:r>
          <w:rPr>
            <w:rFonts w:eastAsiaTheme="minorEastAsia" w:cstheme="minorBidi"/>
            <w:b w:val="0"/>
            <w:bCs w:val="0"/>
            <w:noProof/>
            <w:sz w:val="22"/>
            <w:szCs w:val="22"/>
          </w:rPr>
          <w:tab/>
        </w:r>
        <w:r w:rsidRPr="00854ECC">
          <w:rPr>
            <w:rStyle w:val="Hyperlink"/>
            <w:noProof/>
          </w:rPr>
          <w:t>documentService (EAI und B2B)</w:t>
        </w:r>
        <w:r>
          <w:rPr>
            <w:noProof/>
            <w:webHidden/>
          </w:rPr>
          <w:tab/>
        </w:r>
        <w:r>
          <w:rPr>
            <w:noProof/>
            <w:webHidden/>
          </w:rPr>
          <w:fldChar w:fldCharType="begin"/>
        </w:r>
        <w:r>
          <w:rPr>
            <w:noProof/>
            <w:webHidden/>
          </w:rPr>
          <w:instrText xml:space="preserve"> PAGEREF _Toc472333467 \h </w:instrText>
        </w:r>
        <w:r>
          <w:rPr>
            <w:noProof/>
            <w:webHidden/>
          </w:rPr>
        </w:r>
        <w:r>
          <w:rPr>
            <w:noProof/>
            <w:webHidden/>
          </w:rPr>
          <w:fldChar w:fldCharType="separate"/>
        </w:r>
        <w:r>
          <w:rPr>
            <w:noProof/>
            <w:webHidden/>
          </w:rPr>
          <w:t>220</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68" w:history="1">
        <w:r w:rsidRPr="00854ECC">
          <w:rPr>
            <w:rStyle w:val="Hyperlink"/>
            <w:noProof/>
          </w:rPr>
          <w:t>3.12.1</w:t>
        </w:r>
        <w:r>
          <w:rPr>
            <w:rFonts w:eastAsiaTheme="minorEastAsia" w:cstheme="minorBidi"/>
            <w:noProof/>
            <w:sz w:val="22"/>
            <w:szCs w:val="22"/>
          </w:rPr>
          <w:tab/>
        </w:r>
        <w:r w:rsidRPr="00854ECC">
          <w:rPr>
            <w:rStyle w:val="Hyperlink"/>
            <w:noProof/>
          </w:rPr>
          <w:t>createOrUpdateDMSAkte</w:t>
        </w:r>
        <w:r>
          <w:rPr>
            <w:noProof/>
            <w:webHidden/>
          </w:rPr>
          <w:tab/>
        </w:r>
        <w:r>
          <w:rPr>
            <w:noProof/>
            <w:webHidden/>
          </w:rPr>
          <w:fldChar w:fldCharType="begin"/>
        </w:r>
        <w:r>
          <w:rPr>
            <w:noProof/>
            <w:webHidden/>
          </w:rPr>
          <w:instrText xml:space="preserve"> PAGEREF _Toc472333468 \h </w:instrText>
        </w:r>
        <w:r>
          <w:rPr>
            <w:noProof/>
            <w:webHidden/>
          </w:rPr>
        </w:r>
        <w:r>
          <w:rPr>
            <w:noProof/>
            <w:webHidden/>
          </w:rPr>
          <w:fldChar w:fldCharType="separate"/>
        </w:r>
        <w:r>
          <w:rPr>
            <w:noProof/>
            <w:webHidden/>
          </w:rPr>
          <w:t>220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69" w:history="1">
        <w:r w:rsidRPr="00854ECC">
          <w:rPr>
            <w:rStyle w:val="Hyperlink"/>
            <w:noProof/>
          </w:rPr>
          <w:t>3.12.1.1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_Toc472333469 \h </w:instrText>
        </w:r>
        <w:r>
          <w:rPr>
            <w:noProof/>
            <w:webHidden/>
          </w:rPr>
        </w:r>
        <w:r>
          <w:rPr>
            <w:noProof/>
            <w:webHidden/>
          </w:rPr>
          <w:fldChar w:fldCharType="separate"/>
        </w:r>
        <w:r>
          <w:rPr>
            <w:noProof/>
            <w:webHidden/>
          </w:rPr>
          <w:t>220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70" w:history="1">
        <w:r w:rsidRPr="00854ECC">
          <w:rPr>
            <w:rStyle w:val="Hyperlink"/>
            <w:noProof/>
          </w:rPr>
          <w:t>3.12.1.1.1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_Toc472333470 \h </w:instrText>
        </w:r>
        <w:r>
          <w:rPr>
            <w:noProof/>
            <w:webHidden/>
          </w:rPr>
        </w:r>
        <w:r>
          <w:rPr>
            <w:noProof/>
            <w:webHidden/>
          </w:rPr>
          <w:fldChar w:fldCharType="separate"/>
        </w:r>
        <w:r>
          <w:rPr>
            <w:noProof/>
            <w:webHidden/>
          </w:rPr>
          <w:t>220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71" w:history="1">
        <w:r w:rsidRPr="00854ECC">
          <w:rPr>
            <w:rStyle w:val="Hyperlink"/>
            <w:noProof/>
          </w:rPr>
          <w:t>3.12.1.1.2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_Toc472333471 \h </w:instrText>
        </w:r>
        <w:r>
          <w:rPr>
            <w:noProof/>
            <w:webHidden/>
          </w:rPr>
        </w:r>
        <w:r>
          <w:rPr>
            <w:noProof/>
            <w:webHidden/>
          </w:rPr>
          <w:fldChar w:fldCharType="separate"/>
        </w:r>
        <w:r>
          <w:rPr>
            <w:noProof/>
            <w:webHidden/>
          </w:rPr>
          <w:t>221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72" w:history="1">
        <w:r w:rsidRPr="00854ECC">
          <w:rPr>
            <w:rStyle w:val="Hyperlink"/>
            <w:noProof/>
          </w:rPr>
          <w:t>3.12.1.2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_Toc472333472 \h </w:instrText>
        </w:r>
        <w:r>
          <w:rPr>
            <w:noProof/>
            <w:webHidden/>
          </w:rPr>
        </w:r>
        <w:r>
          <w:rPr>
            <w:noProof/>
            <w:webHidden/>
          </w:rPr>
          <w:fldChar w:fldCharType="separate"/>
        </w:r>
        <w:r>
          <w:rPr>
            <w:noProof/>
            <w:webHidden/>
          </w:rPr>
          <w:t>221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73" w:history="1">
        <w:r w:rsidRPr="00854ECC">
          <w:rPr>
            <w:rStyle w:val="Hyperlink"/>
            <w:noProof/>
          </w:rPr>
          <w:t>3.12.1.2.1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_Toc472333473 \h </w:instrText>
        </w:r>
        <w:r>
          <w:rPr>
            <w:noProof/>
            <w:webHidden/>
          </w:rPr>
        </w:r>
        <w:r>
          <w:rPr>
            <w:noProof/>
            <w:webHidden/>
          </w:rPr>
          <w:fldChar w:fldCharType="separate"/>
        </w:r>
        <w:r>
          <w:rPr>
            <w:noProof/>
            <w:webHidden/>
          </w:rPr>
          <w:t>221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74" w:history="1">
        <w:r w:rsidRPr="00854ECC">
          <w:rPr>
            <w:rStyle w:val="Hyperlink"/>
            <w:noProof/>
          </w:rPr>
          <w:t>3.12.1.2.2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_Toc472333474 \h </w:instrText>
        </w:r>
        <w:r>
          <w:rPr>
            <w:noProof/>
            <w:webHidden/>
          </w:rPr>
        </w:r>
        <w:r>
          <w:rPr>
            <w:noProof/>
            <w:webHidden/>
          </w:rPr>
          <w:fldChar w:fldCharType="separate"/>
        </w:r>
        <w:r>
          <w:rPr>
            <w:noProof/>
            <w:webHidden/>
          </w:rPr>
          <w:t>221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75" w:history="1">
        <w:r w:rsidRPr="00854ECC">
          <w:rPr>
            <w:rStyle w:val="Hyperlink"/>
            <w:noProof/>
          </w:rPr>
          <w:t>3.12.2</w:t>
        </w:r>
        <w:r>
          <w:rPr>
            <w:rFonts w:eastAsiaTheme="minorEastAsia" w:cstheme="minorBidi"/>
            <w:noProof/>
            <w:sz w:val="22"/>
            <w:szCs w:val="22"/>
          </w:rPr>
          <w:tab/>
        </w:r>
        <w:r w:rsidRPr="00854ECC">
          <w:rPr>
            <w:rStyle w:val="Hyperlink"/>
            <w:noProof/>
          </w:rPr>
          <w:t>createOrUpdateDMSDokument</w:t>
        </w:r>
        <w:r>
          <w:rPr>
            <w:noProof/>
            <w:webHidden/>
          </w:rPr>
          <w:tab/>
        </w:r>
        <w:r>
          <w:rPr>
            <w:noProof/>
            <w:webHidden/>
          </w:rPr>
          <w:fldChar w:fldCharType="begin"/>
        </w:r>
        <w:r>
          <w:rPr>
            <w:noProof/>
            <w:webHidden/>
          </w:rPr>
          <w:instrText xml:space="preserve"> PAGEREF _Toc472333475 \h </w:instrText>
        </w:r>
        <w:r>
          <w:rPr>
            <w:noProof/>
            <w:webHidden/>
          </w:rPr>
        </w:r>
        <w:r>
          <w:rPr>
            <w:noProof/>
            <w:webHidden/>
          </w:rPr>
          <w:fldChar w:fldCharType="separate"/>
        </w:r>
        <w:r>
          <w:rPr>
            <w:noProof/>
            <w:webHidden/>
          </w:rPr>
          <w:t>221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76" w:history="1">
        <w:r w:rsidRPr="00854ECC">
          <w:rPr>
            <w:rStyle w:val="Hyperlink"/>
            <w:noProof/>
          </w:rPr>
          <w:t>3.12.2.1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_Toc472333476 \h </w:instrText>
        </w:r>
        <w:r>
          <w:rPr>
            <w:noProof/>
            <w:webHidden/>
          </w:rPr>
        </w:r>
        <w:r>
          <w:rPr>
            <w:noProof/>
            <w:webHidden/>
          </w:rPr>
          <w:fldChar w:fldCharType="separate"/>
        </w:r>
        <w:r>
          <w:rPr>
            <w:noProof/>
            <w:webHidden/>
          </w:rPr>
          <w:t>221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77" w:history="1">
        <w:r w:rsidRPr="00854ECC">
          <w:rPr>
            <w:rStyle w:val="Hyperlink"/>
            <w:noProof/>
          </w:rPr>
          <w:t>3.12.2.1.1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_Toc472333477 \h </w:instrText>
        </w:r>
        <w:r>
          <w:rPr>
            <w:noProof/>
            <w:webHidden/>
          </w:rPr>
        </w:r>
        <w:r>
          <w:rPr>
            <w:noProof/>
            <w:webHidden/>
          </w:rPr>
          <w:fldChar w:fldCharType="separate"/>
        </w:r>
        <w:r>
          <w:rPr>
            <w:noProof/>
            <w:webHidden/>
          </w:rPr>
          <w:t>222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78" w:history="1">
        <w:r w:rsidRPr="00854ECC">
          <w:rPr>
            <w:rStyle w:val="Hyperlink"/>
            <w:noProof/>
          </w:rPr>
          <w:t>3.12.2.1.2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_Toc472333478 \h </w:instrText>
        </w:r>
        <w:r>
          <w:rPr>
            <w:noProof/>
            <w:webHidden/>
          </w:rPr>
        </w:r>
        <w:r>
          <w:rPr>
            <w:noProof/>
            <w:webHidden/>
          </w:rPr>
          <w:fldChar w:fldCharType="separate"/>
        </w:r>
        <w:r>
          <w:rPr>
            <w:noProof/>
            <w:webHidden/>
          </w:rPr>
          <w:t>222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79" w:history="1">
        <w:r w:rsidRPr="00854ECC">
          <w:rPr>
            <w:rStyle w:val="Hyperlink"/>
            <w:noProof/>
          </w:rPr>
          <w:t>3.12.2.2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_Toc472333479 \h </w:instrText>
        </w:r>
        <w:r>
          <w:rPr>
            <w:noProof/>
            <w:webHidden/>
          </w:rPr>
        </w:r>
        <w:r>
          <w:rPr>
            <w:noProof/>
            <w:webHidden/>
          </w:rPr>
          <w:fldChar w:fldCharType="separate"/>
        </w:r>
        <w:r>
          <w:rPr>
            <w:noProof/>
            <w:webHidden/>
          </w:rPr>
          <w:t>222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80" w:history="1">
        <w:r w:rsidRPr="00854ECC">
          <w:rPr>
            <w:rStyle w:val="Hyperlink"/>
            <w:noProof/>
          </w:rPr>
          <w:t>3.12.2.2.1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_Toc472333480 \h </w:instrText>
        </w:r>
        <w:r>
          <w:rPr>
            <w:noProof/>
            <w:webHidden/>
          </w:rPr>
        </w:r>
        <w:r>
          <w:rPr>
            <w:noProof/>
            <w:webHidden/>
          </w:rPr>
          <w:fldChar w:fldCharType="separate"/>
        </w:r>
        <w:r>
          <w:rPr>
            <w:noProof/>
            <w:webHidden/>
          </w:rPr>
          <w:t>222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81" w:history="1">
        <w:r w:rsidRPr="00854ECC">
          <w:rPr>
            <w:rStyle w:val="Hyperlink"/>
            <w:noProof/>
          </w:rPr>
          <w:t>3.12.2.2.2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_Toc472333481 \h </w:instrText>
        </w:r>
        <w:r>
          <w:rPr>
            <w:noProof/>
            <w:webHidden/>
          </w:rPr>
        </w:r>
        <w:r>
          <w:rPr>
            <w:noProof/>
            <w:webHidden/>
          </w:rPr>
          <w:fldChar w:fldCharType="separate"/>
        </w:r>
        <w:r>
          <w:rPr>
            <w:noProof/>
            <w:webHidden/>
          </w:rPr>
          <w:t>222</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82" w:history="1">
        <w:r w:rsidRPr="00854ECC">
          <w:rPr>
            <w:rStyle w:val="Hyperlink"/>
            <w:noProof/>
          </w:rPr>
          <w:t>3.12.3</w:t>
        </w:r>
        <w:r>
          <w:rPr>
            <w:rFonts w:eastAsiaTheme="minorEastAsia" w:cstheme="minorBidi"/>
            <w:noProof/>
            <w:sz w:val="22"/>
            <w:szCs w:val="22"/>
          </w:rPr>
          <w:tab/>
        </w:r>
        <w:r w:rsidRPr="00854ECC">
          <w:rPr>
            <w:rStyle w:val="Hyperlink"/>
            <w:noProof/>
          </w:rPr>
          <w:t>createOrUpdateDocument</w:t>
        </w:r>
        <w:r>
          <w:rPr>
            <w:noProof/>
            <w:webHidden/>
          </w:rPr>
          <w:tab/>
        </w:r>
        <w:r>
          <w:rPr>
            <w:noProof/>
            <w:webHidden/>
          </w:rPr>
          <w:fldChar w:fldCharType="begin"/>
        </w:r>
        <w:r>
          <w:rPr>
            <w:noProof/>
            <w:webHidden/>
          </w:rPr>
          <w:instrText xml:space="preserve"> PAGEREF _Toc472333482 \h </w:instrText>
        </w:r>
        <w:r>
          <w:rPr>
            <w:noProof/>
            <w:webHidden/>
          </w:rPr>
        </w:r>
        <w:r>
          <w:rPr>
            <w:noProof/>
            <w:webHidden/>
          </w:rPr>
          <w:fldChar w:fldCharType="separate"/>
        </w:r>
        <w:r>
          <w:rPr>
            <w:noProof/>
            <w:webHidden/>
          </w:rPr>
          <w:t>223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83" w:history="1">
        <w:r w:rsidRPr="00854ECC">
          <w:rPr>
            <w:rStyle w:val="Hyperlink"/>
            <w:noProof/>
          </w:rPr>
          <w:t>3.12.3.1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_Toc472333483 \h </w:instrText>
        </w:r>
        <w:r>
          <w:rPr>
            <w:noProof/>
            <w:webHidden/>
          </w:rPr>
        </w:r>
        <w:r>
          <w:rPr>
            <w:noProof/>
            <w:webHidden/>
          </w:rPr>
          <w:fldChar w:fldCharType="separate"/>
        </w:r>
        <w:r>
          <w:rPr>
            <w:noProof/>
            <w:webHidden/>
          </w:rPr>
          <w:t>223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84" w:history="1">
        <w:r w:rsidRPr="00854ECC">
          <w:rPr>
            <w:rStyle w:val="Hyperlink"/>
            <w:noProof/>
          </w:rPr>
          <w:t>3.12.3.1.1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_Toc472333484 \h </w:instrText>
        </w:r>
        <w:r>
          <w:rPr>
            <w:noProof/>
            <w:webHidden/>
          </w:rPr>
        </w:r>
        <w:r>
          <w:rPr>
            <w:noProof/>
            <w:webHidden/>
          </w:rPr>
          <w:fldChar w:fldCharType="separate"/>
        </w:r>
        <w:r>
          <w:rPr>
            <w:noProof/>
            <w:webHidden/>
          </w:rPr>
          <w:t>223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85" w:history="1">
        <w:r w:rsidRPr="00854ECC">
          <w:rPr>
            <w:rStyle w:val="Hyperlink"/>
            <w:noProof/>
          </w:rPr>
          <w:t>3.12.3.1.2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_Toc472333485 \h </w:instrText>
        </w:r>
        <w:r>
          <w:rPr>
            <w:noProof/>
            <w:webHidden/>
          </w:rPr>
        </w:r>
        <w:r>
          <w:rPr>
            <w:noProof/>
            <w:webHidden/>
          </w:rPr>
          <w:fldChar w:fldCharType="separate"/>
        </w:r>
        <w:r>
          <w:rPr>
            <w:noProof/>
            <w:webHidden/>
          </w:rPr>
          <w:t>224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86" w:history="1">
        <w:r w:rsidRPr="00854ECC">
          <w:rPr>
            <w:rStyle w:val="Hyperlink"/>
            <w:noProof/>
          </w:rPr>
          <w:t>3.12.3.2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_Toc472333486 \h </w:instrText>
        </w:r>
        <w:r>
          <w:rPr>
            <w:noProof/>
            <w:webHidden/>
          </w:rPr>
        </w:r>
        <w:r>
          <w:rPr>
            <w:noProof/>
            <w:webHidden/>
          </w:rPr>
          <w:fldChar w:fldCharType="separate"/>
        </w:r>
        <w:r>
          <w:rPr>
            <w:noProof/>
            <w:webHidden/>
          </w:rPr>
          <w:t>224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87" w:history="1">
        <w:r w:rsidRPr="00854ECC">
          <w:rPr>
            <w:rStyle w:val="Hyperlink"/>
            <w:noProof/>
          </w:rPr>
          <w:t>3.12.3.2.1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_Toc472333487 \h </w:instrText>
        </w:r>
        <w:r>
          <w:rPr>
            <w:noProof/>
            <w:webHidden/>
          </w:rPr>
        </w:r>
        <w:r>
          <w:rPr>
            <w:noProof/>
            <w:webHidden/>
          </w:rPr>
          <w:fldChar w:fldCharType="separate"/>
        </w:r>
        <w:r>
          <w:rPr>
            <w:noProof/>
            <w:webHidden/>
          </w:rPr>
          <w:t>224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88" w:history="1">
        <w:r w:rsidRPr="00854ECC">
          <w:rPr>
            <w:rStyle w:val="Hyperlink"/>
            <w:noProof/>
          </w:rPr>
          <w:t>3.12.3.2.2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_Toc472333488 \h </w:instrText>
        </w:r>
        <w:r>
          <w:rPr>
            <w:noProof/>
            <w:webHidden/>
          </w:rPr>
        </w:r>
        <w:r>
          <w:rPr>
            <w:noProof/>
            <w:webHidden/>
          </w:rPr>
          <w:fldChar w:fldCharType="separate"/>
        </w:r>
        <w:r>
          <w:rPr>
            <w:noProof/>
            <w:webHidden/>
          </w:rPr>
          <w:t>224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89" w:history="1">
        <w:r w:rsidRPr="00854ECC">
          <w:rPr>
            <w:rStyle w:val="Hyperlink"/>
            <w:noProof/>
          </w:rPr>
          <w:t>3.12.4</w:t>
        </w:r>
        <w:r>
          <w:rPr>
            <w:rFonts w:eastAsiaTheme="minorEastAsia" w:cstheme="minorBidi"/>
            <w:noProof/>
            <w:sz w:val="22"/>
            <w:szCs w:val="22"/>
          </w:rPr>
          <w:tab/>
        </w:r>
        <w:r w:rsidRPr="00854ECC">
          <w:rPr>
            <w:rStyle w:val="Hyperlink"/>
            <w:noProof/>
          </w:rPr>
          <w:t>deleteDocument</w:t>
        </w:r>
        <w:r>
          <w:rPr>
            <w:noProof/>
            <w:webHidden/>
          </w:rPr>
          <w:tab/>
        </w:r>
        <w:r>
          <w:rPr>
            <w:noProof/>
            <w:webHidden/>
          </w:rPr>
          <w:fldChar w:fldCharType="begin"/>
        </w:r>
        <w:r>
          <w:rPr>
            <w:noProof/>
            <w:webHidden/>
          </w:rPr>
          <w:instrText xml:space="preserve"> PAGEREF _Toc472333489 \h </w:instrText>
        </w:r>
        <w:r>
          <w:rPr>
            <w:noProof/>
            <w:webHidden/>
          </w:rPr>
        </w:r>
        <w:r>
          <w:rPr>
            <w:noProof/>
            <w:webHidden/>
          </w:rPr>
          <w:fldChar w:fldCharType="separate"/>
        </w:r>
        <w:r>
          <w:rPr>
            <w:noProof/>
            <w:webHidden/>
          </w:rPr>
          <w:t>224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90" w:history="1">
        <w:r w:rsidRPr="00854ECC">
          <w:rPr>
            <w:rStyle w:val="Hyperlink"/>
            <w:noProof/>
          </w:rPr>
          <w:t>3.12.4.1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_Toc472333490 \h </w:instrText>
        </w:r>
        <w:r>
          <w:rPr>
            <w:noProof/>
            <w:webHidden/>
          </w:rPr>
        </w:r>
        <w:r>
          <w:rPr>
            <w:noProof/>
            <w:webHidden/>
          </w:rPr>
          <w:fldChar w:fldCharType="separate"/>
        </w:r>
        <w:r>
          <w:rPr>
            <w:noProof/>
            <w:webHidden/>
          </w:rPr>
          <w:t>224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91" w:history="1">
        <w:r w:rsidRPr="00854ECC">
          <w:rPr>
            <w:rStyle w:val="Hyperlink"/>
            <w:noProof/>
          </w:rPr>
          <w:t>3.12.4.1.1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_Toc472333491 \h </w:instrText>
        </w:r>
        <w:r>
          <w:rPr>
            <w:noProof/>
            <w:webHidden/>
          </w:rPr>
        </w:r>
        <w:r>
          <w:rPr>
            <w:noProof/>
            <w:webHidden/>
          </w:rPr>
          <w:fldChar w:fldCharType="separate"/>
        </w:r>
        <w:r>
          <w:rPr>
            <w:noProof/>
            <w:webHidden/>
          </w:rPr>
          <w:t>225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92" w:history="1">
        <w:r w:rsidRPr="00854ECC">
          <w:rPr>
            <w:rStyle w:val="Hyperlink"/>
            <w:noProof/>
          </w:rPr>
          <w:t>3.12.4.1.2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_Toc472333492 \h </w:instrText>
        </w:r>
        <w:r>
          <w:rPr>
            <w:noProof/>
            <w:webHidden/>
          </w:rPr>
        </w:r>
        <w:r>
          <w:rPr>
            <w:noProof/>
            <w:webHidden/>
          </w:rPr>
          <w:fldChar w:fldCharType="separate"/>
        </w:r>
        <w:r>
          <w:rPr>
            <w:noProof/>
            <w:webHidden/>
          </w:rPr>
          <w:t>225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93" w:history="1">
        <w:r w:rsidRPr="00854ECC">
          <w:rPr>
            <w:rStyle w:val="Hyperlink"/>
            <w:noProof/>
          </w:rPr>
          <w:t>3.12.4.2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_Toc472333493 \h </w:instrText>
        </w:r>
        <w:r>
          <w:rPr>
            <w:noProof/>
            <w:webHidden/>
          </w:rPr>
        </w:r>
        <w:r>
          <w:rPr>
            <w:noProof/>
            <w:webHidden/>
          </w:rPr>
          <w:fldChar w:fldCharType="separate"/>
        </w:r>
        <w:r>
          <w:rPr>
            <w:noProof/>
            <w:webHidden/>
          </w:rPr>
          <w:t>225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94" w:history="1">
        <w:r w:rsidRPr="00854ECC">
          <w:rPr>
            <w:rStyle w:val="Hyperlink"/>
            <w:noProof/>
          </w:rPr>
          <w:t>3.12.4.2.1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_Toc472333494 \h </w:instrText>
        </w:r>
        <w:r>
          <w:rPr>
            <w:noProof/>
            <w:webHidden/>
          </w:rPr>
        </w:r>
        <w:r>
          <w:rPr>
            <w:noProof/>
            <w:webHidden/>
          </w:rPr>
          <w:fldChar w:fldCharType="separate"/>
        </w:r>
        <w:r>
          <w:rPr>
            <w:noProof/>
            <w:webHidden/>
          </w:rPr>
          <w:t>225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495" w:history="1">
        <w:r w:rsidRPr="00854ECC">
          <w:rPr>
            <w:rStyle w:val="Hyperlink"/>
            <w:noProof/>
          </w:rPr>
          <w:t>3.12.4.2.2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_Toc472333495 \h </w:instrText>
        </w:r>
        <w:r>
          <w:rPr>
            <w:noProof/>
            <w:webHidden/>
          </w:rPr>
        </w:r>
        <w:r>
          <w:rPr>
            <w:noProof/>
            <w:webHidden/>
          </w:rPr>
          <w:fldChar w:fldCharType="separate"/>
        </w:r>
        <w:r>
          <w:rPr>
            <w:noProof/>
            <w:webHidden/>
          </w:rPr>
          <w:t>225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96" w:history="1">
        <w:r w:rsidRPr="00854ECC">
          <w:rPr>
            <w:rStyle w:val="Hyperlink"/>
            <w:noProof/>
          </w:rPr>
          <w:t>3.12.5</w:t>
        </w:r>
        <w:r>
          <w:rPr>
            <w:rFonts w:eastAsiaTheme="minorEastAsia" w:cstheme="minorBidi"/>
            <w:noProof/>
            <w:sz w:val="22"/>
            <w:szCs w:val="22"/>
          </w:rPr>
          <w:tab/>
        </w:r>
        <w:r w:rsidRPr="00854ECC">
          <w:rPr>
            <w:rStyle w:val="Hyperlink"/>
            <w:noProof/>
          </w:rPr>
          <w:t>execDMSUploadTrigger</w:t>
        </w:r>
        <w:r>
          <w:rPr>
            <w:noProof/>
            <w:webHidden/>
          </w:rPr>
          <w:tab/>
        </w:r>
        <w:r>
          <w:rPr>
            <w:noProof/>
            <w:webHidden/>
          </w:rPr>
          <w:fldChar w:fldCharType="begin"/>
        </w:r>
        <w:r>
          <w:rPr>
            <w:noProof/>
            <w:webHidden/>
          </w:rPr>
          <w:instrText xml:space="preserve"> PAGEREF _Toc472333496 \h </w:instrText>
        </w:r>
        <w:r>
          <w:rPr>
            <w:noProof/>
            <w:webHidden/>
          </w:rPr>
        </w:r>
        <w:r>
          <w:rPr>
            <w:noProof/>
            <w:webHidden/>
          </w:rPr>
          <w:fldChar w:fldCharType="separate"/>
        </w:r>
        <w:r>
          <w:rPr>
            <w:noProof/>
            <w:webHidden/>
          </w:rPr>
          <w:t>226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97" w:history="1">
        <w:r w:rsidRPr="00854ECC">
          <w:rPr>
            <w:rStyle w:val="Hyperlink"/>
            <w:noProof/>
          </w:rPr>
          <w:t>3.12.5.1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_Toc472333497 \h </w:instrText>
        </w:r>
        <w:r>
          <w:rPr>
            <w:noProof/>
            <w:webHidden/>
          </w:rPr>
        </w:r>
        <w:r>
          <w:rPr>
            <w:noProof/>
            <w:webHidden/>
          </w:rPr>
          <w:fldChar w:fldCharType="separate"/>
        </w:r>
        <w:r>
          <w:rPr>
            <w:noProof/>
            <w:webHidden/>
          </w:rPr>
          <w:t>226</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498" w:history="1">
        <w:r w:rsidRPr="00854ECC">
          <w:rPr>
            <w:rStyle w:val="Hyperlink"/>
            <w:noProof/>
          </w:rPr>
          <w:t>3.12.6</w:t>
        </w:r>
        <w:r>
          <w:rPr>
            <w:rFonts w:eastAsiaTheme="minorEastAsia" w:cstheme="minorBidi"/>
            <w:noProof/>
            <w:sz w:val="22"/>
            <w:szCs w:val="22"/>
          </w:rPr>
          <w:tab/>
        </w:r>
        <w:r w:rsidRPr="00854ECC">
          <w:rPr>
            <w:rStyle w:val="Hyperlink"/>
            <w:noProof/>
          </w:rPr>
          <w:t>execEvent</w:t>
        </w:r>
        <w:r>
          <w:rPr>
            <w:noProof/>
            <w:webHidden/>
          </w:rPr>
          <w:tab/>
        </w:r>
        <w:r>
          <w:rPr>
            <w:noProof/>
            <w:webHidden/>
          </w:rPr>
          <w:fldChar w:fldCharType="begin"/>
        </w:r>
        <w:r>
          <w:rPr>
            <w:noProof/>
            <w:webHidden/>
          </w:rPr>
          <w:instrText xml:space="preserve"> PAGEREF _Toc472333498 \h </w:instrText>
        </w:r>
        <w:r>
          <w:rPr>
            <w:noProof/>
            <w:webHidden/>
          </w:rPr>
        </w:r>
        <w:r>
          <w:rPr>
            <w:noProof/>
            <w:webHidden/>
          </w:rPr>
          <w:fldChar w:fldCharType="separate"/>
        </w:r>
        <w:r>
          <w:rPr>
            <w:noProof/>
            <w:webHidden/>
          </w:rPr>
          <w:t>226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499" w:history="1">
        <w:r w:rsidRPr="00854ECC">
          <w:rPr>
            <w:rStyle w:val="Hyperlink"/>
            <w:noProof/>
          </w:rPr>
          <w:t>3.12.6.1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_Toc472333499 \h </w:instrText>
        </w:r>
        <w:r>
          <w:rPr>
            <w:noProof/>
            <w:webHidden/>
          </w:rPr>
        </w:r>
        <w:r>
          <w:rPr>
            <w:noProof/>
            <w:webHidden/>
          </w:rPr>
          <w:fldChar w:fldCharType="separate"/>
        </w:r>
        <w:r>
          <w:rPr>
            <w:noProof/>
            <w:webHidden/>
          </w:rPr>
          <w:t>226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00" w:history="1">
        <w:r w:rsidRPr="00854ECC">
          <w:rPr>
            <w:rStyle w:val="Hyperlink"/>
            <w:noProof/>
          </w:rPr>
          <w:t>3.12.6.1.1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_Toc472333500 \h </w:instrText>
        </w:r>
        <w:r>
          <w:rPr>
            <w:noProof/>
            <w:webHidden/>
          </w:rPr>
        </w:r>
        <w:r>
          <w:rPr>
            <w:noProof/>
            <w:webHidden/>
          </w:rPr>
          <w:fldChar w:fldCharType="separate"/>
        </w:r>
        <w:r>
          <w:rPr>
            <w:noProof/>
            <w:webHidden/>
          </w:rPr>
          <w:t>226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01" w:history="1">
        <w:r w:rsidRPr="00854ECC">
          <w:rPr>
            <w:rStyle w:val="Hyperlink"/>
            <w:noProof/>
          </w:rPr>
          <w:t>3.12.6.1.2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_Toc472333501 \h </w:instrText>
        </w:r>
        <w:r>
          <w:rPr>
            <w:noProof/>
            <w:webHidden/>
          </w:rPr>
        </w:r>
        <w:r>
          <w:rPr>
            <w:noProof/>
            <w:webHidden/>
          </w:rPr>
          <w:fldChar w:fldCharType="separate"/>
        </w:r>
        <w:r>
          <w:rPr>
            <w:noProof/>
            <w:webHidden/>
          </w:rPr>
          <w:t>226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02" w:history="1">
        <w:r w:rsidRPr="00854ECC">
          <w:rPr>
            <w:rStyle w:val="Hyperlink"/>
            <w:noProof/>
          </w:rPr>
          <w:t>3.12.6.2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_Toc472333502 \h </w:instrText>
        </w:r>
        <w:r>
          <w:rPr>
            <w:noProof/>
            <w:webHidden/>
          </w:rPr>
        </w:r>
        <w:r>
          <w:rPr>
            <w:noProof/>
            <w:webHidden/>
          </w:rPr>
          <w:fldChar w:fldCharType="separate"/>
        </w:r>
        <w:r>
          <w:rPr>
            <w:noProof/>
            <w:webHidden/>
          </w:rPr>
          <w:t>227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03" w:history="1">
        <w:r w:rsidRPr="00854ECC">
          <w:rPr>
            <w:rStyle w:val="Hyperlink"/>
            <w:noProof/>
          </w:rPr>
          <w:t>3.12.6.2.1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_Toc472333503 \h </w:instrText>
        </w:r>
        <w:r>
          <w:rPr>
            <w:noProof/>
            <w:webHidden/>
          </w:rPr>
        </w:r>
        <w:r>
          <w:rPr>
            <w:noProof/>
            <w:webHidden/>
          </w:rPr>
          <w:fldChar w:fldCharType="separate"/>
        </w:r>
        <w:r>
          <w:rPr>
            <w:noProof/>
            <w:webHidden/>
          </w:rPr>
          <w:t>227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04" w:history="1">
        <w:r w:rsidRPr="00854ECC">
          <w:rPr>
            <w:rStyle w:val="Hyperlink"/>
            <w:noProof/>
          </w:rPr>
          <w:t>3.12.6.2.2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_Toc472333504 \h </w:instrText>
        </w:r>
        <w:r>
          <w:rPr>
            <w:noProof/>
            <w:webHidden/>
          </w:rPr>
        </w:r>
        <w:r>
          <w:rPr>
            <w:noProof/>
            <w:webHidden/>
          </w:rPr>
          <w:fldChar w:fldCharType="separate"/>
        </w:r>
        <w:r>
          <w:rPr>
            <w:noProof/>
            <w:webHidden/>
          </w:rPr>
          <w:t>227</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505" w:history="1">
        <w:r w:rsidRPr="00854ECC">
          <w:rPr>
            <w:rStyle w:val="Hyperlink"/>
            <w:noProof/>
          </w:rPr>
          <w:t>3.12.7</w:t>
        </w:r>
        <w:r>
          <w:rPr>
            <w:rFonts w:eastAsiaTheme="minorEastAsia" w:cstheme="minorBidi"/>
            <w:noProof/>
            <w:sz w:val="22"/>
            <w:szCs w:val="22"/>
          </w:rPr>
          <w:tab/>
        </w:r>
        <w:r w:rsidRPr="00854ECC">
          <w:rPr>
            <w:rStyle w:val="Hyperlink"/>
            <w:noProof/>
          </w:rPr>
          <w:t>getDMSUrl (deprecated)</w:t>
        </w:r>
        <w:r>
          <w:rPr>
            <w:noProof/>
            <w:webHidden/>
          </w:rPr>
          <w:tab/>
        </w:r>
        <w:r>
          <w:rPr>
            <w:noProof/>
            <w:webHidden/>
          </w:rPr>
          <w:fldChar w:fldCharType="begin"/>
        </w:r>
        <w:r>
          <w:rPr>
            <w:noProof/>
            <w:webHidden/>
          </w:rPr>
          <w:instrText xml:space="preserve"> PAGEREF _Toc472333505 \h </w:instrText>
        </w:r>
        <w:r>
          <w:rPr>
            <w:noProof/>
            <w:webHidden/>
          </w:rPr>
        </w:r>
        <w:r>
          <w:rPr>
            <w:noProof/>
            <w:webHidden/>
          </w:rPr>
          <w:fldChar w:fldCharType="separate"/>
        </w:r>
        <w:r>
          <w:rPr>
            <w:noProof/>
            <w:webHidden/>
          </w:rPr>
          <w:t>227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06" w:history="1">
        <w:r w:rsidRPr="00854ECC">
          <w:rPr>
            <w:rStyle w:val="Hyperlink"/>
            <w:noProof/>
          </w:rPr>
          <w:t>3.12.7.1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_Toc472333506 \h </w:instrText>
        </w:r>
        <w:r>
          <w:rPr>
            <w:noProof/>
            <w:webHidden/>
          </w:rPr>
        </w:r>
        <w:r>
          <w:rPr>
            <w:noProof/>
            <w:webHidden/>
          </w:rPr>
          <w:fldChar w:fldCharType="separate"/>
        </w:r>
        <w:r>
          <w:rPr>
            <w:noProof/>
            <w:webHidden/>
          </w:rPr>
          <w:t>227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07" w:history="1">
        <w:r w:rsidRPr="00854ECC">
          <w:rPr>
            <w:rStyle w:val="Hyperlink"/>
            <w:noProof/>
          </w:rPr>
          <w:t>3.12.7.1.1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_Toc472333507 \h </w:instrText>
        </w:r>
        <w:r>
          <w:rPr>
            <w:noProof/>
            <w:webHidden/>
          </w:rPr>
        </w:r>
        <w:r>
          <w:rPr>
            <w:noProof/>
            <w:webHidden/>
          </w:rPr>
          <w:fldChar w:fldCharType="separate"/>
        </w:r>
        <w:r>
          <w:rPr>
            <w:noProof/>
            <w:webHidden/>
          </w:rPr>
          <w:t>227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08" w:history="1">
        <w:r w:rsidRPr="00854ECC">
          <w:rPr>
            <w:rStyle w:val="Hyperlink"/>
            <w:noProof/>
          </w:rPr>
          <w:t>3.12.7.1.2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_Toc472333508 \h </w:instrText>
        </w:r>
        <w:r>
          <w:rPr>
            <w:noProof/>
            <w:webHidden/>
          </w:rPr>
        </w:r>
        <w:r>
          <w:rPr>
            <w:noProof/>
            <w:webHidden/>
          </w:rPr>
          <w:fldChar w:fldCharType="separate"/>
        </w:r>
        <w:r>
          <w:rPr>
            <w:noProof/>
            <w:webHidden/>
          </w:rPr>
          <w:t>228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09" w:history="1">
        <w:r w:rsidRPr="00854ECC">
          <w:rPr>
            <w:rStyle w:val="Hyperlink"/>
            <w:noProof/>
          </w:rPr>
          <w:t>3.12.7.2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_Toc472333509 \h </w:instrText>
        </w:r>
        <w:r>
          <w:rPr>
            <w:noProof/>
            <w:webHidden/>
          </w:rPr>
        </w:r>
        <w:r>
          <w:rPr>
            <w:noProof/>
            <w:webHidden/>
          </w:rPr>
          <w:fldChar w:fldCharType="separate"/>
        </w:r>
        <w:r>
          <w:rPr>
            <w:noProof/>
            <w:webHidden/>
          </w:rPr>
          <w:t>228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10" w:history="1">
        <w:r w:rsidRPr="00854ECC">
          <w:rPr>
            <w:rStyle w:val="Hyperlink"/>
            <w:noProof/>
          </w:rPr>
          <w:t>3.12.7.2.1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_Toc472333510 \h </w:instrText>
        </w:r>
        <w:r>
          <w:rPr>
            <w:noProof/>
            <w:webHidden/>
          </w:rPr>
        </w:r>
        <w:r>
          <w:rPr>
            <w:noProof/>
            <w:webHidden/>
          </w:rPr>
          <w:fldChar w:fldCharType="separate"/>
        </w:r>
        <w:r>
          <w:rPr>
            <w:noProof/>
            <w:webHidden/>
          </w:rPr>
          <w:t>228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11" w:history="1">
        <w:r w:rsidRPr="00854ECC">
          <w:rPr>
            <w:rStyle w:val="Hyperlink"/>
            <w:noProof/>
          </w:rPr>
          <w:t>3.12.7.2.2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_Toc472333511 \h </w:instrText>
        </w:r>
        <w:r>
          <w:rPr>
            <w:noProof/>
            <w:webHidden/>
          </w:rPr>
        </w:r>
        <w:r>
          <w:rPr>
            <w:noProof/>
            <w:webHidden/>
          </w:rPr>
          <w:fldChar w:fldCharType="separate"/>
        </w:r>
        <w:r>
          <w:rPr>
            <w:noProof/>
            <w:webHidden/>
          </w:rPr>
          <w:t>228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512" w:history="1">
        <w:r w:rsidRPr="00854ECC">
          <w:rPr>
            <w:rStyle w:val="Hyperlink"/>
            <w:noProof/>
          </w:rPr>
          <w:t>3.12.8</w:t>
        </w:r>
        <w:r>
          <w:rPr>
            <w:rFonts w:eastAsiaTheme="minorEastAsia" w:cstheme="minorBidi"/>
            <w:noProof/>
            <w:sz w:val="22"/>
            <w:szCs w:val="22"/>
          </w:rPr>
          <w:tab/>
        </w:r>
        <w:r w:rsidRPr="00854ECC">
          <w:rPr>
            <w:rStyle w:val="Hyperlink"/>
            <w:noProof/>
          </w:rPr>
          <w:t>getDocument</w:t>
        </w:r>
        <w:r>
          <w:rPr>
            <w:noProof/>
            <w:webHidden/>
          </w:rPr>
          <w:tab/>
        </w:r>
        <w:r>
          <w:rPr>
            <w:noProof/>
            <w:webHidden/>
          </w:rPr>
          <w:fldChar w:fldCharType="begin"/>
        </w:r>
        <w:r>
          <w:rPr>
            <w:noProof/>
            <w:webHidden/>
          </w:rPr>
          <w:instrText xml:space="preserve"> PAGEREF _Toc472333512 \h </w:instrText>
        </w:r>
        <w:r>
          <w:rPr>
            <w:noProof/>
            <w:webHidden/>
          </w:rPr>
        </w:r>
        <w:r>
          <w:rPr>
            <w:noProof/>
            <w:webHidden/>
          </w:rPr>
          <w:fldChar w:fldCharType="separate"/>
        </w:r>
        <w:r>
          <w:rPr>
            <w:noProof/>
            <w:webHidden/>
          </w:rPr>
          <w:t>228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13" w:history="1">
        <w:r w:rsidRPr="00854ECC">
          <w:rPr>
            <w:rStyle w:val="Hyperlink"/>
            <w:noProof/>
          </w:rPr>
          <w:t>3.12.8.1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_Toc472333513 \h </w:instrText>
        </w:r>
        <w:r>
          <w:rPr>
            <w:noProof/>
            <w:webHidden/>
          </w:rPr>
        </w:r>
        <w:r>
          <w:rPr>
            <w:noProof/>
            <w:webHidden/>
          </w:rPr>
          <w:fldChar w:fldCharType="separate"/>
        </w:r>
        <w:r>
          <w:rPr>
            <w:noProof/>
            <w:webHidden/>
          </w:rPr>
          <w:t>228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14" w:history="1">
        <w:r w:rsidRPr="00854ECC">
          <w:rPr>
            <w:rStyle w:val="Hyperlink"/>
            <w:noProof/>
          </w:rPr>
          <w:t>3.12.8.1.1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_Toc472333514 \h </w:instrText>
        </w:r>
        <w:r>
          <w:rPr>
            <w:noProof/>
            <w:webHidden/>
          </w:rPr>
        </w:r>
        <w:r>
          <w:rPr>
            <w:noProof/>
            <w:webHidden/>
          </w:rPr>
          <w:fldChar w:fldCharType="separate"/>
        </w:r>
        <w:r>
          <w:rPr>
            <w:noProof/>
            <w:webHidden/>
          </w:rPr>
          <w:t>229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15" w:history="1">
        <w:r w:rsidRPr="00854ECC">
          <w:rPr>
            <w:rStyle w:val="Hyperlink"/>
            <w:noProof/>
          </w:rPr>
          <w:t>3.12.8.1.2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_Toc472333515 \h </w:instrText>
        </w:r>
        <w:r>
          <w:rPr>
            <w:noProof/>
            <w:webHidden/>
          </w:rPr>
        </w:r>
        <w:r>
          <w:rPr>
            <w:noProof/>
            <w:webHidden/>
          </w:rPr>
          <w:fldChar w:fldCharType="separate"/>
        </w:r>
        <w:r>
          <w:rPr>
            <w:noProof/>
            <w:webHidden/>
          </w:rPr>
          <w:t>229</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16" w:history="1">
        <w:r w:rsidRPr="00854ECC">
          <w:rPr>
            <w:rStyle w:val="Hyperlink"/>
            <w:noProof/>
          </w:rPr>
          <w:t>3.12.8.2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_Toc472333516 \h </w:instrText>
        </w:r>
        <w:r>
          <w:rPr>
            <w:noProof/>
            <w:webHidden/>
          </w:rPr>
        </w:r>
        <w:r>
          <w:rPr>
            <w:noProof/>
            <w:webHidden/>
          </w:rPr>
          <w:fldChar w:fldCharType="separate"/>
        </w:r>
        <w:r>
          <w:rPr>
            <w:noProof/>
            <w:webHidden/>
          </w:rPr>
          <w:t>229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17" w:history="1">
        <w:r w:rsidRPr="00854ECC">
          <w:rPr>
            <w:rStyle w:val="Hyperlink"/>
            <w:noProof/>
          </w:rPr>
          <w:t>3.12.8.2.1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_Toc472333517 \h </w:instrText>
        </w:r>
        <w:r>
          <w:rPr>
            <w:noProof/>
            <w:webHidden/>
          </w:rPr>
        </w:r>
        <w:r>
          <w:rPr>
            <w:noProof/>
            <w:webHidden/>
          </w:rPr>
          <w:fldChar w:fldCharType="separate"/>
        </w:r>
        <w:r>
          <w:rPr>
            <w:noProof/>
            <w:webHidden/>
          </w:rPr>
          <w:t>229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18" w:history="1">
        <w:r w:rsidRPr="00854ECC">
          <w:rPr>
            <w:rStyle w:val="Hyperlink"/>
            <w:noProof/>
          </w:rPr>
          <w:t>3.12.8.2.2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_Toc472333518 \h </w:instrText>
        </w:r>
        <w:r>
          <w:rPr>
            <w:noProof/>
            <w:webHidden/>
          </w:rPr>
        </w:r>
        <w:r>
          <w:rPr>
            <w:noProof/>
            <w:webHidden/>
          </w:rPr>
          <w:fldChar w:fldCharType="separate"/>
        </w:r>
        <w:r>
          <w:rPr>
            <w:noProof/>
            <w:webHidden/>
          </w:rPr>
          <w:t>229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519" w:history="1">
        <w:r w:rsidRPr="00854ECC">
          <w:rPr>
            <w:rStyle w:val="Hyperlink"/>
            <w:noProof/>
          </w:rPr>
          <w:t>3.12.9</w:t>
        </w:r>
        <w:r>
          <w:rPr>
            <w:rFonts w:eastAsiaTheme="minorEastAsia" w:cstheme="minorBidi"/>
            <w:noProof/>
            <w:sz w:val="22"/>
            <w:szCs w:val="22"/>
          </w:rPr>
          <w:tab/>
        </w:r>
        <w:r w:rsidRPr="00854ECC">
          <w:rPr>
            <w:rStyle w:val="Hyperlink"/>
            <w:noProof/>
          </w:rPr>
          <w:t>listAvailableDocumentTypes</w:t>
        </w:r>
        <w:r>
          <w:rPr>
            <w:noProof/>
            <w:webHidden/>
          </w:rPr>
          <w:tab/>
        </w:r>
        <w:r>
          <w:rPr>
            <w:noProof/>
            <w:webHidden/>
          </w:rPr>
          <w:fldChar w:fldCharType="begin"/>
        </w:r>
        <w:r>
          <w:rPr>
            <w:noProof/>
            <w:webHidden/>
          </w:rPr>
          <w:instrText xml:space="preserve"> PAGEREF _Toc472333519 \h </w:instrText>
        </w:r>
        <w:r>
          <w:rPr>
            <w:noProof/>
            <w:webHidden/>
          </w:rPr>
        </w:r>
        <w:r>
          <w:rPr>
            <w:noProof/>
            <w:webHidden/>
          </w:rPr>
          <w:fldChar w:fldCharType="separate"/>
        </w:r>
        <w:r>
          <w:rPr>
            <w:noProof/>
            <w:webHidden/>
          </w:rPr>
          <w:t>230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20" w:history="1">
        <w:r w:rsidRPr="00854ECC">
          <w:rPr>
            <w:rStyle w:val="Hyperlink"/>
            <w:noProof/>
          </w:rPr>
          <w:t>3.12.9.1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_Toc472333520 \h </w:instrText>
        </w:r>
        <w:r>
          <w:rPr>
            <w:noProof/>
            <w:webHidden/>
          </w:rPr>
        </w:r>
        <w:r>
          <w:rPr>
            <w:noProof/>
            <w:webHidden/>
          </w:rPr>
          <w:fldChar w:fldCharType="separate"/>
        </w:r>
        <w:r>
          <w:rPr>
            <w:noProof/>
            <w:webHidden/>
          </w:rPr>
          <w:t>230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21" w:history="1">
        <w:r w:rsidRPr="00854ECC">
          <w:rPr>
            <w:rStyle w:val="Hyperlink"/>
            <w:noProof/>
          </w:rPr>
          <w:t>3.12.9.1.1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_Toc472333521 \h </w:instrText>
        </w:r>
        <w:r>
          <w:rPr>
            <w:noProof/>
            <w:webHidden/>
          </w:rPr>
        </w:r>
        <w:r>
          <w:rPr>
            <w:noProof/>
            <w:webHidden/>
          </w:rPr>
          <w:fldChar w:fldCharType="separate"/>
        </w:r>
        <w:r>
          <w:rPr>
            <w:noProof/>
            <w:webHidden/>
          </w:rPr>
          <w:t>230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22" w:history="1">
        <w:r w:rsidRPr="00854ECC">
          <w:rPr>
            <w:rStyle w:val="Hyperlink"/>
            <w:noProof/>
          </w:rPr>
          <w:t>3.12.9.1.2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_Toc472333522 \h </w:instrText>
        </w:r>
        <w:r>
          <w:rPr>
            <w:noProof/>
            <w:webHidden/>
          </w:rPr>
        </w:r>
        <w:r>
          <w:rPr>
            <w:noProof/>
            <w:webHidden/>
          </w:rPr>
          <w:fldChar w:fldCharType="separate"/>
        </w:r>
        <w:r>
          <w:rPr>
            <w:noProof/>
            <w:webHidden/>
          </w:rPr>
          <w:t>230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23" w:history="1">
        <w:r w:rsidRPr="00854ECC">
          <w:rPr>
            <w:rStyle w:val="Hyperlink"/>
            <w:noProof/>
          </w:rPr>
          <w:t>3.12.9.2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_Toc472333523 \h </w:instrText>
        </w:r>
        <w:r>
          <w:rPr>
            <w:noProof/>
            <w:webHidden/>
          </w:rPr>
        </w:r>
        <w:r>
          <w:rPr>
            <w:noProof/>
            <w:webHidden/>
          </w:rPr>
          <w:fldChar w:fldCharType="separate"/>
        </w:r>
        <w:r>
          <w:rPr>
            <w:noProof/>
            <w:webHidden/>
          </w:rPr>
          <w:t>231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24" w:history="1">
        <w:r w:rsidRPr="00854ECC">
          <w:rPr>
            <w:rStyle w:val="Hyperlink"/>
            <w:noProof/>
          </w:rPr>
          <w:t>3.12.9.2.1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_Toc472333524 \h </w:instrText>
        </w:r>
        <w:r>
          <w:rPr>
            <w:noProof/>
            <w:webHidden/>
          </w:rPr>
        </w:r>
        <w:r>
          <w:rPr>
            <w:noProof/>
            <w:webHidden/>
          </w:rPr>
          <w:fldChar w:fldCharType="separate"/>
        </w:r>
        <w:r>
          <w:rPr>
            <w:noProof/>
            <w:webHidden/>
          </w:rPr>
          <w:t>231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25" w:history="1">
        <w:r w:rsidRPr="00854ECC">
          <w:rPr>
            <w:rStyle w:val="Hyperlink"/>
            <w:noProof/>
          </w:rPr>
          <w:t>3.12.9.2.2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_Toc472333525 \h </w:instrText>
        </w:r>
        <w:r>
          <w:rPr>
            <w:noProof/>
            <w:webHidden/>
          </w:rPr>
        </w:r>
        <w:r>
          <w:rPr>
            <w:noProof/>
            <w:webHidden/>
          </w:rPr>
          <w:fldChar w:fldCharType="separate"/>
        </w:r>
        <w:r>
          <w:rPr>
            <w:noProof/>
            <w:webHidden/>
          </w:rPr>
          <w:t>231</w:t>
        </w:r>
        <w:r>
          <w:rPr>
            <w:noProof/>
            <w:webHidden/>
          </w:rPr>
          <w:fldChar w:fldCharType="end"/>
        </w:r>
      </w:hyperlink>
    </w:p>
    <w:p w:rsidR="00C4315F" w:rsidRDefault="00C4315F">
      <w:pPr>
        <w:pStyle w:val="Verzeichnis3"/>
        <w:tabs>
          <w:tab w:val="left" w:pos="1200"/>
          <w:tab w:val="right" w:leader="dot" w:pos="9075"/>
        </w:tabs>
        <w:rPr>
          <w:rFonts w:eastAsiaTheme="minorEastAsia" w:cstheme="minorBidi"/>
          <w:noProof/>
          <w:sz w:val="22"/>
          <w:szCs w:val="22"/>
        </w:rPr>
      </w:pPr>
      <w:hyperlink w:anchor="_Toc472333526" w:history="1">
        <w:r w:rsidRPr="00854ECC">
          <w:rPr>
            <w:rStyle w:val="Hyperlink"/>
            <w:noProof/>
          </w:rPr>
          <w:t>3.12.10</w:t>
        </w:r>
        <w:r>
          <w:rPr>
            <w:rFonts w:eastAsiaTheme="minorEastAsia" w:cstheme="minorBidi"/>
            <w:noProof/>
            <w:sz w:val="22"/>
            <w:szCs w:val="22"/>
          </w:rPr>
          <w:tab/>
        </w:r>
        <w:r w:rsidRPr="00854ECC">
          <w:rPr>
            <w:rStyle w:val="Hyperlink"/>
            <w:noProof/>
          </w:rPr>
          <w:t>searchDMSDoc</w:t>
        </w:r>
        <w:r>
          <w:rPr>
            <w:noProof/>
            <w:webHidden/>
          </w:rPr>
          <w:tab/>
        </w:r>
        <w:r>
          <w:rPr>
            <w:noProof/>
            <w:webHidden/>
          </w:rPr>
          <w:fldChar w:fldCharType="begin"/>
        </w:r>
        <w:r>
          <w:rPr>
            <w:noProof/>
            <w:webHidden/>
          </w:rPr>
          <w:instrText xml:space="preserve"> PAGEREF _Toc472333526 \h </w:instrText>
        </w:r>
        <w:r>
          <w:rPr>
            <w:noProof/>
            <w:webHidden/>
          </w:rPr>
        </w:r>
        <w:r>
          <w:rPr>
            <w:noProof/>
            <w:webHidden/>
          </w:rPr>
          <w:fldChar w:fldCharType="separate"/>
        </w:r>
        <w:r>
          <w:rPr>
            <w:noProof/>
            <w:webHidden/>
          </w:rPr>
          <w:t>231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27" w:history="1">
        <w:r w:rsidRPr="00854ECC">
          <w:rPr>
            <w:rStyle w:val="Hyperlink"/>
            <w:noProof/>
          </w:rPr>
          <w:t>3.12.10.1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_Toc472333527 \h </w:instrText>
        </w:r>
        <w:r>
          <w:rPr>
            <w:noProof/>
            <w:webHidden/>
          </w:rPr>
        </w:r>
        <w:r>
          <w:rPr>
            <w:noProof/>
            <w:webHidden/>
          </w:rPr>
          <w:fldChar w:fldCharType="separate"/>
        </w:r>
        <w:r>
          <w:rPr>
            <w:noProof/>
            <w:webHidden/>
          </w:rPr>
          <w:t>231</w:t>
        </w:r>
        <w:r>
          <w:rPr>
            <w:noProof/>
            <w:webHidden/>
          </w:rPr>
          <w:fldChar w:fldCharType="end"/>
        </w:r>
      </w:hyperlink>
    </w:p>
    <w:p w:rsidR="00C4315F" w:rsidRDefault="00C4315F">
      <w:pPr>
        <w:pStyle w:val="Verzeichnis5"/>
        <w:tabs>
          <w:tab w:val="left" w:pos="1732"/>
          <w:tab w:val="right" w:leader="dot" w:pos="9075"/>
        </w:tabs>
        <w:rPr>
          <w:rFonts w:eastAsiaTheme="minorEastAsia" w:cstheme="minorBidi"/>
          <w:noProof/>
          <w:sz w:val="22"/>
          <w:szCs w:val="22"/>
        </w:rPr>
      </w:pPr>
      <w:hyperlink w:anchor="_Toc472333528" w:history="1">
        <w:r w:rsidRPr="00854ECC">
          <w:rPr>
            <w:rStyle w:val="Hyperlink"/>
            <w:noProof/>
          </w:rPr>
          <w:t>3.12.10.1.1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_Toc472333528 \h </w:instrText>
        </w:r>
        <w:r>
          <w:rPr>
            <w:noProof/>
            <w:webHidden/>
          </w:rPr>
        </w:r>
        <w:r>
          <w:rPr>
            <w:noProof/>
            <w:webHidden/>
          </w:rPr>
          <w:fldChar w:fldCharType="separate"/>
        </w:r>
        <w:r>
          <w:rPr>
            <w:noProof/>
            <w:webHidden/>
          </w:rPr>
          <w:t>231</w:t>
        </w:r>
        <w:r>
          <w:rPr>
            <w:noProof/>
            <w:webHidden/>
          </w:rPr>
          <w:fldChar w:fldCharType="end"/>
        </w:r>
      </w:hyperlink>
    </w:p>
    <w:p w:rsidR="00C4315F" w:rsidRDefault="00C4315F">
      <w:pPr>
        <w:pStyle w:val="Verzeichnis5"/>
        <w:tabs>
          <w:tab w:val="left" w:pos="1732"/>
          <w:tab w:val="right" w:leader="dot" w:pos="9075"/>
        </w:tabs>
        <w:rPr>
          <w:rFonts w:eastAsiaTheme="minorEastAsia" w:cstheme="minorBidi"/>
          <w:noProof/>
          <w:sz w:val="22"/>
          <w:szCs w:val="22"/>
        </w:rPr>
      </w:pPr>
      <w:hyperlink w:anchor="_Toc472333529" w:history="1">
        <w:r w:rsidRPr="00854ECC">
          <w:rPr>
            <w:rStyle w:val="Hyperlink"/>
            <w:noProof/>
          </w:rPr>
          <w:t>3.12.10.1.2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_Toc472333529 \h </w:instrText>
        </w:r>
        <w:r>
          <w:rPr>
            <w:noProof/>
            <w:webHidden/>
          </w:rPr>
        </w:r>
        <w:r>
          <w:rPr>
            <w:noProof/>
            <w:webHidden/>
          </w:rPr>
          <w:fldChar w:fldCharType="separate"/>
        </w:r>
        <w:r>
          <w:rPr>
            <w:noProof/>
            <w:webHidden/>
          </w:rPr>
          <w:t>231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30" w:history="1">
        <w:r w:rsidRPr="00854ECC">
          <w:rPr>
            <w:rStyle w:val="Hyperlink"/>
            <w:noProof/>
          </w:rPr>
          <w:t>3.12.10.2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_Toc472333530 \h </w:instrText>
        </w:r>
        <w:r>
          <w:rPr>
            <w:noProof/>
            <w:webHidden/>
          </w:rPr>
        </w:r>
        <w:r>
          <w:rPr>
            <w:noProof/>
            <w:webHidden/>
          </w:rPr>
          <w:fldChar w:fldCharType="separate"/>
        </w:r>
        <w:r>
          <w:rPr>
            <w:noProof/>
            <w:webHidden/>
          </w:rPr>
          <w:t>232</w:t>
        </w:r>
        <w:r>
          <w:rPr>
            <w:noProof/>
            <w:webHidden/>
          </w:rPr>
          <w:fldChar w:fldCharType="end"/>
        </w:r>
      </w:hyperlink>
    </w:p>
    <w:p w:rsidR="00C4315F" w:rsidRDefault="00C4315F">
      <w:pPr>
        <w:pStyle w:val="Verzeichnis5"/>
        <w:tabs>
          <w:tab w:val="left" w:pos="1732"/>
          <w:tab w:val="right" w:leader="dot" w:pos="9075"/>
        </w:tabs>
        <w:rPr>
          <w:rFonts w:eastAsiaTheme="minorEastAsia" w:cstheme="minorBidi"/>
          <w:noProof/>
          <w:sz w:val="22"/>
          <w:szCs w:val="22"/>
        </w:rPr>
      </w:pPr>
      <w:hyperlink w:anchor="_Toc472333531" w:history="1">
        <w:r w:rsidRPr="00854ECC">
          <w:rPr>
            <w:rStyle w:val="Hyperlink"/>
            <w:noProof/>
          </w:rPr>
          <w:t>3.12.10.2.1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_Toc472333531 \h </w:instrText>
        </w:r>
        <w:r>
          <w:rPr>
            <w:noProof/>
            <w:webHidden/>
          </w:rPr>
        </w:r>
        <w:r>
          <w:rPr>
            <w:noProof/>
            <w:webHidden/>
          </w:rPr>
          <w:fldChar w:fldCharType="separate"/>
        </w:r>
        <w:r>
          <w:rPr>
            <w:noProof/>
            <w:webHidden/>
          </w:rPr>
          <w:t>232</w:t>
        </w:r>
        <w:r>
          <w:rPr>
            <w:noProof/>
            <w:webHidden/>
          </w:rPr>
          <w:fldChar w:fldCharType="end"/>
        </w:r>
      </w:hyperlink>
    </w:p>
    <w:p w:rsidR="00C4315F" w:rsidRDefault="00C4315F">
      <w:pPr>
        <w:pStyle w:val="Verzeichnis5"/>
        <w:tabs>
          <w:tab w:val="left" w:pos="1732"/>
          <w:tab w:val="right" w:leader="dot" w:pos="9075"/>
        </w:tabs>
        <w:rPr>
          <w:rFonts w:eastAsiaTheme="minorEastAsia" w:cstheme="minorBidi"/>
          <w:noProof/>
          <w:sz w:val="22"/>
          <w:szCs w:val="22"/>
        </w:rPr>
      </w:pPr>
      <w:hyperlink w:anchor="_Toc472333532" w:history="1">
        <w:r w:rsidRPr="00854ECC">
          <w:rPr>
            <w:rStyle w:val="Hyperlink"/>
            <w:noProof/>
          </w:rPr>
          <w:t>3.12.10.2.2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_Toc472333532 \h </w:instrText>
        </w:r>
        <w:r>
          <w:rPr>
            <w:noProof/>
            <w:webHidden/>
          </w:rPr>
        </w:r>
        <w:r>
          <w:rPr>
            <w:noProof/>
            <w:webHidden/>
          </w:rPr>
          <w:fldChar w:fldCharType="separate"/>
        </w:r>
        <w:r>
          <w:rPr>
            <w:noProof/>
            <w:webHidden/>
          </w:rPr>
          <w:t>232</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533" w:history="1">
        <w:r w:rsidRPr="00854ECC">
          <w:rPr>
            <w:rStyle w:val="Hyperlink"/>
            <w:noProof/>
          </w:rPr>
          <w:t>3.13</w:t>
        </w:r>
        <w:r>
          <w:rPr>
            <w:rFonts w:eastAsiaTheme="minorEastAsia" w:cstheme="minorBidi"/>
            <w:b w:val="0"/>
            <w:bCs w:val="0"/>
            <w:noProof/>
            <w:sz w:val="22"/>
            <w:szCs w:val="22"/>
          </w:rPr>
          <w:tab/>
        </w:r>
        <w:r w:rsidRPr="00854ECC">
          <w:rPr>
            <w:rStyle w:val="Hyperlink"/>
            <w:noProof/>
          </w:rPr>
          <w:t>eaiService (EAI)</w:t>
        </w:r>
        <w:r>
          <w:rPr>
            <w:noProof/>
            <w:webHidden/>
          </w:rPr>
          <w:tab/>
        </w:r>
        <w:r>
          <w:rPr>
            <w:noProof/>
            <w:webHidden/>
          </w:rPr>
          <w:fldChar w:fldCharType="begin"/>
        </w:r>
        <w:r>
          <w:rPr>
            <w:noProof/>
            <w:webHidden/>
          </w:rPr>
          <w:instrText xml:space="preserve"> PAGEREF _Toc472333533 \h </w:instrText>
        </w:r>
        <w:r>
          <w:rPr>
            <w:noProof/>
            <w:webHidden/>
          </w:rPr>
        </w:r>
        <w:r>
          <w:rPr>
            <w:noProof/>
            <w:webHidden/>
          </w:rPr>
          <w:fldChar w:fldCharType="separate"/>
        </w:r>
        <w:r>
          <w:rPr>
            <w:noProof/>
            <w:webHidden/>
          </w:rPr>
          <w:t>232</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534" w:history="1">
        <w:r w:rsidRPr="00854ECC">
          <w:rPr>
            <w:rStyle w:val="Hyperlink"/>
            <w:noProof/>
          </w:rPr>
          <w:t>3.13.1</w:t>
        </w:r>
        <w:r>
          <w:rPr>
            <w:rFonts w:eastAsiaTheme="minorEastAsia" w:cstheme="minorBidi"/>
            <w:noProof/>
            <w:sz w:val="22"/>
            <w:szCs w:val="22"/>
          </w:rPr>
          <w:tab/>
        </w:r>
        <w:r w:rsidRPr="00854ECC">
          <w:rPr>
            <w:rStyle w:val="Hyperlink"/>
            <w:noProof/>
          </w:rPr>
          <w:t>execEAIHOT</w:t>
        </w:r>
        <w:r>
          <w:rPr>
            <w:noProof/>
            <w:webHidden/>
          </w:rPr>
          <w:tab/>
        </w:r>
        <w:r>
          <w:rPr>
            <w:noProof/>
            <w:webHidden/>
          </w:rPr>
          <w:fldChar w:fldCharType="begin"/>
        </w:r>
        <w:r>
          <w:rPr>
            <w:noProof/>
            <w:webHidden/>
          </w:rPr>
          <w:instrText xml:space="preserve"> PAGEREF _Toc472333534 \h </w:instrText>
        </w:r>
        <w:r>
          <w:rPr>
            <w:noProof/>
            <w:webHidden/>
          </w:rPr>
        </w:r>
        <w:r>
          <w:rPr>
            <w:noProof/>
            <w:webHidden/>
          </w:rPr>
          <w:fldChar w:fldCharType="separate"/>
        </w:r>
        <w:r>
          <w:rPr>
            <w:noProof/>
            <w:webHidden/>
          </w:rPr>
          <w:t>232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35" w:history="1">
        <w:r w:rsidRPr="00854ECC">
          <w:rPr>
            <w:rStyle w:val="Hyperlink"/>
            <w:noProof/>
          </w:rPr>
          <w:t>3.13.1.1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_Toc472333535 \h </w:instrText>
        </w:r>
        <w:r>
          <w:rPr>
            <w:noProof/>
            <w:webHidden/>
          </w:rPr>
        </w:r>
        <w:r>
          <w:rPr>
            <w:noProof/>
            <w:webHidden/>
          </w:rPr>
          <w:fldChar w:fldCharType="separate"/>
        </w:r>
        <w:r>
          <w:rPr>
            <w:noProof/>
            <w:webHidden/>
          </w:rPr>
          <w:t>232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36" w:history="1">
        <w:r w:rsidRPr="00854ECC">
          <w:rPr>
            <w:rStyle w:val="Hyperlink"/>
            <w:noProof/>
          </w:rPr>
          <w:t>3.13.1.1.1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_Toc472333536 \h </w:instrText>
        </w:r>
        <w:r>
          <w:rPr>
            <w:noProof/>
            <w:webHidden/>
          </w:rPr>
        </w:r>
        <w:r>
          <w:rPr>
            <w:noProof/>
            <w:webHidden/>
          </w:rPr>
          <w:fldChar w:fldCharType="separate"/>
        </w:r>
        <w:r>
          <w:rPr>
            <w:noProof/>
            <w:webHidden/>
          </w:rPr>
          <w:t>232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37" w:history="1">
        <w:r w:rsidRPr="00854ECC">
          <w:rPr>
            <w:rStyle w:val="Hyperlink"/>
            <w:noProof/>
          </w:rPr>
          <w:t>3.13.1.1.2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_Toc472333537 \h </w:instrText>
        </w:r>
        <w:r>
          <w:rPr>
            <w:noProof/>
            <w:webHidden/>
          </w:rPr>
        </w:r>
        <w:r>
          <w:rPr>
            <w:noProof/>
            <w:webHidden/>
          </w:rPr>
          <w:fldChar w:fldCharType="separate"/>
        </w:r>
        <w:r>
          <w:rPr>
            <w:noProof/>
            <w:webHidden/>
          </w:rPr>
          <w:t>233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38" w:history="1">
        <w:r w:rsidRPr="00854ECC">
          <w:rPr>
            <w:rStyle w:val="Hyperlink"/>
            <w:noProof/>
          </w:rPr>
          <w:t>3.13.1.2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_Toc472333538 \h </w:instrText>
        </w:r>
        <w:r>
          <w:rPr>
            <w:noProof/>
            <w:webHidden/>
          </w:rPr>
        </w:r>
        <w:r>
          <w:rPr>
            <w:noProof/>
            <w:webHidden/>
          </w:rPr>
          <w:fldChar w:fldCharType="separate"/>
        </w:r>
        <w:r>
          <w:rPr>
            <w:noProof/>
            <w:webHidden/>
          </w:rPr>
          <w:t>233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39" w:history="1">
        <w:r w:rsidRPr="00854ECC">
          <w:rPr>
            <w:rStyle w:val="Hyperlink"/>
            <w:noProof/>
          </w:rPr>
          <w:t>3.13.1.2.1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_Toc472333539 \h </w:instrText>
        </w:r>
        <w:r>
          <w:rPr>
            <w:noProof/>
            <w:webHidden/>
          </w:rPr>
        </w:r>
        <w:r>
          <w:rPr>
            <w:noProof/>
            <w:webHidden/>
          </w:rPr>
          <w:fldChar w:fldCharType="separate"/>
        </w:r>
        <w:r>
          <w:rPr>
            <w:noProof/>
            <w:webHidden/>
          </w:rPr>
          <w:t>233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40" w:history="1">
        <w:r w:rsidRPr="00854ECC">
          <w:rPr>
            <w:rStyle w:val="Hyperlink"/>
            <w:noProof/>
          </w:rPr>
          <w:t>3.13.1.2.2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_Toc472333540 \h </w:instrText>
        </w:r>
        <w:r>
          <w:rPr>
            <w:noProof/>
            <w:webHidden/>
          </w:rPr>
        </w:r>
        <w:r>
          <w:rPr>
            <w:noProof/>
            <w:webHidden/>
          </w:rPr>
          <w:fldChar w:fldCharType="separate"/>
        </w:r>
        <w:r>
          <w:rPr>
            <w:noProof/>
            <w:webHidden/>
          </w:rPr>
          <w:t>233</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541" w:history="1">
        <w:r w:rsidRPr="00854ECC">
          <w:rPr>
            <w:rStyle w:val="Hyperlink"/>
            <w:noProof/>
          </w:rPr>
          <w:t>3.14</w:t>
        </w:r>
        <w:r>
          <w:rPr>
            <w:rFonts w:eastAsiaTheme="minorEastAsia" w:cstheme="minorBidi"/>
            <w:b w:val="0"/>
            <w:bCs w:val="0"/>
            <w:noProof/>
            <w:sz w:val="22"/>
            <w:szCs w:val="22"/>
          </w:rPr>
          <w:tab/>
        </w:r>
        <w:r w:rsidRPr="00854ECC">
          <w:rPr>
            <w:rStyle w:val="Hyperlink"/>
            <w:noProof/>
          </w:rPr>
          <w:t>FibuService (EAI)</w:t>
        </w:r>
        <w:r>
          <w:rPr>
            <w:noProof/>
            <w:webHidden/>
          </w:rPr>
          <w:tab/>
        </w:r>
        <w:r>
          <w:rPr>
            <w:noProof/>
            <w:webHidden/>
          </w:rPr>
          <w:fldChar w:fldCharType="begin"/>
        </w:r>
        <w:r>
          <w:rPr>
            <w:noProof/>
            <w:webHidden/>
          </w:rPr>
          <w:instrText xml:space="preserve"> PAGEREF _Toc472333541 \h </w:instrText>
        </w:r>
        <w:r>
          <w:rPr>
            <w:noProof/>
            <w:webHidden/>
          </w:rPr>
        </w:r>
        <w:r>
          <w:rPr>
            <w:noProof/>
            <w:webHidden/>
          </w:rPr>
          <w:fldChar w:fldCharType="separate"/>
        </w:r>
        <w:r>
          <w:rPr>
            <w:noProof/>
            <w:webHidden/>
          </w:rPr>
          <w:t>233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542" w:history="1">
        <w:r w:rsidRPr="00854ECC">
          <w:rPr>
            <w:rStyle w:val="Hyperlink"/>
            <w:noProof/>
          </w:rPr>
          <w:t>3.14.1</w:t>
        </w:r>
        <w:r>
          <w:rPr>
            <w:rFonts w:eastAsiaTheme="minorEastAsia" w:cstheme="minorBidi"/>
            <w:noProof/>
            <w:sz w:val="22"/>
            <w:szCs w:val="22"/>
          </w:rPr>
          <w:tab/>
        </w:r>
        <w:r w:rsidRPr="00854ECC">
          <w:rPr>
            <w:rStyle w:val="Hyperlink"/>
            <w:noProof/>
          </w:rPr>
          <w:t>FibuTest</w:t>
        </w:r>
        <w:r>
          <w:rPr>
            <w:noProof/>
            <w:webHidden/>
          </w:rPr>
          <w:tab/>
        </w:r>
        <w:r>
          <w:rPr>
            <w:noProof/>
            <w:webHidden/>
          </w:rPr>
          <w:fldChar w:fldCharType="begin"/>
        </w:r>
        <w:r>
          <w:rPr>
            <w:noProof/>
            <w:webHidden/>
          </w:rPr>
          <w:instrText xml:space="preserve"> PAGEREF _Toc472333542 \h </w:instrText>
        </w:r>
        <w:r>
          <w:rPr>
            <w:noProof/>
            <w:webHidden/>
          </w:rPr>
        </w:r>
        <w:r>
          <w:rPr>
            <w:noProof/>
            <w:webHidden/>
          </w:rPr>
          <w:fldChar w:fldCharType="separate"/>
        </w:r>
        <w:r>
          <w:rPr>
            <w:noProof/>
            <w:webHidden/>
          </w:rPr>
          <w:t>233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43" w:history="1">
        <w:r w:rsidRPr="00854ECC">
          <w:rPr>
            <w:rStyle w:val="Hyperlink"/>
            <w:noProof/>
          </w:rPr>
          <w:t>3.14.1.1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_Toc472333543 \h </w:instrText>
        </w:r>
        <w:r>
          <w:rPr>
            <w:noProof/>
            <w:webHidden/>
          </w:rPr>
        </w:r>
        <w:r>
          <w:rPr>
            <w:noProof/>
            <w:webHidden/>
          </w:rPr>
          <w:fldChar w:fldCharType="separate"/>
        </w:r>
        <w:r>
          <w:rPr>
            <w:noProof/>
            <w:webHidden/>
          </w:rPr>
          <w:t>233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44" w:history="1">
        <w:r w:rsidRPr="00854ECC">
          <w:rPr>
            <w:rStyle w:val="Hyperlink"/>
            <w:noProof/>
          </w:rPr>
          <w:t>3.14.1.1.1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_Toc472333544 \h </w:instrText>
        </w:r>
        <w:r>
          <w:rPr>
            <w:noProof/>
            <w:webHidden/>
          </w:rPr>
        </w:r>
        <w:r>
          <w:rPr>
            <w:noProof/>
            <w:webHidden/>
          </w:rPr>
          <w:fldChar w:fldCharType="separate"/>
        </w:r>
        <w:r>
          <w:rPr>
            <w:noProof/>
            <w:webHidden/>
          </w:rPr>
          <w:t>234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45" w:history="1">
        <w:r w:rsidRPr="00854ECC">
          <w:rPr>
            <w:rStyle w:val="Hyperlink"/>
            <w:noProof/>
          </w:rPr>
          <w:t>3.14.1.1.2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_Toc472333545 \h </w:instrText>
        </w:r>
        <w:r>
          <w:rPr>
            <w:noProof/>
            <w:webHidden/>
          </w:rPr>
        </w:r>
        <w:r>
          <w:rPr>
            <w:noProof/>
            <w:webHidden/>
          </w:rPr>
          <w:fldChar w:fldCharType="separate"/>
        </w:r>
        <w:r>
          <w:rPr>
            <w:noProof/>
            <w:webHidden/>
          </w:rPr>
          <w:t>234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46" w:history="1">
        <w:r w:rsidRPr="00854ECC">
          <w:rPr>
            <w:rStyle w:val="Hyperlink"/>
            <w:noProof/>
          </w:rPr>
          <w:t>3.14.1.2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_Toc472333546 \h </w:instrText>
        </w:r>
        <w:r>
          <w:rPr>
            <w:noProof/>
            <w:webHidden/>
          </w:rPr>
        </w:r>
        <w:r>
          <w:rPr>
            <w:noProof/>
            <w:webHidden/>
          </w:rPr>
          <w:fldChar w:fldCharType="separate"/>
        </w:r>
        <w:r>
          <w:rPr>
            <w:noProof/>
            <w:webHidden/>
          </w:rPr>
          <w:t>234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47" w:history="1">
        <w:r w:rsidRPr="00854ECC">
          <w:rPr>
            <w:rStyle w:val="Hyperlink"/>
            <w:noProof/>
          </w:rPr>
          <w:t>3.14.1.2.1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_Toc472333547 \h </w:instrText>
        </w:r>
        <w:r>
          <w:rPr>
            <w:noProof/>
            <w:webHidden/>
          </w:rPr>
        </w:r>
        <w:r>
          <w:rPr>
            <w:noProof/>
            <w:webHidden/>
          </w:rPr>
          <w:fldChar w:fldCharType="separate"/>
        </w:r>
        <w:r>
          <w:rPr>
            <w:noProof/>
            <w:webHidden/>
          </w:rPr>
          <w:t>234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48" w:history="1">
        <w:r w:rsidRPr="00854ECC">
          <w:rPr>
            <w:rStyle w:val="Hyperlink"/>
            <w:noProof/>
          </w:rPr>
          <w:t>3.14.1.2.2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_Toc472333548 \h </w:instrText>
        </w:r>
        <w:r>
          <w:rPr>
            <w:noProof/>
            <w:webHidden/>
          </w:rPr>
        </w:r>
        <w:r>
          <w:rPr>
            <w:noProof/>
            <w:webHidden/>
          </w:rPr>
          <w:fldChar w:fldCharType="separate"/>
        </w:r>
        <w:r>
          <w:rPr>
            <w:noProof/>
            <w:webHidden/>
          </w:rPr>
          <w:t>234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549" w:history="1">
        <w:r w:rsidRPr="00854ECC">
          <w:rPr>
            <w:rStyle w:val="Hyperlink"/>
            <w:noProof/>
          </w:rPr>
          <w:t>3.14.2</w:t>
        </w:r>
        <w:r>
          <w:rPr>
            <w:rFonts w:eastAsiaTheme="minorEastAsia" w:cstheme="minorBidi"/>
            <w:noProof/>
            <w:sz w:val="22"/>
            <w:szCs w:val="22"/>
          </w:rPr>
          <w:tab/>
        </w:r>
        <w:r w:rsidRPr="00854ECC">
          <w:rPr>
            <w:rStyle w:val="Hyperlink"/>
            <w:noProof/>
          </w:rPr>
          <w:t>UploadAccountMasterdata</w:t>
        </w:r>
        <w:r>
          <w:rPr>
            <w:noProof/>
            <w:webHidden/>
          </w:rPr>
          <w:tab/>
        </w:r>
        <w:r>
          <w:rPr>
            <w:noProof/>
            <w:webHidden/>
          </w:rPr>
          <w:fldChar w:fldCharType="begin"/>
        </w:r>
        <w:r>
          <w:rPr>
            <w:noProof/>
            <w:webHidden/>
          </w:rPr>
          <w:instrText xml:space="preserve"> PAGEREF _Toc472333549 \h </w:instrText>
        </w:r>
        <w:r>
          <w:rPr>
            <w:noProof/>
            <w:webHidden/>
          </w:rPr>
        </w:r>
        <w:r>
          <w:rPr>
            <w:noProof/>
            <w:webHidden/>
          </w:rPr>
          <w:fldChar w:fldCharType="separate"/>
        </w:r>
        <w:r>
          <w:rPr>
            <w:noProof/>
            <w:webHidden/>
          </w:rPr>
          <w:t>234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50" w:history="1">
        <w:r w:rsidRPr="00854ECC">
          <w:rPr>
            <w:rStyle w:val="Hyperlink"/>
            <w:noProof/>
          </w:rPr>
          <w:t>3.14.2.1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_Toc472333550 \h </w:instrText>
        </w:r>
        <w:r>
          <w:rPr>
            <w:noProof/>
            <w:webHidden/>
          </w:rPr>
        </w:r>
        <w:r>
          <w:rPr>
            <w:noProof/>
            <w:webHidden/>
          </w:rPr>
          <w:fldChar w:fldCharType="separate"/>
        </w:r>
        <w:r>
          <w:rPr>
            <w:noProof/>
            <w:webHidden/>
          </w:rPr>
          <w:t>234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51" w:history="1">
        <w:r w:rsidRPr="00854ECC">
          <w:rPr>
            <w:rStyle w:val="Hyperlink"/>
            <w:noProof/>
          </w:rPr>
          <w:t>3.14.2.1.1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_Toc472333551 \h </w:instrText>
        </w:r>
        <w:r>
          <w:rPr>
            <w:noProof/>
            <w:webHidden/>
          </w:rPr>
        </w:r>
        <w:r>
          <w:rPr>
            <w:noProof/>
            <w:webHidden/>
          </w:rPr>
          <w:fldChar w:fldCharType="separate"/>
        </w:r>
        <w:r>
          <w:rPr>
            <w:noProof/>
            <w:webHidden/>
          </w:rPr>
          <w:t>234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52" w:history="1">
        <w:r w:rsidRPr="00854ECC">
          <w:rPr>
            <w:rStyle w:val="Hyperlink"/>
            <w:noProof/>
          </w:rPr>
          <w:t>3.14.2.1.2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_Toc472333552 \h </w:instrText>
        </w:r>
        <w:r>
          <w:rPr>
            <w:noProof/>
            <w:webHidden/>
          </w:rPr>
        </w:r>
        <w:r>
          <w:rPr>
            <w:noProof/>
            <w:webHidden/>
          </w:rPr>
          <w:fldChar w:fldCharType="separate"/>
        </w:r>
        <w:r>
          <w:rPr>
            <w:noProof/>
            <w:webHidden/>
          </w:rPr>
          <w:t>235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53" w:history="1">
        <w:r w:rsidRPr="00854ECC">
          <w:rPr>
            <w:rStyle w:val="Hyperlink"/>
            <w:noProof/>
          </w:rPr>
          <w:t>3.14.2.2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_Toc472333553 \h </w:instrText>
        </w:r>
        <w:r>
          <w:rPr>
            <w:noProof/>
            <w:webHidden/>
          </w:rPr>
        </w:r>
        <w:r>
          <w:rPr>
            <w:noProof/>
            <w:webHidden/>
          </w:rPr>
          <w:fldChar w:fldCharType="separate"/>
        </w:r>
        <w:r>
          <w:rPr>
            <w:noProof/>
            <w:webHidden/>
          </w:rPr>
          <w:t>235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54" w:history="1">
        <w:r w:rsidRPr="00854ECC">
          <w:rPr>
            <w:rStyle w:val="Hyperlink"/>
            <w:noProof/>
          </w:rPr>
          <w:t>3.14.2.2.1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_Toc472333554 \h </w:instrText>
        </w:r>
        <w:r>
          <w:rPr>
            <w:noProof/>
            <w:webHidden/>
          </w:rPr>
        </w:r>
        <w:r>
          <w:rPr>
            <w:noProof/>
            <w:webHidden/>
          </w:rPr>
          <w:fldChar w:fldCharType="separate"/>
        </w:r>
        <w:r>
          <w:rPr>
            <w:noProof/>
            <w:webHidden/>
          </w:rPr>
          <w:t>235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55" w:history="1">
        <w:r w:rsidRPr="00854ECC">
          <w:rPr>
            <w:rStyle w:val="Hyperlink"/>
            <w:noProof/>
          </w:rPr>
          <w:t>3.14.2.2.2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_Toc472333555 \h </w:instrText>
        </w:r>
        <w:r>
          <w:rPr>
            <w:noProof/>
            <w:webHidden/>
          </w:rPr>
        </w:r>
        <w:r>
          <w:rPr>
            <w:noProof/>
            <w:webHidden/>
          </w:rPr>
          <w:fldChar w:fldCharType="separate"/>
        </w:r>
        <w:r>
          <w:rPr>
            <w:noProof/>
            <w:webHidden/>
          </w:rPr>
          <w:t>235</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556" w:history="1">
        <w:r w:rsidRPr="00854ECC">
          <w:rPr>
            <w:rStyle w:val="Hyperlink"/>
            <w:noProof/>
          </w:rPr>
          <w:t>3.15</w:t>
        </w:r>
        <w:r>
          <w:rPr>
            <w:rFonts w:eastAsiaTheme="minorEastAsia" w:cstheme="minorBidi"/>
            <w:b w:val="0"/>
            <w:bCs w:val="0"/>
            <w:noProof/>
            <w:sz w:val="22"/>
            <w:szCs w:val="22"/>
          </w:rPr>
          <w:tab/>
        </w:r>
        <w:r w:rsidRPr="00854ECC">
          <w:rPr>
            <w:rStyle w:val="Hyperlink"/>
            <w:noProof/>
          </w:rPr>
          <w:t>getBuchwertService (EAI und B2B)</w:t>
        </w:r>
        <w:r>
          <w:rPr>
            <w:noProof/>
            <w:webHidden/>
          </w:rPr>
          <w:tab/>
        </w:r>
        <w:r>
          <w:rPr>
            <w:noProof/>
            <w:webHidden/>
          </w:rPr>
          <w:fldChar w:fldCharType="begin"/>
        </w:r>
        <w:r>
          <w:rPr>
            <w:noProof/>
            <w:webHidden/>
          </w:rPr>
          <w:instrText xml:space="preserve"> PAGEREF _Toc472333556 \h </w:instrText>
        </w:r>
        <w:r>
          <w:rPr>
            <w:noProof/>
            <w:webHidden/>
          </w:rPr>
        </w:r>
        <w:r>
          <w:rPr>
            <w:noProof/>
            <w:webHidden/>
          </w:rPr>
          <w:fldChar w:fldCharType="separate"/>
        </w:r>
        <w:r>
          <w:rPr>
            <w:noProof/>
            <w:webHidden/>
          </w:rPr>
          <w:t>235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557" w:history="1">
        <w:r w:rsidRPr="00854ECC">
          <w:rPr>
            <w:rStyle w:val="Hyperlink"/>
            <w:noProof/>
          </w:rPr>
          <w:t>3.15.1</w:t>
        </w:r>
        <w:r>
          <w:rPr>
            <w:rFonts w:eastAsiaTheme="minorEastAsia" w:cstheme="minorBidi"/>
            <w:noProof/>
            <w:sz w:val="22"/>
            <w:szCs w:val="22"/>
          </w:rPr>
          <w:tab/>
        </w:r>
        <w:r w:rsidRPr="00854ECC">
          <w:rPr>
            <w:rStyle w:val="Hyperlink"/>
            <w:noProof/>
          </w:rPr>
          <w:t>EurotaxGetForecast</w:t>
        </w:r>
        <w:r>
          <w:rPr>
            <w:noProof/>
            <w:webHidden/>
          </w:rPr>
          <w:tab/>
        </w:r>
        <w:r>
          <w:rPr>
            <w:noProof/>
            <w:webHidden/>
          </w:rPr>
          <w:fldChar w:fldCharType="begin"/>
        </w:r>
        <w:r>
          <w:rPr>
            <w:noProof/>
            <w:webHidden/>
          </w:rPr>
          <w:instrText xml:space="preserve"> PAGEREF _Toc472333557 \h </w:instrText>
        </w:r>
        <w:r>
          <w:rPr>
            <w:noProof/>
            <w:webHidden/>
          </w:rPr>
        </w:r>
        <w:r>
          <w:rPr>
            <w:noProof/>
            <w:webHidden/>
          </w:rPr>
          <w:fldChar w:fldCharType="separate"/>
        </w:r>
        <w:r>
          <w:rPr>
            <w:noProof/>
            <w:webHidden/>
          </w:rPr>
          <w:t>235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558" w:history="1">
        <w:r w:rsidRPr="00854ECC">
          <w:rPr>
            <w:rStyle w:val="Hyperlink"/>
            <w:noProof/>
          </w:rPr>
          <w:t>3.15.2</w:t>
        </w:r>
        <w:r>
          <w:rPr>
            <w:rFonts w:eastAsiaTheme="minorEastAsia" w:cstheme="minorBidi"/>
            <w:noProof/>
            <w:sz w:val="22"/>
            <w:szCs w:val="22"/>
          </w:rPr>
          <w:tab/>
        </w:r>
        <w:r w:rsidRPr="00854ECC">
          <w:rPr>
            <w:rStyle w:val="Hyperlink"/>
            <w:noProof/>
          </w:rPr>
          <w:t>getBuchwert</w:t>
        </w:r>
        <w:r>
          <w:rPr>
            <w:noProof/>
            <w:webHidden/>
          </w:rPr>
          <w:tab/>
        </w:r>
        <w:r>
          <w:rPr>
            <w:noProof/>
            <w:webHidden/>
          </w:rPr>
          <w:fldChar w:fldCharType="begin"/>
        </w:r>
        <w:r>
          <w:rPr>
            <w:noProof/>
            <w:webHidden/>
          </w:rPr>
          <w:instrText xml:space="preserve"> PAGEREF _Toc472333558 \h </w:instrText>
        </w:r>
        <w:r>
          <w:rPr>
            <w:noProof/>
            <w:webHidden/>
          </w:rPr>
        </w:r>
        <w:r>
          <w:rPr>
            <w:noProof/>
            <w:webHidden/>
          </w:rPr>
          <w:fldChar w:fldCharType="separate"/>
        </w:r>
        <w:r>
          <w:rPr>
            <w:noProof/>
            <w:webHidden/>
          </w:rPr>
          <w:t>236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59" w:history="1">
        <w:r w:rsidRPr="00854ECC">
          <w:rPr>
            <w:rStyle w:val="Hyperlink"/>
            <w:noProof/>
          </w:rPr>
          <w:t>3.15.2.1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_Toc472333559 \h </w:instrText>
        </w:r>
        <w:r>
          <w:rPr>
            <w:noProof/>
            <w:webHidden/>
          </w:rPr>
        </w:r>
        <w:r>
          <w:rPr>
            <w:noProof/>
            <w:webHidden/>
          </w:rPr>
          <w:fldChar w:fldCharType="separate"/>
        </w:r>
        <w:r>
          <w:rPr>
            <w:noProof/>
            <w:webHidden/>
          </w:rPr>
          <w:t>236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60" w:history="1">
        <w:r w:rsidRPr="00854ECC">
          <w:rPr>
            <w:rStyle w:val="Hyperlink"/>
            <w:noProof/>
          </w:rPr>
          <w:t>3.15.2.1.1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_Toc472333560 \h </w:instrText>
        </w:r>
        <w:r>
          <w:rPr>
            <w:noProof/>
            <w:webHidden/>
          </w:rPr>
        </w:r>
        <w:r>
          <w:rPr>
            <w:noProof/>
            <w:webHidden/>
          </w:rPr>
          <w:fldChar w:fldCharType="separate"/>
        </w:r>
        <w:r>
          <w:rPr>
            <w:noProof/>
            <w:webHidden/>
          </w:rPr>
          <w:t>236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61" w:history="1">
        <w:r w:rsidRPr="00854ECC">
          <w:rPr>
            <w:rStyle w:val="Hyperlink"/>
            <w:noProof/>
          </w:rPr>
          <w:t>3.15.2.1.2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_Toc472333561 \h </w:instrText>
        </w:r>
        <w:r>
          <w:rPr>
            <w:noProof/>
            <w:webHidden/>
          </w:rPr>
        </w:r>
        <w:r>
          <w:rPr>
            <w:noProof/>
            <w:webHidden/>
          </w:rPr>
          <w:fldChar w:fldCharType="separate"/>
        </w:r>
        <w:r>
          <w:rPr>
            <w:noProof/>
            <w:webHidden/>
          </w:rPr>
          <w:t>236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62" w:history="1">
        <w:r w:rsidRPr="00854ECC">
          <w:rPr>
            <w:rStyle w:val="Hyperlink"/>
            <w:noProof/>
          </w:rPr>
          <w:t>3.15.2.2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_Toc472333562 \h </w:instrText>
        </w:r>
        <w:r>
          <w:rPr>
            <w:noProof/>
            <w:webHidden/>
          </w:rPr>
        </w:r>
        <w:r>
          <w:rPr>
            <w:noProof/>
            <w:webHidden/>
          </w:rPr>
          <w:fldChar w:fldCharType="separate"/>
        </w:r>
        <w:r>
          <w:rPr>
            <w:noProof/>
            <w:webHidden/>
          </w:rPr>
          <w:t>237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63" w:history="1">
        <w:r w:rsidRPr="00854ECC">
          <w:rPr>
            <w:rStyle w:val="Hyperlink"/>
            <w:noProof/>
          </w:rPr>
          <w:t>3.15.2.2.1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_Toc472333563 \h </w:instrText>
        </w:r>
        <w:r>
          <w:rPr>
            <w:noProof/>
            <w:webHidden/>
          </w:rPr>
        </w:r>
        <w:r>
          <w:rPr>
            <w:noProof/>
            <w:webHidden/>
          </w:rPr>
          <w:fldChar w:fldCharType="separate"/>
        </w:r>
        <w:r>
          <w:rPr>
            <w:noProof/>
            <w:webHidden/>
          </w:rPr>
          <w:t>237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64" w:history="1">
        <w:r w:rsidRPr="00854ECC">
          <w:rPr>
            <w:rStyle w:val="Hyperlink"/>
            <w:noProof/>
          </w:rPr>
          <w:t>3.15.2.2.2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_Toc472333564 \h </w:instrText>
        </w:r>
        <w:r>
          <w:rPr>
            <w:noProof/>
            <w:webHidden/>
          </w:rPr>
        </w:r>
        <w:r>
          <w:rPr>
            <w:noProof/>
            <w:webHidden/>
          </w:rPr>
          <w:fldChar w:fldCharType="separate"/>
        </w:r>
        <w:r>
          <w:rPr>
            <w:noProof/>
            <w:webHidden/>
          </w:rPr>
          <w:t>237</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565" w:history="1">
        <w:r w:rsidRPr="00854ECC">
          <w:rPr>
            <w:rStyle w:val="Hyperlink"/>
            <w:noProof/>
          </w:rPr>
          <w:t>3.15.3</w:t>
        </w:r>
        <w:r>
          <w:rPr>
            <w:rFonts w:eastAsiaTheme="minorEastAsia" w:cstheme="minorBidi"/>
            <w:noProof/>
            <w:sz w:val="22"/>
            <w:szCs w:val="22"/>
          </w:rPr>
          <w:tab/>
        </w:r>
        <w:r w:rsidRPr="00854ECC">
          <w:rPr>
            <w:rStyle w:val="Hyperlink"/>
            <w:noProof/>
          </w:rPr>
          <w:t>isBuchwertCalculationAllowed (deprecated)</w:t>
        </w:r>
        <w:r>
          <w:rPr>
            <w:noProof/>
            <w:webHidden/>
          </w:rPr>
          <w:tab/>
        </w:r>
        <w:r>
          <w:rPr>
            <w:noProof/>
            <w:webHidden/>
          </w:rPr>
          <w:fldChar w:fldCharType="begin"/>
        </w:r>
        <w:r>
          <w:rPr>
            <w:noProof/>
            <w:webHidden/>
          </w:rPr>
          <w:instrText xml:space="preserve"> PAGEREF _Toc472333565 \h </w:instrText>
        </w:r>
        <w:r>
          <w:rPr>
            <w:noProof/>
            <w:webHidden/>
          </w:rPr>
        </w:r>
        <w:r>
          <w:rPr>
            <w:noProof/>
            <w:webHidden/>
          </w:rPr>
          <w:fldChar w:fldCharType="separate"/>
        </w:r>
        <w:r>
          <w:rPr>
            <w:noProof/>
            <w:webHidden/>
          </w:rPr>
          <w:t>237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66" w:history="1">
        <w:r w:rsidRPr="00854ECC">
          <w:rPr>
            <w:rStyle w:val="Hyperlink"/>
            <w:noProof/>
          </w:rPr>
          <w:t>3.15.3.1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_Toc472333566 \h </w:instrText>
        </w:r>
        <w:r>
          <w:rPr>
            <w:noProof/>
            <w:webHidden/>
          </w:rPr>
        </w:r>
        <w:r>
          <w:rPr>
            <w:noProof/>
            <w:webHidden/>
          </w:rPr>
          <w:fldChar w:fldCharType="separate"/>
        </w:r>
        <w:r>
          <w:rPr>
            <w:noProof/>
            <w:webHidden/>
          </w:rPr>
          <w:t>237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67" w:history="1">
        <w:r w:rsidRPr="00854ECC">
          <w:rPr>
            <w:rStyle w:val="Hyperlink"/>
            <w:noProof/>
            <w:lang w:val="en-US"/>
          </w:rPr>
          <w:t>3.15.3.1.1</w:t>
        </w:r>
        <w:r>
          <w:rPr>
            <w:rFonts w:eastAsiaTheme="minorEastAsia" w:cstheme="minorBidi"/>
            <w:noProof/>
            <w:sz w:val="22"/>
            <w:szCs w:val="22"/>
          </w:rPr>
          <w:tab/>
        </w:r>
        <w:r w:rsidRPr="00854ECC">
          <w:rPr>
            <w:rStyle w:val="Hyperlink"/>
            <w:noProof/>
            <w:lang w:val="en-US"/>
          </w:rPr>
          <w:t>Inputstruktur</w:t>
        </w:r>
        <w:r>
          <w:rPr>
            <w:noProof/>
            <w:webHidden/>
          </w:rPr>
          <w:tab/>
        </w:r>
        <w:r>
          <w:rPr>
            <w:noProof/>
            <w:webHidden/>
          </w:rPr>
          <w:fldChar w:fldCharType="begin"/>
        </w:r>
        <w:r>
          <w:rPr>
            <w:noProof/>
            <w:webHidden/>
          </w:rPr>
          <w:instrText xml:space="preserve"> PAGEREF _Toc472333567 \h </w:instrText>
        </w:r>
        <w:r>
          <w:rPr>
            <w:noProof/>
            <w:webHidden/>
          </w:rPr>
        </w:r>
        <w:r>
          <w:rPr>
            <w:noProof/>
            <w:webHidden/>
          </w:rPr>
          <w:fldChar w:fldCharType="separate"/>
        </w:r>
        <w:r>
          <w:rPr>
            <w:noProof/>
            <w:webHidden/>
          </w:rPr>
          <w:t>237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68" w:history="1">
        <w:r w:rsidRPr="00854ECC">
          <w:rPr>
            <w:rStyle w:val="Hyperlink"/>
            <w:noProof/>
          </w:rPr>
          <w:t>3.15.3.1.2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_Toc472333568 \h </w:instrText>
        </w:r>
        <w:r>
          <w:rPr>
            <w:noProof/>
            <w:webHidden/>
          </w:rPr>
        </w:r>
        <w:r>
          <w:rPr>
            <w:noProof/>
            <w:webHidden/>
          </w:rPr>
          <w:fldChar w:fldCharType="separate"/>
        </w:r>
        <w:r>
          <w:rPr>
            <w:noProof/>
            <w:webHidden/>
          </w:rPr>
          <w:t>237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69" w:history="1">
        <w:r w:rsidRPr="00854ECC">
          <w:rPr>
            <w:rStyle w:val="Hyperlink"/>
            <w:noProof/>
          </w:rPr>
          <w:t>3.15.3.2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_Toc472333569 \h </w:instrText>
        </w:r>
        <w:r>
          <w:rPr>
            <w:noProof/>
            <w:webHidden/>
          </w:rPr>
        </w:r>
        <w:r>
          <w:rPr>
            <w:noProof/>
            <w:webHidden/>
          </w:rPr>
          <w:fldChar w:fldCharType="separate"/>
        </w:r>
        <w:r>
          <w:rPr>
            <w:noProof/>
            <w:webHidden/>
          </w:rPr>
          <w:t>238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70" w:history="1">
        <w:r w:rsidRPr="00854ECC">
          <w:rPr>
            <w:rStyle w:val="Hyperlink"/>
            <w:noProof/>
          </w:rPr>
          <w:t>3.15.3.2.1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_Toc472333570 \h </w:instrText>
        </w:r>
        <w:r>
          <w:rPr>
            <w:noProof/>
            <w:webHidden/>
          </w:rPr>
        </w:r>
        <w:r>
          <w:rPr>
            <w:noProof/>
            <w:webHidden/>
          </w:rPr>
          <w:fldChar w:fldCharType="separate"/>
        </w:r>
        <w:r>
          <w:rPr>
            <w:noProof/>
            <w:webHidden/>
          </w:rPr>
          <w:t>238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71" w:history="1">
        <w:r w:rsidRPr="00854ECC">
          <w:rPr>
            <w:rStyle w:val="Hyperlink"/>
            <w:noProof/>
          </w:rPr>
          <w:t>3.15.3.2.2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_Toc472333571 \h </w:instrText>
        </w:r>
        <w:r>
          <w:rPr>
            <w:noProof/>
            <w:webHidden/>
          </w:rPr>
        </w:r>
        <w:r>
          <w:rPr>
            <w:noProof/>
            <w:webHidden/>
          </w:rPr>
          <w:fldChar w:fldCharType="separate"/>
        </w:r>
        <w:r>
          <w:rPr>
            <w:noProof/>
            <w:webHidden/>
          </w:rPr>
          <w:t>238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572" w:history="1">
        <w:r w:rsidRPr="00854ECC">
          <w:rPr>
            <w:rStyle w:val="Hyperlink"/>
            <w:noProof/>
          </w:rPr>
          <w:t>3.15.4</w:t>
        </w:r>
        <w:r>
          <w:rPr>
            <w:rFonts w:eastAsiaTheme="minorEastAsia" w:cstheme="minorBidi"/>
            <w:noProof/>
            <w:sz w:val="22"/>
            <w:szCs w:val="22"/>
          </w:rPr>
          <w:tab/>
        </w:r>
        <w:r w:rsidRPr="00854ECC">
          <w:rPr>
            <w:rStyle w:val="Hyperlink"/>
            <w:noProof/>
          </w:rPr>
          <w:t>isBuchwertCalculationAllowedNew</w:t>
        </w:r>
        <w:r>
          <w:rPr>
            <w:noProof/>
            <w:webHidden/>
          </w:rPr>
          <w:tab/>
        </w:r>
        <w:r>
          <w:rPr>
            <w:noProof/>
            <w:webHidden/>
          </w:rPr>
          <w:fldChar w:fldCharType="begin"/>
        </w:r>
        <w:r>
          <w:rPr>
            <w:noProof/>
            <w:webHidden/>
          </w:rPr>
          <w:instrText xml:space="preserve"> PAGEREF _Toc472333572 \h </w:instrText>
        </w:r>
        <w:r>
          <w:rPr>
            <w:noProof/>
            <w:webHidden/>
          </w:rPr>
        </w:r>
        <w:r>
          <w:rPr>
            <w:noProof/>
            <w:webHidden/>
          </w:rPr>
          <w:fldChar w:fldCharType="separate"/>
        </w:r>
        <w:r>
          <w:rPr>
            <w:noProof/>
            <w:webHidden/>
          </w:rPr>
          <w:t>238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73" w:history="1">
        <w:r w:rsidRPr="00854ECC">
          <w:rPr>
            <w:rStyle w:val="Hyperlink"/>
            <w:noProof/>
          </w:rPr>
          <w:t>3.15.4.1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_Toc472333573 \h </w:instrText>
        </w:r>
        <w:r>
          <w:rPr>
            <w:noProof/>
            <w:webHidden/>
          </w:rPr>
        </w:r>
        <w:r>
          <w:rPr>
            <w:noProof/>
            <w:webHidden/>
          </w:rPr>
          <w:fldChar w:fldCharType="separate"/>
        </w:r>
        <w:r>
          <w:rPr>
            <w:noProof/>
            <w:webHidden/>
          </w:rPr>
          <w:t>238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74" w:history="1">
        <w:r w:rsidRPr="00854ECC">
          <w:rPr>
            <w:rStyle w:val="Hyperlink"/>
            <w:noProof/>
          </w:rPr>
          <w:t>3.15.4.1.1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_Toc472333574 \h </w:instrText>
        </w:r>
        <w:r>
          <w:rPr>
            <w:noProof/>
            <w:webHidden/>
          </w:rPr>
        </w:r>
        <w:r>
          <w:rPr>
            <w:noProof/>
            <w:webHidden/>
          </w:rPr>
          <w:fldChar w:fldCharType="separate"/>
        </w:r>
        <w:r>
          <w:rPr>
            <w:noProof/>
            <w:webHidden/>
          </w:rPr>
          <w:t>238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75" w:history="1">
        <w:r w:rsidRPr="00854ECC">
          <w:rPr>
            <w:rStyle w:val="Hyperlink"/>
            <w:noProof/>
          </w:rPr>
          <w:t>3.15.4.1.2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_Toc472333575 \h </w:instrText>
        </w:r>
        <w:r>
          <w:rPr>
            <w:noProof/>
            <w:webHidden/>
          </w:rPr>
        </w:r>
        <w:r>
          <w:rPr>
            <w:noProof/>
            <w:webHidden/>
          </w:rPr>
          <w:fldChar w:fldCharType="separate"/>
        </w:r>
        <w:r>
          <w:rPr>
            <w:noProof/>
            <w:webHidden/>
          </w:rPr>
          <w:t>239</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76" w:history="1">
        <w:r w:rsidRPr="00854ECC">
          <w:rPr>
            <w:rStyle w:val="Hyperlink"/>
            <w:noProof/>
          </w:rPr>
          <w:t>3.15.4.2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_Toc472333576 \h </w:instrText>
        </w:r>
        <w:r>
          <w:rPr>
            <w:noProof/>
            <w:webHidden/>
          </w:rPr>
        </w:r>
        <w:r>
          <w:rPr>
            <w:noProof/>
            <w:webHidden/>
          </w:rPr>
          <w:fldChar w:fldCharType="separate"/>
        </w:r>
        <w:r>
          <w:rPr>
            <w:noProof/>
            <w:webHidden/>
          </w:rPr>
          <w:t>239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77" w:history="1">
        <w:r w:rsidRPr="00854ECC">
          <w:rPr>
            <w:rStyle w:val="Hyperlink"/>
            <w:noProof/>
          </w:rPr>
          <w:t>3.15.4.2.1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_Toc472333577 \h </w:instrText>
        </w:r>
        <w:r>
          <w:rPr>
            <w:noProof/>
            <w:webHidden/>
          </w:rPr>
        </w:r>
        <w:r>
          <w:rPr>
            <w:noProof/>
            <w:webHidden/>
          </w:rPr>
          <w:fldChar w:fldCharType="separate"/>
        </w:r>
        <w:r>
          <w:rPr>
            <w:noProof/>
            <w:webHidden/>
          </w:rPr>
          <w:t>239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78" w:history="1">
        <w:r w:rsidRPr="00854ECC">
          <w:rPr>
            <w:rStyle w:val="Hyperlink"/>
            <w:noProof/>
          </w:rPr>
          <w:t>3.15.4.2.2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_Toc472333578 \h </w:instrText>
        </w:r>
        <w:r>
          <w:rPr>
            <w:noProof/>
            <w:webHidden/>
          </w:rPr>
        </w:r>
        <w:r>
          <w:rPr>
            <w:noProof/>
            <w:webHidden/>
          </w:rPr>
          <w:fldChar w:fldCharType="separate"/>
        </w:r>
        <w:r>
          <w:rPr>
            <w:noProof/>
            <w:webHidden/>
          </w:rPr>
          <w:t>239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579" w:history="1">
        <w:r w:rsidRPr="00854ECC">
          <w:rPr>
            <w:rStyle w:val="Hyperlink"/>
            <w:noProof/>
          </w:rPr>
          <w:t>3.15.5</w:t>
        </w:r>
        <w:r>
          <w:rPr>
            <w:rFonts w:eastAsiaTheme="minorEastAsia" w:cstheme="minorBidi"/>
            <w:noProof/>
            <w:sz w:val="22"/>
            <w:szCs w:val="22"/>
          </w:rPr>
          <w:tab/>
        </w:r>
        <w:r w:rsidRPr="00854ECC">
          <w:rPr>
            <w:rStyle w:val="Hyperlink"/>
            <w:noProof/>
          </w:rPr>
          <w:t>isPerformKaufofferteAllowed</w:t>
        </w:r>
        <w:r>
          <w:rPr>
            <w:noProof/>
            <w:webHidden/>
          </w:rPr>
          <w:tab/>
        </w:r>
        <w:r>
          <w:rPr>
            <w:noProof/>
            <w:webHidden/>
          </w:rPr>
          <w:fldChar w:fldCharType="begin"/>
        </w:r>
        <w:r>
          <w:rPr>
            <w:noProof/>
            <w:webHidden/>
          </w:rPr>
          <w:instrText xml:space="preserve"> PAGEREF _Toc472333579 \h </w:instrText>
        </w:r>
        <w:r>
          <w:rPr>
            <w:noProof/>
            <w:webHidden/>
          </w:rPr>
        </w:r>
        <w:r>
          <w:rPr>
            <w:noProof/>
            <w:webHidden/>
          </w:rPr>
          <w:fldChar w:fldCharType="separate"/>
        </w:r>
        <w:r>
          <w:rPr>
            <w:noProof/>
            <w:webHidden/>
          </w:rPr>
          <w:t>239</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80" w:history="1">
        <w:r w:rsidRPr="00854ECC">
          <w:rPr>
            <w:rStyle w:val="Hyperlink"/>
            <w:noProof/>
          </w:rPr>
          <w:t>3.15.5.1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_Toc472333580 \h </w:instrText>
        </w:r>
        <w:r>
          <w:rPr>
            <w:noProof/>
            <w:webHidden/>
          </w:rPr>
        </w:r>
        <w:r>
          <w:rPr>
            <w:noProof/>
            <w:webHidden/>
          </w:rPr>
          <w:fldChar w:fldCharType="separate"/>
        </w:r>
        <w:r>
          <w:rPr>
            <w:noProof/>
            <w:webHidden/>
          </w:rPr>
          <w:t>239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81" w:history="1">
        <w:r w:rsidRPr="00854ECC">
          <w:rPr>
            <w:rStyle w:val="Hyperlink"/>
            <w:noProof/>
          </w:rPr>
          <w:t>3.15.5.1.1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_Toc472333581 \h </w:instrText>
        </w:r>
        <w:r>
          <w:rPr>
            <w:noProof/>
            <w:webHidden/>
          </w:rPr>
        </w:r>
        <w:r>
          <w:rPr>
            <w:noProof/>
            <w:webHidden/>
          </w:rPr>
          <w:fldChar w:fldCharType="separate"/>
        </w:r>
        <w:r>
          <w:rPr>
            <w:noProof/>
            <w:webHidden/>
          </w:rPr>
          <w:t>239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82" w:history="1">
        <w:r w:rsidRPr="00854ECC">
          <w:rPr>
            <w:rStyle w:val="Hyperlink"/>
            <w:noProof/>
          </w:rPr>
          <w:t>3.15.5.1.2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_Toc472333582 \h </w:instrText>
        </w:r>
        <w:r>
          <w:rPr>
            <w:noProof/>
            <w:webHidden/>
          </w:rPr>
        </w:r>
        <w:r>
          <w:rPr>
            <w:noProof/>
            <w:webHidden/>
          </w:rPr>
          <w:fldChar w:fldCharType="separate"/>
        </w:r>
        <w:r>
          <w:rPr>
            <w:noProof/>
            <w:webHidden/>
          </w:rPr>
          <w:t>240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83" w:history="1">
        <w:r w:rsidRPr="00854ECC">
          <w:rPr>
            <w:rStyle w:val="Hyperlink"/>
            <w:noProof/>
          </w:rPr>
          <w:t>3.15.5.2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_Toc472333583 \h </w:instrText>
        </w:r>
        <w:r>
          <w:rPr>
            <w:noProof/>
            <w:webHidden/>
          </w:rPr>
        </w:r>
        <w:r>
          <w:rPr>
            <w:noProof/>
            <w:webHidden/>
          </w:rPr>
          <w:fldChar w:fldCharType="separate"/>
        </w:r>
        <w:r>
          <w:rPr>
            <w:noProof/>
            <w:webHidden/>
          </w:rPr>
          <w:t>240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84" w:history="1">
        <w:r w:rsidRPr="00854ECC">
          <w:rPr>
            <w:rStyle w:val="Hyperlink"/>
            <w:noProof/>
          </w:rPr>
          <w:t>3.15.5.2.1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_Toc472333584 \h </w:instrText>
        </w:r>
        <w:r>
          <w:rPr>
            <w:noProof/>
            <w:webHidden/>
          </w:rPr>
        </w:r>
        <w:r>
          <w:rPr>
            <w:noProof/>
            <w:webHidden/>
          </w:rPr>
          <w:fldChar w:fldCharType="separate"/>
        </w:r>
        <w:r>
          <w:rPr>
            <w:noProof/>
            <w:webHidden/>
          </w:rPr>
          <w:t>240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85" w:history="1">
        <w:r w:rsidRPr="00854ECC">
          <w:rPr>
            <w:rStyle w:val="Hyperlink"/>
            <w:noProof/>
          </w:rPr>
          <w:t>3.15.5.2.2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_Toc472333585 \h </w:instrText>
        </w:r>
        <w:r>
          <w:rPr>
            <w:noProof/>
            <w:webHidden/>
          </w:rPr>
        </w:r>
        <w:r>
          <w:rPr>
            <w:noProof/>
            <w:webHidden/>
          </w:rPr>
          <w:fldChar w:fldCharType="separate"/>
        </w:r>
        <w:r>
          <w:rPr>
            <w:noProof/>
            <w:webHidden/>
          </w:rPr>
          <w:t>240</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586" w:history="1">
        <w:r w:rsidRPr="00854ECC">
          <w:rPr>
            <w:rStyle w:val="Hyperlink"/>
            <w:noProof/>
          </w:rPr>
          <w:t>3.15.6</w:t>
        </w:r>
        <w:r>
          <w:rPr>
            <w:rFonts w:eastAsiaTheme="minorEastAsia" w:cstheme="minorBidi"/>
            <w:noProof/>
            <w:sz w:val="22"/>
            <w:szCs w:val="22"/>
          </w:rPr>
          <w:tab/>
        </w:r>
        <w:r w:rsidRPr="00854ECC">
          <w:rPr>
            <w:rStyle w:val="Hyperlink"/>
            <w:noProof/>
          </w:rPr>
          <w:t>performKaufofferte</w:t>
        </w:r>
        <w:r>
          <w:rPr>
            <w:noProof/>
            <w:webHidden/>
          </w:rPr>
          <w:tab/>
        </w:r>
        <w:r>
          <w:rPr>
            <w:noProof/>
            <w:webHidden/>
          </w:rPr>
          <w:fldChar w:fldCharType="begin"/>
        </w:r>
        <w:r>
          <w:rPr>
            <w:noProof/>
            <w:webHidden/>
          </w:rPr>
          <w:instrText xml:space="preserve"> PAGEREF _Toc472333586 \h </w:instrText>
        </w:r>
        <w:r>
          <w:rPr>
            <w:noProof/>
            <w:webHidden/>
          </w:rPr>
        </w:r>
        <w:r>
          <w:rPr>
            <w:noProof/>
            <w:webHidden/>
          </w:rPr>
          <w:fldChar w:fldCharType="separate"/>
        </w:r>
        <w:r>
          <w:rPr>
            <w:noProof/>
            <w:webHidden/>
          </w:rPr>
          <w:t>240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87" w:history="1">
        <w:r w:rsidRPr="00854ECC">
          <w:rPr>
            <w:rStyle w:val="Hyperlink"/>
            <w:noProof/>
          </w:rPr>
          <w:t>3.15.6.1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_Toc472333587 \h </w:instrText>
        </w:r>
        <w:r>
          <w:rPr>
            <w:noProof/>
            <w:webHidden/>
          </w:rPr>
        </w:r>
        <w:r>
          <w:rPr>
            <w:noProof/>
            <w:webHidden/>
          </w:rPr>
          <w:fldChar w:fldCharType="separate"/>
        </w:r>
        <w:r>
          <w:rPr>
            <w:noProof/>
            <w:webHidden/>
          </w:rPr>
          <w:t>240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88" w:history="1">
        <w:r w:rsidRPr="00854ECC">
          <w:rPr>
            <w:rStyle w:val="Hyperlink"/>
            <w:noProof/>
          </w:rPr>
          <w:t>3.15.6.1.1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_Toc472333588 \h </w:instrText>
        </w:r>
        <w:r>
          <w:rPr>
            <w:noProof/>
            <w:webHidden/>
          </w:rPr>
        </w:r>
        <w:r>
          <w:rPr>
            <w:noProof/>
            <w:webHidden/>
          </w:rPr>
          <w:fldChar w:fldCharType="separate"/>
        </w:r>
        <w:r>
          <w:rPr>
            <w:noProof/>
            <w:webHidden/>
          </w:rPr>
          <w:t>240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89" w:history="1">
        <w:r w:rsidRPr="00854ECC">
          <w:rPr>
            <w:rStyle w:val="Hyperlink"/>
            <w:noProof/>
          </w:rPr>
          <w:t>3.15.6.1.2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_Toc472333589 \h </w:instrText>
        </w:r>
        <w:r>
          <w:rPr>
            <w:noProof/>
            <w:webHidden/>
          </w:rPr>
        </w:r>
        <w:r>
          <w:rPr>
            <w:noProof/>
            <w:webHidden/>
          </w:rPr>
          <w:fldChar w:fldCharType="separate"/>
        </w:r>
        <w:r>
          <w:rPr>
            <w:noProof/>
            <w:webHidden/>
          </w:rPr>
          <w:t>241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90" w:history="1">
        <w:r w:rsidRPr="00854ECC">
          <w:rPr>
            <w:rStyle w:val="Hyperlink"/>
            <w:noProof/>
          </w:rPr>
          <w:t>3.15.6.2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_Toc472333590 \h </w:instrText>
        </w:r>
        <w:r>
          <w:rPr>
            <w:noProof/>
            <w:webHidden/>
          </w:rPr>
        </w:r>
        <w:r>
          <w:rPr>
            <w:noProof/>
            <w:webHidden/>
          </w:rPr>
          <w:fldChar w:fldCharType="separate"/>
        </w:r>
        <w:r>
          <w:rPr>
            <w:noProof/>
            <w:webHidden/>
          </w:rPr>
          <w:t>241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91" w:history="1">
        <w:r w:rsidRPr="00854ECC">
          <w:rPr>
            <w:rStyle w:val="Hyperlink"/>
            <w:noProof/>
          </w:rPr>
          <w:t>3.15.6.2.1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_Toc472333591 \h </w:instrText>
        </w:r>
        <w:r>
          <w:rPr>
            <w:noProof/>
            <w:webHidden/>
          </w:rPr>
        </w:r>
        <w:r>
          <w:rPr>
            <w:noProof/>
            <w:webHidden/>
          </w:rPr>
          <w:fldChar w:fldCharType="separate"/>
        </w:r>
        <w:r>
          <w:rPr>
            <w:noProof/>
            <w:webHidden/>
          </w:rPr>
          <w:t>241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92" w:history="1">
        <w:r w:rsidRPr="00854ECC">
          <w:rPr>
            <w:rStyle w:val="Hyperlink"/>
            <w:noProof/>
          </w:rPr>
          <w:t>3.15.6.2.2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_Toc472333592 \h </w:instrText>
        </w:r>
        <w:r>
          <w:rPr>
            <w:noProof/>
            <w:webHidden/>
          </w:rPr>
        </w:r>
        <w:r>
          <w:rPr>
            <w:noProof/>
            <w:webHidden/>
          </w:rPr>
          <w:fldChar w:fldCharType="separate"/>
        </w:r>
        <w:r>
          <w:rPr>
            <w:noProof/>
            <w:webHidden/>
          </w:rPr>
          <w:t>241</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593" w:history="1">
        <w:r w:rsidRPr="00854ECC">
          <w:rPr>
            <w:rStyle w:val="Hyperlink"/>
            <w:noProof/>
          </w:rPr>
          <w:t>3.16</w:t>
        </w:r>
        <w:r>
          <w:rPr>
            <w:rFonts w:eastAsiaTheme="minorEastAsia" w:cstheme="minorBidi"/>
            <w:b w:val="0"/>
            <w:bCs w:val="0"/>
            <w:noProof/>
            <w:sz w:val="22"/>
            <w:szCs w:val="22"/>
          </w:rPr>
          <w:tab/>
        </w:r>
        <w:r w:rsidRPr="00854ECC">
          <w:rPr>
            <w:rStyle w:val="Hyperlink"/>
            <w:noProof/>
          </w:rPr>
          <w:t>getPartnerZusatzdatenService(B2B)</w:t>
        </w:r>
        <w:r>
          <w:rPr>
            <w:noProof/>
            <w:webHidden/>
          </w:rPr>
          <w:tab/>
        </w:r>
        <w:r>
          <w:rPr>
            <w:noProof/>
            <w:webHidden/>
          </w:rPr>
          <w:fldChar w:fldCharType="begin"/>
        </w:r>
        <w:r>
          <w:rPr>
            <w:noProof/>
            <w:webHidden/>
          </w:rPr>
          <w:instrText xml:space="preserve"> PAGEREF _Toc472333593 \h </w:instrText>
        </w:r>
        <w:r>
          <w:rPr>
            <w:noProof/>
            <w:webHidden/>
          </w:rPr>
        </w:r>
        <w:r>
          <w:rPr>
            <w:noProof/>
            <w:webHidden/>
          </w:rPr>
          <w:fldChar w:fldCharType="separate"/>
        </w:r>
        <w:r>
          <w:rPr>
            <w:noProof/>
            <w:webHidden/>
          </w:rPr>
          <w:t>241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594" w:history="1">
        <w:r w:rsidRPr="00854ECC">
          <w:rPr>
            <w:rStyle w:val="Hyperlink"/>
            <w:noProof/>
          </w:rPr>
          <w:t>3.16.1</w:t>
        </w:r>
        <w:r>
          <w:rPr>
            <w:rFonts w:eastAsiaTheme="minorEastAsia" w:cstheme="minorBidi"/>
            <w:noProof/>
            <w:sz w:val="22"/>
            <w:szCs w:val="22"/>
          </w:rPr>
          <w:tab/>
        </w:r>
        <w:r w:rsidRPr="00854ECC">
          <w:rPr>
            <w:rStyle w:val="Hyperlink"/>
            <w:noProof/>
          </w:rPr>
          <w:t>deleteAvailableAlerts</w:t>
        </w:r>
        <w:r>
          <w:rPr>
            <w:noProof/>
            <w:webHidden/>
          </w:rPr>
          <w:tab/>
        </w:r>
        <w:r>
          <w:rPr>
            <w:noProof/>
            <w:webHidden/>
          </w:rPr>
          <w:fldChar w:fldCharType="begin"/>
        </w:r>
        <w:r>
          <w:rPr>
            <w:noProof/>
            <w:webHidden/>
          </w:rPr>
          <w:instrText xml:space="preserve"> PAGEREF _Toc472333594 \h </w:instrText>
        </w:r>
        <w:r>
          <w:rPr>
            <w:noProof/>
            <w:webHidden/>
          </w:rPr>
        </w:r>
        <w:r>
          <w:rPr>
            <w:noProof/>
            <w:webHidden/>
          </w:rPr>
          <w:fldChar w:fldCharType="separate"/>
        </w:r>
        <w:r>
          <w:rPr>
            <w:noProof/>
            <w:webHidden/>
          </w:rPr>
          <w:t>242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95" w:history="1">
        <w:r w:rsidRPr="00854ECC">
          <w:rPr>
            <w:rStyle w:val="Hyperlink"/>
            <w:noProof/>
          </w:rPr>
          <w:t>3.16.1.1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_Toc472333595 \h </w:instrText>
        </w:r>
        <w:r>
          <w:rPr>
            <w:noProof/>
            <w:webHidden/>
          </w:rPr>
        </w:r>
        <w:r>
          <w:rPr>
            <w:noProof/>
            <w:webHidden/>
          </w:rPr>
          <w:fldChar w:fldCharType="separate"/>
        </w:r>
        <w:r>
          <w:rPr>
            <w:noProof/>
            <w:webHidden/>
          </w:rPr>
          <w:t>242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96" w:history="1">
        <w:r w:rsidRPr="00854ECC">
          <w:rPr>
            <w:rStyle w:val="Hyperlink"/>
            <w:noProof/>
          </w:rPr>
          <w:t>3.16.1.1.1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_Toc472333596 \h </w:instrText>
        </w:r>
        <w:r>
          <w:rPr>
            <w:noProof/>
            <w:webHidden/>
          </w:rPr>
        </w:r>
        <w:r>
          <w:rPr>
            <w:noProof/>
            <w:webHidden/>
          </w:rPr>
          <w:fldChar w:fldCharType="separate"/>
        </w:r>
        <w:r>
          <w:rPr>
            <w:noProof/>
            <w:webHidden/>
          </w:rPr>
          <w:t>242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97" w:history="1">
        <w:r w:rsidRPr="00854ECC">
          <w:rPr>
            <w:rStyle w:val="Hyperlink"/>
            <w:noProof/>
          </w:rPr>
          <w:t>3.16.1.1.2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_Toc472333597 \h </w:instrText>
        </w:r>
        <w:r>
          <w:rPr>
            <w:noProof/>
            <w:webHidden/>
          </w:rPr>
        </w:r>
        <w:r>
          <w:rPr>
            <w:noProof/>
            <w:webHidden/>
          </w:rPr>
          <w:fldChar w:fldCharType="separate"/>
        </w:r>
        <w:r>
          <w:rPr>
            <w:noProof/>
            <w:webHidden/>
          </w:rPr>
          <w:t>242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598" w:history="1">
        <w:r w:rsidRPr="00854ECC">
          <w:rPr>
            <w:rStyle w:val="Hyperlink"/>
            <w:noProof/>
          </w:rPr>
          <w:t>3.16.1.2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_Toc472333598 \h </w:instrText>
        </w:r>
        <w:r>
          <w:rPr>
            <w:noProof/>
            <w:webHidden/>
          </w:rPr>
        </w:r>
        <w:r>
          <w:rPr>
            <w:noProof/>
            <w:webHidden/>
          </w:rPr>
          <w:fldChar w:fldCharType="separate"/>
        </w:r>
        <w:r>
          <w:rPr>
            <w:noProof/>
            <w:webHidden/>
          </w:rPr>
          <w:t>242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599" w:history="1">
        <w:r w:rsidRPr="00854ECC">
          <w:rPr>
            <w:rStyle w:val="Hyperlink"/>
            <w:noProof/>
          </w:rPr>
          <w:t>3.16.1.2.1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_Toc472333599 \h </w:instrText>
        </w:r>
        <w:r>
          <w:rPr>
            <w:noProof/>
            <w:webHidden/>
          </w:rPr>
        </w:r>
        <w:r>
          <w:rPr>
            <w:noProof/>
            <w:webHidden/>
          </w:rPr>
          <w:fldChar w:fldCharType="separate"/>
        </w:r>
        <w:r>
          <w:rPr>
            <w:noProof/>
            <w:webHidden/>
          </w:rPr>
          <w:t>242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00" w:history="1">
        <w:r w:rsidRPr="00854ECC">
          <w:rPr>
            <w:rStyle w:val="Hyperlink"/>
            <w:noProof/>
          </w:rPr>
          <w:t>3.16.1.2.2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_Toc472333600 \h </w:instrText>
        </w:r>
        <w:r>
          <w:rPr>
            <w:noProof/>
            <w:webHidden/>
          </w:rPr>
        </w:r>
        <w:r>
          <w:rPr>
            <w:noProof/>
            <w:webHidden/>
          </w:rPr>
          <w:fldChar w:fldCharType="separate"/>
        </w:r>
        <w:r>
          <w:rPr>
            <w:noProof/>
            <w:webHidden/>
          </w:rPr>
          <w:t>243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601" w:history="1">
        <w:r w:rsidRPr="00854ECC">
          <w:rPr>
            <w:rStyle w:val="Hyperlink"/>
            <w:noProof/>
          </w:rPr>
          <w:t>3.16.2</w:t>
        </w:r>
        <w:r>
          <w:rPr>
            <w:rFonts w:eastAsiaTheme="minorEastAsia" w:cstheme="minorBidi"/>
            <w:noProof/>
            <w:sz w:val="22"/>
            <w:szCs w:val="22"/>
          </w:rPr>
          <w:tab/>
        </w:r>
        <w:r w:rsidRPr="00854ECC">
          <w:rPr>
            <w:rStyle w:val="Hyperlink"/>
            <w:noProof/>
          </w:rPr>
          <w:t>getAbwicklungsort</w:t>
        </w:r>
        <w:r>
          <w:rPr>
            <w:noProof/>
            <w:webHidden/>
          </w:rPr>
          <w:tab/>
        </w:r>
        <w:r>
          <w:rPr>
            <w:noProof/>
            <w:webHidden/>
          </w:rPr>
          <w:fldChar w:fldCharType="begin"/>
        </w:r>
        <w:r>
          <w:rPr>
            <w:noProof/>
            <w:webHidden/>
          </w:rPr>
          <w:instrText xml:space="preserve"> PAGEREF _Toc472333601 \h </w:instrText>
        </w:r>
        <w:r>
          <w:rPr>
            <w:noProof/>
            <w:webHidden/>
          </w:rPr>
        </w:r>
        <w:r>
          <w:rPr>
            <w:noProof/>
            <w:webHidden/>
          </w:rPr>
          <w:fldChar w:fldCharType="separate"/>
        </w:r>
        <w:r>
          <w:rPr>
            <w:noProof/>
            <w:webHidden/>
          </w:rPr>
          <w:t>243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02" w:history="1">
        <w:r w:rsidRPr="00854ECC">
          <w:rPr>
            <w:rStyle w:val="Hyperlink"/>
            <w:noProof/>
          </w:rPr>
          <w:t>3.16.2.1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_Toc472333602 \h </w:instrText>
        </w:r>
        <w:r>
          <w:rPr>
            <w:noProof/>
            <w:webHidden/>
          </w:rPr>
        </w:r>
        <w:r>
          <w:rPr>
            <w:noProof/>
            <w:webHidden/>
          </w:rPr>
          <w:fldChar w:fldCharType="separate"/>
        </w:r>
        <w:r>
          <w:rPr>
            <w:noProof/>
            <w:webHidden/>
          </w:rPr>
          <w:t>243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03" w:history="1">
        <w:r w:rsidRPr="00854ECC">
          <w:rPr>
            <w:rStyle w:val="Hyperlink"/>
            <w:noProof/>
          </w:rPr>
          <w:t>3.16.2.1.1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_Toc472333603 \h </w:instrText>
        </w:r>
        <w:r>
          <w:rPr>
            <w:noProof/>
            <w:webHidden/>
          </w:rPr>
        </w:r>
        <w:r>
          <w:rPr>
            <w:noProof/>
            <w:webHidden/>
          </w:rPr>
          <w:fldChar w:fldCharType="separate"/>
        </w:r>
        <w:r>
          <w:rPr>
            <w:noProof/>
            <w:webHidden/>
          </w:rPr>
          <w:t>243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04" w:history="1">
        <w:r w:rsidRPr="00854ECC">
          <w:rPr>
            <w:rStyle w:val="Hyperlink"/>
            <w:noProof/>
          </w:rPr>
          <w:t>3.16.2.1.2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_Toc472333604 \h </w:instrText>
        </w:r>
        <w:r>
          <w:rPr>
            <w:noProof/>
            <w:webHidden/>
          </w:rPr>
        </w:r>
        <w:r>
          <w:rPr>
            <w:noProof/>
            <w:webHidden/>
          </w:rPr>
          <w:fldChar w:fldCharType="separate"/>
        </w:r>
        <w:r>
          <w:rPr>
            <w:noProof/>
            <w:webHidden/>
          </w:rPr>
          <w:t>243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05" w:history="1">
        <w:r w:rsidRPr="00854ECC">
          <w:rPr>
            <w:rStyle w:val="Hyperlink"/>
            <w:noProof/>
          </w:rPr>
          <w:t>3.16.2.2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_Toc472333605 \h </w:instrText>
        </w:r>
        <w:r>
          <w:rPr>
            <w:noProof/>
            <w:webHidden/>
          </w:rPr>
        </w:r>
        <w:r>
          <w:rPr>
            <w:noProof/>
            <w:webHidden/>
          </w:rPr>
          <w:fldChar w:fldCharType="separate"/>
        </w:r>
        <w:r>
          <w:rPr>
            <w:noProof/>
            <w:webHidden/>
          </w:rPr>
          <w:t>244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06" w:history="1">
        <w:r w:rsidRPr="00854ECC">
          <w:rPr>
            <w:rStyle w:val="Hyperlink"/>
            <w:noProof/>
          </w:rPr>
          <w:t>3.16.2.2.1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_Toc472333606 \h </w:instrText>
        </w:r>
        <w:r>
          <w:rPr>
            <w:noProof/>
            <w:webHidden/>
          </w:rPr>
        </w:r>
        <w:r>
          <w:rPr>
            <w:noProof/>
            <w:webHidden/>
          </w:rPr>
          <w:fldChar w:fldCharType="separate"/>
        </w:r>
        <w:r>
          <w:rPr>
            <w:noProof/>
            <w:webHidden/>
          </w:rPr>
          <w:t>244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07" w:history="1">
        <w:r w:rsidRPr="00854ECC">
          <w:rPr>
            <w:rStyle w:val="Hyperlink"/>
            <w:noProof/>
          </w:rPr>
          <w:t>3.16.2.2.2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_Toc472333607 \h </w:instrText>
        </w:r>
        <w:r>
          <w:rPr>
            <w:noProof/>
            <w:webHidden/>
          </w:rPr>
        </w:r>
        <w:r>
          <w:rPr>
            <w:noProof/>
            <w:webHidden/>
          </w:rPr>
          <w:fldChar w:fldCharType="separate"/>
        </w:r>
        <w:r>
          <w:rPr>
            <w:noProof/>
            <w:webHidden/>
          </w:rPr>
          <w:t>244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608" w:history="1">
        <w:r w:rsidRPr="00854ECC">
          <w:rPr>
            <w:rStyle w:val="Hyperlink"/>
            <w:noProof/>
          </w:rPr>
          <w:t>3.16.3</w:t>
        </w:r>
        <w:r>
          <w:rPr>
            <w:rFonts w:eastAsiaTheme="minorEastAsia" w:cstheme="minorBidi"/>
            <w:noProof/>
            <w:sz w:val="22"/>
            <w:szCs w:val="22"/>
          </w:rPr>
          <w:tab/>
        </w:r>
        <w:r w:rsidRPr="00854ECC">
          <w:rPr>
            <w:rStyle w:val="Hyperlink"/>
            <w:noProof/>
          </w:rPr>
          <w:t>getKam</w:t>
        </w:r>
        <w:r>
          <w:rPr>
            <w:noProof/>
            <w:webHidden/>
          </w:rPr>
          <w:tab/>
        </w:r>
        <w:r>
          <w:rPr>
            <w:noProof/>
            <w:webHidden/>
          </w:rPr>
          <w:fldChar w:fldCharType="begin"/>
        </w:r>
        <w:r>
          <w:rPr>
            <w:noProof/>
            <w:webHidden/>
          </w:rPr>
          <w:instrText xml:space="preserve"> PAGEREF _Toc472333608 \h </w:instrText>
        </w:r>
        <w:r>
          <w:rPr>
            <w:noProof/>
            <w:webHidden/>
          </w:rPr>
        </w:r>
        <w:r>
          <w:rPr>
            <w:noProof/>
            <w:webHidden/>
          </w:rPr>
          <w:fldChar w:fldCharType="separate"/>
        </w:r>
        <w:r>
          <w:rPr>
            <w:noProof/>
            <w:webHidden/>
          </w:rPr>
          <w:t>244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09" w:history="1">
        <w:r w:rsidRPr="00854ECC">
          <w:rPr>
            <w:rStyle w:val="Hyperlink"/>
            <w:noProof/>
          </w:rPr>
          <w:t>3.16.3.1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_Toc472333609 \h </w:instrText>
        </w:r>
        <w:r>
          <w:rPr>
            <w:noProof/>
            <w:webHidden/>
          </w:rPr>
        </w:r>
        <w:r>
          <w:rPr>
            <w:noProof/>
            <w:webHidden/>
          </w:rPr>
          <w:fldChar w:fldCharType="separate"/>
        </w:r>
        <w:r>
          <w:rPr>
            <w:noProof/>
            <w:webHidden/>
          </w:rPr>
          <w:t>244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10" w:history="1">
        <w:r w:rsidRPr="00854ECC">
          <w:rPr>
            <w:rStyle w:val="Hyperlink"/>
            <w:noProof/>
          </w:rPr>
          <w:t>3.16.3.1.1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_Toc472333610 \h </w:instrText>
        </w:r>
        <w:r>
          <w:rPr>
            <w:noProof/>
            <w:webHidden/>
          </w:rPr>
        </w:r>
        <w:r>
          <w:rPr>
            <w:noProof/>
            <w:webHidden/>
          </w:rPr>
          <w:fldChar w:fldCharType="separate"/>
        </w:r>
        <w:r>
          <w:rPr>
            <w:noProof/>
            <w:webHidden/>
          </w:rPr>
          <w:t>244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11" w:history="1">
        <w:r w:rsidRPr="00854ECC">
          <w:rPr>
            <w:rStyle w:val="Hyperlink"/>
            <w:noProof/>
          </w:rPr>
          <w:t>3.16.3.1.2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_Toc472333611 \h </w:instrText>
        </w:r>
        <w:r>
          <w:rPr>
            <w:noProof/>
            <w:webHidden/>
          </w:rPr>
        </w:r>
        <w:r>
          <w:rPr>
            <w:noProof/>
            <w:webHidden/>
          </w:rPr>
          <w:fldChar w:fldCharType="separate"/>
        </w:r>
        <w:r>
          <w:rPr>
            <w:noProof/>
            <w:webHidden/>
          </w:rPr>
          <w:t>244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12" w:history="1">
        <w:r w:rsidRPr="00854ECC">
          <w:rPr>
            <w:rStyle w:val="Hyperlink"/>
            <w:noProof/>
          </w:rPr>
          <w:t>3.16.3.2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_Toc472333612 \h </w:instrText>
        </w:r>
        <w:r>
          <w:rPr>
            <w:noProof/>
            <w:webHidden/>
          </w:rPr>
        </w:r>
        <w:r>
          <w:rPr>
            <w:noProof/>
            <w:webHidden/>
          </w:rPr>
          <w:fldChar w:fldCharType="separate"/>
        </w:r>
        <w:r>
          <w:rPr>
            <w:noProof/>
            <w:webHidden/>
          </w:rPr>
          <w:t>245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13" w:history="1">
        <w:r w:rsidRPr="00854ECC">
          <w:rPr>
            <w:rStyle w:val="Hyperlink"/>
            <w:noProof/>
          </w:rPr>
          <w:t>3.16.3.2.1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_Toc472333613 \h </w:instrText>
        </w:r>
        <w:r>
          <w:rPr>
            <w:noProof/>
            <w:webHidden/>
          </w:rPr>
        </w:r>
        <w:r>
          <w:rPr>
            <w:noProof/>
            <w:webHidden/>
          </w:rPr>
          <w:fldChar w:fldCharType="separate"/>
        </w:r>
        <w:r>
          <w:rPr>
            <w:noProof/>
            <w:webHidden/>
          </w:rPr>
          <w:t>245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14" w:history="1">
        <w:r w:rsidRPr="00854ECC">
          <w:rPr>
            <w:rStyle w:val="Hyperlink"/>
            <w:noProof/>
          </w:rPr>
          <w:t>3.16.3.2.2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_Toc472333614 \h </w:instrText>
        </w:r>
        <w:r>
          <w:rPr>
            <w:noProof/>
            <w:webHidden/>
          </w:rPr>
        </w:r>
        <w:r>
          <w:rPr>
            <w:noProof/>
            <w:webHidden/>
          </w:rPr>
          <w:fldChar w:fldCharType="separate"/>
        </w:r>
        <w:r>
          <w:rPr>
            <w:noProof/>
            <w:webHidden/>
          </w:rPr>
          <w:t>245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615" w:history="1">
        <w:r w:rsidRPr="00854ECC">
          <w:rPr>
            <w:rStyle w:val="Hyperlink"/>
            <w:noProof/>
          </w:rPr>
          <w:t>3.16.4</w:t>
        </w:r>
        <w:r>
          <w:rPr>
            <w:rFonts w:eastAsiaTheme="minorEastAsia" w:cstheme="minorBidi"/>
            <w:noProof/>
            <w:sz w:val="22"/>
            <w:szCs w:val="22"/>
          </w:rPr>
          <w:tab/>
        </w:r>
        <w:r w:rsidRPr="00854ECC">
          <w:rPr>
            <w:rStyle w:val="Hyperlink"/>
            <w:noProof/>
          </w:rPr>
          <w:t>getProfil</w:t>
        </w:r>
        <w:r>
          <w:rPr>
            <w:noProof/>
            <w:webHidden/>
          </w:rPr>
          <w:tab/>
        </w:r>
        <w:r>
          <w:rPr>
            <w:noProof/>
            <w:webHidden/>
          </w:rPr>
          <w:fldChar w:fldCharType="begin"/>
        </w:r>
        <w:r>
          <w:rPr>
            <w:noProof/>
            <w:webHidden/>
          </w:rPr>
          <w:instrText xml:space="preserve"> PAGEREF _Toc472333615 \h </w:instrText>
        </w:r>
        <w:r>
          <w:rPr>
            <w:noProof/>
            <w:webHidden/>
          </w:rPr>
        </w:r>
        <w:r>
          <w:rPr>
            <w:noProof/>
            <w:webHidden/>
          </w:rPr>
          <w:fldChar w:fldCharType="separate"/>
        </w:r>
        <w:r>
          <w:rPr>
            <w:noProof/>
            <w:webHidden/>
          </w:rPr>
          <w:t>245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16" w:history="1">
        <w:r w:rsidRPr="00854ECC">
          <w:rPr>
            <w:rStyle w:val="Hyperlink"/>
            <w:noProof/>
          </w:rPr>
          <w:t>3.16.4.1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_Toc472333616 \h </w:instrText>
        </w:r>
        <w:r>
          <w:rPr>
            <w:noProof/>
            <w:webHidden/>
          </w:rPr>
        </w:r>
        <w:r>
          <w:rPr>
            <w:noProof/>
            <w:webHidden/>
          </w:rPr>
          <w:fldChar w:fldCharType="separate"/>
        </w:r>
        <w:r>
          <w:rPr>
            <w:noProof/>
            <w:webHidden/>
          </w:rPr>
          <w:t>245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17" w:history="1">
        <w:r w:rsidRPr="00854ECC">
          <w:rPr>
            <w:rStyle w:val="Hyperlink"/>
            <w:noProof/>
          </w:rPr>
          <w:t>3.16.4.1.1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_Toc472333617 \h </w:instrText>
        </w:r>
        <w:r>
          <w:rPr>
            <w:noProof/>
            <w:webHidden/>
          </w:rPr>
        </w:r>
        <w:r>
          <w:rPr>
            <w:noProof/>
            <w:webHidden/>
          </w:rPr>
          <w:fldChar w:fldCharType="separate"/>
        </w:r>
        <w:r>
          <w:rPr>
            <w:noProof/>
            <w:webHidden/>
          </w:rPr>
          <w:t>245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18" w:history="1">
        <w:r w:rsidRPr="00854ECC">
          <w:rPr>
            <w:rStyle w:val="Hyperlink"/>
            <w:noProof/>
          </w:rPr>
          <w:t>3.16.4.1.2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_Toc472333618 \h </w:instrText>
        </w:r>
        <w:r>
          <w:rPr>
            <w:noProof/>
            <w:webHidden/>
          </w:rPr>
        </w:r>
        <w:r>
          <w:rPr>
            <w:noProof/>
            <w:webHidden/>
          </w:rPr>
          <w:fldChar w:fldCharType="separate"/>
        </w:r>
        <w:r>
          <w:rPr>
            <w:noProof/>
            <w:webHidden/>
          </w:rPr>
          <w:t>245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19" w:history="1">
        <w:r w:rsidRPr="00854ECC">
          <w:rPr>
            <w:rStyle w:val="Hyperlink"/>
            <w:noProof/>
          </w:rPr>
          <w:t>3.16.4.2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_Toc472333619 \h </w:instrText>
        </w:r>
        <w:r>
          <w:rPr>
            <w:noProof/>
            <w:webHidden/>
          </w:rPr>
        </w:r>
        <w:r>
          <w:rPr>
            <w:noProof/>
            <w:webHidden/>
          </w:rPr>
          <w:fldChar w:fldCharType="separate"/>
        </w:r>
        <w:r>
          <w:rPr>
            <w:noProof/>
            <w:webHidden/>
          </w:rPr>
          <w:t>246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20" w:history="1">
        <w:r w:rsidRPr="00854ECC">
          <w:rPr>
            <w:rStyle w:val="Hyperlink"/>
            <w:noProof/>
          </w:rPr>
          <w:t>3.16.4.2.1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_Toc472333620 \h </w:instrText>
        </w:r>
        <w:r>
          <w:rPr>
            <w:noProof/>
            <w:webHidden/>
          </w:rPr>
        </w:r>
        <w:r>
          <w:rPr>
            <w:noProof/>
            <w:webHidden/>
          </w:rPr>
          <w:fldChar w:fldCharType="separate"/>
        </w:r>
        <w:r>
          <w:rPr>
            <w:noProof/>
            <w:webHidden/>
          </w:rPr>
          <w:t>246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21" w:history="1">
        <w:r w:rsidRPr="00854ECC">
          <w:rPr>
            <w:rStyle w:val="Hyperlink"/>
            <w:noProof/>
          </w:rPr>
          <w:t>3.16.4.2.2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_Toc472333621 \h </w:instrText>
        </w:r>
        <w:r>
          <w:rPr>
            <w:noProof/>
            <w:webHidden/>
          </w:rPr>
        </w:r>
        <w:r>
          <w:rPr>
            <w:noProof/>
            <w:webHidden/>
          </w:rPr>
          <w:fldChar w:fldCharType="separate"/>
        </w:r>
        <w:r>
          <w:rPr>
            <w:noProof/>
            <w:webHidden/>
          </w:rPr>
          <w:t>246</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622" w:history="1">
        <w:r w:rsidRPr="00854ECC">
          <w:rPr>
            <w:rStyle w:val="Hyperlink"/>
            <w:noProof/>
          </w:rPr>
          <w:t>3.16.5</w:t>
        </w:r>
        <w:r>
          <w:rPr>
            <w:rFonts w:eastAsiaTheme="minorEastAsia" w:cstheme="minorBidi"/>
            <w:noProof/>
            <w:sz w:val="22"/>
            <w:szCs w:val="22"/>
          </w:rPr>
          <w:tab/>
        </w:r>
        <w:r w:rsidRPr="00854ECC">
          <w:rPr>
            <w:rStyle w:val="Hyperlink"/>
            <w:noProof/>
          </w:rPr>
          <w:t>listAvailableAlerts</w:t>
        </w:r>
        <w:r>
          <w:rPr>
            <w:noProof/>
            <w:webHidden/>
          </w:rPr>
          <w:tab/>
        </w:r>
        <w:r>
          <w:rPr>
            <w:noProof/>
            <w:webHidden/>
          </w:rPr>
          <w:fldChar w:fldCharType="begin"/>
        </w:r>
        <w:r>
          <w:rPr>
            <w:noProof/>
            <w:webHidden/>
          </w:rPr>
          <w:instrText xml:space="preserve"> PAGEREF _Toc472333622 \h </w:instrText>
        </w:r>
        <w:r>
          <w:rPr>
            <w:noProof/>
            <w:webHidden/>
          </w:rPr>
        </w:r>
        <w:r>
          <w:rPr>
            <w:noProof/>
            <w:webHidden/>
          </w:rPr>
          <w:fldChar w:fldCharType="separate"/>
        </w:r>
        <w:r>
          <w:rPr>
            <w:noProof/>
            <w:webHidden/>
          </w:rPr>
          <w:t>247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23" w:history="1">
        <w:r w:rsidRPr="00854ECC">
          <w:rPr>
            <w:rStyle w:val="Hyperlink"/>
            <w:noProof/>
          </w:rPr>
          <w:t>3.16.5.1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_Toc472333623 \h </w:instrText>
        </w:r>
        <w:r>
          <w:rPr>
            <w:noProof/>
            <w:webHidden/>
          </w:rPr>
        </w:r>
        <w:r>
          <w:rPr>
            <w:noProof/>
            <w:webHidden/>
          </w:rPr>
          <w:fldChar w:fldCharType="separate"/>
        </w:r>
        <w:r>
          <w:rPr>
            <w:noProof/>
            <w:webHidden/>
          </w:rPr>
          <w:t>247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24" w:history="1">
        <w:r w:rsidRPr="00854ECC">
          <w:rPr>
            <w:rStyle w:val="Hyperlink"/>
            <w:noProof/>
          </w:rPr>
          <w:t>3.16.5.1.1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_Toc472333624 \h </w:instrText>
        </w:r>
        <w:r>
          <w:rPr>
            <w:noProof/>
            <w:webHidden/>
          </w:rPr>
        </w:r>
        <w:r>
          <w:rPr>
            <w:noProof/>
            <w:webHidden/>
          </w:rPr>
          <w:fldChar w:fldCharType="separate"/>
        </w:r>
        <w:r>
          <w:rPr>
            <w:noProof/>
            <w:webHidden/>
          </w:rPr>
          <w:t>247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25" w:history="1">
        <w:r w:rsidRPr="00854ECC">
          <w:rPr>
            <w:rStyle w:val="Hyperlink"/>
            <w:noProof/>
          </w:rPr>
          <w:t>3.16.5.1.2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_Toc472333625 \h </w:instrText>
        </w:r>
        <w:r>
          <w:rPr>
            <w:noProof/>
            <w:webHidden/>
          </w:rPr>
        </w:r>
        <w:r>
          <w:rPr>
            <w:noProof/>
            <w:webHidden/>
          </w:rPr>
          <w:fldChar w:fldCharType="separate"/>
        </w:r>
        <w:r>
          <w:rPr>
            <w:noProof/>
            <w:webHidden/>
          </w:rPr>
          <w:t>247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26" w:history="1">
        <w:r w:rsidRPr="00854ECC">
          <w:rPr>
            <w:rStyle w:val="Hyperlink"/>
            <w:noProof/>
          </w:rPr>
          <w:t>3.16.5.2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_Toc472333626 \h </w:instrText>
        </w:r>
        <w:r>
          <w:rPr>
            <w:noProof/>
            <w:webHidden/>
          </w:rPr>
        </w:r>
        <w:r>
          <w:rPr>
            <w:noProof/>
            <w:webHidden/>
          </w:rPr>
          <w:fldChar w:fldCharType="separate"/>
        </w:r>
        <w:r>
          <w:rPr>
            <w:noProof/>
            <w:webHidden/>
          </w:rPr>
          <w:t>247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27" w:history="1">
        <w:r w:rsidRPr="00854ECC">
          <w:rPr>
            <w:rStyle w:val="Hyperlink"/>
            <w:noProof/>
          </w:rPr>
          <w:t>3.16.5.2.1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_Toc472333627 \h </w:instrText>
        </w:r>
        <w:r>
          <w:rPr>
            <w:noProof/>
            <w:webHidden/>
          </w:rPr>
        </w:r>
        <w:r>
          <w:rPr>
            <w:noProof/>
            <w:webHidden/>
          </w:rPr>
          <w:fldChar w:fldCharType="separate"/>
        </w:r>
        <w:r>
          <w:rPr>
            <w:noProof/>
            <w:webHidden/>
          </w:rPr>
          <w:t>247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28" w:history="1">
        <w:r w:rsidRPr="00854ECC">
          <w:rPr>
            <w:rStyle w:val="Hyperlink"/>
            <w:noProof/>
          </w:rPr>
          <w:t>3.16.5.2.2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_Toc472333628 \h </w:instrText>
        </w:r>
        <w:r>
          <w:rPr>
            <w:noProof/>
            <w:webHidden/>
          </w:rPr>
        </w:r>
        <w:r>
          <w:rPr>
            <w:noProof/>
            <w:webHidden/>
          </w:rPr>
          <w:fldChar w:fldCharType="separate"/>
        </w:r>
        <w:r>
          <w:rPr>
            <w:noProof/>
            <w:webHidden/>
          </w:rPr>
          <w:t>248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629" w:history="1">
        <w:r w:rsidRPr="00854ECC">
          <w:rPr>
            <w:rStyle w:val="Hyperlink"/>
            <w:noProof/>
          </w:rPr>
          <w:t>3.16.6</w:t>
        </w:r>
        <w:r>
          <w:rPr>
            <w:rFonts w:eastAsiaTheme="minorEastAsia" w:cstheme="minorBidi"/>
            <w:noProof/>
            <w:sz w:val="22"/>
            <w:szCs w:val="22"/>
          </w:rPr>
          <w:tab/>
        </w:r>
        <w:r w:rsidRPr="00854ECC">
          <w:rPr>
            <w:rStyle w:val="Hyperlink"/>
            <w:noProof/>
          </w:rPr>
          <w:t>listAvailableBrands</w:t>
        </w:r>
        <w:r>
          <w:rPr>
            <w:noProof/>
            <w:webHidden/>
          </w:rPr>
          <w:tab/>
        </w:r>
        <w:r>
          <w:rPr>
            <w:noProof/>
            <w:webHidden/>
          </w:rPr>
          <w:fldChar w:fldCharType="begin"/>
        </w:r>
        <w:r>
          <w:rPr>
            <w:noProof/>
            <w:webHidden/>
          </w:rPr>
          <w:instrText xml:space="preserve"> PAGEREF _Toc472333629 \h </w:instrText>
        </w:r>
        <w:r>
          <w:rPr>
            <w:noProof/>
            <w:webHidden/>
          </w:rPr>
        </w:r>
        <w:r>
          <w:rPr>
            <w:noProof/>
            <w:webHidden/>
          </w:rPr>
          <w:fldChar w:fldCharType="separate"/>
        </w:r>
        <w:r>
          <w:rPr>
            <w:noProof/>
            <w:webHidden/>
          </w:rPr>
          <w:t>248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30" w:history="1">
        <w:r w:rsidRPr="00854ECC">
          <w:rPr>
            <w:rStyle w:val="Hyperlink"/>
            <w:noProof/>
          </w:rPr>
          <w:t>3.16.6.1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_Toc472333630 \h </w:instrText>
        </w:r>
        <w:r>
          <w:rPr>
            <w:noProof/>
            <w:webHidden/>
          </w:rPr>
        </w:r>
        <w:r>
          <w:rPr>
            <w:noProof/>
            <w:webHidden/>
          </w:rPr>
          <w:fldChar w:fldCharType="separate"/>
        </w:r>
        <w:r>
          <w:rPr>
            <w:noProof/>
            <w:webHidden/>
          </w:rPr>
          <w:t>248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31" w:history="1">
        <w:r w:rsidRPr="00854ECC">
          <w:rPr>
            <w:rStyle w:val="Hyperlink"/>
            <w:noProof/>
          </w:rPr>
          <w:t>3.16.6.1.1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_Toc472333631 \h </w:instrText>
        </w:r>
        <w:r>
          <w:rPr>
            <w:noProof/>
            <w:webHidden/>
          </w:rPr>
        </w:r>
        <w:r>
          <w:rPr>
            <w:noProof/>
            <w:webHidden/>
          </w:rPr>
          <w:fldChar w:fldCharType="separate"/>
        </w:r>
        <w:r>
          <w:rPr>
            <w:noProof/>
            <w:webHidden/>
          </w:rPr>
          <w:t>248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32" w:history="1">
        <w:r w:rsidRPr="00854ECC">
          <w:rPr>
            <w:rStyle w:val="Hyperlink"/>
            <w:noProof/>
          </w:rPr>
          <w:t>3.16.6.1.2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_Toc472333632 \h </w:instrText>
        </w:r>
        <w:r>
          <w:rPr>
            <w:noProof/>
            <w:webHidden/>
          </w:rPr>
        </w:r>
        <w:r>
          <w:rPr>
            <w:noProof/>
            <w:webHidden/>
          </w:rPr>
          <w:fldChar w:fldCharType="separate"/>
        </w:r>
        <w:r>
          <w:rPr>
            <w:noProof/>
            <w:webHidden/>
          </w:rPr>
          <w:t>248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33" w:history="1">
        <w:r w:rsidRPr="00854ECC">
          <w:rPr>
            <w:rStyle w:val="Hyperlink"/>
            <w:noProof/>
          </w:rPr>
          <w:t>3.16.6.2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_Toc472333633 \h </w:instrText>
        </w:r>
        <w:r>
          <w:rPr>
            <w:noProof/>
            <w:webHidden/>
          </w:rPr>
        </w:r>
        <w:r>
          <w:rPr>
            <w:noProof/>
            <w:webHidden/>
          </w:rPr>
          <w:fldChar w:fldCharType="separate"/>
        </w:r>
        <w:r>
          <w:rPr>
            <w:noProof/>
            <w:webHidden/>
          </w:rPr>
          <w:t>248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34" w:history="1">
        <w:r w:rsidRPr="00854ECC">
          <w:rPr>
            <w:rStyle w:val="Hyperlink"/>
            <w:noProof/>
          </w:rPr>
          <w:t>3.16.6.2.1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_Toc472333634 \h </w:instrText>
        </w:r>
        <w:r>
          <w:rPr>
            <w:noProof/>
            <w:webHidden/>
          </w:rPr>
        </w:r>
        <w:r>
          <w:rPr>
            <w:noProof/>
            <w:webHidden/>
          </w:rPr>
          <w:fldChar w:fldCharType="separate"/>
        </w:r>
        <w:r>
          <w:rPr>
            <w:noProof/>
            <w:webHidden/>
          </w:rPr>
          <w:t>248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35" w:history="1">
        <w:r w:rsidRPr="00854ECC">
          <w:rPr>
            <w:rStyle w:val="Hyperlink"/>
            <w:noProof/>
          </w:rPr>
          <w:t>3.16.6.2.2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_Toc472333635 \h </w:instrText>
        </w:r>
        <w:r>
          <w:rPr>
            <w:noProof/>
            <w:webHidden/>
          </w:rPr>
        </w:r>
        <w:r>
          <w:rPr>
            <w:noProof/>
            <w:webHidden/>
          </w:rPr>
          <w:fldChar w:fldCharType="separate"/>
        </w:r>
        <w:r>
          <w:rPr>
            <w:noProof/>
            <w:webHidden/>
          </w:rPr>
          <w:t>248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636" w:history="1">
        <w:r w:rsidRPr="00854ECC">
          <w:rPr>
            <w:rStyle w:val="Hyperlink"/>
            <w:noProof/>
          </w:rPr>
          <w:t>3.16.7</w:t>
        </w:r>
        <w:r>
          <w:rPr>
            <w:rFonts w:eastAsiaTheme="minorEastAsia" w:cstheme="minorBidi"/>
            <w:noProof/>
            <w:sz w:val="22"/>
            <w:szCs w:val="22"/>
          </w:rPr>
          <w:tab/>
        </w:r>
        <w:r w:rsidRPr="00854ECC">
          <w:rPr>
            <w:rStyle w:val="Hyperlink"/>
            <w:noProof/>
          </w:rPr>
          <w:t>listAvailableChannels</w:t>
        </w:r>
        <w:r>
          <w:rPr>
            <w:noProof/>
            <w:webHidden/>
          </w:rPr>
          <w:tab/>
        </w:r>
        <w:r>
          <w:rPr>
            <w:noProof/>
            <w:webHidden/>
          </w:rPr>
          <w:fldChar w:fldCharType="begin"/>
        </w:r>
        <w:r>
          <w:rPr>
            <w:noProof/>
            <w:webHidden/>
          </w:rPr>
          <w:instrText xml:space="preserve"> PAGEREF _Toc472333636 \h </w:instrText>
        </w:r>
        <w:r>
          <w:rPr>
            <w:noProof/>
            <w:webHidden/>
          </w:rPr>
        </w:r>
        <w:r>
          <w:rPr>
            <w:noProof/>
            <w:webHidden/>
          </w:rPr>
          <w:fldChar w:fldCharType="separate"/>
        </w:r>
        <w:r>
          <w:rPr>
            <w:noProof/>
            <w:webHidden/>
          </w:rPr>
          <w:t>249</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37" w:history="1">
        <w:r w:rsidRPr="00854ECC">
          <w:rPr>
            <w:rStyle w:val="Hyperlink"/>
            <w:noProof/>
          </w:rPr>
          <w:t>3.16.7.1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_Toc472333637 \h </w:instrText>
        </w:r>
        <w:r>
          <w:rPr>
            <w:noProof/>
            <w:webHidden/>
          </w:rPr>
        </w:r>
        <w:r>
          <w:rPr>
            <w:noProof/>
            <w:webHidden/>
          </w:rPr>
          <w:fldChar w:fldCharType="separate"/>
        </w:r>
        <w:r>
          <w:rPr>
            <w:noProof/>
            <w:webHidden/>
          </w:rPr>
          <w:t>249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38" w:history="1">
        <w:r w:rsidRPr="00854ECC">
          <w:rPr>
            <w:rStyle w:val="Hyperlink"/>
            <w:noProof/>
          </w:rPr>
          <w:t>3.16.7.1.1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_Toc472333638 \h </w:instrText>
        </w:r>
        <w:r>
          <w:rPr>
            <w:noProof/>
            <w:webHidden/>
          </w:rPr>
        </w:r>
        <w:r>
          <w:rPr>
            <w:noProof/>
            <w:webHidden/>
          </w:rPr>
          <w:fldChar w:fldCharType="separate"/>
        </w:r>
        <w:r>
          <w:rPr>
            <w:noProof/>
            <w:webHidden/>
          </w:rPr>
          <w:t>249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39" w:history="1">
        <w:r w:rsidRPr="00854ECC">
          <w:rPr>
            <w:rStyle w:val="Hyperlink"/>
            <w:noProof/>
          </w:rPr>
          <w:t>3.16.7.1.2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_Toc472333639 \h </w:instrText>
        </w:r>
        <w:r>
          <w:rPr>
            <w:noProof/>
            <w:webHidden/>
          </w:rPr>
        </w:r>
        <w:r>
          <w:rPr>
            <w:noProof/>
            <w:webHidden/>
          </w:rPr>
          <w:fldChar w:fldCharType="separate"/>
        </w:r>
        <w:r>
          <w:rPr>
            <w:noProof/>
            <w:webHidden/>
          </w:rPr>
          <w:t>249</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40" w:history="1">
        <w:r w:rsidRPr="00854ECC">
          <w:rPr>
            <w:rStyle w:val="Hyperlink"/>
            <w:noProof/>
          </w:rPr>
          <w:t>3.16.7.2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_Toc472333640 \h </w:instrText>
        </w:r>
        <w:r>
          <w:rPr>
            <w:noProof/>
            <w:webHidden/>
          </w:rPr>
        </w:r>
        <w:r>
          <w:rPr>
            <w:noProof/>
            <w:webHidden/>
          </w:rPr>
          <w:fldChar w:fldCharType="separate"/>
        </w:r>
        <w:r>
          <w:rPr>
            <w:noProof/>
            <w:webHidden/>
          </w:rPr>
          <w:t>249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41" w:history="1">
        <w:r w:rsidRPr="00854ECC">
          <w:rPr>
            <w:rStyle w:val="Hyperlink"/>
            <w:noProof/>
          </w:rPr>
          <w:t>3.16.7.2.1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_Toc472333641 \h </w:instrText>
        </w:r>
        <w:r>
          <w:rPr>
            <w:noProof/>
            <w:webHidden/>
          </w:rPr>
        </w:r>
        <w:r>
          <w:rPr>
            <w:noProof/>
            <w:webHidden/>
          </w:rPr>
          <w:fldChar w:fldCharType="separate"/>
        </w:r>
        <w:r>
          <w:rPr>
            <w:noProof/>
            <w:webHidden/>
          </w:rPr>
          <w:t>249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42" w:history="1">
        <w:r w:rsidRPr="00854ECC">
          <w:rPr>
            <w:rStyle w:val="Hyperlink"/>
            <w:noProof/>
          </w:rPr>
          <w:t>3.16.7.2.2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_Toc472333642 \h </w:instrText>
        </w:r>
        <w:r>
          <w:rPr>
            <w:noProof/>
            <w:webHidden/>
          </w:rPr>
        </w:r>
        <w:r>
          <w:rPr>
            <w:noProof/>
            <w:webHidden/>
          </w:rPr>
          <w:fldChar w:fldCharType="separate"/>
        </w:r>
        <w:r>
          <w:rPr>
            <w:noProof/>
            <w:webHidden/>
          </w:rPr>
          <w:t>249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643" w:history="1">
        <w:r w:rsidRPr="00854ECC">
          <w:rPr>
            <w:rStyle w:val="Hyperlink"/>
            <w:noProof/>
          </w:rPr>
          <w:t>3.16.8</w:t>
        </w:r>
        <w:r>
          <w:rPr>
            <w:rFonts w:eastAsiaTheme="minorEastAsia" w:cstheme="minorBidi"/>
            <w:noProof/>
            <w:sz w:val="22"/>
            <w:szCs w:val="22"/>
          </w:rPr>
          <w:tab/>
        </w:r>
        <w:r w:rsidRPr="00854ECC">
          <w:rPr>
            <w:rStyle w:val="Hyperlink"/>
            <w:noProof/>
          </w:rPr>
          <w:t>listAvailableNews</w:t>
        </w:r>
        <w:r>
          <w:rPr>
            <w:noProof/>
            <w:webHidden/>
          </w:rPr>
          <w:tab/>
        </w:r>
        <w:r>
          <w:rPr>
            <w:noProof/>
            <w:webHidden/>
          </w:rPr>
          <w:fldChar w:fldCharType="begin"/>
        </w:r>
        <w:r>
          <w:rPr>
            <w:noProof/>
            <w:webHidden/>
          </w:rPr>
          <w:instrText xml:space="preserve"> PAGEREF _Toc472333643 \h </w:instrText>
        </w:r>
        <w:r>
          <w:rPr>
            <w:noProof/>
            <w:webHidden/>
          </w:rPr>
        </w:r>
        <w:r>
          <w:rPr>
            <w:noProof/>
            <w:webHidden/>
          </w:rPr>
          <w:fldChar w:fldCharType="separate"/>
        </w:r>
        <w:r>
          <w:rPr>
            <w:noProof/>
            <w:webHidden/>
          </w:rPr>
          <w:t>250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44" w:history="1">
        <w:r w:rsidRPr="00854ECC">
          <w:rPr>
            <w:rStyle w:val="Hyperlink"/>
            <w:noProof/>
          </w:rPr>
          <w:t>3.16.8.1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_Toc472333644 \h </w:instrText>
        </w:r>
        <w:r>
          <w:rPr>
            <w:noProof/>
            <w:webHidden/>
          </w:rPr>
        </w:r>
        <w:r>
          <w:rPr>
            <w:noProof/>
            <w:webHidden/>
          </w:rPr>
          <w:fldChar w:fldCharType="separate"/>
        </w:r>
        <w:r>
          <w:rPr>
            <w:noProof/>
            <w:webHidden/>
          </w:rPr>
          <w:t>250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45" w:history="1">
        <w:r w:rsidRPr="00854ECC">
          <w:rPr>
            <w:rStyle w:val="Hyperlink"/>
            <w:noProof/>
          </w:rPr>
          <w:t>3.16.8.1.1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_Toc472333645 \h </w:instrText>
        </w:r>
        <w:r>
          <w:rPr>
            <w:noProof/>
            <w:webHidden/>
          </w:rPr>
        </w:r>
        <w:r>
          <w:rPr>
            <w:noProof/>
            <w:webHidden/>
          </w:rPr>
          <w:fldChar w:fldCharType="separate"/>
        </w:r>
        <w:r>
          <w:rPr>
            <w:noProof/>
            <w:webHidden/>
          </w:rPr>
          <w:t>250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46" w:history="1">
        <w:r w:rsidRPr="00854ECC">
          <w:rPr>
            <w:rStyle w:val="Hyperlink"/>
            <w:noProof/>
          </w:rPr>
          <w:t>3.16.8.1.2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_Toc472333646 \h </w:instrText>
        </w:r>
        <w:r>
          <w:rPr>
            <w:noProof/>
            <w:webHidden/>
          </w:rPr>
        </w:r>
        <w:r>
          <w:rPr>
            <w:noProof/>
            <w:webHidden/>
          </w:rPr>
          <w:fldChar w:fldCharType="separate"/>
        </w:r>
        <w:r>
          <w:rPr>
            <w:noProof/>
            <w:webHidden/>
          </w:rPr>
          <w:t>250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47" w:history="1">
        <w:r w:rsidRPr="00854ECC">
          <w:rPr>
            <w:rStyle w:val="Hyperlink"/>
            <w:noProof/>
          </w:rPr>
          <w:t>3.16.8.2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_Toc472333647 \h </w:instrText>
        </w:r>
        <w:r>
          <w:rPr>
            <w:noProof/>
            <w:webHidden/>
          </w:rPr>
        </w:r>
        <w:r>
          <w:rPr>
            <w:noProof/>
            <w:webHidden/>
          </w:rPr>
          <w:fldChar w:fldCharType="separate"/>
        </w:r>
        <w:r>
          <w:rPr>
            <w:noProof/>
            <w:webHidden/>
          </w:rPr>
          <w:t>250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48" w:history="1">
        <w:r w:rsidRPr="00854ECC">
          <w:rPr>
            <w:rStyle w:val="Hyperlink"/>
            <w:noProof/>
          </w:rPr>
          <w:t>3.16.8.2.1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_Toc472333648 \h </w:instrText>
        </w:r>
        <w:r>
          <w:rPr>
            <w:noProof/>
            <w:webHidden/>
          </w:rPr>
        </w:r>
        <w:r>
          <w:rPr>
            <w:noProof/>
            <w:webHidden/>
          </w:rPr>
          <w:fldChar w:fldCharType="separate"/>
        </w:r>
        <w:r>
          <w:rPr>
            <w:noProof/>
            <w:webHidden/>
          </w:rPr>
          <w:t>250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49" w:history="1">
        <w:r w:rsidRPr="00854ECC">
          <w:rPr>
            <w:rStyle w:val="Hyperlink"/>
            <w:noProof/>
          </w:rPr>
          <w:t>3.16.8.2.2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_Toc472333649 \h </w:instrText>
        </w:r>
        <w:r>
          <w:rPr>
            <w:noProof/>
            <w:webHidden/>
          </w:rPr>
        </w:r>
        <w:r>
          <w:rPr>
            <w:noProof/>
            <w:webHidden/>
          </w:rPr>
          <w:fldChar w:fldCharType="separate"/>
        </w:r>
        <w:r>
          <w:rPr>
            <w:noProof/>
            <w:webHidden/>
          </w:rPr>
          <w:t>251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650" w:history="1">
        <w:r w:rsidRPr="00854ECC">
          <w:rPr>
            <w:rStyle w:val="Hyperlink"/>
            <w:noProof/>
          </w:rPr>
          <w:t>3.16.9</w:t>
        </w:r>
        <w:r>
          <w:rPr>
            <w:rFonts w:eastAsiaTheme="minorEastAsia" w:cstheme="minorBidi"/>
            <w:noProof/>
            <w:sz w:val="22"/>
            <w:szCs w:val="22"/>
          </w:rPr>
          <w:tab/>
        </w:r>
        <w:r w:rsidRPr="00854ECC">
          <w:rPr>
            <w:rStyle w:val="Hyperlink"/>
            <w:noProof/>
          </w:rPr>
          <w:t>listAvailableQuotes</w:t>
        </w:r>
        <w:r>
          <w:rPr>
            <w:noProof/>
            <w:webHidden/>
          </w:rPr>
          <w:tab/>
        </w:r>
        <w:r>
          <w:rPr>
            <w:noProof/>
            <w:webHidden/>
          </w:rPr>
          <w:fldChar w:fldCharType="begin"/>
        </w:r>
        <w:r>
          <w:rPr>
            <w:noProof/>
            <w:webHidden/>
          </w:rPr>
          <w:instrText xml:space="preserve"> PAGEREF _Toc472333650 \h </w:instrText>
        </w:r>
        <w:r>
          <w:rPr>
            <w:noProof/>
            <w:webHidden/>
          </w:rPr>
        </w:r>
        <w:r>
          <w:rPr>
            <w:noProof/>
            <w:webHidden/>
          </w:rPr>
          <w:fldChar w:fldCharType="separate"/>
        </w:r>
        <w:r>
          <w:rPr>
            <w:noProof/>
            <w:webHidden/>
          </w:rPr>
          <w:t>251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51" w:history="1">
        <w:r w:rsidRPr="00854ECC">
          <w:rPr>
            <w:rStyle w:val="Hyperlink"/>
            <w:noProof/>
          </w:rPr>
          <w:t>3.16.9.1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_Toc472333651 \h </w:instrText>
        </w:r>
        <w:r>
          <w:rPr>
            <w:noProof/>
            <w:webHidden/>
          </w:rPr>
        </w:r>
        <w:r>
          <w:rPr>
            <w:noProof/>
            <w:webHidden/>
          </w:rPr>
          <w:fldChar w:fldCharType="separate"/>
        </w:r>
        <w:r>
          <w:rPr>
            <w:noProof/>
            <w:webHidden/>
          </w:rPr>
          <w:t>251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52" w:history="1">
        <w:r w:rsidRPr="00854ECC">
          <w:rPr>
            <w:rStyle w:val="Hyperlink"/>
            <w:noProof/>
          </w:rPr>
          <w:t>3.16.9.1.1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_Toc472333652 \h </w:instrText>
        </w:r>
        <w:r>
          <w:rPr>
            <w:noProof/>
            <w:webHidden/>
          </w:rPr>
        </w:r>
        <w:r>
          <w:rPr>
            <w:noProof/>
            <w:webHidden/>
          </w:rPr>
          <w:fldChar w:fldCharType="separate"/>
        </w:r>
        <w:r>
          <w:rPr>
            <w:noProof/>
            <w:webHidden/>
          </w:rPr>
          <w:t>251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53" w:history="1">
        <w:r w:rsidRPr="00854ECC">
          <w:rPr>
            <w:rStyle w:val="Hyperlink"/>
            <w:noProof/>
          </w:rPr>
          <w:t>3.16.9.1.2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_Toc472333653 \h </w:instrText>
        </w:r>
        <w:r>
          <w:rPr>
            <w:noProof/>
            <w:webHidden/>
          </w:rPr>
        </w:r>
        <w:r>
          <w:rPr>
            <w:noProof/>
            <w:webHidden/>
          </w:rPr>
          <w:fldChar w:fldCharType="separate"/>
        </w:r>
        <w:r>
          <w:rPr>
            <w:noProof/>
            <w:webHidden/>
          </w:rPr>
          <w:t>251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54" w:history="1">
        <w:r w:rsidRPr="00854ECC">
          <w:rPr>
            <w:rStyle w:val="Hyperlink"/>
            <w:noProof/>
          </w:rPr>
          <w:t>3.16.9.2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_Toc472333654 \h </w:instrText>
        </w:r>
        <w:r>
          <w:rPr>
            <w:noProof/>
            <w:webHidden/>
          </w:rPr>
        </w:r>
        <w:r>
          <w:rPr>
            <w:noProof/>
            <w:webHidden/>
          </w:rPr>
          <w:fldChar w:fldCharType="separate"/>
        </w:r>
        <w:r>
          <w:rPr>
            <w:noProof/>
            <w:webHidden/>
          </w:rPr>
          <w:t>251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55" w:history="1">
        <w:r w:rsidRPr="00854ECC">
          <w:rPr>
            <w:rStyle w:val="Hyperlink"/>
            <w:noProof/>
          </w:rPr>
          <w:t>3.16.9.2.1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_Toc472333655 \h </w:instrText>
        </w:r>
        <w:r>
          <w:rPr>
            <w:noProof/>
            <w:webHidden/>
          </w:rPr>
        </w:r>
        <w:r>
          <w:rPr>
            <w:noProof/>
            <w:webHidden/>
          </w:rPr>
          <w:fldChar w:fldCharType="separate"/>
        </w:r>
        <w:r>
          <w:rPr>
            <w:noProof/>
            <w:webHidden/>
          </w:rPr>
          <w:t>251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56" w:history="1">
        <w:r w:rsidRPr="00854ECC">
          <w:rPr>
            <w:rStyle w:val="Hyperlink"/>
            <w:noProof/>
          </w:rPr>
          <w:t>3.16.9.2.2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_Toc472333656 \h </w:instrText>
        </w:r>
        <w:r>
          <w:rPr>
            <w:noProof/>
            <w:webHidden/>
          </w:rPr>
        </w:r>
        <w:r>
          <w:rPr>
            <w:noProof/>
            <w:webHidden/>
          </w:rPr>
          <w:fldChar w:fldCharType="separate"/>
        </w:r>
        <w:r>
          <w:rPr>
            <w:noProof/>
            <w:webHidden/>
          </w:rPr>
          <w:t>252</w:t>
        </w:r>
        <w:r>
          <w:rPr>
            <w:noProof/>
            <w:webHidden/>
          </w:rPr>
          <w:fldChar w:fldCharType="end"/>
        </w:r>
      </w:hyperlink>
    </w:p>
    <w:p w:rsidR="00C4315F" w:rsidRDefault="00C4315F">
      <w:pPr>
        <w:pStyle w:val="Verzeichnis3"/>
        <w:tabs>
          <w:tab w:val="left" w:pos="1200"/>
          <w:tab w:val="right" w:leader="dot" w:pos="9075"/>
        </w:tabs>
        <w:rPr>
          <w:rFonts w:eastAsiaTheme="minorEastAsia" w:cstheme="minorBidi"/>
          <w:noProof/>
          <w:sz w:val="22"/>
          <w:szCs w:val="22"/>
        </w:rPr>
      </w:pPr>
      <w:hyperlink w:anchor="_Toc472333657" w:history="1">
        <w:r w:rsidRPr="00854ECC">
          <w:rPr>
            <w:rStyle w:val="Hyperlink"/>
            <w:noProof/>
          </w:rPr>
          <w:t>3.16.10</w:t>
        </w:r>
        <w:r>
          <w:rPr>
            <w:rFonts w:eastAsiaTheme="minorEastAsia" w:cstheme="minorBidi"/>
            <w:noProof/>
            <w:sz w:val="22"/>
            <w:szCs w:val="22"/>
          </w:rPr>
          <w:tab/>
        </w:r>
        <w:r w:rsidRPr="00854ECC">
          <w:rPr>
            <w:rStyle w:val="Hyperlink"/>
            <w:noProof/>
          </w:rPr>
          <w:t>listAvailableUser</w:t>
        </w:r>
        <w:r>
          <w:rPr>
            <w:noProof/>
            <w:webHidden/>
          </w:rPr>
          <w:tab/>
        </w:r>
        <w:r>
          <w:rPr>
            <w:noProof/>
            <w:webHidden/>
          </w:rPr>
          <w:fldChar w:fldCharType="begin"/>
        </w:r>
        <w:r>
          <w:rPr>
            <w:noProof/>
            <w:webHidden/>
          </w:rPr>
          <w:instrText xml:space="preserve"> PAGEREF _Toc472333657 \h </w:instrText>
        </w:r>
        <w:r>
          <w:rPr>
            <w:noProof/>
            <w:webHidden/>
          </w:rPr>
        </w:r>
        <w:r>
          <w:rPr>
            <w:noProof/>
            <w:webHidden/>
          </w:rPr>
          <w:fldChar w:fldCharType="separate"/>
        </w:r>
        <w:r>
          <w:rPr>
            <w:noProof/>
            <w:webHidden/>
          </w:rPr>
          <w:t>252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58" w:history="1">
        <w:r w:rsidRPr="00854ECC">
          <w:rPr>
            <w:rStyle w:val="Hyperlink"/>
            <w:noProof/>
          </w:rPr>
          <w:t>3.16.10.1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_Toc472333658 \h </w:instrText>
        </w:r>
        <w:r>
          <w:rPr>
            <w:noProof/>
            <w:webHidden/>
          </w:rPr>
        </w:r>
        <w:r>
          <w:rPr>
            <w:noProof/>
            <w:webHidden/>
          </w:rPr>
          <w:fldChar w:fldCharType="separate"/>
        </w:r>
        <w:r>
          <w:rPr>
            <w:noProof/>
            <w:webHidden/>
          </w:rPr>
          <w:t>252</w:t>
        </w:r>
        <w:r>
          <w:rPr>
            <w:noProof/>
            <w:webHidden/>
          </w:rPr>
          <w:fldChar w:fldCharType="end"/>
        </w:r>
      </w:hyperlink>
    </w:p>
    <w:p w:rsidR="00C4315F" w:rsidRDefault="00C4315F">
      <w:pPr>
        <w:pStyle w:val="Verzeichnis5"/>
        <w:tabs>
          <w:tab w:val="left" w:pos="1732"/>
          <w:tab w:val="right" w:leader="dot" w:pos="9075"/>
        </w:tabs>
        <w:rPr>
          <w:rFonts w:eastAsiaTheme="minorEastAsia" w:cstheme="minorBidi"/>
          <w:noProof/>
          <w:sz w:val="22"/>
          <w:szCs w:val="22"/>
        </w:rPr>
      </w:pPr>
      <w:hyperlink w:anchor="_Toc472333659" w:history="1">
        <w:r w:rsidRPr="00854ECC">
          <w:rPr>
            <w:rStyle w:val="Hyperlink"/>
            <w:noProof/>
          </w:rPr>
          <w:t>3.16.10.1.1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_Toc472333659 \h </w:instrText>
        </w:r>
        <w:r>
          <w:rPr>
            <w:noProof/>
            <w:webHidden/>
          </w:rPr>
        </w:r>
        <w:r>
          <w:rPr>
            <w:noProof/>
            <w:webHidden/>
          </w:rPr>
          <w:fldChar w:fldCharType="separate"/>
        </w:r>
        <w:r>
          <w:rPr>
            <w:noProof/>
            <w:webHidden/>
          </w:rPr>
          <w:t>252</w:t>
        </w:r>
        <w:r>
          <w:rPr>
            <w:noProof/>
            <w:webHidden/>
          </w:rPr>
          <w:fldChar w:fldCharType="end"/>
        </w:r>
      </w:hyperlink>
    </w:p>
    <w:p w:rsidR="00C4315F" w:rsidRDefault="00C4315F">
      <w:pPr>
        <w:pStyle w:val="Verzeichnis5"/>
        <w:tabs>
          <w:tab w:val="left" w:pos="1732"/>
          <w:tab w:val="right" w:leader="dot" w:pos="9075"/>
        </w:tabs>
        <w:rPr>
          <w:rFonts w:eastAsiaTheme="minorEastAsia" w:cstheme="minorBidi"/>
          <w:noProof/>
          <w:sz w:val="22"/>
          <w:szCs w:val="22"/>
        </w:rPr>
      </w:pPr>
      <w:hyperlink w:anchor="_Toc472333660" w:history="1">
        <w:r w:rsidRPr="00854ECC">
          <w:rPr>
            <w:rStyle w:val="Hyperlink"/>
            <w:noProof/>
          </w:rPr>
          <w:t>3.16.10.1.2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_Toc472333660 \h </w:instrText>
        </w:r>
        <w:r>
          <w:rPr>
            <w:noProof/>
            <w:webHidden/>
          </w:rPr>
        </w:r>
        <w:r>
          <w:rPr>
            <w:noProof/>
            <w:webHidden/>
          </w:rPr>
          <w:fldChar w:fldCharType="separate"/>
        </w:r>
        <w:r>
          <w:rPr>
            <w:noProof/>
            <w:webHidden/>
          </w:rPr>
          <w:t>252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61" w:history="1">
        <w:r w:rsidRPr="00854ECC">
          <w:rPr>
            <w:rStyle w:val="Hyperlink"/>
            <w:noProof/>
          </w:rPr>
          <w:t>3.16.10.2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_Toc472333661 \h </w:instrText>
        </w:r>
        <w:r>
          <w:rPr>
            <w:noProof/>
            <w:webHidden/>
          </w:rPr>
        </w:r>
        <w:r>
          <w:rPr>
            <w:noProof/>
            <w:webHidden/>
          </w:rPr>
          <w:fldChar w:fldCharType="separate"/>
        </w:r>
        <w:r>
          <w:rPr>
            <w:noProof/>
            <w:webHidden/>
          </w:rPr>
          <w:t>252</w:t>
        </w:r>
        <w:r>
          <w:rPr>
            <w:noProof/>
            <w:webHidden/>
          </w:rPr>
          <w:fldChar w:fldCharType="end"/>
        </w:r>
      </w:hyperlink>
    </w:p>
    <w:p w:rsidR="00C4315F" w:rsidRDefault="00C4315F">
      <w:pPr>
        <w:pStyle w:val="Verzeichnis5"/>
        <w:tabs>
          <w:tab w:val="left" w:pos="1732"/>
          <w:tab w:val="right" w:leader="dot" w:pos="9075"/>
        </w:tabs>
        <w:rPr>
          <w:rFonts w:eastAsiaTheme="minorEastAsia" w:cstheme="minorBidi"/>
          <w:noProof/>
          <w:sz w:val="22"/>
          <w:szCs w:val="22"/>
        </w:rPr>
      </w:pPr>
      <w:hyperlink w:anchor="_Toc472333662" w:history="1">
        <w:r w:rsidRPr="00854ECC">
          <w:rPr>
            <w:rStyle w:val="Hyperlink"/>
            <w:noProof/>
          </w:rPr>
          <w:t>3.16.10.2.1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_Toc472333662 \h </w:instrText>
        </w:r>
        <w:r>
          <w:rPr>
            <w:noProof/>
            <w:webHidden/>
          </w:rPr>
        </w:r>
        <w:r>
          <w:rPr>
            <w:noProof/>
            <w:webHidden/>
          </w:rPr>
          <w:fldChar w:fldCharType="separate"/>
        </w:r>
        <w:r>
          <w:rPr>
            <w:noProof/>
            <w:webHidden/>
          </w:rPr>
          <w:t>252</w:t>
        </w:r>
        <w:r>
          <w:rPr>
            <w:noProof/>
            <w:webHidden/>
          </w:rPr>
          <w:fldChar w:fldCharType="end"/>
        </w:r>
      </w:hyperlink>
    </w:p>
    <w:p w:rsidR="00C4315F" w:rsidRDefault="00C4315F">
      <w:pPr>
        <w:pStyle w:val="Verzeichnis5"/>
        <w:tabs>
          <w:tab w:val="left" w:pos="1732"/>
          <w:tab w:val="right" w:leader="dot" w:pos="9075"/>
        </w:tabs>
        <w:rPr>
          <w:rFonts w:eastAsiaTheme="minorEastAsia" w:cstheme="minorBidi"/>
          <w:noProof/>
          <w:sz w:val="22"/>
          <w:szCs w:val="22"/>
        </w:rPr>
      </w:pPr>
      <w:hyperlink w:anchor="_Toc472333663" w:history="1">
        <w:r w:rsidRPr="00854ECC">
          <w:rPr>
            <w:rStyle w:val="Hyperlink"/>
            <w:noProof/>
          </w:rPr>
          <w:t>3.16.10.2.2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_Toc472333663 \h </w:instrText>
        </w:r>
        <w:r>
          <w:rPr>
            <w:noProof/>
            <w:webHidden/>
          </w:rPr>
        </w:r>
        <w:r>
          <w:rPr>
            <w:noProof/>
            <w:webHidden/>
          </w:rPr>
          <w:fldChar w:fldCharType="separate"/>
        </w:r>
        <w:r>
          <w:rPr>
            <w:noProof/>
            <w:webHidden/>
          </w:rPr>
          <w:t>253</w:t>
        </w:r>
        <w:r>
          <w:rPr>
            <w:noProof/>
            <w:webHidden/>
          </w:rPr>
          <w:fldChar w:fldCharType="end"/>
        </w:r>
      </w:hyperlink>
    </w:p>
    <w:p w:rsidR="00C4315F" w:rsidRDefault="00C4315F">
      <w:pPr>
        <w:pStyle w:val="Verzeichnis3"/>
        <w:tabs>
          <w:tab w:val="left" w:pos="1200"/>
          <w:tab w:val="right" w:leader="dot" w:pos="9075"/>
        </w:tabs>
        <w:rPr>
          <w:rFonts w:eastAsiaTheme="minorEastAsia" w:cstheme="minorBidi"/>
          <w:noProof/>
          <w:sz w:val="22"/>
          <w:szCs w:val="22"/>
        </w:rPr>
      </w:pPr>
      <w:hyperlink w:anchor="_Toc472333664" w:history="1">
        <w:r w:rsidRPr="00854ECC">
          <w:rPr>
            <w:rStyle w:val="Hyperlink"/>
            <w:noProof/>
          </w:rPr>
          <w:t>3.16.11</w:t>
        </w:r>
        <w:r>
          <w:rPr>
            <w:rFonts w:eastAsiaTheme="minorEastAsia" w:cstheme="minorBidi"/>
            <w:noProof/>
            <w:sz w:val="22"/>
            <w:szCs w:val="22"/>
          </w:rPr>
          <w:tab/>
        </w:r>
        <w:r w:rsidRPr="00854ECC">
          <w:rPr>
            <w:rStyle w:val="Hyperlink"/>
            <w:noProof/>
          </w:rPr>
          <w:t>listAvailableUserWithStatus</w:t>
        </w:r>
        <w:r>
          <w:rPr>
            <w:noProof/>
            <w:webHidden/>
          </w:rPr>
          <w:tab/>
        </w:r>
        <w:r>
          <w:rPr>
            <w:noProof/>
            <w:webHidden/>
          </w:rPr>
          <w:fldChar w:fldCharType="begin"/>
        </w:r>
        <w:r>
          <w:rPr>
            <w:noProof/>
            <w:webHidden/>
          </w:rPr>
          <w:instrText xml:space="preserve"> PAGEREF _Toc472333664 \h </w:instrText>
        </w:r>
        <w:r>
          <w:rPr>
            <w:noProof/>
            <w:webHidden/>
          </w:rPr>
        </w:r>
        <w:r>
          <w:rPr>
            <w:noProof/>
            <w:webHidden/>
          </w:rPr>
          <w:fldChar w:fldCharType="separate"/>
        </w:r>
        <w:r>
          <w:rPr>
            <w:noProof/>
            <w:webHidden/>
          </w:rPr>
          <w:t>253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65" w:history="1">
        <w:r w:rsidRPr="00854ECC">
          <w:rPr>
            <w:rStyle w:val="Hyperlink"/>
            <w:noProof/>
          </w:rPr>
          <w:t>3.16.11.1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_Toc472333665 \h </w:instrText>
        </w:r>
        <w:r>
          <w:rPr>
            <w:noProof/>
            <w:webHidden/>
          </w:rPr>
        </w:r>
        <w:r>
          <w:rPr>
            <w:noProof/>
            <w:webHidden/>
          </w:rPr>
          <w:fldChar w:fldCharType="separate"/>
        </w:r>
        <w:r>
          <w:rPr>
            <w:noProof/>
            <w:webHidden/>
          </w:rPr>
          <w:t>253</w:t>
        </w:r>
        <w:r>
          <w:rPr>
            <w:noProof/>
            <w:webHidden/>
          </w:rPr>
          <w:fldChar w:fldCharType="end"/>
        </w:r>
      </w:hyperlink>
    </w:p>
    <w:p w:rsidR="00C4315F" w:rsidRDefault="00C4315F">
      <w:pPr>
        <w:pStyle w:val="Verzeichnis5"/>
        <w:tabs>
          <w:tab w:val="left" w:pos="1732"/>
          <w:tab w:val="right" w:leader="dot" w:pos="9075"/>
        </w:tabs>
        <w:rPr>
          <w:rFonts w:eastAsiaTheme="minorEastAsia" w:cstheme="minorBidi"/>
          <w:noProof/>
          <w:sz w:val="22"/>
          <w:szCs w:val="22"/>
        </w:rPr>
      </w:pPr>
      <w:hyperlink w:anchor="_Toc472333666" w:history="1">
        <w:r w:rsidRPr="00854ECC">
          <w:rPr>
            <w:rStyle w:val="Hyperlink"/>
            <w:noProof/>
          </w:rPr>
          <w:t>3.16.11.1.1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_Toc472333666 \h </w:instrText>
        </w:r>
        <w:r>
          <w:rPr>
            <w:noProof/>
            <w:webHidden/>
          </w:rPr>
        </w:r>
        <w:r>
          <w:rPr>
            <w:noProof/>
            <w:webHidden/>
          </w:rPr>
          <w:fldChar w:fldCharType="separate"/>
        </w:r>
        <w:r>
          <w:rPr>
            <w:noProof/>
            <w:webHidden/>
          </w:rPr>
          <w:t>253</w:t>
        </w:r>
        <w:r>
          <w:rPr>
            <w:noProof/>
            <w:webHidden/>
          </w:rPr>
          <w:fldChar w:fldCharType="end"/>
        </w:r>
      </w:hyperlink>
    </w:p>
    <w:p w:rsidR="00C4315F" w:rsidRDefault="00C4315F">
      <w:pPr>
        <w:pStyle w:val="Verzeichnis5"/>
        <w:tabs>
          <w:tab w:val="left" w:pos="1732"/>
          <w:tab w:val="right" w:leader="dot" w:pos="9075"/>
        </w:tabs>
        <w:rPr>
          <w:rFonts w:eastAsiaTheme="minorEastAsia" w:cstheme="minorBidi"/>
          <w:noProof/>
          <w:sz w:val="22"/>
          <w:szCs w:val="22"/>
        </w:rPr>
      </w:pPr>
      <w:hyperlink w:anchor="_Toc472333667" w:history="1">
        <w:r w:rsidRPr="00854ECC">
          <w:rPr>
            <w:rStyle w:val="Hyperlink"/>
            <w:noProof/>
          </w:rPr>
          <w:t>3.16.11.1.2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_Toc472333667 \h </w:instrText>
        </w:r>
        <w:r>
          <w:rPr>
            <w:noProof/>
            <w:webHidden/>
          </w:rPr>
        </w:r>
        <w:r>
          <w:rPr>
            <w:noProof/>
            <w:webHidden/>
          </w:rPr>
          <w:fldChar w:fldCharType="separate"/>
        </w:r>
        <w:r>
          <w:rPr>
            <w:noProof/>
            <w:webHidden/>
          </w:rPr>
          <w:t>253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68" w:history="1">
        <w:r w:rsidRPr="00854ECC">
          <w:rPr>
            <w:rStyle w:val="Hyperlink"/>
            <w:noProof/>
          </w:rPr>
          <w:t>3.16.11.2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_Toc472333668 \h </w:instrText>
        </w:r>
        <w:r>
          <w:rPr>
            <w:noProof/>
            <w:webHidden/>
          </w:rPr>
        </w:r>
        <w:r>
          <w:rPr>
            <w:noProof/>
            <w:webHidden/>
          </w:rPr>
          <w:fldChar w:fldCharType="separate"/>
        </w:r>
        <w:r>
          <w:rPr>
            <w:noProof/>
            <w:webHidden/>
          </w:rPr>
          <w:t>253</w:t>
        </w:r>
        <w:r>
          <w:rPr>
            <w:noProof/>
            <w:webHidden/>
          </w:rPr>
          <w:fldChar w:fldCharType="end"/>
        </w:r>
      </w:hyperlink>
    </w:p>
    <w:p w:rsidR="00C4315F" w:rsidRDefault="00C4315F">
      <w:pPr>
        <w:pStyle w:val="Verzeichnis5"/>
        <w:tabs>
          <w:tab w:val="left" w:pos="1732"/>
          <w:tab w:val="right" w:leader="dot" w:pos="9075"/>
        </w:tabs>
        <w:rPr>
          <w:rFonts w:eastAsiaTheme="minorEastAsia" w:cstheme="minorBidi"/>
          <w:noProof/>
          <w:sz w:val="22"/>
          <w:szCs w:val="22"/>
        </w:rPr>
      </w:pPr>
      <w:hyperlink w:anchor="_Toc472333669" w:history="1">
        <w:r w:rsidRPr="00854ECC">
          <w:rPr>
            <w:rStyle w:val="Hyperlink"/>
            <w:noProof/>
          </w:rPr>
          <w:t>3.16.11.2.1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_Toc472333669 \h </w:instrText>
        </w:r>
        <w:r>
          <w:rPr>
            <w:noProof/>
            <w:webHidden/>
          </w:rPr>
        </w:r>
        <w:r>
          <w:rPr>
            <w:noProof/>
            <w:webHidden/>
          </w:rPr>
          <w:fldChar w:fldCharType="separate"/>
        </w:r>
        <w:r>
          <w:rPr>
            <w:noProof/>
            <w:webHidden/>
          </w:rPr>
          <w:t>253</w:t>
        </w:r>
        <w:r>
          <w:rPr>
            <w:noProof/>
            <w:webHidden/>
          </w:rPr>
          <w:fldChar w:fldCharType="end"/>
        </w:r>
      </w:hyperlink>
    </w:p>
    <w:p w:rsidR="00C4315F" w:rsidRDefault="00C4315F">
      <w:pPr>
        <w:pStyle w:val="Verzeichnis5"/>
        <w:tabs>
          <w:tab w:val="left" w:pos="1732"/>
          <w:tab w:val="right" w:leader="dot" w:pos="9075"/>
        </w:tabs>
        <w:rPr>
          <w:rFonts w:eastAsiaTheme="minorEastAsia" w:cstheme="minorBidi"/>
          <w:noProof/>
          <w:sz w:val="22"/>
          <w:szCs w:val="22"/>
        </w:rPr>
      </w:pPr>
      <w:hyperlink w:anchor="_Toc472333670" w:history="1">
        <w:r w:rsidRPr="00854ECC">
          <w:rPr>
            <w:rStyle w:val="Hyperlink"/>
            <w:noProof/>
          </w:rPr>
          <w:t>3.16.11.2.2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_Toc472333670 \h </w:instrText>
        </w:r>
        <w:r>
          <w:rPr>
            <w:noProof/>
            <w:webHidden/>
          </w:rPr>
        </w:r>
        <w:r>
          <w:rPr>
            <w:noProof/>
            <w:webHidden/>
          </w:rPr>
          <w:fldChar w:fldCharType="separate"/>
        </w:r>
        <w:r>
          <w:rPr>
            <w:noProof/>
            <w:webHidden/>
          </w:rPr>
          <w:t>254</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671" w:history="1">
        <w:r w:rsidRPr="00854ECC">
          <w:rPr>
            <w:rStyle w:val="Hyperlink"/>
            <w:noProof/>
          </w:rPr>
          <w:t>3.17</w:t>
        </w:r>
        <w:r>
          <w:rPr>
            <w:rFonts w:eastAsiaTheme="minorEastAsia" w:cstheme="minorBidi"/>
            <w:b w:val="0"/>
            <w:bCs w:val="0"/>
            <w:noProof/>
            <w:sz w:val="22"/>
            <w:szCs w:val="22"/>
          </w:rPr>
          <w:tab/>
        </w:r>
        <w:r w:rsidRPr="00854ECC">
          <w:rPr>
            <w:rStyle w:val="Hyperlink"/>
            <w:noProof/>
          </w:rPr>
          <w:t>loginPartnerService (B2B)</w:t>
        </w:r>
        <w:r>
          <w:rPr>
            <w:noProof/>
            <w:webHidden/>
          </w:rPr>
          <w:tab/>
        </w:r>
        <w:r>
          <w:rPr>
            <w:noProof/>
            <w:webHidden/>
          </w:rPr>
          <w:fldChar w:fldCharType="begin"/>
        </w:r>
        <w:r>
          <w:rPr>
            <w:noProof/>
            <w:webHidden/>
          </w:rPr>
          <w:instrText xml:space="preserve"> PAGEREF _Toc472333671 \h </w:instrText>
        </w:r>
        <w:r>
          <w:rPr>
            <w:noProof/>
            <w:webHidden/>
          </w:rPr>
        </w:r>
        <w:r>
          <w:rPr>
            <w:noProof/>
            <w:webHidden/>
          </w:rPr>
          <w:fldChar w:fldCharType="separate"/>
        </w:r>
        <w:r>
          <w:rPr>
            <w:noProof/>
            <w:webHidden/>
          </w:rPr>
          <w:t>254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672" w:history="1">
        <w:r w:rsidRPr="00854ECC">
          <w:rPr>
            <w:rStyle w:val="Hyperlink"/>
            <w:noProof/>
          </w:rPr>
          <w:t>3.17.1</w:t>
        </w:r>
        <w:r>
          <w:rPr>
            <w:rFonts w:eastAsiaTheme="minorEastAsia" w:cstheme="minorBidi"/>
            <w:noProof/>
            <w:sz w:val="22"/>
            <w:szCs w:val="22"/>
          </w:rPr>
          <w:tab/>
        </w:r>
        <w:r w:rsidRPr="00854ECC">
          <w:rPr>
            <w:rStyle w:val="Hyperlink"/>
            <w:noProof/>
          </w:rPr>
          <w:t>extendedValidateUser</w:t>
        </w:r>
        <w:r>
          <w:rPr>
            <w:noProof/>
            <w:webHidden/>
          </w:rPr>
          <w:tab/>
        </w:r>
        <w:r>
          <w:rPr>
            <w:noProof/>
            <w:webHidden/>
          </w:rPr>
          <w:fldChar w:fldCharType="begin"/>
        </w:r>
        <w:r>
          <w:rPr>
            <w:noProof/>
            <w:webHidden/>
          </w:rPr>
          <w:instrText xml:space="preserve"> PAGEREF _Toc472333672 \h </w:instrText>
        </w:r>
        <w:r>
          <w:rPr>
            <w:noProof/>
            <w:webHidden/>
          </w:rPr>
        </w:r>
        <w:r>
          <w:rPr>
            <w:noProof/>
            <w:webHidden/>
          </w:rPr>
          <w:fldChar w:fldCharType="separate"/>
        </w:r>
        <w:r>
          <w:rPr>
            <w:noProof/>
            <w:webHidden/>
          </w:rPr>
          <w:t>254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73" w:history="1">
        <w:r w:rsidRPr="00854ECC">
          <w:rPr>
            <w:rStyle w:val="Hyperlink"/>
            <w:noProof/>
          </w:rPr>
          <w:t>3.17.1.1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_Toc472333673 \h </w:instrText>
        </w:r>
        <w:r>
          <w:rPr>
            <w:noProof/>
            <w:webHidden/>
          </w:rPr>
        </w:r>
        <w:r>
          <w:rPr>
            <w:noProof/>
            <w:webHidden/>
          </w:rPr>
          <w:fldChar w:fldCharType="separate"/>
        </w:r>
        <w:r>
          <w:rPr>
            <w:noProof/>
            <w:webHidden/>
          </w:rPr>
          <w:t>254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74" w:history="1">
        <w:r w:rsidRPr="00854ECC">
          <w:rPr>
            <w:rStyle w:val="Hyperlink"/>
            <w:noProof/>
          </w:rPr>
          <w:t>3.17.1.1.1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_Toc472333674 \h </w:instrText>
        </w:r>
        <w:r>
          <w:rPr>
            <w:noProof/>
            <w:webHidden/>
          </w:rPr>
        </w:r>
        <w:r>
          <w:rPr>
            <w:noProof/>
            <w:webHidden/>
          </w:rPr>
          <w:fldChar w:fldCharType="separate"/>
        </w:r>
        <w:r>
          <w:rPr>
            <w:noProof/>
            <w:webHidden/>
          </w:rPr>
          <w:t>254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75" w:history="1">
        <w:r w:rsidRPr="00854ECC">
          <w:rPr>
            <w:rStyle w:val="Hyperlink"/>
            <w:noProof/>
          </w:rPr>
          <w:t>3.17.1.1.2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_Toc472333675 \h </w:instrText>
        </w:r>
        <w:r>
          <w:rPr>
            <w:noProof/>
            <w:webHidden/>
          </w:rPr>
        </w:r>
        <w:r>
          <w:rPr>
            <w:noProof/>
            <w:webHidden/>
          </w:rPr>
          <w:fldChar w:fldCharType="separate"/>
        </w:r>
        <w:r>
          <w:rPr>
            <w:noProof/>
            <w:webHidden/>
          </w:rPr>
          <w:t>254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76" w:history="1">
        <w:r w:rsidRPr="00854ECC">
          <w:rPr>
            <w:rStyle w:val="Hyperlink"/>
            <w:noProof/>
          </w:rPr>
          <w:t>3.17.1.2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_Toc472333676 \h </w:instrText>
        </w:r>
        <w:r>
          <w:rPr>
            <w:noProof/>
            <w:webHidden/>
          </w:rPr>
        </w:r>
        <w:r>
          <w:rPr>
            <w:noProof/>
            <w:webHidden/>
          </w:rPr>
          <w:fldChar w:fldCharType="separate"/>
        </w:r>
        <w:r>
          <w:rPr>
            <w:noProof/>
            <w:webHidden/>
          </w:rPr>
          <w:t>256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77" w:history="1">
        <w:r w:rsidRPr="00854ECC">
          <w:rPr>
            <w:rStyle w:val="Hyperlink"/>
            <w:noProof/>
          </w:rPr>
          <w:t>3.17.1.2.1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_Toc472333677 \h </w:instrText>
        </w:r>
        <w:r>
          <w:rPr>
            <w:noProof/>
            <w:webHidden/>
          </w:rPr>
        </w:r>
        <w:r>
          <w:rPr>
            <w:noProof/>
            <w:webHidden/>
          </w:rPr>
          <w:fldChar w:fldCharType="separate"/>
        </w:r>
        <w:r>
          <w:rPr>
            <w:noProof/>
            <w:webHidden/>
          </w:rPr>
          <w:t>256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78" w:history="1">
        <w:r w:rsidRPr="00854ECC">
          <w:rPr>
            <w:rStyle w:val="Hyperlink"/>
            <w:noProof/>
          </w:rPr>
          <w:t>3.17.1.2.2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_Toc472333678 \h </w:instrText>
        </w:r>
        <w:r>
          <w:rPr>
            <w:noProof/>
            <w:webHidden/>
          </w:rPr>
        </w:r>
        <w:r>
          <w:rPr>
            <w:noProof/>
            <w:webHidden/>
          </w:rPr>
          <w:fldChar w:fldCharType="separate"/>
        </w:r>
        <w:r>
          <w:rPr>
            <w:noProof/>
            <w:webHidden/>
          </w:rPr>
          <w:t>256</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679" w:history="1">
        <w:r w:rsidRPr="00854ECC">
          <w:rPr>
            <w:rStyle w:val="Hyperlink"/>
            <w:noProof/>
          </w:rPr>
          <w:t>3.17.2</w:t>
        </w:r>
        <w:r>
          <w:rPr>
            <w:rFonts w:eastAsiaTheme="minorEastAsia" w:cstheme="minorBidi"/>
            <w:noProof/>
            <w:sz w:val="22"/>
            <w:szCs w:val="22"/>
          </w:rPr>
          <w:tab/>
        </w:r>
        <w:r w:rsidRPr="00854ECC">
          <w:rPr>
            <w:rStyle w:val="Hyperlink"/>
            <w:noProof/>
          </w:rPr>
          <w:t>getTranslations</w:t>
        </w:r>
        <w:r>
          <w:rPr>
            <w:noProof/>
            <w:webHidden/>
          </w:rPr>
          <w:tab/>
        </w:r>
        <w:r>
          <w:rPr>
            <w:noProof/>
            <w:webHidden/>
          </w:rPr>
          <w:fldChar w:fldCharType="begin"/>
        </w:r>
        <w:r>
          <w:rPr>
            <w:noProof/>
            <w:webHidden/>
          </w:rPr>
          <w:instrText xml:space="preserve"> PAGEREF _Toc472333679 \h </w:instrText>
        </w:r>
        <w:r>
          <w:rPr>
            <w:noProof/>
            <w:webHidden/>
          </w:rPr>
        </w:r>
        <w:r>
          <w:rPr>
            <w:noProof/>
            <w:webHidden/>
          </w:rPr>
          <w:fldChar w:fldCharType="separate"/>
        </w:r>
        <w:r>
          <w:rPr>
            <w:noProof/>
            <w:webHidden/>
          </w:rPr>
          <w:t>256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80" w:history="1">
        <w:r w:rsidRPr="00854ECC">
          <w:rPr>
            <w:rStyle w:val="Hyperlink"/>
            <w:noProof/>
          </w:rPr>
          <w:t>3.17.2.1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_Toc472333680 \h </w:instrText>
        </w:r>
        <w:r>
          <w:rPr>
            <w:noProof/>
            <w:webHidden/>
          </w:rPr>
        </w:r>
        <w:r>
          <w:rPr>
            <w:noProof/>
            <w:webHidden/>
          </w:rPr>
          <w:fldChar w:fldCharType="separate"/>
        </w:r>
        <w:r>
          <w:rPr>
            <w:noProof/>
            <w:webHidden/>
          </w:rPr>
          <w:t>256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81" w:history="1">
        <w:r w:rsidRPr="00854ECC">
          <w:rPr>
            <w:rStyle w:val="Hyperlink"/>
            <w:noProof/>
          </w:rPr>
          <w:t>3.17.2.1.1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_Toc472333681 \h </w:instrText>
        </w:r>
        <w:r>
          <w:rPr>
            <w:noProof/>
            <w:webHidden/>
          </w:rPr>
        </w:r>
        <w:r>
          <w:rPr>
            <w:noProof/>
            <w:webHidden/>
          </w:rPr>
          <w:fldChar w:fldCharType="separate"/>
        </w:r>
        <w:r>
          <w:rPr>
            <w:noProof/>
            <w:webHidden/>
          </w:rPr>
          <w:t>256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82" w:history="1">
        <w:r w:rsidRPr="00854ECC">
          <w:rPr>
            <w:rStyle w:val="Hyperlink"/>
            <w:noProof/>
          </w:rPr>
          <w:t>3.17.2.1.2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_Toc472333682 \h </w:instrText>
        </w:r>
        <w:r>
          <w:rPr>
            <w:noProof/>
            <w:webHidden/>
          </w:rPr>
        </w:r>
        <w:r>
          <w:rPr>
            <w:noProof/>
            <w:webHidden/>
          </w:rPr>
          <w:fldChar w:fldCharType="separate"/>
        </w:r>
        <w:r>
          <w:rPr>
            <w:noProof/>
            <w:webHidden/>
          </w:rPr>
          <w:t>256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83" w:history="1">
        <w:r w:rsidRPr="00854ECC">
          <w:rPr>
            <w:rStyle w:val="Hyperlink"/>
            <w:noProof/>
          </w:rPr>
          <w:t>3.17.2.2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_Toc472333683 \h </w:instrText>
        </w:r>
        <w:r>
          <w:rPr>
            <w:noProof/>
            <w:webHidden/>
          </w:rPr>
        </w:r>
        <w:r>
          <w:rPr>
            <w:noProof/>
            <w:webHidden/>
          </w:rPr>
          <w:fldChar w:fldCharType="separate"/>
        </w:r>
        <w:r>
          <w:rPr>
            <w:noProof/>
            <w:webHidden/>
          </w:rPr>
          <w:t>257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84" w:history="1">
        <w:r w:rsidRPr="00854ECC">
          <w:rPr>
            <w:rStyle w:val="Hyperlink"/>
            <w:noProof/>
          </w:rPr>
          <w:t>3.17.2.2.1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_Toc472333684 \h </w:instrText>
        </w:r>
        <w:r>
          <w:rPr>
            <w:noProof/>
            <w:webHidden/>
          </w:rPr>
        </w:r>
        <w:r>
          <w:rPr>
            <w:noProof/>
            <w:webHidden/>
          </w:rPr>
          <w:fldChar w:fldCharType="separate"/>
        </w:r>
        <w:r>
          <w:rPr>
            <w:noProof/>
            <w:webHidden/>
          </w:rPr>
          <w:t>257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85" w:history="1">
        <w:r w:rsidRPr="00854ECC">
          <w:rPr>
            <w:rStyle w:val="Hyperlink"/>
            <w:noProof/>
          </w:rPr>
          <w:t>3.17.2.2.2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_Toc472333685 \h </w:instrText>
        </w:r>
        <w:r>
          <w:rPr>
            <w:noProof/>
            <w:webHidden/>
          </w:rPr>
        </w:r>
        <w:r>
          <w:rPr>
            <w:noProof/>
            <w:webHidden/>
          </w:rPr>
          <w:fldChar w:fldCharType="separate"/>
        </w:r>
        <w:r>
          <w:rPr>
            <w:noProof/>
            <w:webHidden/>
          </w:rPr>
          <w:t>257</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686" w:history="1">
        <w:r w:rsidRPr="00854ECC">
          <w:rPr>
            <w:rStyle w:val="Hyperlink"/>
            <w:noProof/>
          </w:rPr>
          <w:t>3.17.3</w:t>
        </w:r>
        <w:r>
          <w:rPr>
            <w:rFonts w:eastAsiaTheme="minorEastAsia" w:cstheme="minorBidi"/>
            <w:noProof/>
            <w:sz w:val="22"/>
            <w:szCs w:val="22"/>
          </w:rPr>
          <w:tab/>
        </w:r>
        <w:r w:rsidRPr="00854ECC">
          <w:rPr>
            <w:rStyle w:val="Hyperlink"/>
            <w:noProof/>
          </w:rPr>
          <w:t>getVertragsarten</w:t>
        </w:r>
        <w:r>
          <w:rPr>
            <w:noProof/>
            <w:webHidden/>
          </w:rPr>
          <w:tab/>
        </w:r>
        <w:r>
          <w:rPr>
            <w:noProof/>
            <w:webHidden/>
          </w:rPr>
          <w:fldChar w:fldCharType="begin"/>
        </w:r>
        <w:r>
          <w:rPr>
            <w:noProof/>
            <w:webHidden/>
          </w:rPr>
          <w:instrText xml:space="preserve"> PAGEREF _Toc472333686 \h </w:instrText>
        </w:r>
        <w:r>
          <w:rPr>
            <w:noProof/>
            <w:webHidden/>
          </w:rPr>
        </w:r>
        <w:r>
          <w:rPr>
            <w:noProof/>
            <w:webHidden/>
          </w:rPr>
          <w:fldChar w:fldCharType="separate"/>
        </w:r>
        <w:r>
          <w:rPr>
            <w:noProof/>
            <w:webHidden/>
          </w:rPr>
          <w:t>257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87" w:history="1">
        <w:r w:rsidRPr="00854ECC">
          <w:rPr>
            <w:rStyle w:val="Hyperlink"/>
            <w:noProof/>
          </w:rPr>
          <w:t>3.17.3.1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_Toc472333687 \h </w:instrText>
        </w:r>
        <w:r>
          <w:rPr>
            <w:noProof/>
            <w:webHidden/>
          </w:rPr>
        </w:r>
        <w:r>
          <w:rPr>
            <w:noProof/>
            <w:webHidden/>
          </w:rPr>
          <w:fldChar w:fldCharType="separate"/>
        </w:r>
        <w:r>
          <w:rPr>
            <w:noProof/>
            <w:webHidden/>
          </w:rPr>
          <w:t>257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88" w:history="1">
        <w:r w:rsidRPr="00854ECC">
          <w:rPr>
            <w:rStyle w:val="Hyperlink"/>
            <w:noProof/>
          </w:rPr>
          <w:t>3.17.3.1.1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_Toc472333688 \h </w:instrText>
        </w:r>
        <w:r>
          <w:rPr>
            <w:noProof/>
            <w:webHidden/>
          </w:rPr>
        </w:r>
        <w:r>
          <w:rPr>
            <w:noProof/>
            <w:webHidden/>
          </w:rPr>
          <w:fldChar w:fldCharType="separate"/>
        </w:r>
        <w:r>
          <w:rPr>
            <w:noProof/>
            <w:webHidden/>
          </w:rPr>
          <w:t>257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89" w:history="1">
        <w:r w:rsidRPr="00854ECC">
          <w:rPr>
            <w:rStyle w:val="Hyperlink"/>
            <w:noProof/>
          </w:rPr>
          <w:t>3.17.3.1.2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_Toc472333689 \h </w:instrText>
        </w:r>
        <w:r>
          <w:rPr>
            <w:noProof/>
            <w:webHidden/>
          </w:rPr>
        </w:r>
        <w:r>
          <w:rPr>
            <w:noProof/>
            <w:webHidden/>
          </w:rPr>
          <w:fldChar w:fldCharType="separate"/>
        </w:r>
        <w:r>
          <w:rPr>
            <w:noProof/>
            <w:webHidden/>
          </w:rPr>
          <w:t>258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90" w:history="1">
        <w:r w:rsidRPr="00854ECC">
          <w:rPr>
            <w:rStyle w:val="Hyperlink"/>
            <w:noProof/>
          </w:rPr>
          <w:t>3.17.3.2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_Toc472333690 \h </w:instrText>
        </w:r>
        <w:r>
          <w:rPr>
            <w:noProof/>
            <w:webHidden/>
          </w:rPr>
        </w:r>
        <w:r>
          <w:rPr>
            <w:noProof/>
            <w:webHidden/>
          </w:rPr>
          <w:fldChar w:fldCharType="separate"/>
        </w:r>
        <w:r>
          <w:rPr>
            <w:noProof/>
            <w:webHidden/>
          </w:rPr>
          <w:t>258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91" w:history="1">
        <w:r w:rsidRPr="00854ECC">
          <w:rPr>
            <w:rStyle w:val="Hyperlink"/>
            <w:noProof/>
          </w:rPr>
          <w:t>3.17.3.2.1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_Toc472333691 \h </w:instrText>
        </w:r>
        <w:r>
          <w:rPr>
            <w:noProof/>
            <w:webHidden/>
          </w:rPr>
        </w:r>
        <w:r>
          <w:rPr>
            <w:noProof/>
            <w:webHidden/>
          </w:rPr>
          <w:fldChar w:fldCharType="separate"/>
        </w:r>
        <w:r>
          <w:rPr>
            <w:noProof/>
            <w:webHidden/>
          </w:rPr>
          <w:t>258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92" w:history="1">
        <w:r w:rsidRPr="00854ECC">
          <w:rPr>
            <w:rStyle w:val="Hyperlink"/>
            <w:noProof/>
          </w:rPr>
          <w:t>3.17.3.2.2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_Toc472333692 \h </w:instrText>
        </w:r>
        <w:r>
          <w:rPr>
            <w:noProof/>
            <w:webHidden/>
          </w:rPr>
        </w:r>
        <w:r>
          <w:rPr>
            <w:noProof/>
            <w:webHidden/>
          </w:rPr>
          <w:fldChar w:fldCharType="separate"/>
        </w:r>
        <w:r>
          <w:rPr>
            <w:noProof/>
            <w:webHidden/>
          </w:rPr>
          <w:t>258</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693" w:history="1">
        <w:r w:rsidRPr="00854ECC">
          <w:rPr>
            <w:rStyle w:val="Hyperlink"/>
            <w:noProof/>
          </w:rPr>
          <w:t>3.18</w:t>
        </w:r>
        <w:r>
          <w:rPr>
            <w:rFonts w:eastAsiaTheme="minorEastAsia" w:cstheme="minorBidi"/>
            <w:b w:val="0"/>
            <w:bCs w:val="0"/>
            <w:noProof/>
            <w:sz w:val="22"/>
            <w:szCs w:val="22"/>
          </w:rPr>
          <w:tab/>
        </w:r>
        <w:r w:rsidRPr="00854ECC">
          <w:rPr>
            <w:rStyle w:val="Hyperlink"/>
            <w:noProof/>
          </w:rPr>
          <w:t>mTanService (B2B und EAI)</w:t>
        </w:r>
        <w:r>
          <w:rPr>
            <w:noProof/>
            <w:webHidden/>
          </w:rPr>
          <w:tab/>
        </w:r>
        <w:r>
          <w:rPr>
            <w:noProof/>
            <w:webHidden/>
          </w:rPr>
          <w:fldChar w:fldCharType="begin"/>
        </w:r>
        <w:r>
          <w:rPr>
            <w:noProof/>
            <w:webHidden/>
          </w:rPr>
          <w:instrText xml:space="preserve"> PAGEREF _Toc472333693 \h </w:instrText>
        </w:r>
        <w:r>
          <w:rPr>
            <w:noProof/>
            <w:webHidden/>
          </w:rPr>
        </w:r>
        <w:r>
          <w:rPr>
            <w:noProof/>
            <w:webHidden/>
          </w:rPr>
          <w:fldChar w:fldCharType="separate"/>
        </w:r>
        <w:r>
          <w:rPr>
            <w:noProof/>
            <w:webHidden/>
          </w:rPr>
          <w:t>258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694" w:history="1">
        <w:r w:rsidRPr="00854ECC">
          <w:rPr>
            <w:rStyle w:val="Hyperlink"/>
            <w:noProof/>
          </w:rPr>
          <w:t>3.18.1</w:t>
        </w:r>
        <w:r>
          <w:rPr>
            <w:rFonts w:eastAsiaTheme="minorEastAsia" w:cstheme="minorBidi"/>
            <w:noProof/>
            <w:sz w:val="22"/>
            <w:szCs w:val="22"/>
          </w:rPr>
          <w:tab/>
        </w:r>
        <w:r w:rsidRPr="00854ECC">
          <w:rPr>
            <w:rStyle w:val="Hyperlink"/>
            <w:noProof/>
          </w:rPr>
          <w:t>CreateUser</w:t>
        </w:r>
        <w:r>
          <w:rPr>
            <w:noProof/>
            <w:webHidden/>
          </w:rPr>
          <w:tab/>
        </w:r>
        <w:r>
          <w:rPr>
            <w:noProof/>
            <w:webHidden/>
          </w:rPr>
          <w:fldChar w:fldCharType="begin"/>
        </w:r>
        <w:r>
          <w:rPr>
            <w:noProof/>
            <w:webHidden/>
          </w:rPr>
          <w:instrText xml:space="preserve"> PAGEREF _Toc472333694 \h </w:instrText>
        </w:r>
        <w:r>
          <w:rPr>
            <w:noProof/>
            <w:webHidden/>
          </w:rPr>
        </w:r>
        <w:r>
          <w:rPr>
            <w:noProof/>
            <w:webHidden/>
          </w:rPr>
          <w:fldChar w:fldCharType="separate"/>
        </w:r>
        <w:r>
          <w:rPr>
            <w:noProof/>
            <w:webHidden/>
          </w:rPr>
          <w:t>259</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95" w:history="1">
        <w:r w:rsidRPr="00854ECC">
          <w:rPr>
            <w:rStyle w:val="Hyperlink"/>
            <w:noProof/>
          </w:rPr>
          <w:t>3.18.1.1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_Toc472333695 \h </w:instrText>
        </w:r>
        <w:r>
          <w:rPr>
            <w:noProof/>
            <w:webHidden/>
          </w:rPr>
        </w:r>
        <w:r>
          <w:rPr>
            <w:noProof/>
            <w:webHidden/>
          </w:rPr>
          <w:fldChar w:fldCharType="separate"/>
        </w:r>
        <w:r>
          <w:rPr>
            <w:noProof/>
            <w:webHidden/>
          </w:rPr>
          <w:t>259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96" w:history="1">
        <w:r w:rsidRPr="00854ECC">
          <w:rPr>
            <w:rStyle w:val="Hyperlink"/>
            <w:noProof/>
          </w:rPr>
          <w:t>3.18.1.1.1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_Toc472333696 \h </w:instrText>
        </w:r>
        <w:r>
          <w:rPr>
            <w:noProof/>
            <w:webHidden/>
          </w:rPr>
        </w:r>
        <w:r>
          <w:rPr>
            <w:noProof/>
            <w:webHidden/>
          </w:rPr>
          <w:fldChar w:fldCharType="separate"/>
        </w:r>
        <w:r>
          <w:rPr>
            <w:noProof/>
            <w:webHidden/>
          </w:rPr>
          <w:t>259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97" w:history="1">
        <w:r w:rsidRPr="00854ECC">
          <w:rPr>
            <w:rStyle w:val="Hyperlink"/>
            <w:noProof/>
          </w:rPr>
          <w:t>3.18.1.1.2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_Toc472333697 \h </w:instrText>
        </w:r>
        <w:r>
          <w:rPr>
            <w:noProof/>
            <w:webHidden/>
          </w:rPr>
        </w:r>
        <w:r>
          <w:rPr>
            <w:noProof/>
            <w:webHidden/>
          </w:rPr>
          <w:fldChar w:fldCharType="separate"/>
        </w:r>
        <w:r>
          <w:rPr>
            <w:noProof/>
            <w:webHidden/>
          </w:rPr>
          <w:t>259</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698" w:history="1">
        <w:r w:rsidRPr="00854ECC">
          <w:rPr>
            <w:rStyle w:val="Hyperlink"/>
            <w:noProof/>
          </w:rPr>
          <w:t>3.18.1.2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_Toc472333698 \h </w:instrText>
        </w:r>
        <w:r>
          <w:rPr>
            <w:noProof/>
            <w:webHidden/>
          </w:rPr>
        </w:r>
        <w:r>
          <w:rPr>
            <w:noProof/>
            <w:webHidden/>
          </w:rPr>
          <w:fldChar w:fldCharType="separate"/>
        </w:r>
        <w:r>
          <w:rPr>
            <w:noProof/>
            <w:webHidden/>
          </w:rPr>
          <w:t>260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699" w:history="1">
        <w:r w:rsidRPr="00854ECC">
          <w:rPr>
            <w:rStyle w:val="Hyperlink"/>
            <w:noProof/>
          </w:rPr>
          <w:t>3.18.1.2.1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_Toc472333699 \h </w:instrText>
        </w:r>
        <w:r>
          <w:rPr>
            <w:noProof/>
            <w:webHidden/>
          </w:rPr>
        </w:r>
        <w:r>
          <w:rPr>
            <w:noProof/>
            <w:webHidden/>
          </w:rPr>
          <w:fldChar w:fldCharType="separate"/>
        </w:r>
        <w:r>
          <w:rPr>
            <w:noProof/>
            <w:webHidden/>
          </w:rPr>
          <w:t>260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00" w:history="1">
        <w:r w:rsidRPr="00854ECC">
          <w:rPr>
            <w:rStyle w:val="Hyperlink"/>
            <w:noProof/>
          </w:rPr>
          <w:t>3.18.1.2.2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_Toc472333700 \h </w:instrText>
        </w:r>
        <w:r>
          <w:rPr>
            <w:noProof/>
            <w:webHidden/>
          </w:rPr>
        </w:r>
        <w:r>
          <w:rPr>
            <w:noProof/>
            <w:webHidden/>
          </w:rPr>
          <w:fldChar w:fldCharType="separate"/>
        </w:r>
        <w:r>
          <w:rPr>
            <w:noProof/>
            <w:webHidden/>
          </w:rPr>
          <w:t>260</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701" w:history="1">
        <w:r w:rsidRPr="00854ECC">
          <w:rPr>
            <w:rStyle w:val="Hyperlink"/>
            <w:noProof/>
          </w:rPr>
          <w:t>3.18.2</w:t>
        </w:r>
        <w:r>
          <w:rPr>
            <w:rFonts w:eastAsiaTheme="minorEastAsia" w:cstheme="minorBidi"/>
            <w:noProof/>
            <w:sz w:val="22"/>
            <w:szCs w:val="22"/>
          </w:rPr>
          <w:tab/>
        </w:r>
        <w:r w:rsidRPr="00854ECC">
          <w:rPr>
            <w:rStyle w:val="Hyperlink"/>
            <w:noProof/>
          </w:rPr>
          <w:t>GetData</w:t>
        </w:r>
        <w:r>
          <w:rPr>
            <w:noProof/>
            <w:webHidden/>
          </w:rPr>
          <w:tab/>
        </w:r>
        <w:r>
          <w:rPr>
            <w:noProof/>
            <w:webHidden/>
          </w:rPr>
          <w:fldChar w:fldCharType="begin"/>
        </w:r>
        <w:r>
          <w:rPr>
            <w:noProof/>
            <w:webHidden/>
          </w:rPr>
          <w:instrText xml:space="preserve"> PAGEREF _Toc472333701 \h </w:instrText>
        </w:r>
        <w:r>
          <w:rPr>
            <w:noProof/>
            <w:webHidden/>
          </w:rPr>
        </w:r>
        <w:r>
          <w:rPr>
            <w:noProof/>
            <w:webHidden/>
          </w:rPr>
          <w:fldChar w:fldCharType="separate"/>
        </w:r>
        <w:r>
          <w:rPr>
            <w:noProof/>
            <w:webHidden/>
          </w:rPr>
          <w:t>260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02" w:history="1">
        <w:r w:rsidRPr="00854ECC">
          <w:rPr>
            <w:rStyle w:val="Hyperlink"/>
            <w:noProof/>
          </w:rPr>
          <w:t>3.18.2.1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_Toc472333702 \h </w:instrText>
        </w:r>
        <w:r>
          <w:rPr>
            <w:noProof/>
            <w:webHidden/>
          </w:rPr>
        </w:r>
        <w:r>
          <w:rPr>
            <w:noProof/>
            <w:webHidden/>
          </w:rPr>
          <w:fldChar w:fldCharType="separate"/>
        </w:r>
        <w:r>
          <w:rPr>
            <w:noProof/>
            <w:webHidden/>
          </w:rPr>
          <w:t>260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03" w:history="1">
        <w:r w:rsidRPr="00854ECC">
          <w:rPr>
            <w:rStyle w:val="Hyperlink"/>
            <w:noProof/>
          </w:rPr>
          <w:t>3.18.2.1.1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_Toc472333703 \h </w:instrText>
        </w:r>
        <w:r>
          <w:rPr>
            <w:noProof/>
            <w:webHidden/>
          </w:rPr>
        </w:r>
        <w:r>
          <w:rPr>
            <w:noProof/>
            <w:webHidden/>
          </w:rPr>
          <w:fldChar w:fldCharType="separate"/>
        </w:r>
        <w:r>
          <w:rPr>
            <w:noProof/>
            <w:webHidden/>
          </w:rPr>
          <w:t>260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04" w:history="1">
        <w:r w:rsidRPr="00854ECC">
          <w:rPr>
            <w:rStyle w:val="Hyperlink"/>
            <w:noProof/>
          </w:rPr>
          <w:t>3.18.2.1.2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_Toc472333704 \h </w:instrText>
        </w:r>
        <w:r>
          <w:rPr>
            <w:noProof/>
            <w:webHidden/>
          </w:rPr>
        </w:r>
        <w:r>
          <w:rPr>
            <w:noProof/>
            <w:webHidden/>
          </w:rPr>
          <w:fldChar w:fldCharType="separate"/>
        </w:r>
        <w:r>
          <w:rPr>
            <w:noProof/>
            <w:webHidden/>
          </w:rPr>
          <w:t>261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05" w:history="1">
        <w:r w:rsidRPr="00854ECC">
          <w:rPr>
            <w:rStyle w:val="Hyperlink"/>
            <w:noProof/>
          </w:rPr>
          <w:t>3.18.2.2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_Toc472333705 \h </w:instrText>
        </w:r>
        <w:r>
          <w:rPr>
            <w:noProof/>
            <w:webHidden/>
          </w:rPr>
        </w:r>
        <w:r>
          <w:rPr>
            <w:noProof/>
            <w:webHidden/>
          </w:rPr>
          <w:fldChar w:fldCharType="separate"/>
        </w:r>
        <w:r>
          <w:rPr>
            <w:noProof/>
            <w:webHidden/>
          </w:rPr>
          <w:t>261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06" w:history="1">
        <w:r w:rsidRPr="00854ECC">
          <w:rPr>
            <w:rStyle w:val="Hyperlink"/>
            <w:noProof/>
          </w:rPr>
          <w:t>3.18.2.2.1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_Toc472333706 \h </w:instrText>
        </w:r>
        <w:r>
          <w:rPr>
            <w:noProof/>
            <w:webHidden/>
          </w:rPr>
        </w:r>
        <w:r>
          <w:rPr>
            <w:noProof/>
            <w:webHidden/>
          </w:rPr>
          <w:fldChar w:fldCharType="separate"/>
        </w:r>
        <w:r>
          <w:rPr>
            <w:noProof/>
            <w:webHidden/>
          </w:rPr>
          <w:t>261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07" w:history="1">
        <w:r w:rsidRPr="00854ECC">
          <w:rPr>
            <w:rStyle w:val="Hyperlink"/>
            <w:noProof/>
          </w:rPr>
          <w:t>3.18.2.2.2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_Toc472333707 \h </w:instrText>
        </w:r>
        <w:r>
          <w:rPr>
            <w:noProof/>
            <w:webHidden/>
          </w:rPr>
        </w:r>
        <w:r>
          <w:rPr>
            <w:noProof/>
            <w:webHidden/>
          </w:rPr>
          <w:fldChar w:fldCharType="separate"/>
        </w:r>
        <w:r>
          <w:rPr>
            <w:noProof/>
            <w:webHidden/>
          </w:rPr>
          <w:t>261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708" w:history="1">
        <w:r w:rsidRPr="00854ECC">
          <w:rPr>
            <w:rStyle w:val="Hyperlink"/>
            <w:noProof/>
          </w:rPr>
          <w:t>3.18.3</w:t>
        </w:r>
        <w:r>
          <w:rPr>
            <w:rFonts w:eastAsiaTheme="minorEastAsia" w:cstheme="minorBidi"/>
            <w:noProof/>
            <w:sz w:val="22"/>
            <w:szCs w:val="22"/>
          </w:rPr>
          <w:tab/>
        </w:r>
        <w:r w:rsidRPr="00854ECC">
          <w:rPr>
            <w:rStyle w:val="Hyperlink"/>
            <w:noProof/>
          </w:rPr>
          <w:t>SetData</w:t>
        </w:r>
        <w:r>
          <w:rPr>
            <w:noProof/>
            <w:webHidden/>
          </w:rPr>
          <w:tab/>
        </w:r>
        <w:r>
          <w:rPr>
            <w:noProof/>
            <w:webHidden/>
          </w:rPr>
          <w:fldChar w:fldCharType="begin"/>
        </w:r>
        <w:r>
          <w:rPr>
            <w:noProof/>
            <w:webHidden/>
          </w:rPr>
          <w:instrText xml:space="preserve"> PAGEREF _Toc472333708 \h </w:instrText>
        </w:r>
        <w:r>
          <w:rPr>
            <w:noProof/>
            <w:webHidden/>
          </w:rPr>
        </w:r>
        <w:r>
          <w:rPr>
            <w:noProof/>
            <w:webHidden/>
          </w:rPr>
          <w:fldChar w:fldCharType="separate"/>
        </w:r>
        <w:r>
          <w:rPr>
            <w:noProof/>
            <w:webHidden/>
          </w:rPr>
          <w:t>261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09" w:history="1">
        <w:r w:rsidRPr="00854ECC">
          <w:rPr>
            <w:rStyle w:val="Hyperlink"/>
            <w:noProof/>
          </w:rPr>
          <w:t>3.18.3.1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_Toc472333709 \h </w:instrText>
        </w:r>
        <w:r>
          <w:rPr>
            <w:noProof/>
            <w:webHidden/>
          </w:rPr>
        </w:r>
        <w:r>
          <w:rPr>
            <w:noProof/>
            <w:webHidden/>
          </w:rPr>
          <w:fldChar w:fldCharType="separate"/>
        </w:r>
        <w:r>
          <w:rPr>
            <w:noProof/>
            <w:webHidden/>
          </w:rPr>
          <w:t>261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10" w:history="1">
        <w:r w:rsidRPr="00854ECC">
          <w:rPr>
            <w:rStyle w:val="Hyperlink"/>
            <w:noProof/>
          </w:rPr>
          <w:t>3.18.3.1.1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_Toc472333710 \h </w:instrText>
        </w:r>
        <w:r>
          <w:rPr>
            <w:noProof/>
            <w:webHidden/>
          </w:rPr>
        </w:r>
        <w:r>
          <w:rPr>
            <w:noProof/>
            <w:webHidden/>
          </w:rPr>
          <w:fldChar w:fldCharType="separate"/>
        </w:r>
        <w:r>
          <w:rPr>
            <w:noProof/>
            <w:webHidden/>
          </w:rPr>
          <w:t>262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11" w:history="1">
        <w:r w:rsidRPr="00854ECC">
          <w:rPr>
            <w:rStyle w:val="Hyperlink"/>
            <w:noProof/>
          </w:rPr>
          <w:t>3.18.3.1.2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_Toc472333711 \h </w:instrText>
        </w:r>
        <w:r>
          <w:rPr>
            <w:noProof/>
            <w:webHidden/>
          </w:rPr>
        </w:r>
        <w:r>
          <w:rPr>
            <w:noProof/>
            <w:webHidden/>
          </w:rPr>
          <w:fldChar w:fldCharType="separate"/>
        </w:r>
        <w:r>
          <w:rPr>
            <w:noProof/>
            <w:webHidden/>
          </w:rPr>
          <w:t>262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12" w:history="1">
        <w:r w:rsidRPr="00854ECC">
          <w:rPr>
            <w:rStyle w:val="Hyperlink"/>
            <w:noProof/>
          </w:rPr>
          <w:t>3.18.3.2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_Toc472333712 \h </w:instrText>
        </w:r>
        <w:r>
          <w:rPr>
            <w:noProof/>
            <w:webHidden/>
          </w:rPr>
        </w:r>
        <w:r>
          <w:rPr>
            <w:noProof/>
            <w:webHidden/>
          </w:rPr>
          <w:fldChar w:fldCharType="separate"/>
        </w:r>
        <w:r>
          <w:rPr>
            <w:noProof/>
            <w:webHidden/>
          </w:rPr>
          <w:t>262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13" w:history="1">
        <w:r w:rsidRPr="00854ECC">
          <w:rPr>
            <w:rStyle w:val="Hyperlink"/>
            <w:noProof/>
          </w:rPr>
          <w:t>3.18.3.2.1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_Toc472333713 \h </w:instrText>
        </w:r>
        <w:r>
          <w:rPr>
            <w:noProof/>
            <w:webHidden/>
          </w:rPr>
        </w:r>
        <w:r>
          <w:rPr>
            <w:noProof/>
            <w:webHidden/>
          </w:rPr>
          <w:fldChar w:fldCharType="separate"/>
        </w:r>
        <w:r>
          <w:rPr>
            <w:noProof/>
            <w:webHidden/>
          </w:rPr>
          <w:t>262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14" w:history="1">
        <w:r w:rsidRPr="00854ECC">
          <w:rPr>
            <w:rStyle w:val="Hyperlink"/>
            <w:noProof/>
          </w:rPr>
          <w:t>3.18.3.2.2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_Toc472333714 \h </w:instrText>
        </w:r>
        <w:r>
          <w:rPr>
            <w:noProof/>
            <w:webHidden/>
          </w:rPr>
        </w:r>
        <w:r>
          <w:rPr>
            <w:noProof/>
            <w:webHidden/>
          </w:rPr>
          <w:fldChar w:fldCharType="separate"/>
        </w:r>
        <w:r>
          <w:rPr>
            <w:noProof/>
            <w:webHidden/>
          </w:rPr>
          <w:t>262</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715" w:history="1">
        <w:r w:rsidRPr="00854ECC">
          <w:rPr>
            <w:rStyle w:val="Hyperlink"/>
            <w:noProof/>
          </w:rPr>
          <w:t>3.18.4</w:t>
        </w:r>
        <w:r>
          <w:rPr>
            <w:rFonts w:eastAsiaTheme="minorEastAsia" w:cstheme="minorBidi"/>
            <w:noProof/>
            <w:sz w:val="22"/>
            <w:szCs w:val="22"/>
          </w:rPr>
          <w:tab/>
        </w:r>
        <w:r w:rsidRPr="00854ECC">
          <w:rPr>
            <w:rStyle w:val="Hyperlink"/>
            <w:noProof/>
          </w:rPr>
          <w:t>SetPassword</w:t>
        </w:r>
        <w:r>
          <w:rPr>
            <w:noProof/>
            <w:webHidden/>
          </w:rPr>
          <w:tab/>
        </w:r>
        <w:r>
          <w:rPr>
            <w:noProof/>
            <w:webHidden/>
          </w:rPr>
          <w:fldChar w:fldCharType="begin"/>
        </w:r>
        <w:r>
          <w:rPr>
            <w:noProof/>
            <w:webHidden/>
          </w:rPr>
          <w:instrText xml:space="preserve"> PAGEREF _Toc472333715 \h </w:instrText>
        </w:r>
        <w:r>
          <w:rPr>
            <w:noProof/>
            <w:webHidden/>
          </w:rPr>
        </w:r>
        <w:r>
          <w:rPr>
            <w:noProof/>
            <w:webHidden/>
          </w:rPr>
          <w:fldChar w:fldCharType="separate"/>
        </w:r>
        <w:r>
          <w:rPr>
            <w:noProof/>
            <w:webHidden/>
          </w:rPr>
          <w:t>263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16" w:history="1">
        <w:r w:rsidRPr="00854ECC">
          <w:rPr>
            <w:rStyle w:val="Hyperlink"/>
            <w:noProof/>
          </w:rPr>
          <w:t>3.18.4.1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_Toc472333716 \h </w:instrText>
        </w:r>
        <w:r>
          <w:rPr>
            <w:noProof/>
            <w:webHidden/>
          </w:rPr>
        </w:r>
        <w:r>
          <w:rPr>
            <w:noProof/>
            <w:webHidden/>
          </w:rPr>
          <w:fldChar w:fldCharType="separate"/>
        </w:r>
        <w:r>
          <w:rPr>
            <w:noProof/>
            <w:webHidden/>
          </w:rPr>
          <w:t>263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17" w:history="1">
        <w:r w:rsidRPr="00854ECC">
          <w:rPr>
            <w:rStyle w:val="Hyperlink"/>
            <w:noProof/>
          </w:rPr>
          <w:t>3.18.4.1.1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_Toc472333717 \h </w:instrText>
        </w:r>
        <w:r>
          <w:rPr>
            <w:noProof/>
            <w:webHidden/>
          </w:rPr>
        </w:r>
        <w:r>
          <w:rPr>
            <w:noProof/>
            <w:webHidden/>
          </w:rPr>
          <w:fldChar w:fldCharType="separate"/>
        </w:r>
        <w:r>
          <w:rPr>
            <w:noProof/>
            <w:webHidden/>
          </w:rPr>
          <w:t>263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18" w:history="1">
        <w:r w:rsidRPr="00854ECC">
          <w:rPr>
            <w:rStyle w:val="Hyperlink"/>
            <w:noProof/>
          </w:rPr>
          <w:t>3.18.4.1.2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_Toc472333718 \h </w:instrText>
        </w:r>
        <w:r>
          <w:rPr>
            <w:noProof/>
            <w:webHidden/>
          </w:rPr>
        </w:r>
        <w:r>
          <w:rPr>
            <w:noProof/>
            <w:webHidden/>
          </w:rPr>
          <w:fldChar w:fldCharType="separate"/>
        </w:r>
        <w:r>
          <w:rPr>
            <w:noProof/>
            <w:webHidden/>
          </w:rPr>
          <w:t>263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19" w:history="1">
        <w:r w:rsidRPr="00854ECC">
          <w:rPr>
            <w:rStyle w:val="Hyperlink"/>
            <w:noProof/>
          </w:rPr>
          <w:t>3.18.4.2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_Toc472333719 \h </w:instrText>
        </w:r>
        <w:r>
          <w:rPr>
            <w:noProof/>
            <w:webHidden/>
          </w:rPr>
        </w:r>
        <w:r>
          <w:rPr>
            <w:noProof/>
            <w:webHidden/>
          </w:rPr>
          <w:fldChar w:fldCharType="separate"/>
        </w:r>
        <w:r>
          <w:rPr>
            <w:noProof/>
            <w:webHidden/>
          </w:rPr>
          <w:t>263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20" w:history="1">
        <w:r w:rsidRPr="00854ECC">
          <w:rPr>
            <w:rStyle w:val="Hyperlink"/>
            <w:noProof/>
          </w:rPr>
          <w:t>3.18.4.2.1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_Toc472333720 \h </w:instrText>
        </w:r>
        <w:r>
          <w:rPr>
            <w:noProof/>
            <w:webHidden/>
          </w:rPr>
        </w:r>
        <w:r>
          <w:rPr>
            <w:noProof/>
            <w:webHidden/>
          </w:rPr>
          <w:fldChar w:fldCharType="separate"/>
        </w:r>
        <w:r>
          <w:rPr>
            <w:noProof/>
            <w:webHidden/>
          </w:rPr>
          <w:t>263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21" w:history="1">
        <w:r w:rsidRPr="00854ECC">
          <w:rPr>
            <w:rStyle w:val="Hyperlink"/>
            <w:noProof/>
          </w:rPr>
          <w:t>3.18.4.2.2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_Toc472333721 \h </w:instrText>
        </w:r>
        <w:r>
          <w:rPr>
            <w:noProof/>
            <w:webHidden/>
          </w:rPr>
        </w:r>
        <w:r>
          <w:rPr>
            <w:noProof/>
            <w:webHidden/>
          </w:rPr>
          <w:fldChar w:fldCharType="separate"/>
        </w:r>
        <w:r>
          <w:rPr>
            <w:noProof/>
            <w:webHidden/>
          </w:rPr>
          <w:t>264</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722" w:history="1">
        <w:r w:rsidRPr="00854ECC">
          <w:rPr>
            <w:rStyle w:val="Hyperlink"/>
            <w:noProof/>
          </w:rPr>
          <w:t>3.19</w:t>
        </w:r>
        <w:r>
          <w:rPr>
            <w:rFonts w:eastAsiaTheme="minorEastAsia" w:cstheme="minorBidi"/>
            <w:b w:val="0"/>
            <w:bCs w:val="0"/>
            <w:noProof/>
            <w:sz w:val="22"/>
            <w:szCs w:val="22"/>
          </w:rPr>
          <w:tab/>
        </w:r>
        <w:r w:rsidRPr="00854ECC">
          <w:rPr>
            <w:rStyle w:val="Hyperlink"/>
            <w:noProof/>
          </w:rPr>
          <w:t>oemService (B2X)</w:t>
        </w:r>
        <w:r>
          <w:rPr>
            <w:noProof/>
            <w:webHidden/>
          </w:rPr>
          <w:tab/>
        </w:r>
        <w:r>
          <w:rPr>
            <w:noProof/>
            <w:webHidden/>
          </w:rPr>
          <w:fldChar w:fldCharType="begin"/>
        </w:r>
        <w:r>
          <w:rPr>
            <w:noProof/>
            <w:webHidden/>
          </w:rPr>
          <w:instrText xml:space="preserve"> PAGEREF _Toc472333722 \h </w:instrText>
        </w:r>
        <w:r>
          <w:rPr>
            <w:noProof/>
            <w:webHidden/>
          </w:rPr>
        </w:r>
        <w:r>
          <w:rPr>
            <w:noProof/>
            <w:webHidden/>
          </w:rPr>
          <w:fldChar w:fldCharType="separate"/>
        </w:r>
        <w:r>
          <w:rPr>
            <w:noProof/>
            <w:webHidden/>
          </w:rPr>
          <w:t>264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723" w:history="1">
        <w:r w:rsidRPr="00854ECC">
          <w:rPr>
            <w:rStyle w:val="Hyperlink"/>
            <w:noProof/>
          </w:rPr>
          <w:t>3.19.1</w:t>
        </w:r>
        <w:r>
          <w:rPr>
            <w:rFonts w:eastAsiaTheme="minorEastAsia" w:cstheme="minorBidi"/>
            <w:noProof/>
            <w:sz w:val="22"/>
            <w:szCs w:val="22"/>
          </w:rPr>
          <w:tab/>
        </w:r>
        <w:r w:rsidRPr="00854ECC">
          <w:rPr>
            <w:rStyle w:val="Hyperlink"/>
            <w:noProof/>
          </w:rPr>
          <w:t>sendInvoice</w:t>
        </w:r>
        <w:r>
          <w:rPr>
            <w:noProof/>
            <w:webHidden/>
          </w:rPr>
          <w:tab/>
        </w:r>
        <w:r>
          <w:rPr>
            <w:noProof/>
            <w:webHidden/>
          </w:rPr>
          <w:fldChar w:fldCharType="begin"/>
        </w:r>
        <w:r>
          <w:rPr>
            <w:noProof/>
            <w:webHidden/>
          </w:rPr>
          <w:instrText xml:space="preserve"> PAGEREF _Toc472333723 \h </w:instrText>
        </w:r>
        <w:r>
          <w:rPr>
            <w:noProof/>
            <w:webHidden/>
          </w:rPr>
        </w:r>
        <w:r>
          <w:rPr>
            <w:noProof/>
            <w:webHidden/>
          </w:rPr>
          <w:fldChar w:fldCharType="separate"/>
        </w:r>
        <w:r>
          <w:rPr>
            <w:noProof/>
            <w:webHidden/>
          </w:rPr>
          <w:t>264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24" w:history="1">
        <w:r w:rsidRPr="00854ECC">
          <w:rPr>
            <w:rStyle w:val="Hyperlink"/>
            <w:noProof/>
          </w:rPr>
          <w:t>3.19.1.1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_Toc472333724 \h </w:instrText>
        </w:r>
        <w:r>
          <w:rPr>
            <w:noProof/>
            <w:webHidden/>
          </w:rPr>
        </w:r>
        <w:r>
          <w:rPr>
            <w:noProof/>
            <w:webHidden/>
          </w:rPr>
          <w:fldChar w:fldCharType="separate"/>
        </w:r>
        <w:r>
          <w:rPr>
            <w:noProof/>
            <w:webHidden/>
          </w:rPr>
          <w:t>264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25" w:history="1">
        <w:r w:rsidRPr="00854ECC">
          <w:rPr>
            <w:rStyle w:val="Hyperlink"/>
            <w:noProof/>
          </w:rPr>
          <w:t>3.19.1.1.1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_Toc472333725 \h </w:instrText>
        </w:r>
        <w:r>
          <w:rPr>
            <w:noProof/>
            <w:webHidden/>
          </w:rPr>
        </w:r>
        <w:r>
          <w:rPr>
            <w:noProof/>
            <w:webHidden/>
          </w:rPr>
          <w:fldChar w:fldCharType="separate"/>
        </w:r>
        <w:r>
          <w:rPr>
            <w:noProof/>
            <w:webHidden/>
          </w:rPr>
          <w:t>264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26" w:history="1">
        <w:r w:rsidRPr="00854ECC">
          <w:rPr>
            <w:rStyle w:val="Hyperlink"/>
            <w:noProof/>
          </w:rPr>
          <w:t>3.19.1.1.2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_Toc472333726 \h </w:instrText>
        </w:r>
        <w:r>
          <w:rPr>
            <w:noProof/>
            <w:webHidden/>
          </w:rPr>
        </w:r>
        <w:r>
          <w:rPr>
            <w:noProof/>
            <w:webHidden/>
          </w:rPr>
          <w:fldChar w:fldCharType="separate"/>
        </w:r>
        <w:r>
          <w:rPr>
            <w:noProof/>
            <w:webHidden/>
          </w:rPr>
          <w:t>264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27" w:history="1">
        <w:r w:rsidRPr="00854ECC">
          <w:rPr>
            <w:rStyle w:val="Hyperlink"/>
            <w:noProof/>
          </w:rPr>
          <w:t>3.19.1.2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_Toc472333727 \h </w:instrText>
        </w:r>
        <w:r>
          <w:rPr>
            <w:noProof/>
            <w:webHidden/>
          </w:rPr>
        </w:r>
        <w:r>
          <w:rPr>
            <w:noProof/>
            <w:webHidden/>
          </w:rPr>
          <w:fldChar w:fldCharType="separate"/>
        </w:r>
        <w:r>
          <w:rPr>
            <w:noProof/>
            <w:webHidden/>
          </w:rPr>
          <w:t>264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28" w:history="1">
        <w:r w:rsidRPr="00854ECC">
          <w:rPr>
            <w:rStyle w:val="Hyperlink"/>
            <w:noProof/>
          </w:rPr>
          <w:t>3.19.1.2.1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_Toc472333728 \h </w:instrText>
        </w:r>
        <w:r>
          <w:rPr>
            <w:noProof/>
            <w:webHidden/>
          </w:rPr>
        </w:r>
        <w:r>
          <w:rPr>
            <w:noProof/>
            <w:webHidden/>
          </w:rPr>
          <w:fldChar w:fldCharType="separate"/>
        </w:r>
        <w:r>
          <w:rPr>
            <w:noProof/>
            <w:webHidden/>
          </w:rPr>
          <w:t>264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29" w:history="1">
        <w:r w:rsidRPr="00854ECC">
          <w:rPr>
            <w:rStyle w:val="Hyperlink"/>
            <w:noProof/>
          </w:rPr>
          <w:t>3.19.1.2.2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_Toc472333729 \h </w:instrText>
        </w:r>
        <w:r>
          <w:rPr>
            <w:noProof/>
            <w:webHidden/>
          </w:rPr>
        </w:r>
        <w:r>
          <w:rPr>
            <w:noProof/>
            <w:webHidden/>
          </w:rPr>
          <w:fldChar w:fldCharType="separate"/>
        </w:r>
        <w:r>
          <w:rPr>
            <w:noProof/>
            <w:webHidden/>
          </w:rPr>
          <w:t>265</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730" w:history="1">
        <w:r w:rsidRPr="00854ECC">
          <w:rPr>
            <w:rStyle w:val="Hyperlink"/>
            <w:noProof/>
          </w:rPr>
          <w:t>3.20</w:t>
        </w:r>
        <w:r>
          <w:rPr>
            <w:rFonts w:eastAsiaTheme="minorEastAsia" w:cstheme="minorBidi"/>
            <w:b w:val="0"/>
            <w:bCs w:val="0"/>
            <w:noProof/>
            <w:sz w:val="22"/>
            <w:szCs w:val="22"/>
          </w:rPr>
          <w:tab/>
        </w:r>
        <w:r w:rsidRPr="00854ECC">
          <w:rPr>
            <w:rStyle w:val="Hyperlink"/>
            <w:noProof/>
          </w:rPr>
          <w:t>printAngebotService (B2B)</w:t>
        </w:r>
        <w:r>
          <w:rPr>
            <w:noProof/>
            <w:webHidden/>
          </w:rPr>
          <w:tab/>
        </w:r>
        <w:r>
          <w:rPr>
            <w:noProof/>
            <w:webHidden/>
          </w:rPr>
          <w:fldChar w:fldCharType="begin"/>
        </w:r>
        <w:r>
          <w:rPr>
            <w:noProof/>
            <w:webHidden/>
          </w:rPr>
          <w:instrText xml:space="preserve"> PAGEREF _Toc472333730 \h </w:instrText>
        </w:r>
        <w:r>
          <w:rPr>
            <w:noProof/>
            <w:webHidden/>
          </w:rPr>
        </w:r>
        <w:r>
          <w:rPr>
            <w:noProof/>
            <w:webHidden/>
          </w:rPr>
          <w:fldChar w:fldCharType="separate"/>
        </w:r>
        <w:r>
          <w:rPr>
            <w:noProof/>
            <w:webHidden/>
          </w:rPr>
          <w:t>265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731" w:history="1">
        <w:r w:rsidRPr="00854ECC">
          <w:rPr>
            <w:rStyle w:val="Hyperlink"/>
            <w:noProof/>
          </w:rPr>
          <w:t>3.20.1</w:t>
        </w:r>
        <w:r>
          <w:rPr>
            <w:rFonts w:eastAsiaTheme="minorEastAsia" w:cstheme="minorBidi"/>
            <w:noProof/>
            <w:sz w:val="22"/>
            <w:szCs w:val="22"/>
          </w:rPr>
          <w:tab/>
        </w:r>
        <w:r w:rsidRPr="00854ECC">
          <w:rPr>
            <w:rStyle w:val="Hyperlink"/>
            <w:noProof/>
          </w:rPr>
          <w:t>checkPrintCheckedDokumente</w:t>
        </w:r>
        <w:r>
          <w:rPr>
            <w:noProof/>
            <w:webHidden/>
          </w:rPr>
          <w:tab/>
        </w:r>
        <w:r>
          <w:rPr>
            <w:noProof/>
            <w:webHidden/>
          </w:rPr>
          <w:fldChar w:fldCharType="begin"/>
        </w:r>
        <w:r>
          <w:rPr>
            <w:noProof/>
            <w:webHidden/>
          </w:rPr>
          <w:instrText xml:space="preserve"> PAGEREF _Toc472333731 \h </w:instrText>
        </w:r>
        <w:r>
          <w:rPr>
            <w:noProof/>
            <w:webHidden/>
          </w:rPr>
        </w:r>
        <w:r>
          <w:rPr>
            <w:noProof/>
            <w:webHidden/>
          </w:rPr>
          <w:fldChar w:fldCharType="separate"/>
        </w:r>
        <w:r>
          <w:rPr>
            <w:noProof/>
            <w:webHidden/>
          </w:rPr>
          <w:t>265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32" w:history="1">
        <w:r w:rsidRPr="00854ECC">
          <w:rPr>
            <w:rStyle w:val="Hyperlink"/>
            <w:noProof/>
          </w:rPr>
          <w:t>3.20.1.1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_Toc472333732 \h </w:instrText>
        </w:r>
        <w:r>
          <w:rPr>
            <w:noProof/>
            <w:webHidden/>
          </w:rPr>
        </w:r>
        <w:r>
          <w:rPr>
            <w:noProof/>
            <w:webHidden/>
          </w:rPr>
          <w:fldChar w:fldCharType="separate"/>
        </w:r>
        <w:r>
          <w:rPr>
            <w:noProof/>
            <w:webHidden/>
          </w:rPr>
          <w:t>265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33" w:history="1">
        <w:r w:rsidRPr="00854ECC">
          <w:rPr>
            <w:rStyle w:val="Hyperlink"/>
            <w:noProof/>
          </w:rPr>
          <w:t>3.20.1.1.1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_Toc472333733 \h </w:instrText>
        </w:r>
        <w:r>
          <w:rPr>
            <w:noProof/>
            <w:webHidden/>
          </w:rPr>
        </w:r>
        <w:r>
          <w:rPr>
            <w:noProof/>
            <w:webHidden/>
          </w:rPr>
          <w:fldChar w:fldCharType="separate"/>
        </w:r>
        <w:r>
          <w:rPr>
            <w:noProof/>
            <w:webHidden/>
          </w:rPr>
          <w:t>265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34" w:history="1">
        <w:r w:rsidRPr="00854ECC">
          <w:rPr>
            <w:rStyle w:val="Hyperlink"/>
            <w:noProof/>
          </w:rPr>
          <w:t>3.20.1.1.2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_Toc472333734 \h </w:instrText>
        </w:r>
        <w:r>
          <w:rPr>
            <w:noProof/>
            <w:webHidden/>
          </w:rPr>
        </w:r>
        <w:r>
          <w:rPr>
            <w:noProof/>
            <w:webHidden/>
          </w:rPr>
          <w:fldChar w:fldCharType="separate"/>
        </w:r>
        <w:r>
          <w:rPr>
            <w:noProof/>
            <w:webHidden/>
          </w:rPr>
          <w:t>265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35" w:history="1">
        <w:r w:rsidRPr="00854ECC">
          <w:rPr>
            <w:rStyle w:val="Hyperlink"/>
            <w:noProof/>
          </w:rPr>
          <w:t>3.20.1.2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_Toc472333735 \h </w:instrText>
        </w:r>
        <w:r>
          <w:rPr>
            <w:noProof/>
            <w:webHidden/>
          </w:rPr>
        </w:r>
        <w:r>
          <w:rPr>
            <w:noProof/>
            <w:webHidden/>
          </w:rPr>
          <w:fldChar w:fldCharType="separate"/>
        </w:r>
        <w:r>
          <w:rPr>
            <w:noProof/>
            <w:webHidden/>
          </w:rPr>
          <w:t>265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36" w:history="1">
        <w:r w:rsidRPr="00854ECC">
          <w:rPr>
            <w:rStyle w:val="Hyperlink"/>
            <w:noProof/>
          </w:rPr>
          <w:t>3.20.1.2.1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_Toc472333736 \h </w:instrText>
        </w:r>
        <w:r>
          <w:rPr>
            <w:noProof/>
            <w:webHidden/>
          </w:rPr>
        </w:r>
        <w:r>
          <w:rPr>
            <w:noProof/>
            <w:webHidden/>
          </w:rPr>
          <w:fldChar w:fldCharType="separate"/>
        </w:r>
        <w:r>
          <w:rPr>
            <w:noProof/>
            <w:webHidden/>
          </w:rPr>
          <w:t>265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37" w:history="1">
        <w:r w:rsidRPr="00854ECC">
          <w:rPr>
            <w:rStyle w:val="Hyperlink"/>
            <w:noProof/>
          </w:rPr>
          <w:t>3.20.1.2.2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_Toc472333737 \h </w:instrText>
        </w:r>
        <w:r>
          <w:rPr>
            <w:noProof/>
            <w:webHidden/>
          </w:rPr>
        </w:r>
        <w:r>
          <w:rPr>
            <w:noProof/>
            <w:webHidden/>
          </w:rPr>
          <w:fldChar w:fldCharType="separate"/>
        </w:r>
        <w:r>
          <w:rPr>
            <w:noProof/>
            <w:webHidden/>
          </w:rPr>
          <w:t>266</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738" w:history="1">
        <w:r w:rsidRPr="00854ECC">
          <w:rPr>
            <w:rStyle w:val="Hyperlink"/>
            <w:noProof/>
          </w:rPr>
          <w:t>3.20.2</w:t>
        </w:r>
        <w:r>
          <w:rPr>
            <w:rFonts w:eastAsiaTheme="minorEastAsia" w:cstheme="minorBidi"/>
            <w:noProof/>
            <w:sz w:val="22"/>
            <w:szCs w:val="22"/>
          </w:rPr>
          <w:tab/>
        </w:r>
        <w:r w:rsidRPr="00854ECC">
          <w:rPr>
            <w:rStyle w:val="Hyperlink"/>
            <w:noProof/>
          </w:rPr>
          <w:t>listAvailableDokumente</w:t>
        </w:r>
        <w:r>
          <w:rPr>
            <w:noProof/>
            <w:webHidden/>
          </w:rPr>
          <w:tab/>
        </w:r>
        <w:r>
          <w:rPr>
            <w:noProof/>
            <w:webHidden/>
          </w:rPr>
          <w:fldChar w:fldCharType="begin"/>
        </w:r>
        <w:r>
          <w:rPr>
            <w:noProof/>
            <w:webHidden/>
          </w:rPr>
          <w:instrText xml:space="preserve"> PAGEREF _Toc472333738 \h </w:instrText>
        </w:r>
        <w:r>
          <w:rPr>
            <w:noProof/>
            <w:webHidden/>
          </w:rPr>
        </w:r>
        <w:r>
          <w:rPr>
            <w:noProof/>
            <w:webHidden/>
          </w:rPr>
          <w:fldChar w:fldCharType="separate"/>
        </w:r>
        <w:r>
          <w:rPr>
            <w:noProof/>
            <w:webHidden/>
          </w:rPr>
          <w:t>266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39" w:history="1">
        <w:r w:rsidRPr="00854ECC">
          <w:rPr>
            <w:rStyle w:val="Hyperlink"/>
            <w:noProof/>
          </w:rPr>
          <w:t>3.20.2.1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_Toc472333739 \h </w:instrText>
        </w:r>
        <w:r>
          <w:rPr>
            <w:noProof/>
            <w:webHidden/>
          </w:rPr>
        </w:r>
        <w:r>
          <w:rPr>
            <w:noProof/>
            <w:webHidden/>
          </w:rPr>
          <w:fldChar w:fldCharType="separate"/>
        </w:r>
        <w:r>
          <w:rPr>
            <w:noProof/>
            <w:webHidden/>
          </w:rPr>
          <w:t>266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40" w:history="1">
        <w:r w:rsidRPr="00854ECC">
          <w:rPr>
            <w:rStyle w:val="Hyperlink"/>
            <w:noProof/>
          </w:rPr>
          <w:t>3.20.2.1.1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_Toc472333740 \h </w:instrText>
        </w:r>
        <w:r>
          <w:rPr>
            <w:noProof/>
            <w:webHidden/>
          </w:rPr>
        </w:r>
        <w:r>
          <w:rPr>
            <w:noProof/>
            <w:webHidden/>
          </w:rPr>
          <w:fldChar w:fldCharType="separate"/>
        </w:r>
        <w:r>
          <w:rPr>
            <w:noProof/>
            <w:webHidden/>
          </w:rPr>
          <w:t>266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41" w:history="1">
        <w:r w:rsidRPr="00854ECC">
          <w:rPr>
            <w:rStyle w:val="Hyperlink"/>
            <w:noProof/>
          </w:rPr>
          <w:t>3.20.2.1.2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_Toc472333741 \h </w:instrText>
        </w:r>
        <w:r>
          <w:rPr>
            <w:noProof/>
            <w:webHidden/>
          </w:rPr>
        </w:r>
        <w:r>
          <w:rPr>
            <w:noProof/>
            <w:webHidden/>
          </w:rPr>
          <w:fldChar w:fldCharType="separate"/>
        </w:r>
        <w:r>
          <w:rPr>
            <w:noProof/>
            <w:webHidden/>
          </w:rPr>
          <w:t>267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42" w:history="1">
        <w:r w:rsidRPr="00854ECC">
          <w:rPr>
            <w:rStyle w:val="Hyperlink"/>
            <w:noProof/>
          </w:rPr>
          <w:t>3.20.2.2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_Toc472333742 \h </w:instrText>
        </w:r>
        <w:r>
          <w:rPr>
            <w:noProof/>
            <w:webHidden/>
          </w:rPr>
        </w:r>
        <w:r>
          <w:rPr>
            <w:noProof/>
            <w:webHidden/>
          </w:rPr>
          <w:fldChar w:fldCharType="separate"/>
        </w:r>
        <w:r>
          <w:rPr>
            <w:noProof/>
            <w:webHidden/>
          </w:rPr>
          <w:t>267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43" w:history="1">
        <w:r w:rsidRPr="00854ECC">
          <w:rPr>
            <w:rStyle w:val="Hyperlink"/>
            <w:noProof/>
          </w:rPr>
          <w:t>3.20.2.2.1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_Toc472333743 \h </w:instrText>
        </w:r>
        <w:r>
          <w:rPr>
            <w:noProof/>
            <w:webHidden/>
          </w:rPr>
        </w:r>
        <w:r>
          <w:rPr>
            <w:noProof/>
            <w:webHidden/>
          </w:rPr>
          <w:fldChar w:fldCharType="separate"/>
        </w:r>
        <w:r>
          <w:rPr>
            <w:noProof/>
            <w:webHidden/>
          </w:rPr>
          <w:t>267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44" w:history="1">
        <w:r w:rsidRPr="00854ECC">
          <w:rPr>
            <w:rStyle w:val="Hyperlink"/>
            <w:noProof/>
          </w:rPr>
          <w:t>3.20.2.2.2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_Toc472333744 \h </w:instrText>
        </w:r>
        <w:r>
          <w:rPr>
            <w:noProof/>
            <w:webHidden/>
          </w:rPr>
        </w:r>
        <w:r>
          <w:rPr>
            <w:noProof/>
            <w:webHidden/>
          </w:rPr>
          <w:fldChar w:fldCharType="separate"/>
        </w:r>
        <w:r>
          <w:rPr>
            <w:noProof/>
            <w:webHidden/>
          </w:rPr>
          <w:t>267</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745" w:history="1">
        <w:r w:rsidRPr="00854ECC">
          <w:rPr>
            <w:rStyle w:val="Hyperlink"/>
            <w:noProof/>
          </w:rPr>
          <w:t>3.20.3</w:t>
        </w:r>
        <w:r>
          <w:rPr>
            <w:rFonts w:eastAsiaTheme="minorEastAsia" w:cstheme="minorBidi"/>
            <w:noProof/>
            <w:sz w:val="22"/>
            <w:szCs w:val="22"/>
          </w:rPr>
          <w:tab/>
        </w:r>
        <w:r w:rsidRPr="00854ECC">
          <w:rPr>
            <w:rStyle w:val="Hyperlink"/>
            <w:noProof/>
          </w:rPr>
          <w:t>printCheckedDokumente</w:t>
        </w:r>
        <w:r>
          <w:rPr>
            <w:noProof/>
            <w:webHidden/>
          </w:rPr>
          <w:tab/>
        </w:r>
        <w:r>
          <w:rPr>
            <w:noProof/>
            <w:webHidden/>
          </w:rPr>
          <w:fldChar w:fldCharType="begin"/>
        </w:r>
        <w:r>
          <w:rPr>
            <w:noProof/>
            <w:webHidden/>
          </w:rPr>
          <w:instrText xml:space="preserve"> PAGEREF _Toc472333745 \h </w:instrText>
        </w:r>
        <w:r>
          <w:rPr>
            <w:noProof/>
            <w:webHidden/>
          </w:rPr>
        </w:r>
        <w:r>
          <w:rPr>
            <w:noProof/>
            <w:webHidden/>
          </w:rPr>
          <w:fldChar w:fldCharType="separate"/>
        </w:r>
        <w:r>
          <w:rPr>
            <w:noProof/>
            <w:webHidden/>
          </w:rPr>
          <w:t>268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46" w:history="1">
        <w:r w:rsidRPr="00854ECC">
          <w:rPr>
            <w:rStyle w:val="Hyperlink"/>
            <w:noProof/>
          </w:rPr>
          <w:t>3.20.3.1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_Toc472333746 \h </w:instrText>
        </w:r>
        <w:r>
          <w:rPr>
            <w:noProof/>
            <w:webHidden/>
          </w:rPr>
        </w:r>
        <w:r>
          <w:rPr>
            <w:noProof/>
            <w:webHidden/>
          </w:rPr>
          <w:fldChar w:fldCharType="separate"/>
        </w:r>
        <w:r>
          <w:rPr>
            <w:noProof/>
            <w:webHidden/>
          </w:rPr>
          <w:t>268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47" w:history="1">
        <w:r w:rsidRPr="00854ECC">
          <w:rPr>
            <w:rStyle w:val="Hyperlink"/>
            <w:noProof/>
          </w:rPr>
          <w:t>3.20.3.1.1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_Toc472333747 \h </w:instrText>
        </w:r>
        <w:r>
          <w:rPr>
            <w:noProof/>
            <w:webHidden/>
          </w:rPr>
        </w:r>
        <w:r>
          <w:rPr>
            <w:noProof/>
            <w:webHidden/>
          </w:rPr>
          <w:fldChar w:fldCharType="separate"/>
        </w:r>
        <w:r>
          <w:rPr>
            <w:noProof/>
            <w:webHidden/>
          </w:rPr>
          <w:t>268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48" w:history="1">
        <w:r w:rsidRPr="00854ECC">
          <w:rPr>
            <w:rStyle w:val="Hyperlink"/>
            <w:noProof/>
          </w:rPr>
          <w:t>3.20.3.1.2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_Toc472333748 \h </w:instrText>
        </w:r>
        <w:r>
          <w:rPr>
            <w:noProof/>
            <w:webHidden/>
          </w:rPr>
        </w:r>
        <w:r>
          <w:rPr>
            <w:noProof/>
            <w:webHidden/>
          </w:rPr>
          <w:fldChar w:fldCharType="separate"/>
        </w:r>
        <w:r>
          <w:rPr>
            <w:noProof/>
            <w:webHidden/>
          </w:rPr>
          <w:t>269</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49" w:history="1">
        <w:r w:rsidRPr="00854ECC">
          <w:rPr>
            <w:rStyle w:val="Hyperlink"/>
            <w:noProof/>
          </w:rPr>
          <w:t>3.20.3.2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_Toc472333749 \h </w:instrText>
        </w:r>
        <w:r>
          <w:rPr>
            <w:noProof/>
            <w:webHidden/>
          </w:rPr>
        </w:r>
        <w:r>
          <w:rPr>
            <w:noProof/>
            <w:webHidden/>
          </w:rPr>
          <w:fldChar w:fldCharType="separate"/>
        </w:r>
        <w:r>
          <w:rPr>
            <w:noProof/>
            <w:webHidden/>
          </w:rPr>
          <w:t>269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50" w:history="1">
        <w:r w:rsidRPr="00854ECC">
          <w:rPr>
            <w:rStyle w:val="Hyperlink"/>
            <w:noProof/>
          </w:rPr>
          <w:t>3.20.3.2.1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_Toc472333750 \h </w:instrText>
        </w:r>
        <w:r>
          <w:rPr>
            <w:noProof/>
            <w:webHidden/>
          </w:rPr>
        </w:r>
        <w:r>
          <w:rPr>
            <w:noProof/>
            <w:webHidden/>
          </w:rPr>
          <w:fldChar w:fldCharType="separate"/>
        </w:r>
        <w:r>
          <w:rPr>
            <w:noProof/>
            <w:webHidden/>
          </w:rPr>
          <w:t>269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51" w:history="1">
        <w:r w:rsidRPr="00854ECC">
          <w:rPr>
            <w:rStyle w:val="Hyperlink"/>
            <w:noProof/>
          </w:rPr>
          <w:t>3.20.3.2.2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_Toc472333751 \h </w:instrText>
        </w:r>
        <w:r>
          <w:rPr>
            <w:noProof/>
            <w:webHidden/>
          </w:rPr>
        </w:r>
        <w:r>
          <w:rPr>
            <w:noProof/>
            <w:webHidden/>
          </w:rPr>
          <w:fldChar w:fldCharType="separate"/>
        </w:r>
        <w:r>
          <w:rPr>
            <w:noProof/>
            <w:webHidden/>
          </w:rPr>
          <w:t>269</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752" w:history="1">
        <w:r w:rsidRPr="00854ECC">
          <w:rPr>
            <w:rStyle w:val="Hyperlink"/>
            <w:noProof/>
          </w:rPr>
          <w:t>3.21</w:t>
        </w:r>
        <w:r>
          <w:rPr>
            <w:rFonts w:eastAsiaTheme="minorEastAsia" w:cstheme="minorBidi"/>
            <w:b w:val="0"/>
            <w:bCs w:val="0"/>
            <w:noProof/>
            <w:sz w:val="22"/>
            <w:szCs w:val="22"/>
          </w:rPr>
          <w:tab/>
        </w:r>
        <w:r w:rsidRPr="00854ECC">
          <w:rPr>
            <w:rStyle w:val="Hyperlink"/>
            <w:noProof/>
          </w:rPr>
          <w:t>printAntragService (B2B)</w:t>
        </w:r>
        <w:r>
          <w:rPr>
            <w:noProof/>
            <w:webHidden/>
          </w:rPr>
          <w:tab/>
        </w:r>
        <w:r>
          <w:rPr>
            <w:noProof/>
            <w:webHidden/>
          </w:rPr>
          <w:fldChar w:fldCharType="begin"/>
        </w:r>
        <w:r>
          <w:rPr>
            <w:noProof/>
            <w:webHidden/>
          </w:rPr>
          <w:instrText xml:space="preserve"> PAGEREF _Toc472333752 \h </w:instrText>
        </w:r>
        <w:r>
          <w:rPr>
            <w:noProof/>
            <w:webHidden/>
          </w:rPr>
        </w:r>
        <w:r>
          <w:rPr>
            <w:noProof/>
            <w:webHidden/>
          </w:rPr>
          <w:fldChar w:fldCharType="separate"/>
        </w:r>
        <w:r>
          <w:rPr>
            <w:noProof/>
            <w:webHidden/>
          </w:rPr>
          <w:t>269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753" w:history="1">
        <w:r w:rsidRPr="00854ECC">
          <w:rPr>
            <w:rStyle w:val="Hyperlink"/>
            <w:noProof/>
          </w:rPr>
          <w:t>3.21.1</w:t>
        </w:r>
        <w:r>
          <w:rPr>
            <w:rFonts w:eastAsiaTheme="minorEastAsia" w:cstheme="minorBidi"/>
            <w:noProof/>
            <w:sz w:val="22"/>
            <w:szCs w:val="22"/>
          </w:rPr>
          <w:tab/>
        </w:r>
        <w:r w:rsidRPr="00854ECC">
          <w:rPr>
            <w:rStyle w:val="Hyperlink"/>
            <w:noProof/>
          </w:rPr>
          <w:t>checkPrintCheckedDokumente</w:t>
        </w:r>
        <w:r>
          <w:rPr>
            <w:noProof/>
            <w:webHidden/>
          </w:rPr>
          <w:tab/>
        </w:r>
        <w:r>
          <w:rPr>
            <w:noProof/>
            <w:webHidden/>
          </w:rPr>
          <w:fldChar w:fldCharType="begin"/>
        </w:r>
        <w:r>
          <w:rPr>
            <w:noProof/>
            <w:webHidden/>
          </w:rPr>
          <w:instrText xml:space="preserve"> PAGEREF _Toc472333753 \h </w:instrText>
        </w:r>
        <w:r>
          <w:rPr>
            <w:noProof/>
            <w:webHidden/>
          </w:rPr>
        </w:r>
        <w:r>
          <w:rPr>
            <w:noProof/>
            <w:webHidden/>
          </w:rPr>
          <w:fldChar w:fldCharType="separate"/>
        </w:r>
        <w:r>
          <w:rPr>
            <w:noProof/>
            <w:webHidden/>
          </w:rPr>
          <w:t>269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754" w:history="1">
        <w:r w:rsidRPr="00854ECC">
          <w:rPr>
            <w:rStyle w:val="Hyperlink"/>
            <w:noProof/>
          </w:rPr>
          <w:t>3.21.2</w:t>
        </w:r>
        <w:r>
          <w:rPr>
            <w:rFonts w:eastAsiaTheme="minorEastAsia" w:cstheme="minorBidi"/>
            <w:noProof/>
            <w:sz w:val="22"/>
            <w:szCs w:val="22"/>
          </w:rPr>
          <w:tab/>
        </w:r>
        <w:r w:rsidRPr="00854ECC">
          <w:rPr>
            <w:rStyle w:val="Hyperlink"/>
            <w:noProof/>
          </w:rPr>
          <w:t>listAvailableDokumente</w:t>
        </w:r>
        <w:r>
          <w:rPr>
            <w:noProof/>
            <w:webHidden/>
          </w:rPr>
          <w:tab/>
        </w:r>
        <w:r>
          <w:rPr>
            <w:noProof/>
            <w:webHidden/>
          </w:rPr>
          <w:fldChar w:fldCharType="begin"/>
        </w:r>
        <w:r>
          <w:rPr>
            <w:noProof/>
            <w:webHidden/>
          </w:rPr>
          <w:instrText xml:space="preserve"> PAGEREF _Toc472333754 \h </w:instrText>
        </w:r>
        <w:r>
          <w:rPr>
            <w:noProof/>
            <w:webHidden/>
          </w:rPr>
        </w:r>
        <w:r>
          <w:rPr>
            <w:noProof/>
            <w:webHidden/>
          </w:rPr>
          <w:fldChar w:fldCharType="separate"/>
        </w:r>
        <w:r>
          <w:rPr>
            <w:noProof/>
            <w:webHidden/>
          </w:rPr>
          <w:t>269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755" w:history="1">
        <w:r w:rsidRPr="00854ECC">
          <w:rPr>
            <w:rStyle w:val="Hyperlink"/>
            <w:noProof/>
          </w:rPr>
          <w:t>3.21.3</w:t>
        </w:r>
        <w:r>
          <w:rPr>
            <w:rFonts w:eastAsiaTheme="minorEastAsia" w:cstheme="minorBidi"/>
            <w:noProof/>
            <w:sz w:val="22"/>
            <w:szCs w:val="22"/>
          </w:rPr>
          <w:tab/>
        </w:r>
        <w:r w:rsidRPr="00854ECC">
          <w:rPr>
            <w:rStyle w:val="Hyperlink"/>
            <w:noProof/>
          </w:rPr>
          <w:t>printCheckedDokumente</w:t>
        </w:r>
        <w:r>
          <w:rPr>
            <w:noProof/>
            <w:webHidden/>
          </w:rPr>
          <w:tab/>
        </w:r>
        <w:r>
          <w:rPr>
            <w:noProof/>
            <w:webHidden/>
          </w:rPr>
          <w:fldChar w:fldCharType="begin"/>
        </w:r>
        <w:r>
          <w:rPr>
            <w:noProof/>
            <w:webHidden/>
          </w:rPr>
          <w:instrText xml:space="preserve"> PAGEREF _Toc472333755 \h </w:instrText>
        </w:r>
        <w:r>
          <w:rPr>
            <w:noProof/>
            <w:webHidden/>
          </w:rPr>
        </w:r>
        <w:r>
          <w:rPr>
            <w:noProof/>
            <w:webHidden/>
          </w:rPr>
          <w:fldChar w:fldCharType="separate"/>
        </w:r>
        <w:r>
          <w:rPr>
            <w:noProof/>
            <w:webHidden/>
          </w:rPr>
          <w:t>269</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756" w:history="1">
        <w:r w:rsidRPr="00854ECC">
          <w:rPr>
            <w:rStyle w:val="Hyperlink"/>
            <w:noProof/>
          </w:rPr>
          <w:t>3.22</w:t>
        </w:r>
        <w:r>
          <w:rPr>
            <w:rFonts w:eastAsiaTheme="minorEastAsia" w:cstheme="minorBidi"/>
            <w:b w:val="0"/>
            <w:bCs w:val="0"/>
            <w:noProof/>
            <w:sz w:val="22"/>
            <w:szCs w:val="22"/>
          </w:rPr>
          <w:tab/>
        </w:r>
        <w:r w:rsidRPr="00854ECC">
          <w:rPr>
            <w:rStyle w:val="Hyperlink"/>
            <w:noProof/>
          </w:rPr>
          <w:t>searchAngebotService (B2B)</w:t>
        </w:r>
        <w:r>
          <w:rPr>
            <w:noProof/>
            <w:webHidden/>
          </w:rPr>
          <w:tab/>
        </w:r>
        <w:r>
          <w:rPr>
            <w:noProof/>
            <w:webHidden/>
          </w:rPr>
          <w:fldChar w:fldCharType="begin"/>
        </w:r>
        <w:r>
          <w:rPr>
            <w:noProof/>
            <w:webHidden/>
          </w:rPr>
          <w:instrText xml:space="preserve"> PAGEREF _Toc472333756 \h </w:instrText>
        </w:r>
        <w:r>
          <w:rPr>
            <w:noProof/>
            <w:webHidden/>
          </w:rPr>
        </w:r>
        <w:r>
          <w:rPr>
            <w:noProof/>
            <w:webHidden/>
          </w:rPr>
          <w:fldChar w:fldCharType="separate"/>
        </w:r>
        <w:r>
          <w:rPr>
            <w:noProof/>
            <w:webHidden/>
          </w:rPr>
          <w:t>269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757" w:history="1">
        <w:r w:rsidRPr="00854ECC">
          <w:rPr>
            <w:rStyle w:val="Hyperlink"/>
            <w:noProof/>
          </w:rPr>
          <w:t>3.22.1</w:t>
        </w:r>
        <w:r>
          <w:rPr>
            <w:rFonts w:eastAsiaTheme="minorEastAsia" w:cstheme="minorBidi"/>
            <w:noProof/>
            <w:sz w:val="22"/>
            <w:szCs w:val="22"/>
          </w:rPr>
          <w:tab/>
        </w:r>
        <w:r w:rsidRPr="00854ECC">
          <w:rPr>
            <w:rStyle w:val="Hyperlink"/>
            <w:noProof/>
          </w:rPr>
          <w:t>getAngebotDetail</w:t>
        </w:r>
        <w:r>
          <w:rPr>
            <w:noProof/>
            <w:webHidden/>
          </w:rPr>
          <w:tab/>
        </w:r>
        <w:r>
          <w:rPr>
            <w:noProof/>
            <w:webHidden/>
          </w:rPr>
          <w:fldChar w:fldCharType="begin"/>
        </w:r>
        <w:r>
          <w:rPr>
            <w:noProof/>
            <w:webHidden/>
          </w:rPr>
          <w:instrText xml:space="preserve"> PAGEREF _Toc472333757 \h </w:instrText>
        </w:r>
        <w:r>
          <w:rPr>
            <w:noProof/>
            <w:webHidden/>
          </w:rPr>
        </w:r>
        <w:r>
          <w:rPr>
            <w:noProof/>
            <w:webHidden/>
          </w:rPr>
          <w:fldChar w:fldCharType="separate"/>
        </w:r>
        <w:r>
          <w:rPr>
            <w:noProof/>
            <w:webHidden/>
          </w:rPr>
          <w:t>270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58" w:history="1">
        <w:r w:rsidRPr="00854ECC">
          <w:rPr>
            <w:rStyle w:val="Hyperlink"/>
            <w:noProof/>
          </w:rPr>
          <w:t>3.22.1.1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_Toc472333758 \h </w:instrText>
        </w:r>
        <w:r>
          <w:rPr>
            <w:noProof/>
            <w:webHidden/>
          </w:rPr>
        </w:r>
        <w:r>
          <w:rPr>
            <w:noProof/>
            <w:webHidden/>
          </w:rPr>
          <w:fldChar w:fldCharType="separate"/>
        </w:r>
        <w:r>
          <w:rPr>
            <w:noProof/>
            <w:webHidden/>
          </w:rPr>
          <w:t>270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59" w:history="1">
        <w:r w:rsidRPr="00854ECC">
          <w:rPr>
            <w:rStyle w:val="Hyperlink"/>
            <w:noProof/>
          </w:rPr>
          <w:t>3.22.1.1.1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_Toc472333759 \h </w:instrText>
        </w:r>
        <w:r>
          <w:rPr>
            <w:noProof/>
            <w:webHidden/>
          </w:rPr>
        </w:r>
        <w:r>
          <w:rPr>
            <w:noProof/>
            <w:webHidden/>
          </w:rPr>
          <w:fldChar w:fldCharType="separate"/>
        </w:r>
        <w:r>
          <w:rPr>
            <w:noProof/>
            <w:webHidden/>
          </w:rPr>
          <w:t>270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60" w:history="1">
        <w:r w:rsidRPr="00854ECC">
          <w:rPr>
            <w:rStyle w:val="Hyperlink"/>
            <w:noProof/>
          </w:rPr>
          <w:t>3.22.1.1.2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_Toc472333760 \h </w:instrText>
        </w:r>
        <w:r>
          <w:rPr>
            <w:noProof/>
            <w:webHidden/>
          </w:rPr>
        </w:r>
        <w:r>
          <w:rPr>
            <w:noProof/>
            <w:webHidden/>
          </w:rPr>
          <w:fldChar w:fldCharType="separate"/>
        </w:r>
        <w:r>
          <w:rPr>
            <w:noProof/>
            <w:webHidden/>
          </w:rPr>
          <w:t>270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61" w:history="1">
        <w:r w:rsidRPr="00854ECC">
          <w:rPr>
            <w:rStyle w:val="Hyperlink"/>
            <w:noProof/>
          </w:rPr>
          <w:t>3.22.1.2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_Toc472333761 \h </w:instrText>
        </w:r>
        <w:r>
          <w:rPr>
            <w:noProof/>
            <w:webHidden/>
          </w:rPr>
        </w:r>
        <w:r>
          <w:rPr>
            <w:noProof/>
            <w:webHidden/>
          </w:rPr>
          <w:fldChar w:fldCharType="separate"/>
        </w:r>
        <w:r>
          <w:rPr>
            <w:noProof/>
            <w:webHidden/>
          </w:rPr>
          <w:t>270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62" w:history="1">
        <w:r w:rsidRPr="00854ECC">
          <w:rPr>
            <w:rStyle w:val="Hyperlink"/>
            <w:noProof/>
          </w:rPr>
          <w:t>3.22.1.2.1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_Toc472333762 \h </w:instrText>
        </w:r>
        <w:r>
          <w:rPr>
            <w:noProof/>
            <w:webHidden/>
          </w:rPr>
        </w:r>
        <w:r>
          <w:rPr>
            <w:noProof/>
            <w:webHidden/>
          </w:rPr>
          <w:fldChar w:fldCharType="separate"/>
        </w:r>
        <w:r>
          <w:rPr>
            <w:noProof/>
            <w:webHidden/>
          </w:rPr>
          <w:t>270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63" w:history="1">
        <w:r w:rsidRPr="00854ECC">
          <w:rPr>
            <w:rStyle w:val="Hyperlink"/>
            <w:noProof/>
          </w:rPr>
          <w:t>3.22.1.2.2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_Toc472333763 \h </w:instrText>
        </w:r>
        <w:r>
          <w:rPr>
            <w:noProof/>
            <w:webHidden/>
          </w:rPr>
        </w:r>
        <w:r>
          <w:rPr>
            <w:noProof/>
            <w:webHidden/>
          </w:rPr>
          <w:fldChar w:fldCharType="separate"/>
        </w:r>
        <w:r>
          <w:rPr>
            <w:noProof/>
            <w:webHidden/>
          </w:rPr>
          <w:t>270</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764" w:history="1">
        <w:r w:rsidRPr="00854ECC">
          <w:rPr>
            <w:rStyle w:val="Hyperlink"/>
            <w:noProof/>
          </w:rPr>
          <w:t>3.22.2</w:t>
        </w:r>
        <w:r>
          <w:rPr>
            <w:rFonts w:eastAsiaTheme="minorEastAsia" w:cstheme="minorBidi"/>
            <w:noProof/>
            <w:sz w:val="22"/>
            <w:szCs w:val="22"/>
          </w:rPr>
          <w:tab/>
        </w:r>
        <w:r w:rsidRPr="00854ECC">
          <w:rPr>
            <w:rStyle w:val="Hyperlink"/>
            <w:noProof/>
          </w:rPr>
          <w:t>searchAngebotDetail</w:t>
        </w:r>
        <w:r>
          <w:rPr>
            <w:noProof/>
            <w:webHidden/>
          </w:rPr>
          <w:tab/>
        </w:r>
        <w:r>
          <w:rPr>
            <w:noProof/>
            <w:webHidden/>
          </w:rPr>
          <w:fldChar w:fldCharType="begin"/>
        </w:r>
        <w:r>
          <w:rPr>
            <w:noProof/>
            <w:webHidden/>
          </w:rPr>
          <w:instrText xml:space="preserve"> PAGEREF _Toc472333764 \h </w:instrText>
        </w:r>
        <w:r>
          <w:rPr>
            <w:noProof/>
            <w:webHidden/>
          </w:rPr>
        </w:r>
        <w:r>
          <w:rPr>
            <w:noProof/>
            <w:webHidden/>
          </w:rPr>
          <w:fldChar w:fldCharType="separate"/>
        </w:r>
        <w:r>
          <w:rPr>
            <w:noProof/>
            <w:webHidden/>
          </w:rPr>
          <w:t>271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65" w:history="1">
        <w:r w:rsidRPr="00854ECC">
          <w:rPr>
            <w:rStyle w:val="Hyperlink"/>
            <w:noProof/>
          </w:rPr>
          <w:t>3.22.2.1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_Toc472333765 \h </w:instrText>
        </w:r>
        <w:r>
          <w:rPr>
            <w:noProof/>
            <w:webHidden/>
          </w:rPr>
        </w:r>
        <w:r>
          <w:rPr>
            <w:noProof/>
            <w:webHidden/>
          </w:rPr>
          <w:fldChar w:fldCharType="separate"/>
        </w:r>
        <w:r>
          <w:rPr>
            <w:noProof/>
            <w:webHidden/>
          </w:rPr>
          <w:t>271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66" w:history="1">
        <w:r w:rsidRPr="00854ECC">
          <w:rPr>
            <w:rStyle w:val="Hyperlink"/>
            <w:noProof/>
          </w:rPr>
          <w:t>3.22.2.1.1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_Toc472333766 \h </w:instrText>
        </w:r>
        <w:r>
          <w:rPr>
            <w:noProof/>
            <w:webHidden/>
          </w:rPr>
        </w:r>
        <w:r>
          <w:rPr>
            <w:noProof/>
            <w:webHidden/>
          </w:rPr>
          <w:fldChar w:fldCharType="separate"/>
        </w:r>
        <w:r>
          <w:rPr>
            <w:noProof/>
            <w:webHidden/>
          </w:rPr>
          <w:t>271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67" w:history="1">
        <w:r w:rsidRPr="00854ECC">
          <w:rPr>
            <w:rStyle w:val="Hyperlink"/>
            <w:noProof/>
          </w:rPr>
          <w:t>3.22.2.1.2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_Toc472333767 \h </w:instrText>
        </w:r>
        <w:r>
          <w:rPr>
            <w:noProof/>
            <w:webHidden/>
          </w:rPr>
        </w:r>
        <w:r>
          <w:rPr>
            <w:noProof/>
            <w:webHidden/>
          </w:rPr>
          <w:fldChar w:fldCharType="separate"/>
        </w:r>
        <w:r>
          <w:rPr>
            <w:noProof/>
            <w:webHidden/>
          </w:rPr>
          <w:t>271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68" w:history="1">
        <w:r w:rsidRPr="00854ECC">
          <w:rPr>
            <w:rStyle w:val="Hyperlink"/>
            <w:noProof/>
          </w:rPr>
          <w:t>3.22.2.2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_Toc472333768 \h </w:instrText>
        </w:r>
        <w:r>
          <w:rPr>
            <w:noProof/>
            <w:webHidden/>
          </w:rPr>
        </w:r>
        <w:r>
          <w:rPr>
            <w:noProof/>
            <w:webHidden/>
          </w:rPr>
          <w:fldChar w:fldCharType="separate"/>
        </w:r>
        <w:r>
          <w:rPr>
            <w:noProof/>
            <w:webHidden/>
          </w:rPr>
          <w:t>271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69" w:history="1">
        <w:r w:rsidRPr="00854ECC">
          <w:rPr>
            <w:rStyle w:val="Hyperlink"/>
            <w:noProof/>
          </w:rPr>
          <w:t>3.22.2.2.1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_Toc472333769 \h </w:instrText>
        </w:r>
        <w:r>
          <w:rPr>
            <w:noProof/>
            <w:webHidden/>
          </w:rPr>
        </w:r>
        <w:r>
          <w:rPr>
            <w:noProof/>
            <w:webHidden/>
          </w:rPr>
          <w:fldChar w:fldCharType="separate"/>
        </w:r>
        <w:r>
          <w:rPr>
            <w:noProof/>
            <w:webHidden/>
          </w:rPr>
          <w:t>271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70" w:history="1">
        <w:r w:rsidRPr="00854ECC">
          <w:rPr>
            <w:rStyle w:val="Hyperlink"/>
            <w:noProof/>
          </w:rPr>
          <w:t>3.22.2.2.2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_Toc472333770 \h </w:instrText>
        </w:r>
        <w:r>
          <w:rPr>
            <w:noProof/>
            <w:webHidden/>
          </w:rPr>
        </w:r>
        <w:r>
          <w:rPr>
            <w:noProof/>
            <w:webHidden/>
          </w:rPr>
          <w:fldChar w:fldCharType="separate"/>
        </w:r>
        <w:r>
          <w:rPr>
            <w:noProof/>
            <w:webHidden/>
          </w:rPr>
          <w:t>272</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771" w:history="1">
        <w:r w:rsidRPr="00854ECC">
          <w:rPr>
            <w:rStyle w:val="Hyperlink"/>
            <w:noProof/>
          </w:rPr>
          <w:t>3.23</w:t>
        </w:r>
        <w:r>
          <w:rPr>
            <w:rFonts w:eastAsiaTheme="minorEastAsia" w:cstheme="minorBidi"/>
            <w:b w:val="0"/>
            <w:bCs w:val="0"/>
            <w:noProof/>
            <w:sz w:val="22"/>
            <w:szCs w:val="22"/>
          </w:rPr>
          <w:tab/>
        </w:r>
        <w:r w:rsidRPr="00854ECC">
          <w:rPr>
            <w:rStyle w:val="Hyperlink"/>
            <w:noProof/>
          </w:rPr>
          <w:t>searchAntragService (B2B)</w:t>
        </w:r>
        <w:r>
          <w:rPr>
            <w:noProof/>
            <w:webHidden/>
          </w:rPr>
          <w:tab/>
        </w:r>
        <w:r>
          <w:rPr>
            <w:noProof/>
            <w:webHidden/>
          </w:rPr>
          <w:fldChar w:fldCharType="begin"/>
        </w:r>
        <w:r>
          <w:rPr>
            <w:noProof/>
            <w:webHidden/>
          </w:rPr>
          <w:instrText xml:space="preserve"> PAGEREF _Toc472333771 \h </w:instrText>
        </w:r>
        <w:r>
          <w:rPr>
            <w:noProof/>
            <w:webHidden/>
          </w:rPr>
        </w:r>
        <w:r>
          <w:rPr>
            <w:noProof/>
            <w:webHidden/>
          </w:rPr>
          <w:fldChar w:fldCharType="separate"/>
        </w:r>
        <w:r>
          <w:rPr>
            <w:noProof/>
            <w:webHidden/>
          </w:rPr>
          <w:t>272</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772" w:history="1">
        <w:r w:rsidRPr="00854ECC">
          <w:rPr>
            <w:rStyle w:val="Hyperlink"/>
            <w:noProof/>
          </w:rPr>
          <w:t>3.23.1</w:t>
        </w:r>
        <w:r>
          <w:rPr>
            <w:rFonts w:eastAsiaTheme="minorEastAsia" w:cstheme="minorBidi"/>
            <w:noProof/>
            <w:sz w:val="22"/>
            <w:szCs w:val="22"/>
          </w:rPr>
          <w:tab/>
        </w:r>
        <w:r w:rsidRPr="00854ECC">
          <w:rPr>
            <w:rStyle w:val="Hyperlink"/>
            <w:noProof/>
          </w:rPr>
          <w:t>getAntragDetail</w:t>
        </w:r>
        <w:r>
          <w:rPr>
            <w:noProof/>
            <w:webHidden/>
          </w:rPr>
          <w:tab/>
        </w:r>
        <w:r>
          <w:rPr>
            <w:noProof/>
            <w:webHidden/>
          </w:rPr>
          <w:fldChar w:fldCharType="begin"/>
        </w:r>
        <w:r>
          <w:rPr>
            <w:noProof/>
            <w:webHidden/>
          </w:rPr>
          <w:instrText xml:space="preserve"> PAGEREF _Toc472333772 \h </w:instrText>
        </w:r>
        <w:r>
          <w:rPr>
            <w:noProof/>
            <w:webHidden/>
          </w:rPr>
        </w:r>
        <w:r>
          <w:rPr>
            <w:noProof/>
            <w:webHidden/>
          </w:rPr>
          <w:fldChar w:fldCharType="separate"/>
        </w:r>
        <w:r>
          <w:rPr>
            <w:noProof/>
            <w:webHidden/>
          </w:rPr>
          <w:t>272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73" w:history="1">
        <w:r w:rsidRPr="00854ECC">
          <w:rPr>
            <w:rStyle w:val="Hyperlink"/>
            <w:noProof/>
          </w:rPr>
          <w:t>3.23.1.1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_Toc472333773 \h </w:instrText>
        </w:r>
        <w:r>
          <w:rPr>
            <w:noProof/>
            <w:webHidden/>
          </w:rPr>
        </w:r>
        <w:r>
          <w:rPr>
            <w:noProof/>
            <w:webHidden/>
          </w:rPr>
          <w:fldChar w:fldCharType="separate"/>
        </w:r>
        <w:r>
          <w:rPr>
            <w:noProof/>
            <w:webHidden/>
          </w:rPr>
          <w:t>272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74" w:history="1">
        <w:r w:rsidRPr="00854ECC">
          <w:rPr>
            <w:rStyle w:val="Hyperlink"/>
            <w:noProof/>
          </w:rPr>
          <w:t>3.23.1.1.1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_Toc472333774 \h </w:instrText>
        </w:r>
        <w:r>
          <w:rPr>
            <w:noProof/>
            <w:webHidden/>
          </w:rPr>
        </w:r>
        <w:r>
          <w:rPr>
            <w:noProof/>
            <w:webHidden/>
          </w:rPr>
          <w:fldChar w:fldCharType="separate"/>
        </w:r>
        <w:r>
          <w:rPr>
            <w:noProof/>
            <w:webHidden/>
          </w:rPr>
          <w:t>272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75" w:history="1">
        <w:r w:rsidRPr="00854ECC">
          <w:rPr>
            <w:rStyle w:val="Hyperlink"/>
            <w:noProof/>
          </w:rPr>
          <w:t>3.23.1.1.2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_Toc472333775 \h </w:instrText>
        </w:r>
        <w:r>
          <w:rPr>
            <w:noProof/>
            <w:webHidden/>
          </w:rPr>
        </w:r>
        <w:r>
          <w:rPr>
            <w:noProof/>
            <w:webHidden/>
          </w:rPr>
          <w:fldChar w:fldCharType="separate"/>
        </w:r>
        <w:r>
          <w:rPr>
            <w:noProof/>
            <w:webHidden/>
          </w:rPr>
          <w:t>272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76" w:history="1">
        <w:r w:rsidRPr="00854ECC">
          <w:rPr>
            <w:rStyle w:val="Hyperlink"/>
            <w:noProof/>
          </w:rPr>
          <w:t>3.23.1.2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_Toc472333776 \h </w:instrText>
        </w:r>
        <w:r>
          <w:rPr>
            <w:noProof/>
            <w:webHidden/>
          </w:rPr>
        </w:r>
        <w:r>
          <w:rPr>
            <w:noProof/>
            <w:webHidden/>
          </w:rPr>
          <w:fldChar w:fldCharType="separate"/>
        </w:r>
        <w:r>
          <w:rPr>
            <w:noProof/>
            <w:webHidden/>
          </w:rPr>
          <w:t>273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77" w:history="1">
        <w:r w:rsidRPr="00854ECC">
          <w:rPr>
            <w:rStyle w:val="Hyperlink"/>
            <w:noProof/>
          </w:rPr>
          <w:t>3.23.1.2.1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_Toc472333777 \h </w:instrText>
        </w:r>
        <w:r>
          <w:rPr>
            <w:noProof/>
            <w:webHidden/>
          </w:rPr>
        </w:r>
        <w:r>
          <w:rPr>
            <w:noProof/>
            <w:webHidden/>
          </w:rPr>
          <w:fldChar w:fldCharType="separate"/>
        </w:r>
        <w:r>
          <w:rPr>
            <w:noProof/>
            <w:webHidden/>
          </w:rPr>
          <w:t>273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78" w:history="1">
        <w:r w:rsidRPr="00854ECC">
          <w:rPr>
            <w:rStyle w:val="Hyperlink"/>
            <w:noProof/>
          </w:rPr>
          <w:t>3.23.1.2.2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_Toc472333778 \h </w:instrText>
        </w:r>
        <w:r>
          <w:rPr>
            <w:noProof/>
            <w:webHidden/>
          </w:rPr>
        </w:r>
        <w:r>
          <w:rPr>
            <w:noProof/>
            <w:webHidden/>
          </w:rPr>
          <w:fldChar w:fldCharType="separate"/>
        </w:r>
        <w:r>
          <w:rPr>
            <w:noProof/>
            <w:webHidden/>
          </w:rPr>
          <w:t>273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779" w:history="1">
        <w:r w:rsidRPr="00854ECC">
          <w:rPr>
            <w:rStyle w:val="Hyperlink"/>
            <w:noProof/>
          </w:rPr>
          <w:t>3.23.2</w:t>
        </w:r>
        <w:r>
          <w:rPr>
            <w:rFonts w:eastAsiaTheme="minorEastAsia" w:cstheme="minorBidi"/>
            <w:noProof/>
            <w:sz w:val="22"/>
            <w:szCs w:val="22"/>
          </w:rPr>
          <w:tab/>
        </w:r>
        <w:r w:rsidRPr="00854ECC">
          <w:rPr>
            <w:rStyle w:val="Hyperlink"/>
            <w:noProof/>
          </w:rPr>
          <w:t>searchAntragDetail</w:t>
        </w:r>
        <w:r>
          <w:rPr>
            <w:noProof/>
            <w:webHidden/>
          </w:rPr>
          <w:tab/>
        </w:r>
        <w:r>
          <w:rPr>
            <w:noProof/>
            <w:webHidden/>
          </w:rPr>
          <w:fldChar w:fldCharType="begin"/>
        </w:r>
        <w:r>
          <w:rPr>
            <w:noProof/>
            <w:webHidden/>
          </w:rPr>
          <w:instrText xml:space="preserve"> PAGEREF _Toc472333779 \h </w:instrText>
        </w:r>
        <w:r>
          <w:rPr>
            <w:noProof/>
            <w:webHidden/>
          </w:rPr>
        </w:r>
        <w:r>
          <w:rPr>
            <w:noProof/>
            <w:webHidden/>
          </w:rPr>
          <w:fldChar w:fldCharType="separate"/>
        </w:r>
        <w:r>
          <w:rPr>
            <w:noProof/>
            <w:webHidden/>
          </w:rPr>
          <w:t>273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80" w:history="1">
        <w:r w:rsidRPr="00854ECC">
          <w:rPr>
            <w:rStyle w:val="Hyperlink"/>
            <w:noProof/>
          </w:rPr>
          <w:t>3.23.2.1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_Toc472333780 \h </w:instrText>
        </w:r>
        <w:r>
          <w:rPr>
            <w:noProof/>
            <w:webHidden/>
          </w:rPr>
        </w:r>
        <w:r>
          <w:rPr>
            <w:noProof/>
            <w:webHidden/>
          </w:rPr>
          <w:fldChar w:fldCharType="separate"/>
        </w:r>
        <w:r>
          <w:rPr>
            <w:noProof/>
            <w:webHidden/>
          </w:rPr>
          <w:t>273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81" w:history="1">
        <w:r w:rsidRPr="00854ECC">
          <w:rPr>
            <w:rStyle w:val="Hyperlink"/>
            <w:noProof/>
          </w:rPr>
          <w:t>3.23.2.1.1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_Toc472333781 \h </w:instrText>
        </w:r>
        <w:r>
          <w:rPr>
            <w:noProof/>
            <w:webHidden/>
          </w:rPr>
        </w:r>
        <w:r>
          <w:rPr>
            <w:noProof/>
            <w:webHidden/>
          </w:rPr>
          <w:fldChar w:fldCharType="separate"/>
        </w:r>
        <w:r>
          <w:rPr>
            <w:noProof/>
            <w:webHidden/>
          </w:rPr>
          <w:t>273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82" w:history="1">
        <w:r w:rsidRPr="00854ECC">
          <w:rPr>
            <w:rStyle w:val="Hyperlink"/>
            <w:noProof/>
          </w:rPr>
          <w:t>3.23.2.1.2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_Toc472333782 \h </w:instrText>
        </w:r>
        <w:r>
          <w:rPr>
            <w:noProof/>
            <w:webHidden/>
          </w:rPr>
        </w:r>
        <w:r>
          <w:rPr>
            <w:noProof/>
            <w:webHidden/>
          </w:rPr>
          <w:fldChar w:fldCharType="separate"/>
        </w:r>
        <w:r>
          <w:rPr>
            <w:noProof/>
            <w:webHidden/>
          </w:rPr>
          <w:t>274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83" w:history="1">
        <w:r w:rsidRPr="00854ECC">
          <w:rPr>
            <w:rStyle w:val="Hyperlink"/>
            <w:noProof/>
          </w:rPr>
          <w:t>3.23.2.2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_Toc472333783 \h </w:instrText>
        </w:r>
        <w:r>
          <w:rPr>
            <w:noProof/>
            <w:webHidden/>
          </w:rPr>
        </w:r>
        <w:r>
          <w:rPr>
            <w:noProof/>
            <w:webHidden/>
          </w:rPr>
          <w:fldChar w:fldCharType="separate"/>
        </w:r>
        <w:r>
          <w:rPr>
            <w:noProof/>
            <w:webHidden/>
          </w:rPr>
          <w:t>274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84" w:history="1">
        <w:r w:rsidRPr="00854ECC">
          <w:rPr>
            <w:rStyle w:val="Hyperlink"/>
            <w:noProof/>
          </w:rPr>
          <w:t>3.23.2.2.1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_Toc472333784 \h </w:instrText>
        </w:r>
        <w:r>
          <w:rPr>
            <w:noProof/>
            <w:webHidden/>
          </w:rPr>
        </w:r>
        <w:r>
          <w:rPr>
            <w:noProof/>
            <w:webHidden/>
          </w:rPr>
          <w:fldChar w:fldCharType="separate"/>
        </w:r>
        <w:r>
          <w:rPr>
            <w:noProof/>
            <w:webHidden/>
          </w:rPr>
          <w:t>274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85" w:history="1">
        <w:r w:rsidRPr="00854ECC">
          <w:rPr>
            <w:rStyle w:val="Hyperlink"/>
            <w:noProof/>
          </w:rPr>
          <w:t>3.23.2.2.2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_Toc472333785 \h </w:instrText>
        </w:r>
        <w:r>
          <w:rPr>
            <w:noProof/>
            <w:webHidden/>
          </w:rPr>
        </w:r>
        <w:r>
          <w:rPr>
            <w:noProof/>
            <w:webHidden/>
          </w:rPr>
          <w:fldChar w:fldCharType="separate"/>
        </w:r>
        <w:r>
          <w:rPr>
            <w:noProof/>
            <w:webHidden/>
          </w:rPr>
          <w:t>274</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786" w:history="1">
        <w:r w:rsidRPr="00854ECC">
          <w:rPr>
            <w:rStyle w:val="Hyperlink"/>
            <w:noProof/>
          </w:rPr>
          <w:t>3.24</w:t>
        </w:r>
        <w:r>
          <w:rPr>
            <w:rFonts w:eastAsiaTheme="minorEastAsia" w:cstheme="minorBidi"/>
            <w:b w:val="0"/>
            <w:bCs w:val="0"/>
            <w:noProof/>
            <w:sz w:val="22"/>
            <w:szCs w:val="22"/>
          </w:rPr>
          <w:tab/>
        </w:r>
        <w:r w:rsidRPr="00854ECC">
          <w:rPr>
            <w:rStyle w:val="Hyperlink"/>
            <w:noProof/>
          </w:rPr>
          <w:t>searchKundeService (B2B)</w:t>
        </w:r>
        <w:r>
          <w:rPr>
            <w:noProof/>
            <w:webHidden/>
          </w:rPr>
          <w:tab/>
        </w:r>
        <w:r>
          <w:rPr>
            <w:noProof/>
            <w:webHidden/>
          </w:rPr>
          <w:fldChar w:fldCharType="begin"/>
        </w:r>
        <w:r>
          <w:rPr>
            <w:noProof/>
            <w:webHidden/>
          </w:rPr>
          <w:instrText xml:space="preserve"> PAGEREF _Toc472333786 \h </w:instrText>
        </w:r>
        <w:r>
          <w:rPr>
            <w:noProof/>
            <w:webHidden/>
          </w:rPr>
        </w:r>
        <w:r>
          <w:rPr>
            <w:noProof/>
            <w:webHidden/>
          </w:rPr>
          <w:fldChar w:fldCharType="separate"/>
        </w:r>
        <w:r>
          <w:rPr>
            <w:noProof/>
            <w:webHidden/>
          </w:rPr>
          <w:t>274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787" w:history="1">
        <w:r w:rsidRPr="00854ECC">
          <w:rPr>
            <w:rStyle w:val="Hyperlink"/>
            <w:noProof/>
          </w:rPr>
          <w:t>3.24.1</w:t>
        </w:r>
        <w:r>
          <w:rPr>
            <w:rFonts w:eastAsiaTheme="minorEastAsia" w:cstheme="minorBidi"/>
            <w:noProof/>
            <w:sz w:val="22"/>
            <w:szCs w:val="22"/>
          </w:rPr>
          <w:tab/>
        </w:r>
        <w:r w:rsidRPr="00854ECC">
          <w:rPr>
            <w:rStyle w:val="Hyperlink"/>
            <w:noProof/>
          </w:rPr>
          <w:t>getKundeDetail</w:t>
        </w:r>
        <w:r>
          <w:rPr>
            <w:noProof/>
            <w:webHidden/>
          </w:rPr>
          <w:tab/>
        </w:r>
        <w:r>
          <w:rPr>
            <w:noProof/>
            <w:webHidden/>
          </w:rPr>
          <w:fldChar w:fldCharType="begin"/>
        </w:r>
        <w:r>
          <w:rPr>
            <w:noProof/>
            <w:webHidden/>
          </w:rPr>
          <w:instrText xml:space="preserve"> PAGEREF _Toc472333787 \h </w:instrText>
        </w:r>
        <w:r>
          <w:rPr>
            <w:noProof/>
            <w:webHidden/>
          </w:rPr>
        </w:r>
        <w:r>
          <w:rPr>
            <w:noProof/>
            <w:webHidden/>
          </w:rPr>
          <w:fldChar w:fldCharType="separate"/>
        </w:r>
        <w:r>
          <w:rPr>
            <w:noProof/>
            <w:webHidden/>
          </w:rPr>
          <w:t>274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88" w:history="1">
        <w:r w:rsidRPr="00854ECC">
          <w:rPr>
            <w:rStyle w:val="Hyperlink"/>
            <w:noProof/>
          </w:rPr>
          <w:t>3.24.1.1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_Toc472333788 \h </w:instrText>
        </w:r>
        <w:r>
          <w:rPr>
            <w:noProof/>
            <w:webHidden/>
          </w:rPr>
        </w:r>
        <w:r>
          <w:rPr>
            <w:noProof/>
            <w:webHidden/>
          </w:rPr>
          <w:fldChar w:fldCharType="separate"/>
        </w:r>
        <w:r>
          <w:rPr>
            <w:noProof/>
            <w:webHidden/>
          </w:rPr>
          <w:t>274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89" w:history="1">
        <w:r w:rsidRPr="00854ECC">
          <w:rPr>
            <w:rStyle w:val="Hyperlink"/>
            <w:noProof/>
          </w:rPr>
          <w:t>3.24.1.1.1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_Toc472333789 \h </w:instrText>
        </w:r>
        <w:r>
          <w:rPr>
            <w:noProof/>
            <w:webHidden/>
          </w:rPr>
        </w:r>
        <w:r>
          <w:rPr>
            <w:noProof/>
            <w:webHidden/>
          </w:rPr>
          <w:fldChar w:fldCharType="separate"/>
        </w:r>
        <w:r>
          <w:rPr>
            <w:noProof/>
            <w:webHidden/>
          </w:rPr>
          <w:t>275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90" w:history="1">
        <w:r w:rsidRPr="00854ECC">
          <w:rPr>
            <w:rStyle w:val="Hyperlink"/>
            <w:noProof/>
          </w:rPr>
          <w:t>3.24.1.1.2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_Toc472333790 \h </w:instrText>
        </w:r>
        <w:r>
          <w:rPr>
            <w:noProof/>
            <w:webHidden/>
          </w:rPr>
        </w:r>
        <w:r>
          <w:rPr>
            <w:noProof/>
            <w:webHidden/>
          </w:rPr>
          <w:fldChar w:fldCharType="separate"/>
        </w:r>
        <w:r>
          <w:rPr>
            <w:noProof/>
            <w:webHidden/>
          </w:rPr>
          <w:t>275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91" w:history="1">
        <w:r w:rsidRPr="00854ECC">
          <w:rPr>
            <w:rStyle w:val="Hyperlink"/>
            <w:noProof/>
          </w:rPr>
          <w:t>3.24.1.2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_Toc472333791 \h </w:instrText>
        </w:r>
        <w:r>
          <w:rPr>
            <w:noProof/>
            <w:webHidden/>
          </w:rPr>
        </w:r>
        <w:r>
          <w:rPr>
            <w:noProof/>
            <w:webHidden/>
          </w:rPr>
          <w:fldChar w:fldCharType="separate"/>
        </w:r>
        <w:r>
          <w:rPr>
            <w:noProof/>
            <w:webHidden/>
          </w:rPr>
          <w:t>275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92" w:history="1">
        <w:r w:rsidRPr="00854ECC">
          <w:rPr>
            <w:rStyle w:val="Hyperlink"/>
            <w:noProof/>
          </w:rPr>
          <w:t>3.24.1.2.1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_Toc472333792 \h </w:instrText>
        </w:r>
        <w:r>
          <w:rPr>
            <w:noProof/>
            <w:webHidden/>
          </w:rPr>
        </w:r>
        <w:r>
          <w:rPr>
            <w:noProof/>
            <w:webHidden/>
          </w:rPr>
          <w:fldChar w:fldCharType="separate"/>
        </w:r>
        <w:r>
          <w:rPr>
            <w:noProof/>
            <w:webHidden/>
          </w:rPr>
          <w:t>275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93" w:history="1">
        <w:r w:rsidRPr="00854ECC">
          <w:rPr>
            <w:rStyle w:val="Hyperlink"/>
            <w:noProof/>
          </w:rPr>
          <w:t>3.24.1.2.2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_Toc472333793 \h </w:instrText>
        </w:r>
        <w:r>
          <w:rPr>
            <w:noProof/>
            <w:webHidden/>
          </w:rPr>
        </w:r>
        <w:r>
          <w:rPr>
            <w:noProof/>
            <w:webHidden/>
          </w:rPr>
          <w:fldChar w:fldCharType="separate"/>
        </w:r>
        <w:r>
          <w:rPr>
            <w:noProof/>
            <w:webHidden/>
          </w:rPr>
          <w:t>275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794" w:history="1">
        <w:r w:rsidRPr="00854ECC">
          <w:rPr>
            <w:rStyle w:val="Hyperlink"/>
            <w:noProof/>
          </w:rPr>
          <w:t>3.24.2</w:t>
        </w:r>
        <w:r>
          <w:rPr>
            <w:rFonts w:eastAsiaTheme="minorEastAsia" w:cstheme="minorBidi"/>
            <w:noProof/>
            <w:sz w:val="22"/>
            <w:szCs w:val="22"/>
          </w:rPr>
          <w:tab/>
        </w:r>
        <w:r w:rsidRPr="00854ECC">
          <w:rPr>
            <w:rStyle w:val="Hyperlink"/>
            <w:noProof/>
          </w:rPr>
          <w:t>getZusatzDatenAktiv</w:t>
        </w:r>
        <w:r>
          <w:rPr>
            <w:noProof/>
            <w:webHidden/>
          </w:rPr>
          <w:tab/>
        </w:r>
        <w:r>
          <w:rPr>
            <w:noProof/>
            <w:webHidden/>
          </w:rPr>
          <w:fldChar w:fldCharType="begin"/>
        </w:r>
        <w:r>
          <w:rPr>
            <w:noProof/>
            <w:webHidden/>
          </w:rPr>
          <w:instrText xml:space="preserve"> PAGEREF _Toc472333794 \h </w:instrText>
        </w:r>
        <w:r>
          <w:rPr>
            <w:noProof/>
            <w:webHidden/>
          </w:rPr>
        </w:r>
        <w:r>
          <w:rPr>
            <w:noProof/>
            <w:webHidden/>
          </w:rPr>
          <w:fldChar w:fldCharType="separate"/>
        </w:r>
        <w:r>
          <w:rPr>
            <w:noProof/>
            <w:webHidden/>
          </w:rPr>
          <w:t>276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95" w:history="1">
        <w:r w:rsidRPr="00854ECC">
          <w:rPr>
            <w:rStyle w:val="Hyperlink"/>
            <w:noProof/>
          </w:rPr>
          <w:t>3.24.2.1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_Toc472333795 \h </w:instrText>
        </w:r>
        <w:r>
          <w:rPr>
            <w:noProof/>
            <w:webHidden/>
          </w:rPr>
        </w:r>
        <w:r>
          <w:rPr>
            <w:noProof/>
            <w:webHidden/>
          </w:rPr>
          <w:fldChar w:fldCharType="separate"/>
        </w:r>
        <w:r>
          <w:rPr>
            <w:noProof/>
            <w:webHidden/>
          </w:rPr>
          <w:t>276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96" w:history="1">
        <w:r w:rsidRPr="00854ECC">
          <w:rPr>
            <w:rStyle w:val="Hyperlink"/>
            <w:noProof/>
          </w:rPr>
          <w:t>3.24.2.1.1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_Toc472333796 \h </w:instrText>
        </w:r>
        <w:r>
          <w:rPr>
            <w:noProof/>
            <w:webHidden/>
          </w:rPr>
        </w:r>
        <w:r>
          <w:rPr>
            <w:noProof/>
            <w:webHidden/>
          </w:rPr>
          <w:fldChar w:fldCharType="separate"/>
        </w:r>
        <w:r>
          <w:rPr>
            <w:noProof/>
            <w:webHidden/>
          </w:rPr>
          <w:t>276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97" w:history="1">
        <w:r w:rsidRPr="00854ECC">
          <w:rPr>
            <w:rStyle w:val="Hyperlink"/>
            <w:noProof/>
          </w:rPr>
          <w:t>3.24.2.1.2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_Toc472333797 \h </w:instrText>
        </w:r>
        <w:r>
          <w:rPr>
            <w:noProof/>
            <w:webHidden/>
          </w:rPr>
        </w:r>
        <w:r>
          <w:rPr>
            <w:noProof/>
            <w:webHidden/>
          </w:rPr>
          <w:fldChar w:fldCharType="separate"/>
        </w:r>
        <w:r>
          <w:rPr>
            <w:noProof/>
            <w:webHidden/>
          </w:rPr>
          <w:t>276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798" w:history="1">
        <w:r w:rsidRPr="00854ECC">
          <w:rPr>
            <w:rStyle w:val="Hyperlink"/>
            <w:noProof/>
          </w:rPr>
          <w:t>3.24.2.2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_Toc472333798 \h </w:instrText>
        </w:r>
        <w:r>
          <w:rPr>
            <w:noProof/>
            <w:webHidden/>
          </w:rPr>
        </w:r>
        <w:r>
          <w:rPr>
            <w:noProof/>
            <w:webHidden/>
          </w:rPr>
          <w:fldChar w:fldCharType="separate"/>
        </w:r>
        <w:r>
          <w:rPr>
            <w:noProof/>
            <w:webHidden/>
          </w:rPr>
          <w:t>276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799" w:history="1">
        <w:r w:rsidRPr="00854ECC">
          <w:rPr>
            <w:rStyle w:val="Hyperlink"/>
            <w:noProof/>
          </w:rPr>
          <w:t>3.24.2.2.1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_Toc472333799 \h </w:instrText>
        </w:r>
        <w:r>
          <w:rPr>
            <w:noProof/>
            <w:webHidden/>
          </w:rPr>
        </w:r>
        <w:r>
          <w:rPr>
            <w:noProof/>
            <w:webHidden/>
          </w:rPr>
          <w:fldChar w:fldCharType="separate"/>
        </w:r>
        <w:r>
          <w:rPr>
            <w:noProof/>
            <w:webHidden/>
          </w:rPr>
          <w:t>276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00" w:history="1">
        <w:r w:rsidRPr="00854ECC">
          <w:rPr>
            <w:rStyle w:val="Hyperlink"/>
            <w:noProof/>
          </w:rPr>
          <w:t>3.24.2.2.2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_Toc472333800 \h </w:instrText>
        </w:r>
        <w:r>
          <w:rPr>
            <w:noProof/>
            <w:webHidden/>
          </w:rPr>
        </w:r>
        <w:r>
          <w:rPr>
            <w:noProof/>
            <w:webHidden/>
          </w:rPr>
          <w:fldChar w:fldCharType="separate"/>
        </w:r>
        <w:r>
          <w:rPr>
            <w:noProof/>
            <w:webHidden/>
          </w:rPr>
          <w:t>277</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801" w:history="1">
        <w:r w:rsidRPr="00854ECC">
          <w:rPr>
            <w:rStyle w:val="Hyperlink"/>
            <w:noProof/>
          </w:rPr>
          <w:t>3.24.3</w:t>
        </w:r>
        <w:r>
          <w:rPr>
            <w:rFonts w:eastAsiaTheme="minorEastAsia" w:cstheme="minorBidi"/>
            <w:noProof/>
            <w:sz w:val="22"/>
            <w:szCs w:val="22"/>
          </w:rPr>
          <w:tab/>
        </w:r>
        <w:r w:rsidRPr="00854ECC">
          <w:rPr>
            <w:rStyle w:val="Hyperlink"/>
            <w:noProof/>
          </w:rPr>
          <w:t>searchKunde</w:t>
        </w:r>
        <w:r>
          <w:rPr>
            <w:noProof/>
            <w:webHidden/>
          </w:rPr>
          <w:tab/>
        </w:r>
        <w:r>
          <w:rPr>
            <w:noProof/>
            <w:webHidden/>
          </w:rPr>
          <w:fldChar w:fldCharType="begin"/>
        </w:r>
        <w:r>
          <w:rPr>
            <w:noProof/>
            <w:webHidden/>
          </w:rPr>
          <w:instrText xml:space="preserve"> PAGEREF _Toc472333801 \h </w:instrText>
        </w:r>
        <w:r>
          <w:rPr>
            <w:noProof/>
            <w:webHidden/>
          </w:rPr>
        </w:r>
        <w:r>
          <w:rPr>
            <w:noProof/>
            <w:webHidden/>
          </w:rPr>
          <w:fldChar w:fldCharType="separate"/>
        </w:r>
        <w:r>
          <w:rPr>
            <w:noProof/>
            <w:webHidden/>
          </w:rPr>
          <w:t>277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02" w:history="1">
        <w:r w:rsidRPr="00854ECC">
          <w:rPr>
            <w:rStyle w:val="Hyperlink"/>
            <w:noProof/>
          </w:rPr>
          <w:t>3.24.3.1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_Toc472333802 \h </w:instrText>
        </w:r>
        <w:r>
          <w:rPr>
            <w:noProof/>
            <w:webHidden/>
          </w:rPr>
        </w:r>
        <w:r>
          <w:rPr>
            <w:noProof/>
            <w:webHidden/>
          </w:rPr>
          <w:fldChar w:fldCharType="separate"/>
        </w:r>
        <w:r>
          <w:rPr>
            <w:noProof/>
            <w:webHidden/>
          </w:rPr>
          <w:t>277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03" w:history="1">
        <w:r w:rsidRPr="00854ECC">
          <w:rPr>
            <w:rStyle w:val="Hyperlink"/>
            <w:noProof/>
          </w:rPr>
          <w:t>3.24.3.1.1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_Toc472333803 \h </w:instrText>
        </w:r>
        <w:r>
          <w:rPr>
            <w:noProof/>
            <w:webHidden/>
          </w:rPr>
        </w:r>
        <w:r>
          <w:rPr>
            <w:noProof/>
            <w:webHidden/>
          </w:rPr>
          <w:fldChar w:fldCharType="separate"/>
        </w:r>
        <w:r>
          <w:rPr>
            <w:noProof/>
            <w:webHidden/>
          </w:rPr>
          <w:t>277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04" w:history="1">
        <w:r w:rsidRPr="00854ECC">
          <w:rPr>
            <w:rStyle w:val="Hyperlink"/>
            <w:noProof/>
          </w:rPr>
          <w:t>3.24.3.1.2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_Toc472333804 \h </w:instrText>
        </w:r>
        <w:r>
          <w:rPr>
            <w:noProof/>
            <w:webHidden/>
          </w:rPr>
        </w:r>
        <w:r>
          <w:rPr>
            <w:noProof/>
            <w:webHidden/>
          </w:rPr>
          <w:fldChar w:fldCharType="separate"/>
        </w:r>
        <w:r>
          <w:rPr>
            <w:noProof/>
            <w:webHidden/>
          </w:rPr>
          <w:t>277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05" w:history="1">
        <w:r w:rsidRPr="00854ECC">
          <w:rPr>
            <w:rStyle w:val="Hyperlink"/>
            <w:noProof/>
          </w:rPr>
          <w:t>3.24.3.2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_Toc472333805 \h </w:instrText>
        </w:r>
        <w:r>
          <w:rPr>
            <w:noProof/>
            <w:webHidden/>
          </w:rPr>
        </w:r>
        <w:r>
          <w:rPr>
            <w:noProof/>
            <w:webHidden/>
          </w:rPr>
          <w:fldChar w:fldCharType="separate"/>
        </w:r>
        <w:r>
          <w:rPr>
            <w:noProof/>
            <w:webHidden/>
          </w:rPr>
          <w:t>278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06" w:history="1">
        <w:r w:rsidRPr="00854ECC">
          <w:rPr>
            <w:rStyle w:val="Hyperlink"/>
            <w:noProof/>
          </w:rPr>
          <w:t>3.24.3.2.1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_Toc472333806 \h </w:instrText>
        </w:r>
        <w:r>
          <w:rPr>
            <w:noProof/>
            <w:webHidden/>
          </w:rPr>
        </w:r>
        <w:r>
          <w:rPr>
            <w:noProof/>
            <w:webHidden/>
          </w:rPr>
          <w:fldChar w:fldCharType="separate"/>
        </w:r>
        <w:r>
          <w:rPr>
            <w:noProof/>
            <w:webHidden/>
          </w:rPr>
          <w:t>278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07" w:history="1">
        <w:r w:rsidRPr="00854ECC">
          <w:rPr>
            <w:rStyle w:val="Hyperlink"/>
            <w:noProof/>
          </w:rPr>
          <w:t>3.24.3.2.2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_Toc472333807 \h </w:instrText>
        </w:r>
        <w:r>
          <w:rPr>
            <w:noProof/>
            <w:webHidden/>
          </w:rPr>
        </w:r>
        <w:r>
          <w:rPr>
            <w:noProof/>
            <w:webHidden/>
          </w:rPr>
          <w:fldChar w:fldCharType="separate"/>
        </w:r>
        <w:r>
          <w:rPr>
            <w:noProof/>
            <w:webHidden/>
          </w:rPr>
          <w:t>278</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808" w:history="1">
        <w:r w:rsidRPr="00854ECC">
          <w:rPr>
            <w:rStyle w:val="Hyperlink"/>
            <w:noProof/>
          </w:rPr>
          <w:t>3.25</w:t>
        </w:r>
        <w:r>
          <w:rPr>
            <w:rFonts w:eastAsiaTheme="minorEastAsia" w:cstheme="minorBidi"/>
            <w:b w:val="0"/>
            <w:bCs w:val="0"/>
            <w:noProof/>
            <w:sz w:val="22"/>
            <w:szCs w:val="22"/>
          </w:rPr>
          <w:tab/>
        </w:r>
        <w:r w:rsidRPr="00854ECC">
          <w:rPr>
            <w:rStyle w:val="Hyperlink"/>
            <w:noProof/>
          </w:rPr>
          <w:t>searchVertragService (B2B)</w:t>
        </w:r>
        <w:r>
          <w:rPr>
            <w:noProof/>
            <w:webHidden/>
          </w:rPr>
          <w:tab/>
        </w:r>
        <w:r>
          <w:rPr>
            <w:noProof/>
            <w:webHidden/>
          </w:rPr>
          <w:fldChar w:fldCharType="begin"/>
        </w:r>
        <w:r>
          <w:rPr>
            <w:noProof/>
            <w:webHidden/>
          </w:rPr>
          <w:instrText xml:space="preserve"> PAGEREF _Toc472333808 \h </w:instrText>
        </w:r>
        <w:r>
          <w:rPr>
            <w:noProof/>
            <w:webHidden/>
          </w:rPr>
        </w:r>
        <w:r>
          <w:rPr>
            <w:noProof/>
            <w:webHidden/>
          </w:rPr>
          <w:fldChar w:fldCharType="separate"/>
        </w:r>
        <w:r>
          <w:rPr>
            <w:noProof/>
            <w:webHidden/>
          </w:rPr>
          <w:t>278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809" w:history="1">
        <w:r w:rsidRPr="00854ECC">
          <w:rPr>
            <w:rStyle w:val="Hyperlink"/>
            <w:noProof/>
          </w:rPr>
          <w:t>3.25.1</w:t>
        </w:r>
        <w:r>
          <w:rPr>
            <w:rFonts w:eastAsiaTheme="minorEastAsia" w:cstheme="minorBidi"/>
            <w:noProof/>
            <w:sz w:val="22"/>
            <w:szCs w:val="22"/>
          </w:rPr>
          <w:tab/>
        </w:r>
        <w:r w:rsidRPr="00854ECC">
          <w:rPr>
            <w:rStyle w:val="Hyperlink"/>
            <w:noProof/>
          </w:rPr>
          <w:t>createListenExport</w:t>
        </w:r>
        <w:r>
          <w:rPr>
            <w:noProof/>
            <w:webHidden/>
          </w:rPr>
          <w:tab/>
        </w:r>
        <w:r>
          <w:rPr>
            <w:noProof/>
            <w:webHidden/>
          </w:rPr>
          <w:fldChar w:fldCharType="begin"/>
        </w:r>
        <w:r>
          <w:rPr>
            <w:noProof/>
            <w:webHidden/>
          </w:rPr>
          <w:instrText xml:space="preserve"> PAGEREF _Toc472333809 \h </w:instrText>
        </w:r>
        <w:r>
          <w:rPr>
            <w:noProof/>
            <w:webHidden/>
          </w:rPr>
        </w:r>
        <w:r>
          <w:rPr>
            <w:noProof/>
            <w:webHidden/>
          </w:rPr>
          <w:fldChar w:fldCharType="separate"/>
        </w:r>
        <w:r>
          <w:rPr>
            <w:noProof/>
            <w:webHidden/>
          </w:rPr>
          <w:t>278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10" w:history="1">
        <w:r w:rsidRPr="00854ECC">
          <w:rPr>
            <w:rStyle w:val="Hyperlink"/>
            <w:noProof/>
          </w:rPr>
          <w:t>3.25.1.1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_Toc472333810 \h </w:instrText>
        </w:r>
        <w:r>
          <w:rPr>
            <w:noProof/>
            <w:webHidden/>
          </w:rPr>
        </w:r>
        <w:r>
          <w:rPr>
            <w:noProof/>
            <w:webHidden/>
          </w:rPr>
          <w:fldChar w:fldCharType="separate"/>
        </w:r>
        <w:r>
          <w:rPr>
            <w:noProof/>
            <w:webHidden/>
          </w:rPr>
          <w:t>278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11" w:history="1">
        <w:r w:rsidRPr="00854ECC">
          <w:rPr>
            <w:rStyle w:val="Hyperlink"/>
            <w:noProof/>
          </w:rPr>
          <w:t>3.25.1.1.1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_Toc472333811 \h </w:instrText>
        </w:r>
        <w:r>
          <w:rPr>
            <w:noProof/>
            <w:webHidden/>
          </w:rPr>
        </w:r>
        <w:r>
          <w:rPr>
            <w:noProof/>
            <w:webHidden/>
          </w:rPr>
          <w:fldChar w:fldCharType="separate"/>
        </w:r>
        <w:r>
          <w:rPr>
            <w:noProof/>
            <w:webHidden/>
          </w:rPr>
          <w:t>278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12" w:history="1">
        <w:r w:rsidRPr="00854ECC">
          <w:rPr>
            <w:rStyle w:val="Hyperlink"/>
            <w:noProof/>
          </w:rPr>
          <w:t>3.25.1.1.2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_Toc472333812 \h </w:instrText>
        </w:r>
        <w:r>
          <w:rPr>
            <w:noProof/>
            <w:webHidden/>
          </w:rPr>
        </w:r>
        <w:r>
          <w:rPr>
            <w:noProof/>
            <w:webHidden/>
          </w:rPr>
          <w:fldChar w:fldCharType="separate"/>
        </w:r>
        <w:r>
          <w:rPr>
            <w:noProof/>
            <w:webHidden/>
          </w:rPr>
          <w:t>279</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13" w:history="1">
        <w:r w:rsidRPr="00854ECC">
          <w:rPr>
            <w:rStyle w:val="Hyperlink"/>
            <w:noProof/>
          </w:rPr>
          <w:t>3.25.1.2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_Toc472333813 \h </w:instrText>
        </w:r>
        <w:r>
          <w:rPr>
            <w:noProof/>
            <w:webHidden/>
          </w:rPr>
        </w:r>
        <w:r>
          <w:rPr>
            <w:noProof/>
            <w:webHidden/>
          </w:rPr>
          <w:fldChar w:fldCharType="separate"/>
        </w:r>
        <w:r>
          <w:rPr>
            <w:noProof/>
            <w:webHidden/>
          </w:rPr>
          <w:t>280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14" w:history="1">
        <w:r w:rsidRPr="00854ECC">
          <w:rPr>
            <w:rStyle w:val="Hyperlink"/>
            <w:noProof/>
          </w:rPr>
          <w:t>3.25.1.2.1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_Toc472333814 \h </w:instrText>
        </w:r>
        <w:r>
          <w:rPr>
            <w:noProof/>
            <w:webHidden/>
          </w:rPr>
        </w:r>
        <w:r>
          <w:rPr>
            <w:noProof/>
            <w:webHidden/>
          </w:rPr>
          <w:fldChar w:fldCharType="separate"/>
        </w:r>
        <w:r>
          <w:rPr>
            <w:noProof/>
            <w:webHidden/>
          </w:rPr>
          <w:t>280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15" w:history="1">
        <w:r w:rsidRPr="00854ECC">
          <w:rPr>
            <w:rStyle w:val="Hyperlink"/>
            <w:noProof/>
          </w:rPr>
          <w:t>3.25.1.2.2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_Toc472333815 \h </w:instrText>
        </w:r>
        <w:r>
          <w:rPr>
            <w:noProof/>
            <w:webHidden/>
          </w:rPr>
        </w:r>
        <w:r>
          <w:rPr>
            <w:noProof/>
            <w:webHidden/>
          </w:rPr>
          <w:fldChar w:fldCharType="separate"/>
        </w:r>
        <w:r>
          <w:rPr>
            <w:noProof/>
            <w:webHidden/>
          </w:rPr>
          <w:t>280</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816" w:history="1">
        <w:r w:rsidRPr="00854ECC">
          <w:rPr>
            <w:rStyle w:val="Hyperlink"/>
            <w:noProof/>
          </w:rPr>
          <w:t>3.25.2</w:t>
        </w:r>
        <w:r>
          <w:rPr>
            <w:rFonts w:eastAsiaTheme="minorEastAsia" w:cstheme="minorBidi"/>
            <w:noProof/>
            <w:sz w:val="22"/>
            <w:szCs w:val="22"/>
          </w:rPr>
          <w:tab/>
        </w:r>
        <w:r w:rsidRPr="00854ECC">
          <w:rPr>
            <w:rStyle w:val="Hyperlink"/>
            <w:noProof/>
          </w:rPr>
          <w:t>deleteListeExport</w:t>
        </w:r>
        <w:r>
          <w:rPr>
            <w:noProof/>
            <w:webHidden/>
          </w:rPr>
          <w:tab/>
        </w:r>
        <w:r>
          <w:rPr>
            <w:noProof/>
            <w:webHidden/>
          </w:rPr>
          <w:fldChar w:fldCharType="begin"/>
        </w:r>
        <w:r>
          <w:rPr>
            <w:noProof/>
            <w:webHidden/>
          </w:rPr>
          <w:instrText xml:space="preserve"> PAGEREF _Toc472333816 \h </w:instrText>
        </w:r>
        <w:r>
          <w:rPr>
            <w:noProof/>
            <w:webHidden/>
          </w:rPr>
        </w:r>
        <w:r>
          <w:rPr>
            <w:noProof/>
            <w:webHidden/>
          </w:rPr>
          <w:fldChar w:fldCharType="separate"/>
        </w:r>
        <w:r>
          <w:rPr>
            <w:noProof/>
            <w:webHidden/>
          </w:rPr>
          <w:t>280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17" w:history="1">
        <w:r w:rsidRPr="00854ECC">
          <w:rPr>
            <w:rStyle w:val="Hyperlink"/>
            <w:noProof/>
          </w:rPr>
          <w:t>3.25.2.1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_Toc472333817 \h </w:instrText>
        </w:r>
        <w:r>
          <w:rPr>
            <w:noProof/>
            <w:webHidden/>
          </w:rPr>
        </w:r>
        <w:r>
          <w:rPr>
            <w:noProof/>
            <w:webHidden/>
          </w:rPr>
          <w:fldChar w:fldCharType="separate"/>
        </w:r>
        <w:r>
          <w:rPr>
            <w:noProof/>
            <w:webHidden/>
          </w:rPr>
          <w:t>280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18" w:history="1">
        <w:r w:rsidRPr="00854ECC">
          <w:rPr>
            <w:rStyle w:val="Hyperlink"/>
            <w:noProof/>
          </w:rPr>
          <w:t>3.25.2.1.1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_Toc472333818 \h </w:instrText>
        </w:r>
        <w:r>
          <w:rPr>
            <w:noProof/>
            <w:webHidden/>
          </w:rPr>
        </w:r>
        <w:r>
          <w:rPr>
            <w:noProof/>
            <w:webHidden/>
          </w:rPr>
          <w:fldChar w:fldCharType="separate"/>
        </w:r>
        <w:r>
          <w:rPr>
            <w:noProof/>
            <w:webHidden/>
          </w:rPr>
          <w:t>280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19" w:history="1">
        <w:r w:rsidRPr="00854ECC">
          <w:rPr>
            <w:rStyle w:val="Hyperlink"/>
            <w:noProof/>
          </w:rPr>
          <w:t>3.25.2.1.2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_Toc472333819 \h </w:instrText>
        </w:r>
        <w:r>
          <w:rPr>
            <w:noProof/>
            <w:webHidden/>
          </w:rPr>
        </w:r>
        <w:r>
          <w:rPr>
            <w:noProof/>
            <w:webHidden/>
          </w:rPr>
          <w:fldChar w:fldCharType="separate"/>
        </w:r>
        <w:r>
          <w:rPr>
            <w:noProof/>
            <w:webHidden/>
          </w:rPr>
          <w:t>281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20" w:history="1">
        <w:r w:rsidRPr="00854ECC">
          <w:rPr>
            <w:rStyle w:val="Hyperlink"/>
            <w:noProof/>
          </w:rPr>
          <w:t>3.25.2.2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_Toc472333820 \h </w:instrText>
        </w:r>
        <w:r>
          <w:rPr>
            <w:noProof/>
            <w:webHidden/>
          </w:rPr>
        </w:r>
        <w:r>
          <w:rPr>
            <w:noProof/>
            <w:webHidden/>
          </w:rPr>
          <w:fldChar w:fldCharType="separate"/>
        </w:r>
        <w:r>
          <w:rPr>
            <w:noProof/>
            <w:webHidden/>
          </w:rPr>
          <w:t>281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21" w:history="1">
        <w:r w:rsidRPr="00854ECC">
          <w:rPr>
            <w:rStyle w:val="Hyperlink"/>
            <w:noProof/>
          </w:rPr>
          <w:t>3.25.2.2.1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_Toc472333821 \h </w:instrText>
        </w:r>
        <w:r>
          <w:rPr>
            <w:noProof/>
            <w:webHidden/>
          </w:rPr>
        </w:r>
        <w:r>
          <w:rPr>
            <w:noProof/>
            <w:webHidden/>
          </w:rPr>
          <w:fldChar w:fldCharType="separate"/>
        </w:r>
        <w:r>
          <w:rPr>
            <w:noProof/>
            <w:webHidden/>
          </w:rPr>
          <w:t>281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22" w:history="1">
        <w:r w:rsidRPr="00854ECC">
          <w:rPr>
            <w:rStyle w:val="Hyperlink"/>
            <w:noProof/>
          </w:rPr>
          <w:t>3.25.2.2.2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_Toc472333822 \h </w:instrText>
        </w:r>
        <w:r>
          <w:rPr>
            <w:noProof/>
            <w:webHidden/>
          </w:rPr>
        </w:r>
        <w:r>
          <w:rPr>
            <w:noProof/>
            <w:webHidden/>
          </w:rPr>
          <w:fldChar w:fldCharType="separate"/>
        </w:r>
        <w:r>
          <w:rPr>
            <w:noProof/>
            <w:webHidden/>
          </w:rPr>
          <w:t>281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823" w:history="1">
        <w:r w:rsidRPr="00854ECC">
          <w:rPr>
            <w:rStyle w:val="Hyperlink"/>
            <w:noProof/>
          </w:rPr>
          <w:t>3.25.3</w:t>
        </w:r>
        <w:r>
          <w:rPr>
            <w:rFonts w:eastAsiaTheme="minorEastAsia" w:cstheme="minorBidi"/>
            <w:noProof/>
            <w:sz w:val="22"/>
            <w:szCs w:val="22"/>
          </w:rPr>
          <w:tab/>
        </w:r>
        <w:r w:rsidRPr="00854ECC">
          <w:rPr>
            <w:rStyle w:val="Hyperlink"/>
            <w:noProof/>
          </w:rPr>
          <w:t>getListeExport</w:t>
        </w:r>
        <w:r>
          <w:rPr>
            <w:noProof/>
            <w:webHidden/>
          </w:rPr>
          <w:tab/>
        </w:r>
        <w:r>
          <w:rPr>
            <w:noProof/>
            <w:webHidden/>
          </w:rPr>
          <w:fldChar w:fldCharType="begin"/>
        </w:r>
        <w:r>
          <w:rPr>
            <w:noProof/>
            <w:webHidden/>
          </w:rPr>
          <w:instrText xml:space="preserve"> PAGEREF _Toc472333823 \h </w:instrText>
        </w:r>
        <w:r>
          <w:rPr>
            <w:noProof/>
            <w:webHidden/>
          </w:rPr>
        </w:r>
        <w:r>
          <w:rPr>
            <w:noProof/>
            <w:webHidden/>
          </w:rPr>
          <w:fldChar w:fldCharType="separate"/>
        </w:r>
        <w:r>
          <w:rPr>
            <w:noProof/>
            <w:webHidden/>
          </w:rPr>
          <w:t>281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24" w:history="1">
        <w:r w:rsidRPr="00854ECC">
          <w:rPr>
            <w:rStyle w:val="Hyperlink"/>
            <w:noProof/>
          </w:rPr>
          <w:t>3.25.3.1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_Toc472333824 \h </w:instrText>
        </w:r>
        <w:r>
          <w:rPr>
            <w:noProof/>
            <w:webHidden/>
          </w:rPr>
        </w:r>
        <w:r>
          <w:rPr>
            <w:noProof/>
            <w:webHidden/>
          </w:rPr>
          <w:fldChar w:fldCharType="separate"/>
        </w:r>
        <w:r>
          <w:rPr>
            <w:noProof/>
            <w:webHidden/>
          </w:rPr>
          <w:t>281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25" w:history="1">
        <w:r w:rsidRPr="00854ECC">
          <w:rPr>
            <w:rStyle w:val="Hyperlink"/>
            <w:noProof/>
          </w:rPr>
          <w:t>3.25.3.1.1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_Toc472333825 \h </w:instrText>
        </w:r>
        <w:r>
          <w:rPr>
            <w:noProof/>
            <w:webHidden/>
          </w:rPr>
        </w:r>
        <w:r>
          <w:rPr>
            <w:noProof/>
            <w:webHidden/>
          </w:rPr>
          <w:fldChar w:fldCharType="separate"/>
        </w:r>
        <w:r>
          <w:rPr>
            <w:noProof/>
            <w:webHidden/>
          </w:rPr>
          <w:t>282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26" w:history="1">
        <w:r w:rsidRPr="00854ECC">
          <w:rPr>
            <w:rStyle w:val="Hyperlink"/>
            <w:noProof/>
          </w:rPr>
          <w:t>3.25.3.1.2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_Toc472333826 \h </w:instrText>
        </w:r>
        <w:r>
          <w:rPr>
            <w:noProof/>
            <w:webHidden/>
          </w:rPr>
        </w:r>
        <w:r>
          <w:rPr>
            <w:noProof/>
            <w:webHidden/>
          </w:rPr>
          <w:fldChar w:fldCharType="separate"/>
        </w:r>
        <w:r>
          <w:rPr>
            <w:noProof/>
            <w:webHidden/>
          </w:rPr>
          <w:t>282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27" w:history="1">
        <w:r w:rsidRPr="00854ECC">
          <w:rPr>
            <w:rStyle w:val="Hyperlink"/>
            <w:noProof/>
          </w:rPr>
          <w:t>3.25.3.2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_Toc472333827 \h </w:instrText>
        </w:r>
        <w:r>
          <w:rPr>
            <w:noProof/>
            <w:webHidden/>
          </w:rPr>
        </w:r>
        <w:r>
          <w:rPr>
            <w:noProof/>
            <w:webHidden/>
          </w:rPr>
          <w:fldChar w:fldCharType="separate"/>
        </w:r>
        <w:r>
          <w:rPr>
            <w:noProof/>
            <w:webHidden/>
          </w:rPr>
          <w:t>282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28" w:history="1">
        <w:r w:rsidRPr="00854ECC">
          <w:rPr>
            <w:rStyle w:val="Hyperlink"/>
            <w:noProof/>
          </w:rPr>
          <w:t>3.25.3.2.1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_Toc472333828 \h </w:instrText>
        </w:r>
        <w:r>
          <w:rPr>
            <w:noProof/>
            <w:webHidden/>
          </w:rPr>
        </w:r>
        <w:r>
          <w:rPr>
            <w:noProof/>
            <w:webHidden/>
          </w:rPr>
          <w:fldChar w:fldCharType="separate"/>
        </w:r>
        <w:r>
          <w:rPr>
            <w:noProof/>
            <w:webHidden/>
          </w:rPr>
          <w:t>282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29" w:history="1">
        <w:r w:rsidRPr="00854ECC">
          <w:rPr>
            <w:rStyle w:val="Hyperlink"/>
            <w:noProof/>
          </w:rPr>
          <w:t>3.25.3.2.2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_Toc472333829 \h </w:instrText>
        </w:r>
        <w:r>
          <w:rPr>
            <w:noProof/>
            <w:webHidden/>
          </w:rPr>
        </w:r>
        <w:r>
          <w:rPr>
            <w:noProof/>
            <w:webHidden/>
          </w:rPr>
          <w:fldChar w:fldCharType="separate"/>
        </w:r>
        <w:r>
          <w:rPr>
            <w:noProof/>
            <w:webHidden/>
          </w:rPr>
          <w:t>283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830" w:history="1">
        <w:r w:rsidRPr="00854ECC">
          <w:rPr>
            <w:rStyle w:val="Hyperlink"/>
            <w:noProof/>
          </w:rPr>
          <w:t>3.25.4</w:t>
        </w:r>
        <w:r>
          <w:rPr>
            <w:rFonts w:eastAsiaTheme="minorEastAsia" w:cstheme="minorBidi"/>
            <w:noProof/>
            <w:sz w:val="22"/>
            <w:szCs w:val="22"/>
          </w:rPr>
          <w:tab/>
        </w:r>
        <w:r w:rsidRPr="00854ECC">
          <w:rPr>
            <w:rStyle w:val="Hyperlink"/>
            <w:noProof/>
          </w:rPr>
          <w:t>getVertragDetail</w:t>
        </w:r>
        <w:r>
          <w:rPr>
            <w:noProof/>
            <w:webHidden/>
          </w:rPr>
          <w:tab/>
        </w:r>
        <w:r>
          <w:rPr>
            <w:noProof/>
            <w:webHidden/>
          </w:rPr>
          <w:fldChar w:fldCharType="begin"/>
        </w:r>
        <w:r>
          <w:rPr>
            <w:noProof/>
            <w:webHidden/>
          </w:rPr>
          <w:instrText xml:space="preserve"> PAGEREF _Toc472333830 \h </w:instrText>
        </w:r>
        <w:r>
          <w:rPr>
            <w:noProof/>
            <w:webHidden/>
          </w:rPr>
        </w:r>
        <w:r>
          <w:rPr>
            <w:noProof/>
            <w:webHidden/>
          </w:rPr>
          <w:fldChar w:fldCharType="separate"/>
        </w:r>
        <w:r>
          <w:rPr>
            <w:noProof/>
            <w:webHidden/>
          </w:rPr>
          <w:t>283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31" w:history="1">
        <w:r w:rsidRPr="00854ECC">
          <w:rPr>
            <w:rStyle w:val="Hyperlink"/>
            <w:noProof/>
          </w:rPr>
          <w:t>3.25.4.1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_Toc472333831 \h </w:instrText>
        </w:r>
        <w:r>
          <w:rPr>
            <w:noProof/>
            <w:webHidden/>
          </w:rPr>
        </w:r>
        <w:r>
          <w:rPr>
            <w:noProof/>
            <w:webHidden/>
          </w:rPr>
          <w:fldChar w:fldCharType="separate"/>
        </w:r>
        <w:r>
          <w:rPr>
            <w:noProof/>
            <w:webHidden/>
          </w:rPr>
          <w:t>283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32" w:history="1">
        <w:r w:rsidRPr="00854ECC">
          <w:rPr>
            <w:rStyle w:val="Hyperlink"/>
            <w:noProof/>
          </w:rPr>
          <w:t>3.25.4.1.1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_Toc472333832 \h </w:instrText>
        </w:r>
        <w:r>
          <w:rPr>
            <w:noProof/>
            <w:webHidden/>
          </w:rPr>
        </w:r>
        <w:r>
          <w:rPr>
            <w:noProof/>
            <w:webHidden/>
          </w:rPr>
          <w:fldChar w:fldCharType="separate"/>
        </w:r>
        <w:r>
          <w:rPr>
            <w:noProof/>
            <w:webHidden/>
          </w:rPr>
          <w:t>283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33" w:history="1">
        <w:r w:rsidRPr="00854ECC">
          <w:rPr>
            <w:rStyle w:val="Hyperlink"/>
            <w:noProof/>
          </w:rPr>
          <w:t>3.25.4.1.2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_Toc472333833 \h </w:instrText>
        </w:r>
        <w:r>
          <w:rPr>
            <w:noProof/>
            <w:webHidden/>
          </w:rPr>
        </w:r>
        <w:r>
          <w:rPr>
            <w:noProof/>
            <w:webHidden/>
          </w:rPr>
          <w:fldChar w:fldCharType="separate"/>
        </w:r>
        <w:r>
          <w:rPr>
            <w:noProof/>
            <w:webHidden/>
          </w:rPr>
          <w:t>283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34" w:history="1">
        <w:r w:rsidRPr="00854ECC">
          <w:rPr>
            <w:rStyle w:val="Hyperlink"/>
            <w:noProof/>
          </w:rPr>
          <w:t>3.25.4.2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_Toc472333834 \h </w:instrText>
        </w:r>
        <w:r>
          <w:rPr>
            <w:noProof/>
            <w:webHidden/>
          </w:rPr>
        </w:r>
        <w:r>
          <w:rPr>
            <w:noProof/>
            <w:webHidden/>
          </w:rPr>
          <w:fldChar w:fldCharType="separate"/>
        </w:r>
        <w:r>
          <w:rPr>
            <w:noProof/>
            <w:webHidden/>
          </w:rPr>
          <w:t>284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35" w:history="1">
        <w:r w:rsidRPr="00854ECC">
          <w:rPr>
            <w:rStyle w:val="Hyperlink"/>
            <w:noProof/>
          </w:rPr>
          <w:t>3.25.4.2.1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_Toc472333835 \h </w:instrText>
        </w:r>
        <w:r>
          <w:rPr>
            <w:noProof/>
            <w:webHidden/>
          </w:rPr>
        </w:r>
        <w:r>
          <w:rPr>
            <w:noProof/>
            <w:webHidden/>
          </w:rPr>
          <w:fldChar w:fldCharType="separate"/>
        </w:r>
        <w:r>
          <w:rPr>
            <w:noProof/>
            <w:webHidden/>
          </w:rPr>
          <w:t>284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36" w:history="1">
        <w:r w:rsidRPr="00854ECC">
          <w:rPr>
            <w:rStyle w:val="Hyperlink"/>
            <w:noProof/>
          </w:rPr>
          <w:t>3.25.4.2.2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_Toc472333836 \h </w:instrText>
        </w:r>
        <w:r>
          <w:rPr>
            <w:noProof/>
            <w:webHidden/>
          </w:rPr>
        </w:r>
        <w:r>
          <w:rPr>
            <w:noProof/>
            <w:webHidden/>
          </w:rPr>
          <w:fldChar w:fldCharType="separate"/>
        </w:r>
        <w:r>
          <w:rPr>
            <w:noProof/>
            <w:webHidden/>
          </w:rPr>
          <w:t>284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837" w:history="1">
        <w:r w:rsidRPr="00854ECC">
          <w:rPr>
            <w:rStyle w:val="Hyperlink"/>
            <w:noProof/>
          </w:rPr>
          <w:t>3.25.5</w:t>
        </w:r>
        <w:r>
          <w:rPr>
            <w:rFonts w:eastAsiaTheme="minorEastAsia" w:cstheme="minorBidi"/>
            <w:noProof/>
            <w:sz w:val="22"/>
            <w:szCs w:val="22"/>
          </w:rPr>
          <w:tab/>
        </w:r>
        <w:r w:rsidRPr="00854ECC">
          <w:rPr>
            <w:rStyle w:val="Hyperlink"/>
            <w:noProof/>
          </w:rPr>
          <w:t>isRREChangeAllowed</w:t>
        </w:r>
        <w:r>
          <w:rPr>
            <w:noProof/>
            <w:webHidden/>
          </w:rPr>
          <w:tab/>
        </w:r>
        <w:r>
          <w:rPr>
            <w:noProof/>
            <w:webHidden/>
          </w:rPr>
          <w:fldChar w:fldCharType="begin"/>
        </w:r>
        <w:r>
          <w:rPr>
            <w:noProof/>
            <w:webHidden/>
          </w:rPr>
          <w:instrText xml:space="preserve"> PAGEREF _Toc472333837 \h </w:instrText>
        </w:r>
        <w:r>
          <w:rPr>
            <w:noProof/>
            <w:webHidden/>
          </w:rPr>
        </w:r>
        <w:r>
          <w:rPr>
            <w:noProof/>
            <w:webHidden/>
          </w:rPr>
          <w:fldChar w:fldCharType="separate"/>
        </w:r>
        <w:r>
          <w:rPr>
            <w:noProof/>
            <w:webHidden/>
          </w:rPr>
          <w:t>284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38" w:history="1">
        <w:r w:rsidRPr="00854ECC">
          <w:rPr>
            <w:rStyle w:val="Hyperlink"/>
            <w:noProof/>
          </w:rPr>
          <w:t>3.25.5.1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_Toc472333838 \h </w:instrText>
        </w:r>
        <w:r>
          <w:rPr>
            <w:noProof/>
            <w:webHidden/>
          </w:rPr>
        </w:r>
        <w:r>
          <w:rPr>
            <w:noProof/>
            <w:webHidden/>
          </w:rPr>
          <w:fldChar w:fldCharType="separate"/>
        </w:r>
        <w:r>
          <w:rPr>
            <w:noProof/>
            <w:webHidden/>
          </w:rPr>
          <w:t>284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39" w:history="1">
        <w:r w:rsidRPr="00854ECC">
          <w:rPr>
            <w:rStyle w:val="Hyperlink"/>
            <w:noProof/>
          </w:rPr>
          <w:t>3.25.5.1.1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_Toc472333839 \h </w:instrText>
        </w:r>
        <w:r>
          <w:rPr>
            <w:noProof/>
            <w:webHidden/>
          </w:rPr>
        </w:r>
        <w:r>
          <w:rPr>
            <w:noProof/>
            <w:webHidden/>
          </w:rPr>
          <w:fldChar w:fldCharType="separate"/>
        </w:r>
        <w:r>
          <w:rPr>
            <w:noProof/>
            <w:webHidden/>
          </w:rPr>
          <w:t>284</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40" w:history="1">
        <w:r w:rsidRPr="00854ECC">
          <w:rPr>
            <w:rStyle w:val="Hyperlink"/>
            <w:noProof/>
          </w:rPr>
          <w:t>3.25.5.1.2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_Toc472333840 \h </w:instrText>
        </w:r>
        <w:r>
          <w:rPr>
            <w:noProof/>
            <w:webHidden/>
          </w:rPr>
        </w:r>
        <w:r>
          <w:rPr>
            <w:noProof/>
            <w:webHidden/>
          </w:rPr>
          <w:fldChar w:fldCharType="separate"/>
        </w:r>
        <w:r>
          <w:rPr>
            <w:noProof/>
            <w:webHidden/>
          </w:rPr>
          <w:t>284</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41" w:history="1">
        <w:r w:rsidRPr="00854ECC">
          <w:rPr>
            <w:rStyle w:val="Hyperlink"/>
            <w:noProof/>
          </w:rPr>
          <w:t>3.25.5.2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_Toc472333841 \h </w:instrText>
        </w:r>
        <w:r>
          <w:rPr>
            <w:noProof/>
            <w:webHidden/>
          </w:rPr>
        </w:r>
        <w:r>
          <w:rPr>
            <w:noProof/>
            <w:webHidden/>
          </w:rPr>
          <w:fldChar w:fldCharType="separate"/>
        </w:r>
        <w:r>
          <w:rPr>
            <w:noProof/>
            <w:webHidden/>
          </w:rPr>
          <w:t>285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42" w:history="1">
        <w:r w:rsidRPr="00854ECC">
          <w:rPr>
            <w:rStyle w:val="Hyperlink"/>
            <w:noProof/>
          </w:rPr>
          <w:t>3.25.5.2.1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_Toc472333842 \h </w:instrText>
        </w:r>
        <w:r>
          <w:rPr>
            <w:noProof/>
            <w:webHidden/>
          </w:rPr>
        </w:r>
        <w:r>
          <w:rPr>
            <w:noProof/>
            <w:webHidden/>
          </w:rPr>
          <w:fldChar w:fldCharType="separate"/>
        </w:r>
        <w:r>
          <w:rPr>
            <w:noProof/>
            <w:webHidden/>
          </w:rPr>
          <w:t>285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43" w:history="1">
        <w:r w:rsidRPr="00854ECC">
          <w:rPr>
            <w:rStyle w:val="Hyperlink"/>
            <w:noProof/>
          </w:rPr>
          <w:t>3.25.5.2.2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_Toc472333843 \h </w:instrText>
        </w:r>
        <w:r>
          <w:rPr>
            <w:noProof/>
            <w:webHidden/>
          </w:rPr>
        </w:r>
        <w:r>
          <w:rPr>
            <w:noProof/>
            <w:webHidden/>
          </w:rPr>
          <w:fldChar w:fldCharType="separate"/>
        </w:r>
        <w:r>
          <w:rPr>
            <w:noProof/>
            <w:webHidden/>
          </w:rPr>
          <w:t>285</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844" w:history="1">
        <w:r w:rsidRPr="00854ECC">
          <w:rPr>
            <w:rStyle w:val="Hyperlink"/>
            <w:noProof/>
          </w:rPr>
          <w:t>3.25.6</w:t>
        </w:r>
        <w:r>
          <w:rPr>
            <w:rFonts w:eastAsiaTheme="minorEastAsia" w:cstheme="minorBidi"/>
            <w:noProof/>
            <w:sz w:val="22"/>
            <w:szCs w:val="22"/>
          </w:rPr>
          <w:tab/>
        </w:r>
        <w:r w:rsidRPr="00854ECC">
          <w:rPr>
            <w:rStyle w:val="Hyperlink"/>
            <w:noProof/>
          </w:rPr>
          <w:t>listInboxServices</w:t>
        </w:r>
        <w:r>
          <w:rPr>
            <w:noProof/>
            <w:webHidden/>
          </w:rPr>
          <w:tab/>
        </w:r>
        <w:r>
          <w:rPr>
            <w:noProof/>
            <w:webHidden/>
          </w:rPr>
          <w:fldChar w:fldCharType="begin"/>
        </w:r>
        <w:r>
          <w:rPr>
            <w:noProof/>
            <w:webHidden/>
          </w:rPr>
          <w:instrText xml:space="preserve"> PAGEREF _Toc472333844 \h </w:instrText>
        </w:r>
        <w:r>
          <w:rPr>
            <w:noProof/>
            <w:webHidden/>
          </w:rPr>
        </w:r>
        <w:r>
          <w:rPr>
            <w:noProof/>
            <w:webHidden/>
          </w:rPr>
          <w:fldChar w:fldCharType="separate"/>
        </w:r>
        <w:r>
          <w:rPr>
            <w:noProof/>
            <w:webHidden/>
          </w:rPr>
          <w:t>285</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45" w:history="1">
        <w:r w:rsidRPr="00854ECC">
          <w:rPr>
            <w:rStyle w:val="Hyperlink"/>
            <w:noProof/>
          </w:rPr>
          <w:t>3.25.6.1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_Toc472333845 \h </w:instrText>
        </w:r>
        <w:r>
          <w:rPr>
            <w:noProof/>
            <w:webHidden/>
          </w:rPr>
        </w:r>
        <w:r>
          <w:rPr>
            <w:noProof/>
            <w:webHidden/>
          </w:rPr>
          <w:fldChar w:fldCharType="separate"/>
        </w:r>
        <w:r>
          <w:rPr>
            <w:noProof/>
            <w:webHidden/>
          </w:rPr>
          <w:t>285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46" w:history="1">
        <w:r w:rsidRPr="00854ECC">
          <w:rPr>
            <w:rStyle w:val="Hyperlink"/>
            <w:noProof/>
          </w:rPr>
          <w:t>3.25.6.1.1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_Toc472333846 \h </w:instrText>
        </w:r>
        <w:r>
          <w:rPr>
            <w:noProof/>
            <w:webHidden/>
          </w:rPr>
        </w:r>
        <w:r>
          <w:rPr>
            <w:noProof/>
            <w:webHidden/>
          </w:rPr>
          <w:fldChar w:fldCharType="separate"/>
        </w:r>
        <w:r>
          <w:rPr>
            <w:noProof/>
            <w:webHidden/>
          </w:rPr>
          <w:t>285</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47" w:history="1">
        <w:r w:rsidRPr="00854ECC">
          <w:rPr>
            <w:rStyle w:val="Hyperlink"/>
            <w:noProof/>
          </w:rPr>
          <w:t>3.25.6.1.2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_Toc472333847 \h </w:instrText>
        </w:r>
        <w:r>
          <w:rPr>
            <w:noProof/>
            <w:webHidden/>
          </w:rPr>
        </w:r>
        <w:r>
          <w:rPr>
            <w:noProof/>
            <w:webHidden/>
          </w:rPr>
          <w:fldChar w:fldCharType="separate"/>
        </w:r>
        <w:r>
          <w:rPr>
            <w:noProof/>
            <w:webHidden/>
          </w:rPr>
          <w:t>286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48" w:history="1">
        <w:r w:rsidRPr="00854ECC">
          <w:rPr>
            <w:rStyle w:val="Hyperlink"/>
            <w:noProof/>
          </w:rPr>
          <w:t>3.25.6.2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_Toc472333848 \h </w:instrText>
        </w:r>
        <w:r>
          <w:rPr>
            <w:noProof/>
            <w:webHidden/>
          </w:rPr>
        </w:r>
        <w:r>
          <w:rPr>
            <w:noProof/>
            <w:webHidden/>
          </w:rPr>
          <w:fldChar w:fldCharType="separate"/>
        </w:r>
        <w:r>
          <w:rPr>
            <w:noProof/>
            <w:webHidden/>
          </w:rPr>
          <w:t>286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49" w:history="1">
        <w:r w:rsidRPr="00854ECC">
          <w:rPr>
            <w:rStyle w:val="Hyperlink"/>
            <w:noProof/>
          </w:rPr>
          <w:t>3.25.6.2.1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_Toc472333849 \h </w:instrText>
        </w:r>
        <w:r>
          <w:rPr>
            <w:noProof/>
            <w:webHidden/>
          </w:rPr>
        </w:r>
        <w:r>
          <w:rPr>
            <w:noProof/>
            <w:webHidden/>
          </w:rPr>
          <w:fldChar w:fldCharType="separate"/>
        </w:r>
        <w:r>
          <w:rPr>
            <w:noProof/>
            <w:webHidden/>
          </w:rPr>
          <w:t>286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50" w:history="1">
        <w:r w:rsidRPr="00854ECC">
          <w:rPr>
            <w:rStyle w:val="Hyperlink"/>
            <w:noProof/>
          </w:rPr>
          <w:t>3.25.6.2.2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_Toc472333850 \h </w:instrText>
        </w:r>
        <w:r>
          <w:rPr>
            <w:noProof/>
            <w:webHidden/>
          </w:rPr>
        </w:r>
        <w:r>
          <w:rPr>
            <w:noProof/>
            <w:webHidden/>
          </w:rPr>
          <w:fldChar w:fldCharType="separate"/>
        </w:r>
        <w:r>
          <w:rPr>
            <w:noProof/>
            <w:webHidden/>
          </w:rPr>
          <w:t>286</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851" w:history="1">
        <w:r w:rsidRPr="00854ECC">
          <w:rPr>
            <w:rStyle w:val="Hyperlink"/>
            <w:noProof/>
          </w:rPr>
          <w:t>3.25.7</w:t>
        </w:r>
        <w:r>
          <w:rPr>
            <w:rFonts w:eastAsiaTheme="minorEastAsia" w:cstheme="minorBidi"/>
            <w:noProof/>
            <w:sz w:val="22"/>
            <w:szCs w:val="22"/>
          </w:rPr>
          <w:tab/>
        </w:r>
        <w:r w:rsidRPr="00854ECC">
          <w:rPr>
            <w:rStyle w:val="Hyperlink"/>
            <w:noProof/>
          </w:rPr>
          <w:t>searchVertrag</w:t>
        </w:r>
        <w:r>
          <w:rPr>
            <w:noProof/>
            <w:webHidden/>
          </w:rPr>
          <w:tab/>
        </w:r>
        <w:r>
          <w:rPr>
            <w:noProof/>
            <w:webHidden/>
          </w:rPr>
          <w:fldChar w:fldCharType="begin"/>
        </w:r>
        <w:r>
          <w:rPr>
            <w:noProof/>
            <w:webHidden/>
          </w:rPr>
          <w:instrText xml:space="preserve"> PAGEREF _Toc472333851 \h </w:instrText>
        </w:r>
        <w:r>
          <w:rPr>
            <w:noProof/>
            <w:webHidden/>
          </w:rPr>
        </w:r>
        <w:r>
          <w:rPr>
            <w:noProof/>
            <w:webHidden/>
          </w:rPr>
          <w:fldChar w:fldCharType="separate"/>
        </w:r>
        <w:r>
          <w:rPr>
            <w:noProof/>
            <w:webHidden/>
          </w:rPr>
          <w:t>286</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52" w:history="1">
        <w:r w:rsidRPr="00854ECC">
          <w:rPr>
            <w:rStyle w:val="Hyperlink"/>
            <w:noProof/>
          </w:rPr>
          <w:t>3.25.7.1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_Toc472333852 \h </w:instrText>
        </w:r>
        <w:r>
          <w:rPr>
            <w:noProof/>
            <w:webHidden/>
          </w:rPr>
        </w:r>
        <w:r>
          <w:rPr>
            <w:noProof/>
            <w:webHidden/>
          </w:rPr>
          <w:fldChar w:fldCharType="separate"/>
        </w:r>
        <w:r>
          <w:rPr>
            <w:noProof/>
            <w:webHidden/>
          </w:rPr>
          <w:t>286</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53" w:history="1">
        <w:r w:rsidRPr="00854ECC">
          <w:rPr>
            <w:rStyle w:val="Hyperlink"/>
            <w:noProof/>
          </w:rPr>
          <w:t>3.25.7.1.1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_Toc472333853 \h </w:instrText>
        </w:r>
        <w:r>
          <w:rPr>
            <w:noProof/>
            <w:webHidden/>
          </w:rPr>
        </w:r>
        <w:r>
          <w:rPr>
            <w:noProof/>
            <w:webHidden/>
          </w:rPr>
          <w:fldChar w:fldCharType="separate"/>
        </w:r>
        <w:r>
          <w:rPr>
            <w:noProof/>
            <w:webHidden/>
          </w:rPr>
          <w:t>287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54" w:history="1">
        <w:r w:rsidRPr="00854ECC">
          <w:rPr>
            <w:rStyle w:val="Hyperlink"/>
            <w:noProof/>
          </w:rPr>
          <w:t>3.25.7.1.2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_Toc472333854 \h </w:instrText>
        </w:r>
        <w:r>
          <w:rPr>
            <w:noProof/>
            <w:webHidden/>
          </w:rPr>
        </w:r>
        <w:r>
          <w:rPr>
            <w:noProof/>
            <w:webHidden/>
          </w:rPr>
          <w:fldChar w:fldCharType="separate"/>
        </w:r>
        <w:r>
          <w:rPr>
            <w:noProof/>
            <w:webHidden/>
          </w:rPr>
          <w:t>287</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55" w:history="1">
        <w:r w:rsidRPr="00854ECC">
          <w:rPr>
            <w:rStyle w:val="Hyperlink"/>
            <w:noProof/>
          </w:rPr>
          <w:t>3.25.7.2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_Toc472333855 \h </w:instrText>
        </w:r>
        <w:r>
          <w:rPr>
            <w:noProof/>
            <w:webHidden/>
          </w:rPr>
        </w:r>
        <w:r>
          <w:rPr>
            <w:noProof/>
            <w:webHidden/>
          </w:rPr>
          <w:fldChar w:fldCharType="separate"/>
        </w:r>
        <w:r>
          <w:rPr>
            <w:noProof/>
            <w:webHidden/>
          </w:rPr>
          <w:t>287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56" w:history="1">
        <w:r w:rsidRPr="00854ECC">
          <w:rPr>
            <w:rStyle w:val="Hyperlink"/>
            <w:noProof/>
          </w:rPr>
          <w:t>3.25.7.2.1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_Toc472333856 \h </w:instrText>
        </w:r>
        <w:r>
          <w:rPr>
            <w:noProof/>
            <w:webHidden/>
          </w:rPr>
        </w:r>
        <w:r>
          <w:rPr>
            <w:noProof/>
            <w:webHidden/>
          </w:rPr>
          <w:fldChar w:fldCharType="separate"/>
        </w:r>
        <w:r>
          <w:rPr>
            <w:noProof/>
            <w:webHidden/>
          </w:rPr>
          <w:t>287</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57" w:history="1">
        <w:r w:rsidRPr="00854ECC">
          <w:rPr>
            <w:rStyle w:val="Hyperlink"/>
            <w:noProof/>
          </w:rPr>
          <w:t>3.25.7.2.2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_Toc472333857 \h </w:instrText>
        </w:r>
        <w:r>
          <w:rPr>
            <w:noProof/>
            <w:webHidden/>
          </w:rPr>
        </w:r>
        <w:r>
          <w:rPr>
            <w:noProof/>
            <w:webHidden/>
          </w:rPr>
          <w:fldChar w:fldCharType="separate"/>
        </w:r>
        <w:r>
          <w:rPr>
            <w:noProof/>
            <w:webHidden/>
          </w:rPr>
          <w:t>287</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858" w:history="1">
        <w:r w:rsidRPr="00854ECC">
          <w:rPr>
            <w:rStyle w:val="Hyperlink"/>
            <w:noProof/>
          </w:rPr>
          <w:t>3.26</w:t>
        </w:r>
        <w:r>
          <w:rPr>
            <w:rFonts w:eastAsiaTheme="minorEastAsia" w:cstheme="minorBidi"/>
            <w:b w:val="0"/>
            <w:bCs w:val="0"/>
            <w:noProof/>
            <w:sz w:val="22"/>
            <w:szCs w:val="22"/>
          </w:rPr>
          <w:tab/>
        </w:r>
        <w:r w:rsidRPr="00854ECC">
          <w:rPr>
            <w:rStyle w:val="Hyperlink"/>
            <w:noProof/>
          </w:rPr>
          <w:t>StateService (EAI und B2B)</w:t>
        </w:r>
        <w:r>
          <w:rPr>
            <w:noProof/>
            <w:webHidden/>
          </w:rPr>
          <w:tab/>
        </w:r>
        <w:r>
          <w:rPr>
            <w:noProof/>
            <w:webHidden/>
          </w:rPr>
          <w:fldChar w:fldCharType="begin"/>
        </w:r>
        <w:r>
          <w:rPr>
            <w:noProof/>
            <w:webHidden/>
          </w:rPr>
          <w:instrText xml:space="preserve"> PAGEREF _Toc472333858 \h </w:instrText>
        </w:r>
        <w:r>
          <w:rPr>
            <w:noProof/>
            <w:webHidden/>
          </w:rPr>
        </w:r>
        <w:r>
          <w:rPr>
            <w:noProof/>
            <w:webHidden/>
          </w:rPr>
          <w:fldChar w:fldCharType="separate"/>
        </w:r>
        <w:r>
          <w:rPr>
            <w:noProof/>
            <w:webHidden/>
          </w:rPr>
          <w:t>288</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859" w:history="1">
        <w:r w:rsidRPr="00854ECC">
          <w:rPr>
            <w:rStyle w:val="Hyperlink"/>
            <w:noProof/>
          </w:rPr>
          <w:t>3.26.1</w:t>
        </w:r>
        <w:r>
          <w:rPr>
            <w:rFonts w:eastAsiaTheme="minorEastAsia" w:cstheme="minorBidi"/>
            <w:noProof/>
            <w:sz w:val="22"/>
            <w:szCs w:val="22"/>
          </w:rPr>
          <w:tab/>
        </w:r>
        <w:r w:rsidRPr="00854ECC">
          <w:rPr>
            <w:rStyle w:val="Hyperlink"/>
            <w:noProof/>
          </w:rPr>
          <w:t>DeliverServiceInformation</w:t>
        </w:r>
        <w:r>
          <w:rPr>
            <w:noProof/>
            <w:webHidden/>
          </w:rPr>
          <w:tab/>
        </w:r>
        <w:r>
          <w:rPr>
            <w:noProof/>
            <w:webHidden/>
          </w:rPr>
          <w:fldChar w:fldCharType="begin"/>
        </w:r>
        <w:r>
          <w:rPr>
            <w:noProof/>
            <w:webHidden/>
          </w:rPr>
          <w:instrText xml:space="preserve"> PAGEREF _Toc472333859 \h </w:instrText>
        </w:r>
        <w:r>
          <w:rPr>
            <w:noProof/>
            <w:webHidden/>
          </w:rPr>
        </w:r>
        <w:r>
          <w:rPr>
            <w:noProof/>
            <w:webHidden/>
          </w:rPr>
          <w:fldChar w:fldCharType="separate"/>
        </w:r>
        <w:r>
          <w:rPr>
            <w:noProof/>
            <w:webHidden/>
          </w:rPr>
          <w:t>288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60" w:history="1">
        <w:r w:rsidRPr="00854ECC">
          <w:rPr>
            <w:rStyle w:val="Hyperlink"/>
            <w:noProof/>
          </w:rPr>
          <w:t>3.26.1.1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_Toc472333860 \h </w:instrText>
        </w:r>
        <w:r>
          <w:rPr>
            <w:noProof/>
            <w:webHidden/>
          </w:rPr>
        </w:r>
        <w:r>
          <w:rPr>
            <w:noProof/>
            <w:webHidden/>
          </w:rPr>
          <w:fldChar w:fldCharType="separate"/>
        </w:r>
        <w:r>
          <w:rPr>
            <w:noProof/>
            <w:webHidden/>
          </w:rPr>
          <w:t>288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61" w:history="1">
        <w:r w:rsidRPr="00854ECC">
          <w:rPr>
            <w:rStyle w:val="Hyperlink"/>
            <w:noProof/>
          </w:rPr>
          <w:t>3.26.1.1.1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_Toc472333861 \h </w:instrText>
        </w:r>
        <w:r>
          <w:rPr>
            <w:noProof/>
            <w:webHidden/>
          </w:rPr>
        </w:r>
        <w:r>
          <w:rPr>
            <w:noProof/>
            <w:webHidden/>
          </w:rPr>
          <w:fldChar w:fldCharType="separate"/>
        </w:r>
        <w:r>
          <w:rPr>
            <w:noProof/>
            <w:webHidden/>
          </w:rPr>
          <w:t>288</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62" w:history="1">
        <w:r w:rsidRPr="00854ECC">
          <w:rPr>
            <w:rStyle w:val="Hyperlink"/>
            <w:noProof/>
          </w:rPr>
          <w:t>3.26.1.1.2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_Toc472333862 \h </w:instrText>
        </w:r>
        <w:r>
          <w:rPr>
            <w:noProof/>
            <w:webHidden/>
          </w:rPr>
        </w:r>
        <w:r>
          <w:rPr>
            <w:noProof/>
            <w:webHidden/>
          </w:rPr>
          <w:fldChar w:fldCharType="separate"/>
        </w:r>
        <w:r>
          <w:rPr>
            <w:noProof/>
            <w:webHidden/>
          </w:rPr>
          <w:t>288</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63" w:history="1">
        <w:r w:rsidRPr="00854ECC">
          <w:rPr>
            <w:rStyle w:val="Hyperlink"/>
            <w:noProof/>
          </w:rPr>
          <w:t>3.26.1.2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_Toc472333863 \h </w:instrText>
        </w:r>
        <w:r>
          <w:rPr>
            <w:noProof/>
            <w:webHidden/>
          </w:rPr>
        </w:r>
        <w:r>
          <w:rPr>
            <w:noProof/>
            <w:webHidden/>
          </w:rPr>
          <w:fldChar w:fldCharType="separate"/>
        </w:r>
        <w:r>
          <w:rPr>
            <w:noProof/>
            <w:webHidden/>
          </w:rPr>
          <w:t>289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64" w:history="1">
        <w:r w:rsidRPr="00854ECC">
          <w:rPr>
            <w:rStyle w:val="Hyperlink"/>
            <w:noProof/>
          </w:rPr>
          <w:t>3.26.1.2.1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_Toc472333864 \h </w:instrText>
        </w:r>
        <w:r>
          <w:rPr>
            <w:noProof/>
            <w:webHidden/>
          </w:rPr>
        </w:r>
        <w:r>
          <w:rPr>
            <w:noProof/>
            <w:webHidden/>
          </w:rPr>
          <w:fldChar w:fldCharType="separate"/>
        </w:r>
        <w:r>
          <w:rPr>
            <w:noProof/>
            <w:webHidden/>
          </w:rPr>
          <w:t>289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65" w:history="1">
        <w:r w:rsidRPr="00854ECC">
          <w:rPr>
            <w:rStyle w:val="Hyperlink"/>
            <w:noProof/>
          </w:rPr>
          <w:t>3.26.1.2.2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_Toc472333865 \h </w:instrText>
        </w:r>
        <w:r>
          <w:rPr>
            <w:noProof/>
            <w:webHidden/>
          </w:rPr>
        </w:r>
        <w:r>
          <w:rPr>
            <w:noProof/>
            <w:webHidden/>
          </w:rPr>
          <w:fldChar w:fldCharType="separate"/>
        </w:r>
        <w:r>
          <w:rPr>
            <w:noProof/>
            <w:webHidden/>
          </w:rPr>
          <w:t>289</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866" w:history="1">
        <w:r w:rsidRPr="00854ECC">
          <w:rPr>
            <w:rStyle w:val="Hyperlink"/>
            <w:noProof/>
          </w:rPr>
          <w:t>3.26.2</w:t>
        </w:r>
        <w:r>
          <w:rPr>
            <w:rFonts w:eastAsiaTheme="minorEastAsia" w:cstheme="minorBidi"/>
            <w:noProof/>
            <w:sz w:val="22"/>
            <w:szCs w:val="22"/>
          </w:rPr>
          <w:tab/>
        </w:r>
        <w:r w:rsidRPr="00854ECC">
          <w:rPr>
            <w:rStyle w:val="Hyperlink"/>
            <w:noProof/>
          </w:rPr>
          <w:t>getLogData</w:t>
        </w:r>
        <w:r>
          <w:rPr>
            <w:noProof/>
            <w:webHidden/>
          </w:rPr>
          <w:tab/>
        </w:r>
        <w:r>
          <w:rPr>
            <w:noProof/>
            <w:webHidden/>
          </w:rPr>
          <w:fldChar w:fldCharType="begin"/>
        </w:r>
        <w:r>
          <w:rPr>
            <w:noProof/>
            <w:webHidden/>
          </w:rPr>
          <w:instrText xml:space="preserve"> PAGEREF _Toc472333866 \h </w:instrText>
        </w:r>
        <w:r>
          <w:rPr>
            <w:noProof/>
            <w:webHidden/>
          </w:rPr>
        </w:r>
        <w:r>
          <w:rPr>
            <w:noProof/>
            <w:webHidden/>
          </w:rPr>
          <w:fldChar w:fldCharType="separate"/>
        </w:r>
        <w:r>
          <w:rPr>
            <w:noProof/>
            <w:webHidden/>
          </w:rPr>
          <w:t>289</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67" w:history="1">
        <w:r w:rsidRPr="00854ECC">
          <w:rPr>
            <w:rStyle w:val="Hyperlink"/>
            <w:noProof/>
          </w:rPr>
          <w:t>3.26.2.1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_Toc472333867 \h </w:instrText>
        </w:r>
        <w:r>
          <w:rPr>
            <w:noProof/>
            <w:webHidden/>
          </w:rPr>
        </w:r>
        <w:r>
          <w:rPr>
            <w:noProof/>
            <w:webHidden/>
          </w:rPr>
          <w:fldChar w:fldCharType="separate"/>
        </w:r>
        <w:r>
          <w:rPr>
            <w:noProof/>
            <w:webHidden/>
          </w:rPr>
          <w:t>289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68" w:history="1">
        <w:r w:rsidRPr="00854ECC">
          <w:rPr>
            <w:rStyle w:val="Hyperlink"/>
            <w:noProof/>
          </w:rPr>
          <w:t>3.26.2.1.1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_Toc472333868 \h </w:instrText>
        </w:r>
        <w:r>
          <w:rPr>
            <w:noProof/>
            <w:webHidden/>
          </w:rPr>
        </w:r>
        <w:r>
          <w:rPr>
            <w:noProof/>
            <w:webHidden/>
          </w:rPr>
          <w:fldChar w:fldCharType="separate"/>
        </w:r>
        <w:r>
          <w:rPr>
            <w:noProof/>
            <w:webHidden/>
          </w:rPr>
          <w:t>289</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69" w:history="1">
        <w:r w:rsidRPr="00854ECC">
          <w:rPr>
            <w:rStyle w:val="Hyperlink"/>
            <w:noProof/>
          </w:rPr>
          <w:t>3.26.2.1.2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_Toc472333869 \h </w:instrText>
        </w:r>
        <w:r>
          <w:rPr>
            <w:noProof/>
            <w:webHidden/>
          </w:rPr>
        </w:r>
        <w:r>
          <w:rPr>
            <w:noProof/>
            <w:webHidden/>
          </w:rPr>
          <w:fldChar w:fldCharType="separate"/>
        </w:r>
        <w:r>
          <w:rPr>
            <w:noProof/>
            <w:webHidden/>
          </w:rPr>
          <w:t>289</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70" w:history="1">
        <w:r w:rsidRPr="00854ECC">
          <w:rPr>
            <w:rStyle w:val="Hyperlink"/>
            <w:noProof/>
          </w:rPr>
          <w:t>3.26.2.2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_Toc472333870 \h </w:instrText>
        </w:r>
        <w:r>
          <w:rPr>
            <w:noProof/>
            <w:webHidden/>
          </w:rPr>
        </w:r>
        <w:r>
          <w:rPr>
            <w:noProof/>
            <w:webHidden/>
          </w:rPr>
          <w:fldChar w:fldCharType="separate"/>
        </w:r>
        <w:r>
          <w:rPr>
            <w:noProof/>
            <w:webHidden/>
          </w:rPr>
          <w:t>290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71" w:history="1">
        <w:r w:rsidRPr="00854ECC">
          <w:rPr>
            <w:rStyle w:val="Hyperlink"/>
            <w:noProof/>
          </w:rPr>
          <w:t>3.26.2.2.1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_Toc472333871 \h </w:instrText>
        </w:r>
        <w:r>
          <w:rPr>
            <w:noProof/>
            <w:webHidden/>
          </w:rPr>
        </w:r>
        <w:r>
          <w:rPr>
            <w:noProof/>
            <w:webHidden/>
          </w:rPr>
          <w:fldChar w:fldCharType="separate"/>
        </w:r>
        <w:r>
          <w:rPr>
            <w:noProof/>
            <w:webHidden/>
          </w:rPr>
          <w:t>290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72" w:history="1">
        <w:r w:rsidRPr="00854ECC">
          <w:rPr>
            <w:rStyle w:val="Hyperlink"/>
            <w:noProof/>
          </w:rPr>
          <w:t>3.26.2.2.2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_Toc472333872 \h </w:instrText>
        </w:r>
        <w:r>
          <w:rPr>
            <w:noProof/>
            <w:webHidden/>
          </w:rPr>
        </w:r>
        <w:r>
          <w:rPr>
            <w:noProof/>
            <w:webHidden/>
          </w:rPr>
          <w:fldChar w:fldCharType="separate"/>
        </w:r>
        <w:r>
          <w:rPr>
            <w:noProof/>
            <w:webHidden/>
          </w:rPr>
          <w:t>290</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873" w:history="1">
        <w:r w:rsidRPr="00854ECC">
          <w:rPr>
            <w:rStyle w:val="Hyperlink"/>
            <w:noProof/>
          </w:rPr>
          <w:t>3.26.3</w:t>
        </w:r>
        <w:r>
          <w:rPr>
            <w:rFonts w:eastAsiaTheme="minorEastAsia" w:cstheme="minorBidi"/>
            <w:noProof/>
            <w:sz w:val="22"/>
            <w:szCs w:val="22"/>
          </w:rPr>
          <w:tab/>
        </w:r>
        <w:r w:rsidRPr="00854ECC">
          <w:rPr>
            <w:rStyle w:val="Hyperlink"/>
            <w:noProof/>
          </w:rPr>
          <w:t>getConfigData</w:t>
        </w:r>
        <w:r>
          <w:rPr>
            <w:noProof/>
            <w:webHidden/>
          </w:rPr>
          <w:tab/>
        </w:r>
        <w:r>
          <w:rPr>
            <w:noProof/>
            <w:webHidden/>
          </w:rPr>
          <w:fldChar w:fldCharType="begin"/>
        </w:r>
        <w:r>
          <w:rPr>
            <w:noProof/>
            <w:webHidden/>
          </w:rPr>
          <w:instrText xml:space="preserve"> PAGEREF _Toc472333873 \h </w:instrText>
        </w:r>
        <w:r>
          <w:rPr>
            <w:noProof/>
            <w:webHidden/>
          </w:rPr>
        </w:r>
        <w:r>
          <w:rPr>
            <w:noProof/>
            <w:webHidden/>
          </w:rPr>
          <w:fldChar w:fldCharType="separate"/>
        </w:r>
        <w:r>
          <w:rPr>
            <w:noProof/>
            <w:webHidden/>
          </w:rPr>
          <w:t>290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74" w:history="1">
        <w:r w:rsidRPr="00854ECC">
          <w:rPr>
            <w:rStyle w:val="Hyperlink"/>
            <w:noProof/>
          </w:rPr>
          <w:t>3.26.3.1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_Toc472333874 \h </w:instrText>
        </w:r>
        <w:r>
          <w:rPr>
            <w:noProof/>
            <w:webHidden/>
          </w:rPr>
        </w:r>
        <w:r>
          <w:rPr>
            <w:noProof/>
            <w:webHidden/>
          </w:rPr>
          <w:fldChar w:fldCharType="separate"/>
        </w:r>
        <w:r>
          <w:rPr>
            <w:noProof/>
            <w:webHidden/>
          </w:rPr>
          <w:t>290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75" w:history="1">
        <w:r w:rsidRPr="00854ECC">
          <w:rPr>
            <w:rStyle w:val="Hyperlink"/>
            <w:noProof/>
          </w:rPr>
          <w:t>3.26.3.1.1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_Toc472333875 \h </w:instrText>
        </w:r>
        <w:r>
          <w:rPr>
            <w:noProof/>
            <w:webHidden/>
          </w:rPr>
        </w:r>
        <w:r>
          <w:rPr>
            <w:noProof/>
            <w:webHidden/>
          </w:rPr>
          <w:fldChar w:fldCharType="separate"/>
        </w:r>
        <w:r>
          <w:rPr>
            <w:noProof/>
            <w:webHidden/>
          </w:rPr>
          <w:t>290</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76" w:history="1">
        <w:r w:rsidRPr="00854ECC">
          <w:rPr>
            <w:rStyle w:val="Hyperlink"/>
            <w:noProof/>
          </w:rPr>
          <w:t>3.26.3.1.2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_Toc472333876 \h </w:instrText>
        </w:r>
        <w:r>
          <w:rPr>
            <w:noProof/>
            <w:webHidden/>
          </w:rPr>
        </w:r>
        <w:r>
          <w:rPr>
            <w:noProof/>
            <w:webHidden/>
          </w:rPr>
          <w:fldChar w:fldCharType="separate"/>
        </w:r>
        <w:r>
          <w:rPr>
            <w:noProof/>
            <w:webHidden/>
          </w:rPr>
          <w:t>290</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77" w:history="1">
        <w:r w:rsidRPr="00854ECC">
          <w:rPr>
            <w:rStyle w:val="Hyperlink"/>
            <w:noProof/>
          </w:rPr>
          <w:t>3.26.3.2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_Toc472333877 \h </w:instrText>
        </w:r>
        <w:r>
          <w:rPr>
            <w:noProof/>
            <w:webHidden/>
          </w:rPr>
        </w:r>
        <w:r>
          <w:rPr>
            <w:noProof/>
            <w:webHidden/>
          </w:rPr>
          <w:fldChar w:fldCharType="separate"/>
        </w:r>
        <w:r>
          <w:rPr>
            <w:noProof/>
            <w:webHidden/>
          </w:rPr>
          <w:t>291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78" w:history="1">
        <w:r w:rsidRPr="00854ECC">
          <w:rPr>
            <w:rStyle w:val="Hyperlink"/>
            <w:noProof/>
          </w:rPr>
          <w:t>3.26.3.2.1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_Toc472333878 \h </w:instrText>
        </w:r>
        <w:r>
          <w:rPr>
            <w:noProof/>
            <w:webHidden/>
          </w:rPr>
        </w:r>
        <w:r>
          <w:rPr>
            <w:noProof/>
            <w:webHidden/>
          </w:rPr>
          <w:fldChar w:fldCharType="separate"/>
        </w:r>
        <w:r>
          <w:rPr>
            <w:noProof/>
            <w:webHidden/>
          </w:rPr>
          <w:t>291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79" w:history="1">
        <w:r w:rsidRPr="00854ECC">
          <w:rPr>
            <w:rStyle w:val="Hyperlink"/>
            <w:noProof/>
          </w:rPr>
          <w:t>3.26.3.2.2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_Toc472333879 \h </w:instrText>
        </w:r>
        <w:r>
          <w:rPr>
            <w:noProof/>
            <w:webHidden/>
          </w:rPr>
        </w:r>
        <w:r>
          <w:rPr>
            <w:noProof/>
            <w:webHidden/>
          </w:rPr>
          <w:fldChar w:fldCharType="separate"/>
        </w:r>
        <w:r>
          <w:rPr>
            <w:noProof/>
            <w:webHidden/>
          </w:rPr>
          <w:t>291</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880" w:history="1">
        <w:r w:rsidRPr="00854ECC">
          <w:rPr>
            <w:rStyle w:val="Hyperlink"/>
            <w:noProof/>
          </w:rPr>
          <w:t>3.26.4</w:t>
        </w:r>
        <w:r>
          <w:rPr>
            <w:rFonts w:eastAsiaTheme="minorEastAsia" w:cstheme="minorBidi"/>
            <w:noProof/>
            <w:sz w:val="22"/>
            <w:szCs w:val="22"/>
          </w:rPr>
          <w:tab/>
        </w:r>
        <w:r w:rsidRPr="00854ECC">
          <w:rPr>
            <w:rStyle w:val="Hyperlink"/>
            <w:noProof/>
          </w:rPr>
          <w:t>flushCache</w:t>
        </w:r>
        <w:r>
          <w:rPr>
            <w:noProof/>
            <w:webHidden/>
          </w:rPr>
          <w:tab/>
        </w:r>
        <w:r>
          <w:rPr>
            <w:noProof/>
            <w:webHidden/>
          </w:rPr>
          <w:fldChar w:fldCharType="begin"/>
        </w:r>
        <w:r>
          <w:rPr>
            <w:noProof/>
            <w:webHidden/>
          </w:rPr>
          <w:instrText xml:space="preserve"> PAGEREF _Toc472333880 \h </w:instrText>
        </w:r>
        <w:r>
          <w:rPr>
            <w:noProof/>
            <w:webHidden/>
          </w:rPr>
        </w:r>
        <w:r>
          <w:rPr>
            <w:noProof/>
            <w:webHidden/>
          </w:rPr>
          <w:fldChar w:fldCharType="separate"/>
        </w:r>
        <w:r>
          <w:rPr>
            <w:noProof/>
            <w:webHidden/>
          </w:rPr>
          <w:t>291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81" w:history="1">
        <w:r w:rsidRPr="00854ECC">
          <w:rPr>
            <w:rStyle w:val="Hyperlink"/>
            <w:noProof/>
          </w:rPr>
          <w:t>3.26.4.1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_Toc472333881 \h </w:instrText>
        </w:r>
        <w:r>
          <w:rPr>
            <w:noProof/>
            <w:webHidden/>
          </w:rPr>
        </w:r>
        <w:r>
          <w:rPr>
            <w:noProof/>
            <w:webHidden/>
          </w:rPr>
          <w:fldChar w:fldCharType="separate"/>
        </w:r>
        <w:r>
          <w:rPr>
            <w:noProof/>
            <w:webHidden/>
          </w:rPr>
          <w:t>291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82" w:history="1">
        <w:r w:rsidRPr="00854ECC">
          <w:rPr>
            <w:rStyle w:val="Hyperlink"/>
            <w:noProof/>
          </w:rPr>
          <w:t>3.26.4.1.1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_Toc472333882 \h </w:instrText>
        </w:r>
        <w:r>
          <w:rPr>
            <w:noProof/>
            <w:webHidden/>
          </w:rPr>
        </w:r>
        <w:r>
          <w:rPr>
            <w:noProof/>
            <w:webHidden/>
          </w:rPr>
          <w:fldChar w:fldCharType="separate"/>
        </w:r>
        <w:r>
          <w:rPr>
            <w:noProof/>
            <w:webHidden/>
          </w:rPr>
          <w:t>291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83" w:history="1">
        <w:r w:rsidRPr="00854ECC">
          <w:rPr>
            <w:rStyle w:val="Hyperlink"/>
            <w:noProof/>
          </w:rPr>
          <w:t>3.26.4.1.2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_Toc472333883 \h </w:instrText>
        </w:r>
        <w:r>
          <w:rPr>
            <w:noProof/>
            <w:webHidden/>
          </w:rPr>
        </w:r>
        <w:r>
          <w:rPr>
            <w:noProof/>
            <w:webHidden/>
          </w:rPr>
          <w:fldChar w:fldCharType="separate"/>
        </w:r>
        <w:r>
          <w:rPr>
            <w:noProof/>
            <w:webHidden/>
          </w:rPr>
          <w:t>291</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84" w:history="1">
        <w:r w:rsidRPr="00854ECC">
          <w:rPr>
            <w:rStyle w:val="Hyperlink"/>
            <w:noProof/>
          </w:rPr>
          <w:t>3.26.4.2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_Toc472333884 \h </w:instrText>
        </w:r>
        <w:r>
          <w:rPr>
            <w:noProof/>
            <w:webHidden/>
          </w:rPr>
        </w:r>
        <w:r>
          <w:rPr>
            <w:noProof/>
            <w:webHidden/>
          </w:rPr>
          <w:fldChar w:fldCharType="separate"/>
        </w:r>
        <w:r>
          <w:rPr>
            <w:noProof/>
            <w:webHidden/>
          </w:rPr>
          <w:t>291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85" w:history="1">
        <w:r w:rsidRPr="00854ECC">
          <w:rPr>
            <w:rStyle w:val="Hyperlink"/>
            <w:noProof/>
          </w:rPr>
          <w:t>3.26.4.2.1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_Toc472333885 \h </w:instrText>
        </w:r>
        <w:r>
          <w:rPr>
            <w:noProof/>
            <w:webHidden/>
          </w:rPr>
        </w:r>
        <w:r>
          <w:rPr>
            <w:noProof/>
            <w:webHidden/>
          </w:rPr>
          <w:fldChar w:fldCharType="separate"/>
        </w:r>
        <w:r>
          <w:rPr>
            <w:noProof/>
            <w:webHidden/>
          </w:rPr>
          <w:t>291</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86" w:history="1">
        <w:r w:rsidRPr="00854ECC">
          <w:rPr>
            <w:rStyle w:val="Hyperlink"/>
            <w:noProof/>
          </w:rPr>
          <w:t>3.26.4.2.2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_Toc472333886 \h </w:instrText>
        </w:r>
        <w:r>
          <w:rPr>
            <w:noProof/>
            <w:webHidden/>
          </w:rPr>
        </w:r>
        <w:r>
          <w:rPr>
            <w:noProof/>
            <w:webHidden/>
          </w:rPr>
          <w:fldChar w:fldCharType="separate"/>
        </w:r>
        <w:r>
          <w:rPr>
            <w:noProof/>
            <w:webHidden/>
          </w:rPr>
          <w:t>292</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887" w:history="1">
        <w:r w:rsidRPr="00854ECC">
          <w:rPr>
            <w:rStyle w:val="Hyperlink"/>
            <w:noProof/>
            <w:lang w:val="en-US"/>
          </w:rPr>
          <w:t>3.27</w:t>
        </w:r>
        <w:r>
          <w:rPr>
            <w:rFonts w:eastAsiaTheme="minorEastAsia" w:cstheme="minorBidi"/>
            <w:b w:val="0"/>
            <w:bCs w:val="0"/>
            <w:noProof/>
            <w:sz w:val="22"/>
            <w:szCs w:val="22"/>
          </w:rPr>
          <w:tab/>
        </w:r>
        <w:r w:rsidRPr="00854ECC">
          <w:rPr>
            <w:rStyle w:val="Hyperlink"/>
            <w:noProof/>
            <w:lang w:val="en-US"/>
          </w:rPr>
          <w:t>StreamService (EAI)</w:t>
        </w:r>
        <w:r>
          <w:rPr>
            <w:noProof/>
            <w:webHidden/>
          </w:rPr>
          <w:tab/>
        </w:r>
        <w:r>
          <w:rPr>
            <w:noProof/>
            <w:webHidden/>
          </w:rPr>
          <w:fldChar w:fldCharType="begin"/>
        </w:r>
        <w:r>
          <w:rPr>
            <w:noProof/>
            <w:webHidden/>
          </w:rPr>
          <w:instrText xml:space="preserve"> PAGEREF _Toc472333887 \h </w:instrText>
        </w:r>
        <w:r>
          <w:rPr>
            <w:noProof/>
            <w:webHidden/>
          </w:rPr>
        </w:r>
        <w:r>
          <w:rPr>
            <w:noProof/>
            <w:webHidden/>
          </w:rPr>
          <w:fldChar w:fldCharType="separate"/>
        </w:r>
        <w:r>
          <w:rPr>
            <w:noProof/>
            <w:webHidden/>
          </w:rPr>
          <w:t>292</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888" w:history="1">
        <w:r w:rsidRPr="00854ECC">
          <w:rPr>
            <w:rStyle w:val="Hyperlink"/>
            <w:noProof/>
          </w:rPr>
          <w:t>3.27.1</w:t>
        </w:r>
        <w:r>
          <w:rPr>
            <w:rFonts w:eastAsiaTheme="minorEastAsia" w:cstheme="minorBidi"/>
            <w:noProof/>
            <w:sz w:val="22"/>
            <w:szCs w:val="22"/>
          </w:rPr>
          <w:tab/>
        </w:r>
        <w:r w:rsidRPr="00854ECC">
          <w:rPr>
            <w:rStyle w:val="Hyperlink"/>
            <w:noProof/>
          </w:rPr>
          <w:t>setAuskunftS1</w:t>
        </w:r>
        <w:r>
          <w:rPr>
            <w:noProof/>
            <w:webHidden/>
          </w:rPr>
          <w:tab/>
        </w:r>
        <w:r>
          <w:rPr>
            <w:noProof/>
            <w:webHidden/>
          </w:rPr>
          <w:fldChar w:fldCharType="begin"/>
        </w:r>
        <w:r>
          <w:rPr>
            <w:noProof/>
            <w:webHidden/>
          </w:rPr>
          <w:instrText xml:space="preserve"> PAGEREF _Toc472333888 \h </w:instrText>
        </w:r>
        <w:r>
          <w:rPr>
            <w:noProof/>
            <w:webHidden/>
          </w:rPr>
        </w:r>
        <w:r>
          <w:rPr>
            <w:noProof/>
            <w:webHidden/>
          </w:rPr>
          <w:fldChar w:fldCharType="separate"/>
        </w:r>
        <w:r>
          <w:rPr>
            <w:noProof/>
            <w:webHidden/>
          </w:rPr>
          <w:t>292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89" w:history="1">
        <w:r w:rsidRPr="00854ECC">
          <w:rPr>
            <w:rStyle w:val="Hyperlink"/>
            <w:noProof/>
          </w:rPr>
          <w:t>3.27.1.1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_Toc472333889 \h </w:instrText>
        </w:r>
        <w:r>
          <w:rPr>
            <w:noProof/>
            <w:webHidden/>
          </w:rPr>
        </w:r>
        <w:r>
          <w:rPr>
            <w:noProof/>
            <w:webHidden/>
          </w:rPr>
          <w:fldChar w:fldCharType="separate"/>
        </w:r>
        <w:r>
          <w:rPr>
            <w:noProof/>
            <w:webHidden/>
          </w:rPr>
          <w:t>292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90" w:history="1">
        <w:r w:rsidRPr="00854ECC">
          <w:rPr>
            <w:rStyle w:val="Hyperlink"/>
            <w:noProof/>
          </w:rPr>
          <w:t>3.27.1.1.1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_Toc472333890 \h </w:instrText>
        </w:r>
        <w:r>
          <w:rPr>
            <w:noProof/>
            <w:webHidden/>
          </w:rPr>
        </w:r>
        <w:r>
          <w:rPr>
            <w:noProof/>
            <w:webHidden/>
          </w:rPr>
          <w:fldChar w:fldCharType="separate"/>
        </w:r>
        <w:r>
          <w:rPr>
            <w:noProof/>
            <w:webHidden/>
          </w:rPr>
          <w:t>292</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91" w:history="1">
        <w:r w:rsidRPr="00854ECC">
          <w:rPr>
            <w:rStyle w:val="Hyperlink"/>
            <w:noProof/>
          </w:rPr>
          <w:t>3.27.1.1.2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_Toc472333891 \h </w:instrText>
        </w:r>
        <w:r>
          <w:rPr>
            <w:noProof/>
            <w:webHidden/>
          </w:rPr>
        </w:r>
        <w:r>
          <w:rPr>
            <w:noProof/>
            <w:webHidden/>
          </w:rPr>
          <w:fldChar w:fldCharType="separate"/>
        </w:r>
        <w:r>
          <w:rPr>
            <w:noProof/>
            <w:webHidden/>
          </w:rPr>
          <w:t>292</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92" w:history="1">
        <w:r w:rsidRPr="00854ECC">
          <w:rPr>
            <w:rStyle w:val="Hyperlink"/>
            <w:noProof/>
          </w:rPr>
          <w:t>3.27.1.2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_Toc472333892 \h </w:instrText>
        </w:r>
        <w:r>
          <w:rPr>
            <w:noProof/>
            <w:webHidden/>
          </w:rPr>
        </w:r>
        <w:r>
          <w:rPr>
            <w:noProof/>
            <w:webHidden/>
          </w:rPr>
          <w:fldChar w:fldCharType="separate"/>
        </w:r>
        <w:r>
          <w:rPr>
            <w:noProof/>
            <w:webHidden/>
          </w:rPr>
          <w:t>293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93" w:history="1">
        <w:r w:rsidRPr="00854ECC">
          <w:rPr>
            <w:rStyle w:val="Hyperlink"/>
            <w:noProof/>
          </w:rPr>
          <w:t>3.27.1.2.1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_Toc472333893 \h </w:instrText>
        </w:r>
        <w:r>
          <w:rPr>
            <w:noProof/>
            <w:webHidden/>
          </w:rPr>
        </w:r>
        <w:r>
          <w:rPr>
            <w:noProof/>
            <w:webHidden/>
          </w:rPr>
          <w:fldChar w:fldCharType="separate"/>
        </w:r>
        <w:r>
          <w:rPr>
            <w:noProof/>
            <w:webHidden/>
          </w:rPr>
          <w:t>293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94" w:history="1">
        <w:r w:rsidRPr="00854ECC">
          <w:rPr>
            <w:rStyle w:val="Hyperlink"/>
            <w:noProof/>
          </w:rPr>
          <w:t>3.27.1.2.2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_Toc472333894 \h </w:instrText>
        </w:r>
        <w:r>
          <w:rPr>
            <w:noProof/>
            <w:webHidden/>
          </w:rPr>
        </w:r>
        <w:r>
          <w:rPr>
            <w:noProof/>
            <w:webHidden/>
          </w:rPr>
          <w:fldChar w:fldCharType="separate"/>
        </w:r>
        <w:r>
          <w:rPr>
            <w:noProof/>
            <w:webHidden/>
          </w:rPr>
          <w:t>293</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895" w:history="1">
        <w:r w:rsidRPr="00854ECC">
          <w:rPr>
            <w:rStyle w:val="Hyperlink"/>
            <w:noProof/>
          </w:rPr>
          <w:t>3.27.2</w:t>
        </w:r>
        <w:r>
          <w:rPr>
            <w:rFonts w:eastAsiaTheme="minorEastAsia" w:cstheme="minorBidi"/>
            <w:noProof/>
            <w:sz w:val="22"/>
            <w:szCs w:val="22"/>
          </w:rPr>
          <w:tab/>
        </w:r>
        <w:r w:rsidRPr="00854ECC">
          <w:rPr>
            <w:rStyle w:val="Hyperlink"/>
            <w:noProof/>
          </w:rPr>
          <w:t>connectionTest</w:t>
        </w:r>
        <w:r>
          <w:rPr>
            <w:noProof/>
            <w:webHidden/>
          </w:rPr>
          <w:tab/>
        </w:r>
        <w:r>
          <w:rPr>
            <w:noProof/>
            <w:webHidden/>
          </w:rPr>
          <w:fldChar w:fldCharType="begin"/>
        </w:r>
        <w:r>
          <w:rPr>
            <w:noProof/>
            <w:webHidden/>
          </w:rPr>
          <w:instrText xml:space="preserve"> PAGEREF _Toc472333895 \h </w:instrText>
        </w:r>
        <w:r>
          <w:rPr>
            <w:noProof/>
            <w:webHidden/>
          </w:rPr>
        </w:r>
        <w:r>
          <w:rPr>
            <w:noProof/>
            <w:webHidden/>
          </w:rPr>
          <w:fldChar w:fldCharType="separate"/>
        </w:r>
        <w:r>
          <w:rPr>
            <w:noProof/>
            <w:webHidden/>
          </w:rPr>
          <w:t>293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96" w:history="1">
        <w:r w:rsidRPr="00854ECC">
          <w:rPr>
            <w:rStyle w:val="Hyperlink"/>
            <w:noProof/>
          </w:rPr>
          <w:t>3.27.2.1</w:t>
        </w:r>
        <w:r>
          <w:rPr>
            <w:rFonts w:eastAsiaTheme="minorEastAsia" w:cstheme="minorBidi"/>
            <w:noProof/>
            <w:sz w:val="22"/>
            <w:szCs w:val="22"/>
          </w:rPr>
          <w:tab/>
        </w:r>
        <w:r w:rsidRPr="00854ECC">
          <w:rPr>
            <w:rStyle w:val="Hyperlink"/>
            <w:noProof/>
          </w:rPr>
          <w:t>WebService Beschreibung</w:t>
        </w:r>
        <w:r>
          <w:rPr>
            <w:noProof/>
            <w:webHidden/>
          </w:rPr>
          <w:tab/>
        </w:r>
        <w:r>
          <w:rPr>
            <w:noProof/>
            <w:webHidden/>
          </w:rPr>
          <w:fldChar w:fldCharType="begin"/>
        </w:r>
        <w:r>
          <w:rPr>
            <w:noProof/>
            <w:webHidden/>
          </w:rPr>
          <w:instrText xml:space="preserve"> PAGEREF _Toc472333896 \h </w:instrText>
        </w:r>
        <w:r>
          <w:rPr>
            <w:noProof/>
            <w:webHidden/>
          </w:rPr>
        </w:r>
        <w:r>
          <w:rPr>
            <w:noProof/>
            <w:webHidden/>
          </w:rPr>
          <w:fldChar w:fldCharType="separate"/>
        </w:r>
        <w:r>
          <w:rPr>
            <w:noProof/>
            <w:webHidden/>
          </w:rPr>
          <w:t>293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97" w:history="1">
        <w:r w:rsidRPr="00854ECC">
          <w:rPr>
            <w:rStyle w:val="Hyperlink"/>
            <w:noProof/>
          </w:rPr>
          <w:t>3.27.2.1.1</w:t>
        </w:r>
        <w:r>
          <w:rPr>
            <w:rFonts w:eastAsiaTheme="minorEastAsia" w:cstheme="minorBidi"/>
            <w:noProof/>
            <w:sz w:val="22"/>
            <w:szCs w:val="22"/>
          </w:rPr>
          <w:tab/>
        </w:r>
        <w:r w:rsidRPr="00854ECC">
          <w:rPr>
            <w:rStyle w:val="Hyperlink"/>
            <w:noProof/>
          </w:rPr>
          <w:t>Inputstruktur</w:t>
        </w:r>
        <w:r>
          <w:rPr>
            <w:noProof/>
            <w:webHidden/>
          </w:rPr>
          <w:tab/>
        </w:r>
        <w:r>
          <w:rPr>
            <w:noProof/>
            <w:webHidden/>
          </w:rPr>
          <w:fldChar w:fldCharType="begin"/>
        </w:r>
        <w:r>
          <w:rPr>
            <w:noProof/>
            <w:webHidden/>
          </w:rPr>
          <w:instrText xml:space="preserve"> PAGEREF _Toc472333897 \h </w:instrText>
        </w:r>
        <w:r>
          <w:rPr>
            <w:noProof/>
            <w:webHidden/>
          </w:rPr>
        </w:r>
        <w:r>
          <w:rPr>
            <w:noProof/>
            <w:webHidden/>
          </w:rPr>
          <w:fldChar w:fldCharType="separate"/>
        </w:r>
        <w:r>
          <w:rPr>
            <w:noProof/>
            <w:webHidden/>
          </w:rPr>
          <w:t>293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898" w:history="1">
        <w:r w:rsidRPr="00854ECC">
          <w:rPr>
            <w:rStyle w:val="Hyperlink"/>
            <w:noProof/>
          </w:rPr>
          <w:t>3.27.2.1.2</w:t>
        </w:r>
        <w:r>
          <w:rPr>
            <w:rFonts w:eastAsiaTheme="minorEastAsia" w:cstheme="minorBidi"/>
            <w:noProof/>
            <w:sz w:val="22"/>
            <w:szCs w:val="22"/>
          </w:rPr>
          <w:tab/>
        </w:r>
        <w:r w:rsidRPr="00854ECC">
          <w:rPr>
            <w:rStyle w:val="Hyperlink"/>
            <w:noProof/>
          </w:rPr>
          <w:t>Rückgabestruktur</w:t>
        </w:r>
        <w:r>
          <w:rPr>
            <w:noProof/>
            <w:webHidden/>
          </w:rPr>
          <w:tab/>
        </w:r>
        <w:r>
          <w:rPr>
            <w:noProof/>
            <w:webHidden/>
          </w:rPr>
          <w:fldChar w:fldCharType="begin"/>
        </w:r>
        <w:r>
          <w:rPr>
            <w:noProof/>
            <w:webHidden/>
          </w:rPr>
          <w:instrText xml:space="preserve"> PAGEREF _Toc472333898 \h </w:instrText>
        </w:r>
        <w:r>
          <w:rPr>
            <w:noProof/>
            <w:webHidden/>
          </w:rPr>
        </w:r>
        <w:r>
          <w:rPr>
            <w:noProof/>
            <w:webHidden/>
          </w:rPr>
          <w:fldChar w:fldCharType="separate"/>
        </w:r>
        <w:r>
          <w:rPr>
            <w:noProof/>
            <w:webHidden/>
          </w:rPr>
          <w:t>293</w:t>
        </w:r>
        <w:r>
          <w:rPr>
            <w:noProof/>
            <w:webHidden/>
          </w:rPr>
          <w:fldChar w:fldCharType="end"/>
        </w:r>
      </w:hyperlink>
    </w:p>
    <w:p w:rsidR="00C4315F" w:rsidRDefault="00C4315F">
      <w:pPr>
        <w:pStyle w:val="Verzeichnis4"/>
        <w:tabs>
          <w:tab w:val="left" w:pos="1400"/>
          <w:tab w:val="right" w:leader="dot" w:pos="9075"/>
        </w:tabs>
        <w:rPr>
          <w:rFonts w:eastAsiaTheme="minorEastAsia" w:cstheme="minorBidi"/>
          <w:noProof/>
          <w:sz w:val="22"/>
          <w:szCs w:val="22"/>
        </w:rPr>
      </w:pPr>
      <w:hyperlink w:anchor="_Toc472333899" w:history="1">
        <w:r w:rsidRPr="00854ECC">
          <w:rPr>
            <w:rStyle w:val="Hyperlink"/>
            <w:noProof/>
          </w:rPr>
          <w:t>3.27.2.2</w:t>
        </w:r>
        <w:r>
          <w:rPr>
            <w:rFonts w:eastAsiaTheme="minorEastAsia" w:cstheme="minorBidi"/>
            <w:noProof/>
            <w:sz w:val="22"/>
            <w:szCs w:val="22"/>
          </w:rPr>
          <w:tab/>
        </w:r>
        <w:r w:rsidRPr="00854ECC">
          <w:rPr>
            <w:rStyle w:val="Hyperlink"/>
            <w:noProof/>
          </w:rPr>
          <w:t>SOAP Beispiel</w:t>
        </w:r>
        <w:r>
          <w:rPr>
            <w:noProof/>
            <w:webHidden/>
          </w:rPr>
          <w:tab/>
        </w:r>
        <w:r>
          <w:rPr>
            <w:noProof/>
            <w:webHidden/>
          </w:rPr>
          <w:fldChar w:fldCharType="begin"/>
        </w:r>
        <w:r>
          <w:rPr>
            <w:noProof/>
            <w:webHidden/>
          </w:rPr>
          <w:instrText xml:space="preserve"> PAGEREF _Toc472333899 \h </w:instrText>
        </w:r>
        <w:r>
          <w:rPr>
            <w:noProof/>
            <w:webHidden/>
          </w:rPr>
        </w:r>
        <w:r>
          <w:rPr>
            <w:noProof/>
            <w:webHidden/>
          </w:rPr>
          <w:fldChar w:fldCharType="separate"/>
        </w:r>
        <w:r>
          <w:rPr>
            <w:noProof/>
            <w:webHidden/>
          </w:rPr>
          <w:t>293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900" w:history="1">
        <w:r w:rsidRPr="00854ECC">
          <w:rPr>
            <w:rStyle w:val="Hyperlink"/>
            <w:noProof/>
          </w:rPr>
          <w:t>3.27.2.2.1</w:t>
        </w:r>
        <w:r>
          <w:rPr>
            <w:rFonts w:eastAsiaTheme="minorEastAsia" w:cstheme="minorBidi"/>
            <w:noProof/>
            <w:sz w:val="22"/>
            <w:szCs w:val="22"/>
          </w:rPr>
          <w:tab/>
        </w:r>
        <w:r w:rsidRPr="00854ECC">
          <w:rPr>
            <w:rStyle w:val="Hyperlink"/>
            <w:noProof/>
          </w:rPr>
          <w:t>Request:</w:t>
        </w:r>
        <w:r>
          <w:rPr>
            <w:noProof/>
            <w:webHidden/>
          </w:rPr>
          <w:tab/>
        </w:r>
        <w:r>
          <w:rPr>
            <w:noProof/>
            <w:webHidden/>
          </w:rPr>
          <w:fldChar w:fldCharType="begin"/>
        </w:r>
        <w:r>
          <w:rPr>
            <w:noProof/>
            <w:webHidden/>
          </w:rPr>
          <w:instrText xml:space="preserve"> PAGEREF _Toc472333900 \h </w:instrText>
        </w:r>
        <w:r>
          <w:rPr>
            <w:noProof/>
            <w:webHidden/>
          </w:rPr>
        </w:r>
        <w:r>
          <w:rPr>
            <w:noProof/>
            <w:webHidden/>
          </w:rPr>
          <w:fldChar w:fldCharType="separate"/>
        </w:r>
        <w:r>
          <w:rPr>
            <w:noProof/>
            <w:webHidden/>
          </w:rPr>
          <w:t>293</w:t>
        </w:r>
        <w:r>
          <w:rPr>
            <w:noProof/>
            <w:webHidden/>
          </w:rPr>
          <w:fldChar w:fldCharType="end"/>
        </w:r>
      </w:hyperlink>
    </w:p>
    <w:p w:rsidR="00C4315F" w:rsidRDefault="00C4315F">
      <w:pPr>
        <w:pStyle w:val="Verzeichnis5"/>
        <w:tabs>
          <w:tab w:val="left" w:pos="1630"/>
          <w:tab w:val="right" w:leader="dot" w:pos="9075"/>
        </w:tabs>
        <w:rPr>
          <w:rFonts w:eastAsiaTheme="minorEastAsia" w:cstheme="minorBidi"/>
          <w:noProof/>
          <w:sz w:val="22"/>
          <w:szCs w:val="22"/>
        </w:rPr>
      </w:pPr>
      <w:hyperlink w:anchor="_Toc472333901" w:history="1">
        <w:r w:rsidRPr="00854ECC">
          <w:rPr>
            <w:rStyle w:val="Hyperlink"/>
            <w:noProof/>
          </w:rPr>
          <w:t>3.27.2.2.2</w:t>
        </w:r>
        <w:r>
          <w:rPr>
            <w:rFonts w:eastAsiaTheme="minorEastAsia" w:cstheme="minorBidi"/>
            <w:noProof/>
            <w:sz w:val="22"/>
            <w:szCs w:val="22"/>
          </w:rPr>
          <w:tab/>
        </w:r>
        <w:r w:rsidRPr="00854ECC">
          <w:rPr>
            <w:rStyle w:val="Hyperlink"/>
            <w:noProof/>
          </w:rPr>
          <w:t>Response</w:t>
        </w:r>
        <w:r>
          <w:rPr>
            <w:noProof/>
            <w:webHidden/>
          </w:rPr>
          <w:tab/>
        </w:r>
        <w:r>
          <w:rPr>
            <w:noProof/>
            <w:webHidden/>
          </w:rPr>
          <w:fldChar w:fldCharType="begin"/>
        </w:r>
        <w:r>
          <w:rPr>
            <w:noProof/>
            <w:webHidden/>
          </w:rPr>
          <w:instrText xml:space="preserve"> PAGEREF _Toc472333901 \h </w:instrText>
        </w:r>
        <w:r>
          <w:rPr>
            <w:noProof/>
            <w:webHidden/>
          </w:rPr>
        </w:r>
        <w:r>
          <w:rPr>
            <w:noProof/>
            <w:webHidden/>
          </w:rPr>
          <w:fldChar w:fldCharType="separate"/>
        </w:r>
        <w:r>
          <w:rPr>
            <w:noProof/>
            <w:webHidden/>
          </w:rPr>
          <w:t>294</w:t>
        </w:r>
        <w:r>
          <w:rPr>
            <w:noProof/>
            <w:webHidden/>
          </w:rPr>
          <w:fldChar w:fldCharType="end"/>
        </w:r>
      </w:hyperlink>
    </w:p>
    <w:p w:rsidR="00C4315F" w:rsidRDefault="00C4315F">
      <w:pPr>
        <w:pStyle w:val="Verzeichnis1"/>
        <w:tabs>
          <w:tab w:val="left" w:pos="400"/>
          <w:tab w:val="right" w:leader="dot" w:pos="9075"/>
        </w:tabs>
        <w:rPr>
          <w:rFonts w:asciiTheme="minorHAnsi" w:eastAsiaTheme="minorEastAsia" w:hAnsiTheme="minorHAnsi" w:cstheme="minorBidi"/>
          <w:b w:val="0"/>
          <w:bCs w:val="0"/>
          <w:caps w:val="0"/>
          <w:noProof/>
          <w:sz w:val="22"/>
          <w:szCs w:val="22"/>
        </w:rPr>
      </w:pPr>
      <w:hyperlink w:anchor="_Toc472333902" w:history="1">
        <w:r w:rsidRPr="00854ECC">
          <w:rPr>
            <w:rStyle w:val="Hyperlink"/>
            <w:noProof/>
          </w:rPr>
          <w:t>4</w:t>
        </w:r>
        <w:r>
          <w:rPr>
            <w:rFonts w:asciiTheme="minorHAnsi" w:eastAsiaTheme="minorEastAsia" w:hAnsiTheme="minorHAnsi" w:cstheme="minorBidi"/>
            <w:b w:val="0"/>
            <w:bCs w:val="0"/>
            <w:caps w:val="0"/>
            <w:noProof/>
            <w:sz w:val="22"/>
            <w:szCs w:val="22"/>
          </w:rPr>
          <w:tab/>
        </w:r>
        <w:r w:rsidRPr="00854ECC">
          <w:rPr>
            <w:rStyle w:val="Hyperlink"/>
            <w:noProof/>
          </w:rPr>
          <w:t>Datenmodell BOS</w:t>
        </w:r>
        <w:r>
          <w:rPr>
            <w:noProof/>
            <w:webHidden/>
          </w:rPr>
          <w:tab/>
        </w:r>
        <w:r>
          <w:rPr>
            <w:noProof/>
            <w:webHidden/>
          </w:rPr>
          <w:fldChar w:fldCharType="begin"/>
        </w:r>
        <w:r>
          <w:rPr>
            <w:noProof/>
            <w:webHidden/>
          </w:rPr>
          <w:instrText xml:space="preserve"> PAGEREF _Toc472333902 \h </w:instrText>
        </w:r>
        <w:r>
          <w:rPr>
            <w:noProof/>
            <w:webHidden/>
          </w:rPr>
        </w:r>
        <w:r>
          <w:rPr>
            <w:noProof/>
            <w:webHidden/>
          </w:rPr>
          <w:fldChar w:fldCharType="separate"/>
        </w:r>
        <w:r>
          <w:rPr>
            <w:noProof/>
            <w:webHidden/>
          </w:rPr>
          <w:t>294</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903" w:history="1">
        <w:r w:rsidRPr="00854ECC">
          <w:rPr>
            <w:rStyle w:val="Hyperlink"/>
            <w:noProof/>
          </w:rPr>
          <w:t>4.1</w:t>
        </w:r>
        <w:r>
          <w:rPr>
            <w:rFonts w:eastAsiaTheme="minorEastAsia" w:cstheme="minorBidi"/>
            <w:b w:val="0"/>
            <w:bCs w:val="0"/>
            <w:noProof/>
            <w:sz w:val="22"/>
            <w:szCs w:val="22"/>
          </w:rPr>
          <w:tab/>
        </w:r>
        <w:r w:rsidRPr="00854ECC">
          <w:rPr>
            <w:rStyle w:val="Hyperlink"/>
            <w:noProof/>
          </w:rPr>
          <w:t>AngAntDto</w:t>
        </w:r>
        <w:r>
          <w:rPr>
            <w:noProof/>
            <w:webHidden/>
          </w:rPr>
          <w:tab/>
        </w:r>
        <w:r>
          <w:rPr>
            <w:noProof/>
            <w:webHidden/>
          </w:rPr>
          <w:fldChar w:fldCharType="begin"/>
        </w:r>
        <w:r>
          <w:rPr>
            <w:noProof/>
            <w:webHidden/>
          </w:rPr>
          <w:instrText xml:space="preserve"> PAGEREF _Toc472333903 \h </w:instrText>
        </w:r>
        <w:r>
          <w:rPr>
            <w:noProof/>
            <w:webHidden/>
          </w:rPr>
        </w:r>
        <w:r>
          <w:rPr>
            <w:noProof/>
            <w:webHidden/>
          </w:rPr>
          <w:fldChar w:fldCharType="separate"/>
        </w:r>
        <w:r>
          <w:rPr>
            <w:noProof/>
            <w:webHidden/>
          </w:rPr>
          <w:t>294</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904" w:history="1">
        <w:r w:rsidRPr="00854ECC">
          <w:rPr>
            <w:rStyle w:val="Hyperlink"/>
            <w:noProof/>
          </w:rPr>
          <w:t>4.1.1</w:t>
        </w:r>
        <w:r>
          <w:rPr>
            <w:rFonts w:eastAsiaTheme="minorEastAsia" w:cstheme="minorBidi"/>
            <w:noProof/>
            <w:sz w:val="22"/>
            <w:szCs w:val="22"/>
          </w:rPr>
          <w:tab/>
        </w:r>
        <w:r w:rsidRPr="00854ECC">
          <w:rPr>
            <w:rStyle w:val="Hyperlink"/>
            <w:noProof/>
          </w:rPr>
          <w:t>AngebotDto</w:t>
        </w:r>
        <w:r>
          <w:rPr>
            <w:noProof/>
            <w:webHidden/>
          </w:rPr>
          <w:tab/>
        </w:r>
        <w:r>
          <w:rPr>
            <w:noProof/>
            <w:webHidden/>
          </w:rPr>
          <w:fldChar w:fldCharType="begin"/>
        </w:r>
        <w:r>
          <w:rPr>
            <w:noProof/>
            <w:webHidden/>
          </w:rPr>
          <w:instrText xml:space="preserve"> PAGEREF _Toc472333904 \h </w:instrText>
        </w:r>
        <w:r>
          <w:rPr>
            <w:noProof/>
            <w:webHidden/>
          </w:rPr>
        </w:r>
        <w:r>
          <w:rPr>
            <w:noProof/>
            <w:webHidden/>
          </w:rPr>
          <w:fldChar w:fldCharType="separate"/>
        </w:r>
        <w:r>
          <w:rPr>
            <w:noProof/>
            <w:webHidden/>
          </w:rPr>
          <w:t>297</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905" w:history="1">
        <w:r w:rsidRPr="00854ECC">
          <w:rPr>
            <w:rStyle w:val="Hyperlink"/>
            <w:noProof/>
          </w:rPr>
          <w:t>4.1.2</w:t>
        </w:r>
        <w:r>
          <w:rPr>
            <w:rFonts w:eastAsiaTheme="minorEastAsia" w:cstheme="minorBidi"/>
            <w:noProof/>
            <w:sz w:val="22"/>
            <w:szCs w:val="22"/>
          </w:rPr>
          <w:tab/>
        </w:r>
        <w:r w:rsidRPr="00854ECC">
          <w:rPr>
            <w:rStyle w:val="Hyperlink"/>
            <w:noProof/>
          </w:rPr>
          <w:t>AntragDto</w:t>
        </w:r>
        <w:r>
          <w:rPr>
            <w:noProof/>
            <w:webHidden/>
          </w:rPr>
          <w:tab/>
        </w:r>
        <w:r>
          <w:rPr>
            <w:noProof/>
            <w:webHidden/>
          </w:rPr>
          <w:fldChar w:fldCharType="begin"/>
        </w:r>
        <w:r>
          <w:rPr>
            <w:noProof/>
            <w:webHidden/>
          </w:rPr>
          <w:instrText xml:space="preserve"> PAGEREF _Toc472333905 \h </w:instrText>
        </w:r>
        <w:r>
          <w:rPr>
            <w:noProof/>
            <w:webHidden/>
          </w:rPr>
        </w:r>
        <w:r>
          <w:rPr>
            <w:noProof/>
            <w:webHidden/>
          </w:rPr>
          <w:fldChar w:fldCharType="separate"/>
        </w:r>
        <w:r>
          <w:rPr>
            <w:noProof/>
            <w:webHidden/>
          </w:rPr>
          <w:t>297</w:t>
        </w:r>
        <w:r>
          <w:rPr>
            <w:noProof/>
            <w:webHidden/>
          </w:rPr>
          <w:fldChar w:fldCharType="end"/>
        </w:r>
      </w:hyperlink>
    </w:p>
    <w:p w:rsidR="00C4315F" w:rsidRDefault="00C4315F">
      <w:pPr>
        <w:pStyle w:val="Verzeichnis3"/>
        <w:tabs>
          <w:tab w:val="left" w:pos="1000"/>
          <w:tab w:val="right" w:leader="dot" w:pos="9075"/>
        </w:tabs>
        <w:rPr>
          <w:rFonts w:eastAsiaTheme="minorEastAsia" w:cstheme="minorBidi"/>
          <w:noProof/>
          <w:sz w:val="22"/>
          <w:szCs w:val="22"/>
        </w:rPr>
      </w:pPr>
      <w:hyperlink w:anchor="_Toc472333906" w:history="1">
        <w:r w:rsidRPr="00854ECC">
          <w:rPr>
            <w:rStyle w:val="Hyperlink"/>
            <w:noProof/>
          </w:rPr>
          <w:t>4.1.3</w:t>
        </w:r>
        <w:r>
          <w:rPr>
            <w:rFonts w:eastAsiaTheme="minorEastAsia" w:cstheme="minorBidi"/>
            <w:noProof/>
            <w:sz w:val="22"/>
            <w:szCs w:val="22"/>
          </w:rPr>
          <w:tab/>
        </w:r>
        <w:r w:rsidRPr="00854ECC">
          <w:rPr>
            <w:rStyle w:val="Hyperlink"/>
            <w:noProof/>
          </w:rPr>
          <w:t>VertragDto</w:t>
        </w:r>
        <w:r>
          <w:rPr>
            <w:noProof/>
            <w:webHidden/>
          </w:rPr>
          <w:tab/>
        </w:r>
        <w:r>
          <w:rPr>
            <w:noProof/>
            <w:webHidden/>
          </w:rPr>
          <w:fldChar w:fldCharType="begin"/>
        </w:r>
        <w:r>
          <w:rPr>
            <w:noProof/>
            <w:webHidden/>
          </w:rPr>
          <w:instrText xml:space="preserve"> PAGEREF _Toc472333906 \h </w:instrText>
        </w:r>
        <w:r>
          <w:rPr>
            <w:noProof/>
            <w:webHidden/>
          </w:rPr>
        </w:r>
        <w:r>
          <w:rPr>
            <w:noProof/>
            <w:webHidden/>
          </w:rPr>
          <w:fldChar w:fldCharType="separate"/>
        </w:r>
        <w:r>
          <w:rPr>
            <w:noProof/>
            <w:webHidden/>
          </w:rPr>
          <w:t>298</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907" w:history="1">
        <w:r w:rsidRPr="00854ECC">
          <w:rPr>
            <w:rStyle w:val="Hyperlink"/>
            <w:noProof/>
          </w:rPr>
          <w:t>4.2</w:t>
        </w:r>
        <w:r>
          <w:rPr>
            <w:rFonts w:eastAsiaTheme="minorEastAsia" w:cstheme="minorBidi"/>
            <w:b w:val="0"/>
            <w:bCs w:val="0"/>
            <w:noProof/>
            <w:sz w:val="22"/>
            <w:szCs w:val="22"/>
          </w:rPr>
          <w:tab/>
        </w:r>
        <w:r w:rsidRPr="00854ECC">
          <w:rPr>
            <w:rStyle w:val="Hyperlink"/>
            <w:noProof/>
          </w:rPr>
          <w:t>AngAntObDto</w:t>
        </w:r>
        <w:r>
          <w:rPr>
            <w:noProof/>
            <w:webHidden/>
          </w:rPr>
          <w:tab/>
        </w:r>
        <w:r>
          <w:rPr>
            <w:noProof/>
            <w:webHidden/>
          </w:rPr>
          <w:fldChar w:fldCharType="begin"/>
        </w:r>
        <w:r>
          <w:rPr>
            <w:noProof/>
            <w:webHidden/>
          </w:rPr>
          <w:instrText xml:space="preserve"> PAGEREF _Toc472333907 \h </w:instrText>
        </w:r>
        <w:r>
          <w:rPr>
            <w:noProof/>
            <w:webHidden/>
          </w:rPr>
        </w:r>
        <w:r>
          <w:rPr>
            <w:noProof/>
            <w:webHidden/>
          </w:rPr>
          <w:fldChar w:fldCharType="separate"/>
        </w:r>
        <w:r>
          <w:rPr>
            <w:noProof/>
            <w:webHidden/>
          </w:rPr>
          <w:t>299</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908" w:history="1">
        <w:r w:rsidRPr="00854ECC">
          <w:rPr>
            <w:rStyle w:val="Hyperlink"/>
            <w:noProof/>
          </w:rPr>
          <w:t>4.3</w:t>
        </w:r>
        <w:r>
          <w:rPr>
            <w:rFonts w:eastAsiaTheme="minorEastAsia" w:cstheme="minorBidi"/>
            <w:b w:val="0"/>
            <w:bCs w:val="0"/>
            <w:noProof/>
            <w:sz w:val="22"/>
            <w:szCs w:val="22"/>
          </w:rPr>
          <w:tab/>
        </w:r>
        <w:r w:rsidRPr="00854ECC">
          <w:rPr>
            <w:rStyle w:val="Hyperlink"/>
            <w:noProof/>
          </w:rPr>
          <w:t>AngAntObBriefDto</w:t>
        </w:r>
        <w:r>
          <w:rPr>
            <w:noProof/>
            <w:webHidden/>
          </w:rPr>
          <w:tab/>
        </w:r>
        <w:r>
          <w:rPr>
            <w:noProof/>
            <w:webHidden/>
          </w:rPr>
          <w:fldChar w:fldCharType="begin"/>
        </w:r>
        <w:r>
          <w:rPr>
            <w:noProof/>
            <w:webHidden/>
          </w:rPr>
          <w:instrText xml:space="preserve"> PAGEREF _Toc472333908 \h </w:instrText>
        </w:r>
        <w:r>
          <w:rPr>
            <w:noProof/>
            <w:webHidden/>
          </w:rPr>
        </w:r>
        <w:r>
          <w:rPr>
            <w:noProof/>
            <w:webHidden/>
          </w:rPr>
          <w:fldChar w:fldCharType="separate"/>
        </w:r>
        <w:r>
          <w:rPr>
            <w:noProof/>
            <w:webHidden/>
          </w:rPr>
          <w:t>301</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909" w:history="1">
        <w:r w:rsidRPr="00854ECC">
          <w:rPr>
            <w:rStyle w:val="Hyperlink"/>
            <w:noProof/>
          </w:rPr>
          <w:t>4.4</w:t>
        </w:r>
        <w:r>
          <w:rPr>
            <w:rFonts w:eastAsiaTheme="minorEastAsia" w:cstheme="minorBidi"/>
            <w:b w:val="0"/>
            <w:bCs w:val="0"/>
            <w:noProof/>
            <w:sz w:val="22"/>
            <w:szCs w:val="22"/>
          </w:rPr>
          <w:tab/>
        </w:r>
        <w:r w:rsidRPr="00854ECC">
          <w:rPr>
            <w:rStyle w:val="Hyperlink"/>
            <w:noProof/>
          </w:rPr>
          <w:t>AngAntVarDto/AngAnt[Kalk|Prov|Vs|Subv|Abl]Dto</w:t>
        </w:r>
        <w:r>
          <w:rPr>
            <w:noProof/>
            <w:webHidden/>
          </w:rPr>
          <w:tab/>
        </w:r>
        <w:r>
          <w:rPr>
            <w:noProof/>
            <w:webHidden/>
          </w:rPr>
          <w:fldChar w:fldCharType="begin"/>
        </w:r>
        <w:r>
          <w:rPr>
            <w:noProof/>
            <w:webHidden/>
          </w:rPr>
          <w:instrText xml:space="preserve"> PAGEREF _Toc472333909 \h </w:instrText>
        </w:r>
        <w:r>
          <w:rPr>
            <w:noProof/>
            <w:webHidden/>
          </w:rPr>
        </w:r>
        <w:r>
          <w:rPr>
            <w:noProof/>
            <w:webHidden/>
          </w:rPr>
          <w:fldChar w:fldCharType="separate"/>
        </w:r>
        <w:r>
          <w:rPr>
            <w:noProof/>
            <w:webHidden/>
          </w:rPr>
          <w:t>302</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910" w:history="1">
        <w:r w:rsidRPr="00854ECC">
          <w:rPr>
            <w:rStyle w:val="Hyperlink"/>
            <w:noProof/>
          </w:rPr>
          <w:t>4.5</w:t>
        </w:r>
        <w:r>
          <w:rPr>
            <w:rFonts w:eastAsiaTheme="minorEastAsia" w:cstheme="minorBidi"/>
            <w:b w:val="0"/>
            <w:bCs w:val="0"/>
            <w:noProof/>
            <w:sz w:val="22"/>
            <w:szCs w:val="22"/>
          </w:rPr>
          <w:tab/>
        </w:r>
        <w:r w:rsidRPr="00854ECC">
          <w:rPr>
            <w:rStyle w:val="Hyperlink"/>
            <w:noProof/>
          </w:rPr>
          <w:t>KundeDto</w:t>
        </w:r>
        <w:r>
          <w:rPr>
            <w:noProof/>
            <w:webHidden/>
          </w:rPr>
          <w:tab/>
        </w:r>
        <w:r>
          <w:rPr>
            <w:noProof/>
            <w:webHidden/>
          </w:rPr>
          <w:fldChar w:fldCharType="begin"/>
        </w:r>
        <w:r>
          <w:rPr>
            <w:noProof/>
            <w:webHidden/>
          </w:rPr>
          <w:instrText xml:space="preserve"> PAGEREF _Toc472333910 \h </w:instrText>
        </w:r>
        <w:r>
          <w:rPr>
            <w:noProof/>
            <w:webHidden/>
          </w:rPr>
        </w:r>
        <w:r>
          <w:rPr>
            <w:noProof/>
            <w:webHidden/>
          </w:rPr>
          <w:fldChar w:fldCharType="separate"/>
        </w:r>
        <w:r>
          <w:rPr>
            <w:noProof/>
            <w:webHidden/>
          </w:rPr>
          <w:t>308</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911" w:history="1">
        <w:r w:rsidRPr="00854ECC">
          <w:rPr>
            <w:rStyle w:val="Hyperlink"/>
            <w:noProof/>
          </w:rPr>
          <w:t>4.6</w:t>
        </w:r>
        <w:r>
          <w:rPr>
            <w:rFonts w:eastAsiaTheme="minorEastAsia" w:cstheme="minorBidi"/>
            <w:b w:val="0"/>
            <w:bCs w:val="0"/>
            <w:noProof/>
            <w:sz w:val="22"/>
            <w:szCs w:val="22"/>
          </w:rPr>
          <w:tab/>
        </w:r>
        <w:r w:rsidRPr="00854ECC">
          <w:rPr>
            <w:rStyle w:val="Hyperlink"/>
            <w:noProof/>
          </w:rPr>
          <w:t>prKontextDto</w:t>
        </w:r>
        <w:r>
          <w:rPr>
            <w:noProof/>
            <w:webHidden/>
          </w:rPr>
          <w:tab/>
        </w:r>
        <w:r>
          <w:rPr>
            <w:noProof/>
            <w:webHidden/>
          </w:rPr>
          <w:fldChar w:fldCharType="begin"/>
        </w:r>
        <w:r>
          <w:rPr>
            <w:noProof/>
            <w:webHidden/>
          </w:rPr>
          <w:instrText xml:space="preserve"> PAGEREF _Toc472333911 \h </w:instrText>
        </w:r>
        <w:r>
          <w:rPr>
            <w:noProof/>
            <w:webHidden/>
          </w:rPr>
        </w:r>
        <w:r>
          <w:rPr>
            <w:noProof/>
            <w:webHidden/>
          </w:rPr>
          <w:fldChar w:fldCharType="separate"/>
        </w:r>
        <w:r>
          <w:rPr>
            <w:noProof/>
            <w:webHidden/>
          </w:rPr>
          <w:t>314</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912" w:history="1">
        <w:r w:rsidRPr="00854ECC">
          <w:rPr>
            <w:rStyle w:val="Hyperlink"/>
            <w:noProof/>
          </w:rPr>
          <w:t>4.7</w:t>
        </w:r>
        <w:r>
          <w:rPr>
            <w:rFonts w:eastAsiaTheme="minorEastAsia" w:cstheme="minorBidi"/>
            <w:b w:val="0"/>
            <w:bCs w:val="0"/>
            <w:noProof/>
            <w:sz w:val="22"/>
            <w:szCs w:val="22"/>
          </w:rPr>
          <w:tab/>
        </w:r>
        <w:r w:rsidRPr="00854ECC">
          <w:rPr>
            <w:rStyle w:val="Hyperlink"/>
            <w:noProof/>
          </w:rPr>
          <w:t>srvKontextDto</w:t>
        </w:r>
        <w:r>
          <w:rPr>
            <w:noProof/>
            <w:webHidden/>
          </w:rPr>
          <w:tab/>
        </w:r>
        <w:r>
          <w:rPr>
            <w:noProof/>
            <w:webHidden/>
          </w:rPr>
          <w:fldChar w:fldCharType="begin"/>
        </w:r>
        <w:r>
          <w:rPr>
            <w:noProof/>
            <w:webHidden/>
          </w:rPr>
          <w:instrText xml:space="preserve"> PAGEREF _Toc472333912 \h </w:instrText>
        </w:r>
        <w:r>
          <w:rPr>
            <w:noProof/>
            <w:webHidden/>
          </w:rPr>
        </w:r>
        <w:r>
          <w:rPr>
            <w:noProof/>
            <w:webHidden/>
          </w:rPr>
          <w:fldChar w:fldCharType="separate"/>
        </w:r>
        <w:r>
          <w:rPr>
            <w:noProof/>
            <w:webHidden/>
          </w:rPr>
          <w:t>315</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913" w:history="1">
        <w:r w:rsidRPr="00854ECC">
          <w:rPr>
            <w:rStyle w:val="Hyperlink"/>
            <w:noProof/>
          </w:rPr>
          <w:t>4.8</w:t>
        </w:r>
        <w:r>
          <w:rPr>
            <w:rFonts w:eastAsiaTheme="minorEastAsia" w:cstheme="minorBidi"/>
            <w:b w:val="0"/>
            <w:bCs w:val="0"/>
            <w:noProof/>
            <w:sz w:val="22"/>
            <w:szCs w:val="22"/>
          </w:rPr>
          <w:tab/>
        </w:r>
        <w:r w:rsidRPr="00854ECC">
          <w:rPr>
            <w:rStyle w:val="Hyperlink"/>
            <w:noProof/>
          </w:rPr>
          <w:t>kalkKontext</w:t>
        </w:r>
        <w:r>
          <w:rPr>
            <w:noProof/>
            <w:webHidden/>
          </w:rPr>
          <w:tab/>
        </w:r>
        <w:r>
          <w:rPr>
            <w:noProof/>
            <w:webHidden/>
          </w:rPr>
          <w:fldChar w:fldCharType="begin"/>
        </w:r>
        <w:r>
          <w:rPr>
            <w:noProof/>
            <w:webHidden/>
          </w:rPr>
          <w:instrText xml:space="preserve"> PAGEREF _Toc472333913 \h </w:instrText>
        </w:r>
        <w:r>
          <w:rPr>
            <w:noProof/>
            <w:webHidden/>
          </w:rPr>
        </w:r>
        <w:r>
          <w:rPr>
            <w:noProof/>
            <w:webHidden/>
          </w:rPr>
          <w:fldChar w:fldCharType="separate"/>
        </w:r>
        <w:r>
          <w:rPr>
            <w:noProof/>
            <w:webHidden/>
          </w:rPr>
          <w:t>315</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914" w:history="1">
        <w:r w:rsidRPr="00854ECC">
          <w:rPr>
            <w:rStyle w:val="Hyperlink"/>
            <w:noProof/>
          </w:rPr>
          <w:t>4.9</w:t>
        </w:r>
        <w:r>
          <w:rPr>
            <w:rFonts w:eastAsiaTheme="minorEastAsia" w:cstheme="minorBidi"/>
            <w:b w:val="0"/>
            <w:bCs w:val="0"/>
            <w:noProof/>
            <w:sz w:val="22"/>
            <w:szCs w:val="22"/>
          </w:rPr>
          <w:tab/>
        </w:r>
        <w:r w:rsidRPr="00854ECC">
          <w:rPr>
            <w:rStyle w:val="Hyperlink"/>
            <w:noProof/>
          </w:rPr>
          <w:t>DropListDto</w:t>
        </w:r>
        <w:r>
          <w:rPr>
            <w:noProof/>
            <w:webHidden/>
          </w:rPr>
          <w:tab/>
        </w:r>
        <w:r>
          <w:rPr>
            <w:noProof/>
            <w:webHidden/>
          </w:rPr>
          <w:fldChar w:fldCharType="begin"/>
        </w:r>
        <w:r>
          <w:rPr>
            <w:noProof/>
            <w:webHidden/>
          </w:rPr>
          <w:instrText xml:space="preserve"> PAGEREF _Toc472333914 \h </w:instrText>
        </w:r>
        <w:r>
          <w:rPr>
            <w:noProof/>
            <w:webHidden/>
          </w:rPr>
        </w:r>
        <w:r>
          <w:rPr>
            <w:noProof/>
            <w:webHidden/>
          </w:rPr>
          <w:fldChar w:fldCharType="separate"/>
        </w:r>
        <w:r>
          <w:rPr>
            <w:noProof/>
            <w:webHidden/>
          </w:rPr>
          <w:t>316</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915" w:history="1">
        <w:r w:rsidRPr="00854ECC">
          <w:rPr>
            <w:rStyle w:val="Hyperlink"/>
            <w:noProof/>
          </w:rPr>
          <w:t>4.10</w:t>
        </w:r>
        <w:r>
          <w:rPr>
            <w:rFonts w:eastAsiaTheme="minorEastAsia" w:cstheme="minorBidi"/>
            <w:b w:val="0"/>
            <w:bCs w:val="0"/>
            <w:noProof/>
            <w:sz w:val="22"/>
            <w:szCs w:val="22"/>
          </w:rPr>
          <w:tab/>
        </w:r>
        <w:r w:rsidRPr="00854ECC">
          <w:rPr>
            <w:rStyle w:val="Hyperlink"/>
            <w:noProof/>
          </w:rPr>
          <w:t>AvailableProduktDto</w:t>
        </w:r>
        <w:r>
          <w:rPr>
            <w:noProof/>
            <w:webHidden/>
          </w:rPr>
          <w:tab/>
        </w:r>
        <w:r>
          <w:rPr>
            <w:noProof/>
            <w:webHidden/>
          </w:rPr>
          <w:fldChar w:fldCharType="begin"/>
        </w:r>
        <w:r>
          <w:rPr>
            <w:noProof/>
            <w:webHidden/>
          </w:rPr>
          <w:instrText xml:space="preserve"> PAGEREF _Toc472333915 \h </w:instrText>
        </w:r>
        <w:r>
          <w:rPr>
            <w:noProof/>
            <w:webHidden/>
          </w:rPr>
        </w:r>
        <w:r>
          <w:rPr>
            <w:noProof/>
            <w:webHidden/>
          </w:rPr>
          <w:fldChar w:fldCharType="separate"/>
        </w:r>
        <w:r>
          <w:rPr>
            <w:noProof/>
            <w:webHidden/>
          </w:rPr>
          <w:t>316</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916" w:history="1">
        <w:r w:rsidRPr="00854ECC">
          <w:rPr>
            <w:rStyle w:val="Hyperlink"/>
            <w:noProof/>
          </w:rPr>
          <w:t>4.11</w:t>
        </w:r>
        <w:r>
          <w:rPr>
            <w:rFonts w:eastAsiaTheme="minorEastAsia" w:cstheme="minorBidi"/>
            <w:b w:val="0"/>
            <w:bCs w:val="0"/>
            <w:noProof/>
            <w:sz w:val="22"/>
            <w:szCs w:val="22"/>
          </w:rPr>
          <w:tab/>
        </w:r>
        <w:r w:rsidRPr="00854ECC">
          <w:rPr>
            <w:rStyle w:val="Hyperlink"/>
            <w:noProof/>
          </w:rPr>
          <w:t>AvailableServiceDto</w:t>
        </w:r>
        <w:r>
          <w:rPr>
            <w:noProof/>
            <w:webHidden/>
          </w:rPr>
          <w:tab/>
        </w:r>
        <w:r>
          <w:rPr>
            <w:noProof/>
            <w:webHidden/>
          </w:rPr>
          <w:fldChar w:fldCharType="begin"/>
        </w:r>
        <w:r>
          <w:rPr>
            <w:noProof/>
            <w:webHidden/>
          </w:rPr>
          <w:instrText xml:space="preserve"> PAGEREF _Toc472333916 \h </w:instrText>
        </w:r>
        <w:r>
          <w:rPr>
            <w:noProof/>
            <w:webHidden/>
          </w:rPr>
        </w:r>
        <w:r>
          <w:rPr>
            <w:noProof/>
            <w:webHidden/>
          </w:rPr>
          <w:fldChar w:fldCharType="separate"/>
        </w:r>
        <w:r>
          <w:rPr>
            <w:noProof/>
            <w:webHidden/>
          </w:rPr>
          <w:t>316</w:t>
        </w:r>
        <w:r>
          <w:rPr>
            <w:noProof/>
            <w:webHidden/>
          </w:rPr>
          <w:fldChar w:fldCharType="end"/>
        </w:r>
      </w:hyperlink>
    </w:p>
    <w:p w:rsidR="00C4315F" w:rsidRDefault="00C4315F">
      <w:pPr>
        <w:pStyle w:val="Verzeichnis2"/>
        <w:tabs>
          <w:tab w:val="left" w:pos="600"/>
          <w:tab w:val="right" w:leader="dot" w:pos="9075"/>
        </w:tabs>
        <w:rPr>
          <w:rFonts w:eastAsiaTheme="minorEastAsia" w:cstheme="minorBidi"/>
          <w:b w:val="0"/>
          <w:bCs w:val="0"/>
          <w:noProof/>
          <w:sz w:val="22"/>
          <w:szCs w:val="22"/>
        </w:rPr>
      </w:pPr>
      <w:hyperlink w:anchor="_Toc472333917" w:history="1">
        <w:r w:rsidRPr="00854ECC">
          <w:rPr>
            <w:rStyle w:val="Hyperlink"/>
            <w:noProof/>
          </w:rPr>
          <w:t>4.12</w:t>
        </w:r>
        <w:r>
          <w:rPr>
            <w:rFonts w:eastAsiaTheme="minorEastAsia" w:cstheme="minorBidi"/>
            <w:b w:val="0"/>
            <w:bCs w:val="0"/>
            <w:noProof/>
            <w:sz w:val="22"/>
            <w:szCs w:val="22"/>
          </w:rPr>
          <w:tab/>
        </w:r>
        <w:r w:rsidRPr="00854ECC">
          <w:rPr>
            <w:rStyle w:val="Hyperlink"/>
            <w:noProof/>
          </w:rPr>
          <w:t>iSearchDto/oSearchDto</w:t>
        </w:r>
        <w:r>
          <w:rPr>
            <w:noProof/>
            <w:webHidden/>
          </w:rPr>
          <w:tab/>
        </w:r>
        <w:r>
          <w:rPr>
            <w:noProof/>
            <w:webHidden/>
          </w:rPr>
          <w:fldChar w:fldCharType="begin"/>
        </w:r>
        <w:r>
          <w:rPr>
            <w:noProof/>
            <w:webHidden/>
          </w:rPr>
          <w:instrText xml:space="preserve"> PAGEREF _Toc472333917 \h </w:instrText>
        </w:r>
        <w:r>
          <w:rPr>
            <w:noProof/>
            <w:webHidden/>
          </w:rPr>
        </w:r>
        <w:r>
          <w:rPr>
            <w:noProof/>
            <w:webHidden/>
          </w:rPr>
          <w:fldChar w:fldCharType="separate"/>
        </w:r>
        <w:r>
          <w:rPr>
            <w:noProof/>
            <w:webHidden/>
          </w:rPr>
          <w:t>316</w:t>
        </w:r>
        <w:r>
          <w:rPr>
            <w:noProof/>
            <w:webHidden/>
          </w:rPr>
          <w:fldChar w:fldCharType="end"/>
        </w:r>
      </w:hyperlink>
    </w:p>
    <w:p w:rsidR="00364BC3" w:rsidRPr="00074B16" w:rsidRDefault="007569D7" w:rsidP="007C4640">
      <w:pPr>
        <w:rPr>
          <w:szCs w:val="32"/>
        </w:rPr>
      </w:pPr>
      <w:r w:rsidRPr="00074B16">
        <w:fldChar w:fldCharType="end"/>
      </w:r>
      <w:r w:rsidR="00364BC3" w:rsidRPr="00074B16">
        <w:br w:type="page"/>
      </w:r>
    </w:p>
    <w:p w:rsidR="00B83D8C" w:rsidRPr="00D254EF" w:rsidRDefault="0086617E" w:rsidP="007C4640">
      <w:pPr>
        <w:pStyle w:val="berschrift1"/>
      </w:pPr>
      <w:bookmarkStart w:id="2" w:name="_Toc472332686"/>
      <w:r w:rsidRPr="00D254EF">
        <w:lastRenderedPageBreak/>
        <w:t>Allgemeines</w:t>
      </w:r>
      <w:bookmarkEnd w:id="0"/>
      <w:bookmarkEnd w:id="2"/>
    </w:p>
    <w:p w:rsidR="00ED012A" w:rsidRDefault="00225339" w:rsidP="007C4640">
      <w:pPr>
        <w:pStyle w:val="berschrift2"/>
      </w:pPr>
      <w:bookmarkStart w:id="3" w:name="_Toc472332687"/>
      <w:r w:rsidRPr="00D254EF">
        <w:t>Dokumentenbeschreibung</w:t>
      </w:r>
      <w:bookmarkEnd w:id="3"/>
    </w:p>
    <w:p w:rsidR="006B79C5" w:rsidRDefault="00CB0FAD" w:rsidP="006B79C5">
      <w:r>
        <w:t>Dieses Dokumentation bes</w:t>
      </w:r>
      <w:bookmarkStart w:id="4" w:name="_Toc240620228"/>
      <w:bookmarkStart w:id="5" w:name="_Ref379957978"/>
      <w:r w:rsidR="006B79C5">
        <w:t>chreibt das Set an WebServices</w:t>
      </w:r>
      <w:r w:rsidR="009C614F">
        <w:t>, Endpunkten und Methodenm</w:t>
      </w:r>
      <w:r w:rsidR="00081B0E">
        <w:t xml:space="preserve"> das für die verschiedenen Instanzen (BOS EAI, BOS B2B, BOS B2X) zur Verfügung </w:t>
      </w:r>
      <w:r w:rsidR="009C614F">
        <w:t>steht</w:t>
      </w:r>
      <w:r w:rsidR="00081B0E">
        <w:t>.</w:t>
      </w:r>
    </w:p>
    <w:p w:rsidR="00F81AFA" w:rsidRDefault="00F81AFA" w:rsidP="007C4640">
      <w:pPr>
        <w:pStyle w:val="berschrift2"/>
      </w:pPr>
      <w:bookmarkStart w:id="6" w:name="_Toc240620230"/>
      <w:bookmarkStart w:id="7" w:name="_Toc472332688"/>
      <w:bookmarkEnd w:id="4"/>
      <w:bookmarkEnd w:id="5"/>
      <w:r w:rsidRPr="00D254EF">
        <w:t>Ausgangssituation</w:t>
      </w:r>
      <w:bookmarkEnd w:id="6"/>
      <w:bookmarkEnd w:id="7"/>
    </w:p>
    <w:p w:rsidR="000A526C" w:rsidRDefault="000A526C" w:rsidP="007C4640">
      <w:pPr>
        <w:pStyle w:val="berschrift2"/>
      </w:pPr>
      <w:bookmarkStart w:id="8" w:name="_Toc377018468"/>
      <w:bookmarkStart w:id="9" w:name="_Toc377395134"/>
      <w:bookmarkStart w:id="10" w:name="_Toc472332689"/>
      <w:bookmarkEnd w:id="8"/>
      <w:bookmarkEnd w:id="9"/>
      <w:r w:rsidRPr="00D254EF">
        <w:t>Referenzierte Dokumente</w:t>
      </w:r>
      <w:bookmarkEnd w:id="10"/>
    </w:p>
    <w:p w:rsidR="00F81AFA" w:rsidRDefault="00F81AFA" w:rsidP="007C4640">
      <w:pPr>
        <w:pStyle w:val="berschrift2"/>
      </w:pPr>
      <w:bookmarkStart w:id="11" w:name="_Toc240620231"/>
      <w:bookmarkStart w:id="12" w:name="_Toc472332690"/>
      <w:r w:rsidRPr="00D254EF">
        <w:t>Zielsetzung</w:t>
      </w:r>
      <w:bookmarkEnd w:id="11"/>
      <w:bookmarkEnd w:id="12"/>
    </w:p>
    <w:p w:rsidR="001F3507" w:rsidRPr="00B26C26" w:rsidRDefault="001F3507" w:rsidP="001F3507">
      <w:pPr>
        <w:pStyle w:val="Text"/>
        <w:rPr>
          <w:rFonts w:ascii="Tahoma" w:hAnsi="Tahoma"/>
          <w:sz w:val="20"/>
          <w:lang w:val="de-DE"/>
        </w:rPr>
      </w:pPr>
      <w:r w:rsidRPr="00B26C26">
        <w:rPr>
          <w:rFonts w:ascii="Tahoma" w:hAnsi="Tahoma"/>
          <w:sz w:val="20"/>
          <w:lang w:val="de-DE"/>
        </w:rPr>
        <w:t xml:space="preserve">Ziel ist es, das Set von Services zu dokumentieren, so dass mit Hilfe dieser Dokumentation und </w:t>
      </w:r>
      <w:r w:rsidR="00081B0E">
        <w:rPr>
          <w:rFonts w:ascii="Tahoma" w:hAnsi="Tahoma"/>
          <w:sz w:val="20"/>
          <w:lang w:val="de-DE"/>
        </w:rPr>
        <w:t xml:space="preserve">einer </w:t>
      </w:r>
      <w:r w:rsidRPr="00B26C26">
        <w:rPr>
          <w:rFonts w:ascii="Tahoma" w:hAnsi="Tahoma"/>
          <w:sz w:val="20"/>
          <w:lang w:val="de-DE"/>
        </w:rPr>
        <w:t>fachlichen Beschreibung Entwicker gegen die WebServices programmieren</w:t>
      </w:r>
      <w:r w:rsidR="00081B0E">
        <w:rPr>
          <w:rFonts w:ascii="Tahoma" w:hAnsi="Tahoma"/>
          <w:sz w:val="20"/>
          <w:lang w:val="de-DE"/>
        </w:rPr>
        <w:t xml:space="preserve"> können</w:t>
      </w:r>
      <w:r w:rsidRPr="00B26C26">
        <w:rPr>
          <w:rFonts w:ascii="Tahoma" w:hAnsi="Tahoma"/>
          <w:sz w:val="20"/>
          <w:lang w:val="de-DE"/>
        </w:rPr>
        <w:t xml:space="preserve">. </w:t>
      </w:r>
    </w:p>
    <w:p w:rsidR="007D550F" w:rsidRPr="00D254EF" w:rsidRDefault="007D550F" w:rsidP="007C4640">
      <w:pPr>
        <w:pStyle w:val="berschrift2"/>
      </w:pPr>
      <w:bookmarkStart w:id="13" w:name="_Toc240620232"/>
      <w:bookmarkStart w:id="14" w:name="_Toc472332691"/>
      <w:r w:rsidRPr="00D254EF">
        <w:t>Voraussetzungen</w:t>
      </w:r>
      <w:bookmarkEnd w:id="14"/>
    </w:p>
    <w:p w:rsidR="008B7A34" w:rsidRDefault="008B7A34">
      <w:pPr>
        <w:jc w:val="left"/>
      </w:pPr>
      <w:r>
        <w:br w:type="page"/>
      </w:r>
    </w:p>
    <w:p w:rsidR="00754F90" w:rsidRDefault="00081B0E" w:rsidP="00754F90">
      <w:pPr>
        <w:pStyle w:val="berschrift1"/>
      </w:pPr>
      <w:bookmarkStart w:id="15" w:name="_Toc472332692"/>
      <w:r>
        <w:lastRenderedPageBreak/>
        <w:t>Aufbau</w:t>
      </w:r>
      <w:r w:rsidR="00EF703F">
        <w:t xml:space="preserve"> BOS</w:t>
      </w:r>
      <w:bookmarkEnd w:id="15"/>
    </w:p>
    <w:p w:rsidR="00081B0E" w:rsidRDefault="00081B0E" w:rsidP="00081B0E">
      <w:pPr>
        <w:pStyle w:val="berschrift2"/>
      </w:pPr>
      <w:bookmarkStart w:id="16" w:name="_Toc472332693"/>
      <w:r>
        <w:t>Aufteilung der Services in Endpunkte</w:t>
      </w:r>
      <w:bookmarkEnd w:id="16"/>
    </w:p>
    <w:p w:rsidR="00081B0E" w:rsidRPr="00081B0E" w:rsidRDefault="00081B0E" w:rsidP="00081B0E"/>
    <w:p w:rsidR="007A55A2" w:rsidRPr="007A55A2" w:rsidRDefault="009312FE" w:rsidP="007A55A2">
      <w:r>
        <w:t>Die Endpunkte im BOS sind nach Gruppen aufgeteilt, die bestimmte Usecases abbilden. Teilweise ergeben sich dadurch redundante Servicemethoden. Die Funktionalität ist dann entsprechend dem Service gleich. Alle Serviceendpunkte können getrennt verwendet werden und auch entsprechend beim Deployment ein- und ausgeschaltet werden. Jede BOS Lieferung bekommt damit alle relevanten Serviceendpunkte und Funktionalitäten. Endpunkte markiert mit B2X sind speziell für das Umfeld im B2C und B2E ausgelegt. Endpunkte markiert mit B2B sind für Usecases von Dealerfrontends ausgelegt. Endpunkte markiert mit EAI sind für den CIC.One internen gebrauch.</w:t>
      </w:r>
    </w:p>
    <w:p w:rsidR="00754F90" w:rsidRPr="00754F90" w:rsidRDefault="00754F90" w:rsidP="00B1463E"/>
    <w:p w:rsidR="000307BC" w:rsidRDefault="000307BC" w:rsidP="00081B0E">
      <w:pPr>
        <w:pStyle w:val="berschrift2"/>
      </w:pPr>
      <w:bookmarkStart w:id="17" w:name="_Toc472332694"/>
      <w:r>
        <w:t>SOAP-Header</w:t>
      </w:r>
      <w:bookmarkEnd w:id="17"/>
    </w:p>
    <w:p w:rsidR="000307BC" w:rsidRPr="00057FA8" w:rsidRDefault="000307BC" w:rsidP="00081B0E">
      <w:r w:rsidRPr="00316562">
        <w:t xml:space="preserve">Zentrale Benutzerinformationen </w:t>
      </w:r>
      <w:r>
        <w:t xml:space="preserve">werden </w:t>
      </w:r>
      <w:r w:rsidRPr="00316562">
        <w:t xml:space="preserve">im SOAP Header bereitgestellt und von den entsprechenden Methoden automatisch ermittelt. Dazu gehört neben der Sprachinformation (bspw. de_CH) auch die angemeldete Rolle. </w:t>
      </w:r>
      <w:r w:rsidR="00D90BE2">
        <w:t xml:space="preserve">Der Header ist bei jedem Webservice Aufruf zur Autorisierung notwendig. Lediglich </w:t>
      </w:r>
      <w:r w:rsidR="00081B0E">
        <w:t xml:space="preserve">die </w:t>
      </w:r>
      <w:r w:rsidR="00D90BE2">
        <w:t>Methode</w:t>
      </w:r>
      <w:r w:rsidR="00081B0E">
        <w:t>n</w:t>
      </w:r>
      <w:r w:rsidR="00D90BE2">
        <w:t xml:space="preserve"> getDealerID </w:t>
      </w:r>
      <w:r w:rsidR="00081B0E">
        <w:t xml:space="preserve">im b2xservice und extendedValidateUser im loginPartnerService </w:t>
      </w:r>
      <w:r w:rsidR="00D90BE2">
        <w:t>benötig</w:t>
      </w:r>
      <w:r w:rsidR="00081B0E">
        <w:t>en</w:t>
      </w:r>
      <w:r w:rsidR="00D90BE2">
        <w:t xml:space="preserve"> keinen </w:t>
      </w:r>
      <w:r w:rsidR="008A2CE8">
        <w:t xml:space="preserve">vollständigen </w:t>
      </w:r>
      <w:r w:rsidR="00D90BE2">
        <w:t>Header, da dort die Anmeldeinformation abgerufen w</w:t>
      </w:r>
      <w:r w:rsidR="00081B0E">
        <w:t>e</w:t>
      </w:r>
      <w:r w:rsidR="00D90BE2">
        <w:t>rd</w:t>
      </w:r>
      <w:r w:rsidR="00081B0E">
        <w:t>en</w:t>
      </w:r>
      <w:r w:rsidR="00D90BE2">
        <w:t>.</w:t>
      </w:r>
    </w:p>
    <w:p w:rsidR="000307BC" w:rsidRDefault="000307BC" w:rsidP="00081B0E"/>
    <w:tbl>
      <w:tblPr>
        <w:tblStyle w:val="Tabellenraster"/>
        <w:tblW w:w="0" w:type="auto"/>
        <w:tblLook w:val="04A0" w:firstRow="1" w:lastRow="0" w:firstColumn="1" w:lastColumn="0" w:noHBand="0" w:noVBand="1"/>
      </w:tblPr>
      <w:tblGrid>
        <w:gridCol w:w="2987"/>
        <w:gridCol w:w="2558"/>
        <w:gridCol w:w="3530"/>
      </w:tblGrid>
      <w:tr w:rsidR="000307BC" w:rsidTr="000E1F83">
        <w:tc>
          <w:tcPr>
            <w:tcW w:w="3085" w:type="dxa"/>
            <w:shd w:val="clear" w:color="auto" w:fill="D9D9D9" w:themeFill="background1" w:themeFillShade="D9"/>
          </w:tcPr>
          <w:p w:rsidR="000307BC" w:rsidRDefault="000307BC" w:rsidP="00081B0E">
            <w:r>
              <w:t>Schema</w:t>
            </w:r>
          </w:p>
        </w:tc>
        <w:tc>
          <w:tcPr>
            <w:tcW w:w="2656" w:type="dxa"/>
            <w:shd w:val="clear" w:color="auto" w:fill="D9D9D9" w:themeFill="background1" w:themeFillShade="D9"/>
          </w:tcPr>
          <w:p w:rsidR="000307BC" w:rsidRDefault="000307BC" w:rsidP="00081B0E"/>
        </w:tc>
        <w:tc>
          <w:tcPr>
            <w:tcW w:w="3559" w:type="dxa"/>
            <w:shd w:val="clear" w:color="auto" w:fill="D9D9D9" w:themeFill="background1" w:themeFillShade="D9"/>
          </w:tcPr>
          <w:p w:rsidR="000307BC" w:rsidRDefault="000307BC" w:rsidP="00081B0E">
            <w:r>
              <w:t>TargetNamespace</w:t>
            </w:r>
          </w:p>
        </w:tc>
      </w:tr>
      <w:tr w:rsidR="000307BC" w:rsidTr="000E1F83">
        <w:tc>
          <w:tcPr>
            <w:tcW w:w="3085" w:type="dxa"/>
          </w:tcPr>
          <w:p w:rsidR="000307BC" w:rsidRDefault="000307BC" w:rsidP="00081B0E">
            <w:r>
              <w:rPr>
                <w:sz w:val="18"/>
                <w:lang w:val="en-US"/>
              </w:rPr>
              <w:t>XML Schema definition</w:t>
            </w:r>
          </w:p>
        </w:tc>
        <w:tc>
          <w:tcPr>
            <w:tcW w:w="2656" w:type="dxa"/>
          </w:tcPr>
          <w:p w:rsidR="000307BC" w:rsidRDefault="000307BC" w:rsidP="00081B0E">
            <w:r>
              <w:t>:xs</w:t>
            </w:r>
          </w:p>
        </w:tc>
        <w:tc>
          <w:tcPr>
            <w:tcW w:w="3559" w:type="dxa"/>
          </w:tcPr>
          <w:p w:rsidR="000307BC" w:rsidRPr="001A5644" w:rsidRDefault="000307BC" w:rsidP="00081B0E">
            <w:r w:rsidRPr="00E27C1B">
              <w:rPr>
                <w:szCs w:val="16"/>
              </w:rPr>
              <w:t>http://www.w3.org/2001/XMLSchem</w:t>
            </w:r>
            <w:r>
              <w:rPr>
                <w:szCs w:val="16"/>
              </w:rPr>
              <w:t>a</w:t>
            </w:r>
          </w:p>
        </w:tc>
      </w:tr>
    </w:tbl>
    <w:p w:rsidR="000307BC" w:rsidRDefault="000307BC" w:rsidP="00081B0E"/>
    <w:p w:rsidR="000307BC" w:rsidRDefault="000307BC" w:rsidP="00081B0E"/>
    <w:tbl>
      <w:tblPr>
        <w:tblStyle w:val="Tabellenraster"/>
        <w:tblW w:w="0" w:type="auto"/>
        <w:tblLook w:val="04A0" w:firstRow="1" w:lastRow="0" w:firstColumn="1" w:lastColumn="0" w:noHBand="0" w:noVBand="1"/>
      </w:tblPr>
      <w:tblGrid>
        <w:gridCol w:w="4208"/>
        <w:gridCol w:w="4210"/>
      </w:tblGrid>
      <w:tr w:rsidR="000307BC" w:rsidTr="000E1F83">
        <w:trPr>
          <w:trHeight w:val="220"/>
        </w:trPr>
        <w:tc>
          <w:tcPr>
            <w:tcW w:w="4208" w:type="dxa"/>
            <w:shd w:val="clear" w:color="auto" w:fill="D9D9D9" w:themeFill="background1" w:themeFillShade="D9"/>
          </w:tcPr>
          <w:p w:rsidR="000307BC" w:rsidRDefault="000307BC" w:rsidP="00081B0E">
            <w:r>
              <w:t>Header Attribute</w:t>
            </w:r>
          </w:p>
        </w:tc>
        <w:tc>
          <w:tcPr>
            <w:tcW w:w="4210" w:type="dxa"/>
            <w:shd w:val="clear" w:color="auto" w:fill="D9D9D9" w:themeFill="background1" w:themeFillShade="D9"/>
          </w:tcPr>
          <w:p w:rsidR="000307BC" w:rsidRDefault="000307BC" w:rsidP="00081B0E">
            <w:r>
              <w:t>Wert</w:t>
            </w:r>
          </w:p>
        </w:tc>
      </w:tr>
      <w:tr w:rsidR="000307BC" w:rsidTr="000E1F83">
        <w:trPr>
          <w:trHeight w:val="233"/>
        </w:trPr>
        <w:tc>
          <w:tcPr>
            <w:tcW w:w="4208" w:type="dxa"/>
          </w:tcPr>
          <w:p w:rsidR="000307BC" w:rsidRPr="00E56C24" w:rsidRDefault="000307BC" w:rsidP="00081B0E">
            <w:r w:rsidRPr="00E56C24">
              <w:t>ISOLanguageCode</w:t>
            </w:r>
          </w:p>
        </w:tc>
        <w:tc>
          <w:tcPr>
            <w:tcW w:w="4210" w:type="dxa"/>
          </w:tcPr>
          <w:p w:rsidR="000307BC" w:rsidRPr="00E56C24" w:rsidRDefault="000307BC" w:rsidP="00081B0E">
            <w:r>
              <w:t xml:space="preserve">Konstant: </w:t>
            </w:r>
            <w:r w:rsidRPr="00E56C24">
              <w:t>de-CH</w:t>
            </w:r>
          </w:p>
        </w:tc>
      </w:tr>
      <w:tr w:rsidR="000307BC" w:rsidTr="000E1F83">
        <w:trPr>
          <w:trHeight w:val="233"/>
        </w:trPr>
        <w:tc>
          <w:tcPr>
            <w:tcW w:w="4208" w:type="dxa"/>
          </w:tcPr>
          <w:p w:rsidR="000307BC" w:rsidRPr="00E56C24" w:rsidRDefault="000307BC" w:rsidP="00081B0E">
            <w:r>
              <w:t>Password</w:t>
            </w:r>
          </w:p>
        </w:tc>
        <w:tc>
          <w:tcPr>
            <w:tcW w:w="4210" w:type="dxa"/>
          </w:tcPr>
          <w:p w:rsidR="000307BC" w:rsidRDefault="000307BC" w:rsidP="00081B0E">
            <w:r>
              <w:t>Vereinbartes Passwort (Technisch)</w:t>
            </w:r>
          </w:p>
        </w:tc>
      </w:tr>
      <w:tr w:rsidR="000307BC" w:rsidTr="000E1F83">
        <w:trPr>
          <w:trHeight w:val="233"/>
        </w:trPr>
        <w:tc>
          <w:tcPr>
            <w:tcW w:w="4208" w:type="dxa"/>
          </w:tcPr>
          <w:p w:rsidR="000307BC" w:rsidRPr="00E56C24" w:rsidRDefault="000307BC" w:rsidP="00081B0E">
            <w:r w:rsidRPr="00E56C24">
              <w:t>SysBRAND</w:t>
            </w:r>
          </w:p>
        </w:tc>
        <w:tc>
          <w:tcPr>
            <w:tcW w:w="4210" w:type="dxa"/>
          </w:tcPr>
          <w:p w:rsidR="000307BC" w:rsidRPr="00E56C24" w:rsidRDefault="000307BC" w:rsidP="00081B0E">
            <w:r>
              <w:t xml:space="preserve">Konstant: </w:t>
            </w:r>
            <w:r w:rsidRPr="00E56C24">
              <w:t>0</w:t>
            </w:r>
          </w:p>
        </w:tc>
      </w:tr>
      <w:tr w:rsidR="000307BC" w:rsidTr="000E1F83">
        <w:trPr>
          <w:trHeight w:val="220"/>
        </w:trPr>
        <w:tc>
          <w:tcPr>
            <w:tcW w:w="4208" w:type="dxa"/>
          </w:tcPr>
          <w:p w:rsidR="000307BC" w:rsidRPr="00E56C24" w:rsidRDefault="000307BC" w:rsidP="00081B0E">
            <w:r w:rsidRPr="00E56C24">
              <w:t>SysPEROLE</w:t>
            </w:r>
          </w:p>
        </w:tc>
        <w:tc>
          <w:tcPr>
            <w:tcW w:w="4210" w:type="dxa"/>
          </w:tcPr>
          <w:p w:rsidR="000307BC" w:rsidRPr="00E56C24" w:rsidRDefault="000307BC" w:rsidP="00081B0E">
            <w:r>
              <w:t>getDealerID Service</w:t>
            </w:r>
          </w:p>
        </w:tc>
      </w:tr>
      <w:tr w:rsidR="000307BC" w:rsidTr="000E1F83">
        <w:trPr>
          <w:trHeight w:val="233"/>
        </w:trPr>
        <w:tc>
          <w:tcPr>
            <w:tcW w:w="4208" w:type="dxa"/>
          </w:tcPr>
          <w:p w:rsidR="000307BC" w:rsidRPr="00E56C24" w:rsidRDefault="000307BC" w:rsidP="00081B0E">
            <w:r w:rsidRPr="00E56C24">
              <w:t>UserName</w:t>
            </w:r>
          </w:p>
        </w:tc>
        <w:tc>
          <w:tcPr>
            <w:tcW w:w="4210" w:type="dxa"/>
          </w:tcPr>
          <w:p w:rsidR="000307BC" w:rsidRPr="00E56C24" w:rsidRDefault="000307BC" w:rsidP="00081B0E">
            <w:r>
              <w:t>Benutzername (Argument von getDealerID Service)</w:t>
            </w:r>
          </w:p>
        </w:tc>
      </w:tr>
      <w:tr w:rsidR="000307BC" w:rsidTr="000E1F83">
        <w:trPr>
          <w:trHeight w:val="233"/>
        </w:trPr>
        <w:tc>
          <w:tcPr>
            <w:tcW w:w="4208" w:type="dxa"/>
          </w:tcPr>
          <w:p w:rsidR="000307BC" w:rsidRPr="00E56C24" w:rsidRDefault="000307BC" w:rsidP="00081B0E">
            <w:r w:rsidRPr="00E56C24">
              <w:t>UserType</w:t>
            </w:r>
          </w:p>
        </w:tc>
        <w:tc>
          <w:tcPr>
            <w:tcW w:w="4210" w:type="dxa"/>
          </w:tcPr>
          <w:p w:rsidR="000307BC" w:rsidRPr="00E56C24" w:rsidRDefault="000307BC" w:rsidP="00081B0E">
            <w:r>
              <w:t>0 (evtl 2)</w:t>
            </w:r>
          </w:p>
        </w:tc>
      </w:tr>
    </w:tbl>
    <w:p w:rsidR="000307BC" w:rsidRPr="001A5644" w:rsidRDefault="000307BC" w:rsidP="00081B0E"/>
    <w:p w:rsidR="000307BC" w:rsidRDefault="000307BC" w:rsidP="00081B0E"/>
    <w:p w:rsidR="00081B0E" w:rsidRDefault="008A2CE8" w:rsidP="00081B0E">
      <w:pPr>
        <w:pStyle w:val="berschrift2"/>
      </w:pPr>
      <w:bookmarkStart w:id="18" w:name="_Toc472332695"/>
      <w:r>
        <w:t>Fehlerhandling und Nachrichten</w:t>
      </w:r>
      <w:bookmarkEnd w:id="18"/>
    </w:p>
    <w:p w:rsidR="00077A26" w:rsidRDefault="00077A26" w:rsidP="00077A26">
      <w:r>
        <w:t>Jedes Response-Objekt enthält</w:t>
      </w:r>
      <w:r w:rsidR="00260287">
        <w:t xml:space="preserve"> (sofern nicht anders angegeben)</w:t>
      </w:r>
      <w:r>
        <w:t>, unabhängig von Erfolg od</w:t>
      </w:r>
      <w:r w:rsidR="00260287">
        <w:t xml:space="preserve">er Fehlerfall des Aufrufs, einen Member </w:t>
      </w:r>
      <w:r>
        <w:t>vom Typ message.</w:t>
      </w:r>
      <w:r w:rsidR="00260287">
        <w:t xml:space="preserve"> Diese Struktur wird von der abgeleiteten Basisklasse </w:t>
      </w:r>
      <w:r w:rsidR="00260287" w:rsidRPr="00260287">
        <w:rPr>
          <w:rFonts w:ascii="Consolas" w:hAnsi="Consolas" w:cs="Consolas"/>
          <w:color w:val="2B91AF"/>
          <w:sz w:val="24"/>
          <w:szCs w:val="19"/>
          <w:lang w:val="en-US" w:eastAsia="de-CH"/>
        </w:rPr>
        <w:t>oBaseDto</w:t>
      </w:r>
      <w:r w:rsidR="00260287">
        <w:t xml:space="preserve"> vererbt.</w:t>
      </w:r>
      <w:r>
        <w:t xml:space="preserve"> Im Erfolgsfall wird im Feld type None (keine Nachricht) und als code 0 zurückgeliefert. Das Feld duration enthält die Laufzeit des gesamten Aufrufs in Millisekunden. Tritt ein unerwarteter Fehler auf, so wird je nach Schweregrad des Fehlers in Feld type Error oder Fatal gesetzt sowie ein zum Fehler passender code, und eine Kurzbeschreibung in message sowie eine Detaillierte Meldung in Feld detail (technische Beschreibung)  zurückgegeben. </w:t>
      </w:r>
    </w:p>
    <w:p w:rsidR="00077A26" w:rsidRDefault="00077A26" w:rsidP="00077A26"/>
    <w:p w:rsidR="00077A26" w:rsidRDefault="00077A26" w:rsidP="00077A26">
      <w:r>
        <w:t>Der Stacktrace kann während der Entwicklungsphase helfen, den Fehler im Service detailliert einzugrenzen. Das Message-Objekt ist zur technischen Fehlerbeschreibung gedacht und sollte nicht direkt dem Endandwender zugänglich gemacht werden. Es empfiehlt sich, nur im Fall von type=Info anhand von spezifischen Fehlercodes dem Endanwender dann ggf. übersetzte fachliche Nachrichten anzuzeigen.</w:t>
      </w:r>
    </w:p>
    <w:p w:rsidR="00077A26" w:rsidRDefault="00077A26" w:rsidP="00077A26"/>
    <w:p w:rsidR="00077A26" w:rsidRDefault="00077A26" w:rsidP="00077A26">
      <w:r>
        <w:t>Treten Fehler in bei der Netzwerkübertragung oder im Webservice-Prozess (IIS) selbst auf, so wird entweder eine IIS-Fehlerseite oder eine SOAP-Exception zurückgeliefert. Diese Fälle treten auf, wenn die Webservice-Anwendung nicht korrekt hochgefahren werden konnte (http-Fehlerseite) oder bei der Deserialisierung des SOAP-Objektes Fehler auftreten (SOAP-Exception). Diese Fehler sind in jedem Fall separat beim Consumer abzufangen und identisch zu einem MessageType.Fatal zu verarbeiten.</w:t>
      </w:r>
    </w:p>
    <w:p w:rsidR="00077A26" w:rsidRDefault="00077A26" w:rsidP="00077A26"/>
    <w:p w:rsidR="00077A26" w:rsidRDefault="00077A26" w:rsidP="00077A26">
      <w:pPr>
        <w:pStyle w:val="Text"/>
      </w:pPr>
    </w:p>
    <w:p w:rsidR="00077A26" w:rsidRPr="00F73C29" w:rsidRDefault="00077A26" w:rsidP="00077A26">
      <w:pPr>
        <w:pStyle w:val="Quellcode"/>
        <w:rPr>
          <w:lang w:eastAsia="de-CH"/>
        </w:rPr>
      </w:pPr>
      <w:r w:rsidRPr="00BE29A8">
        <w:rPr>
          <w:color w:val="0000FF"/>
          <w:lang w:eastAsia="de-CH"/>
        </w:rPr>
        <w:lastRenderedPageBreak/>
        <w:t>public class</w:t>
      </w:r>
      <w:r w:rsidRPr="00F73C29">
        <w:rPr>
          <w:lang w:eastAsia="de-CH"/>
        </w:rPr>
        <w:t xml:space="preserve"> </w:t>
      </w:r>
      <w:r w:rsidRPr="00F73C29">
        <w:rPr>
          <w:color w:val="2B91AF"/>
          <w:lang w:eastAsia="de-CH"/>
        </w:rPr>
        <w:t>Message</w:t>
      </w:r>
    </w:p>
    <w:p w:rsidR="00077A26" w:rsidRPr="00F73C29" w:rsidRDefault="00077A26" w:rsidP="00077A26">
      <w:pPr>
        <w:pStyle w:val="Quellcode"/>
        <w:rPr>
          <w:lang w:eastAsia="de-CH"/>
        </w:rPr>
      </w:pPr>
      <w:r w:rsidRPr="00F73C29">
        <w:rPr>
          <w:lang w:eastAsia="de-CH"/>
        </w:rPr>
        <w:t xml:space="preserve">  {</w:t>
      </w:r>
    </w:p>
    <w:p w:rsidR="00077A26" w:rsidRPr="00F73C29" w:rsidRDefault="00077A26" w:rsidP="00077A26">
      <w:pPr>
        <w:pStyle w:val="Quellcode"/>
        <w:rPr>
          <w:lang w:eastAsia="de-CH"/>
        </w:rPr>
      </w:pPr>
      <w:r w:rsidRPr="00F73C29">
        <w:rPr>
          <w:lang w:eastAsia="de-CH"/>
        </w:rPr>
        <w:t xml:space="preserve">    public string code;</w:t>
      </w:r>
      <w:r>
        <w:rPr>
          <w:lang w:eastAsia="de-CH"/>
        </w:rPr>
        <w:t>//Fehlercode</w:t>
      </w:r>
    </w:p>
    <w:p w:rsidR="00077A26" w:rsidRPr="00F73C29" w:rsidRDefault="00077A26" w:rsidP="00077A26">
      <w:pPr>
        <w:pStyle w:val="Quellcode"/>
        <w:rPr>
          <w:lang w:eastAsia="de-CH"/>
        </w:rPr>
      </w:pPr>
      <w:r w:rsidRPr="00F73C29">
        <w:rPr>
          <w:lang w:eastAsia="de-CH"/>
        </w:rPr>
        <w:t xml:space="preserve">    public string message;</w:t>
      </w:r>
      <w:r>
        <w:rPr>
          <w:lang w:eastAsia="de-CH"/>
        </w:rPr>
        <w:t>//Kurzbeschreibung, für User</w:t>
      </w:r>
    </w:p>
    <w:p w:rsidR="00077A26" w:rsidRPr="00F73C29" w:rsidRDefault="00077A26" w:rsidP="00077A26">
      <w:pPr>
        <w:pStyle w:val="Quellcode"/>
        <w:rPr>
          <w:lang w:eastAsia="de-CH"/>
        </w:rPr>
      </w:pPr>
      <w:r w:rsidRPr="00F73C29">
        <w:rPr>
          <w:lang w:eastAsia="de-CH"/>
        </w:rPr>
        <w:t xml:space="preserve">    public string detail;</w:t>
      </w:r>
      <w:r>
        <w:rPr>
          <w:lang w:eastAsia="de-CH"/>
        </w:rPr>
        <w:t>//Detail-Beschreibung, für Logfile</w:t>
      </w:r>
    </w:p>
    <w:p w:rsidR="00077A26" w:rsidRPr="00F73C29" w:rsidRDefault="00077A26" w:rsidP="00077A26">
      <w:pPr>
        <w:pStyle w:val="Quellcode"/>
        <w:rPr>
          <w:lang w:eastAsia="de-CH"/>
        </w:rPr>
      </w:pPr>
      <w:r w:rsidRPr="00F73C29">
        <w:rPr>
          <w:lang w:eastAsia="de-CH"/>
        </w:rPr>
        <w:t xml:space="preserve">    public string stacktrace;</w:t>
      </w:r>
      <w:r>
        <w:rPr>
          <w:lang w:eastAsia="de-CH"/>
        </w:rPr>
        <w:t>//Stacktrace zur Analyse</w:t>
      </w:r>
    </w:p>
    <w:p w:rsidR="00077A26" w:rsidRPr="00F73C29" w:rsidRDefault="00077A26" w:rsidP="00077A26">
      <w:pPr>
        <w:pStyle w:val="Quellcode"/>
        <w:rPr>
          <w:lang w:eastAsia="de-CH"/>
        </w:rPr>
      </w:pPr>
      <w:r w:rsidRPr="00F73C29">
        <w:rPr>
          <w:lang w:eastAsia="de-CH"/>
        </w:rPr>
        <w:t xml:space="preserve">    public long duration;</w:t>
      </w:r>
      <w:r>
        <w:rPr>
          <w:lang w:eastAsia="de-CH"/>
        </w:rPr>
        <w:t xml:space="preserve"> //Laufzeit ms</w:t>
      </w:r>
    </w:p>
    <w:p w:rsidR="00077A26" w:rsidRPr="00F73C29" w:rsidRDefault="00077A26" w:rsidP="00077A26">
      <w:pPr>
        <w:pStyle w:val="Quellcode"/>
        <w:rPr>
          <w:lang w:eastAsia="de-CH"/>
        </w:rPr>
      </w:pPr>
      <w:r w:rsidRPr="00F73C29">
        <w:rPr>
          <w:lang w:eastAsia="de-CH"/>
        </w:rPr>
        <w:t xml:space="preserve">    public MessageType type;</w:t>
      </w:r>
      <w:r>
        <w:rPr>
          <w:lang w:eastAsia="de-CH"/>
        </w:rPr>
        <w:t>//Nachrichtentyp</w:t>
      </w:r>
    </w:p>
    <w:p w:rsidR="00077A26" w:rsidRPr="00F73C29" w:rsidRDefault="00077A26" w:rsidP="00077A26">
      <w:pPr>
        <w:pStyle w:val="Quellcode"/>
        <w:rPr>
          <w:lang w:eastAsia="de-CH"/>
        </w:rPr>
      </w:pPr>
      <w:r w:rsidRPr="00F73C29">
        <w:rPr>
          <w:lang w:eastAsia="de-CH"/>
        </w:rPr>
        <w:t xml:space="preserve">  }</w:t>
      </w:r>
    </w:p>
    <w:p w:rsidR="00077A26" w:rsidRPr="00F73C29" w:rsidRDefault="00077A26" w:rsidP="00077A26">
      <w:pPr>
        <w:pStyle w:val="Quellcode"/>
        <w:rPr>
          <w:lang w:eastAsia="de-CH"/>
        </w:rPr>
      </w:pPr>
      <w:r w:rsidRPr="00F73C29">
        <w:rPr>
          <w:color w:val="0000FF"/>
          <w:lang w:eastAsia="de-CH"/>
        </w:rPr>
        <w:t>public</w:t>
      </w:r>
      <w:r w:rsidRPr="00F73C29">
        <w:rPr>
          <w:lang w:eastAsia="de-CH"/>
        </w:rPr>
        <w:t xml:space="preserve"> </w:t>
      </w:r>
      <w:r w:rsidRPr="00F73C29">
        <w:rPr>
          <w:color w:val="0000FF"/>
          <w:lang w:eastAsia="de-CH"/>
        </w:rPr>
        <w:t>enum</w:t>
      </w:r>
      <w:r w:rsidRPr="00F73C29">
        <w:rPr>
          <w:lang w:eastAsia="de-CH"/>
        </w:rPr>
        <w:t xml:space="preserve"> </w:t>
      </w:r>
      <w:r w:rsidRPr="00BE29A8">
        <w:rPr>
          <w:color w:val="2B91AF"/>
          <w:lang w:eastAsia="de-CH"/>
        </w:rPr>
        <w:t>MessageType</w:t>
      </w:r>
    </w:p>
    <w:p w:rsidR="00077A26" w:rsidRPr="00F73C29" w:rsidRDefault="00077A26" w:rsidP="00077A26">
      <w:pPr>
        <w:pStyle w:val="Quellcode"/>
        <w:rPr>
          <w:lang w:eastAsia="de-CH"/>
        </w:rPr>
      </w:pPr>
      <w:r w:rsidRPr="00F73C29">
        <w:rPr>
          <w:lang w:eastAsia="de-CH"/>
        </w:rPr>
        <w:t xml:space="preserve">  {</w:t>
      </w:r>
    </w:p>
    <w:p w:rsidR="00077A26" w:rsidRPr="00F73C29" w:rsidRDefault="00077A26" w:rsidP="00077A26">
      <w:pPr>
        <w:pStyle w:val="Quellcode"/>
        <w:rPr>
          <w:lang w:eastAsia="de-CH"/>
        </w:rPr>
      </w:pPr>
      <w:r w:rsidRPr="00F73C29">
        <w:rPr>
          <w:lang w:eastAsia="de-CH"/>
        </w:rPr>
        <w:t xml:space="preserve">    None,</w:t>
      </w:r>
      <w:r>
        <w:rPr>
          <w:lang w:eastAsia="de-CH"/>
        </w:rPr>
        <w:t xml:space="preserve"> //keinerlei Nachricht</w:t>
      </w:r>
    </w:p>
    <w:p w:rsidR="00077A26" w:rsidRPr="00F73C29" w:rsidRDefault="00077A26" w:rsidP="00077A26">
      <w:pPr>
        <w:pStyle w:val="Quellcode"/>
        <w:rPr>
          <w:lang w:eastAsia="de-CH"/>
        </w:rPr>
      </w:pPr>
      <w:r w:rsidRPr="00F73C29">
        <w:rPr>
          <w:lang w:eastAsia="de-CH"/>
        </w:rPr>
        <w:t xml:space="preserve">    Debug,</w:t>
      </w:r>
      <w:r>
        <w:rPr>
          <w:lang w:eastAsia="de-CH"/>
        </w:rPr>
        <w:t>//Debugnachricht</w:t>
      </w:r>
    </w:p>
    <w:p w:rsidR="00077A26" w:rsidRPr="007F4A6C" w:rsidRDefault="00077A26" w:rsidP="00077A26">
      <w:pPr>
        <w:pStyle w:val="Quellcode"/>
        <w:rPr>
          <w:lang w:eastAsia="de-CH"/>
        </w:rPr>
      </w:pPr>
      <w:r w:rsidRPr="00F73C29">
        <w:rPr>
          <w:lang w:eastAsia="de-CH"/>
        </w:rPr>
        <w:t xml:space="preserve">    </w:t>
      </w:r>
      <w:r w:rsidRPr="007F4A6C">
        <w:rPr>
          <w:lang w:eastAsia="de-CH"/>
        </w:rPr>
        <w:t>Info,</w:t>
      </w:r>
      <w:r>
        <w:rPr>
          <w:lang w:eastAsia="de-CH"/>
        </w:rPr>
        <w:t xml:space="preserve"> //Info-Nachricht, ggf. User anzeigen</w:t>
      </w:r>
    </w:p>
    <w:p w:rsidR="00077A26" w:rsidRPr="007F4A6C" w:rsidRDefault="00077A26" w:rsidP="00077A26">
      <w:pPr>
        <w:pStyle w:val="Quellcode"/>
        <w:rPr>
          <w:lang w:eastAsia="de-CH"/>
        </w:rPr>
      </w:pPr>
      <w:r w:rsidRPr="007F4A6C">
        <w:rPr>
          <w:lang w:eastAsia="de-CH"/>
        </w:rPr>
        <w:t xml:space="preserve">    Warn,</w:t>
      </w:r>
      <w:r>
        <w:rPr>
          <w:lang w:eastAsia="de-CH"/>
        </w:rPr>
        <w:t xml:space="preserve"> //Warnung, User anzuzeigen</w:t>
      </w:r>
    </w:p>
    <w:p w:rsidR="00077A26" w:rsidRPr="007F4A6C" w:rsidRDefault="00077A26" w:rsidP="00077A26">
      <w:pPr>
        <w:pStyle w:val="Quellcode"/>
        <w:rPr>
          <w:lang w:eastAsia="de-CH"/>
        </w:rPr>
      </w:pPr>
      <w:r w:rsidRPr="007F4A6C">
        <w:rPr>
          <w:lang w:eastAsia="de-CH"/>
        </w:rPr>
        <w:t xml:space="preserve">    Error,</w:t>
      </w:r>
      <w:r>
        <w:rPr>
          <w:lang w:eastAsia="de-CH"/>
        </w:rPr>
        <w:t>//Fehler, User anzuzeigen, zu loggen</w:t>
      </w:r>
    </w:p>
    <w:p w:rsidR="00077A26" w:rsidRPr="007F4A6C" w:rsidRDefault="00077A26" w:rsidP="00077A26">
      <w:pPr>
        <w:pStyle w:val="Quellcode"/>
        <w:rPr>
          <w:lang w:eastAsia="de-CH"/>
        </w:rPr>
      </w:pPr>
      <w:r w:rsidRPr="007F4A6C">
        <w:rPr>
          <w:lang w:eastAsia="de-CH"/>
        </w:rPr>
        <w:t xml:space="preserve">    Fatal,</w:t>
      </w:r>
      <w:r>
        <w:rPr>
          <w:lang w:eastAsia="de-CH"/>
        </w:rPr>
        <w:t>//technisches Problem, Administrative Lösung erforderlich</w:t>
      </w:r>
    </w:p>
    <w:p w:rsidR="00077A26" w:rsidRPr="007F4A6C" w:rsidRDefault="00077A26" w:rsidP="00077A26">
      <w:pPr>
        <w:pStyle w:val="Quellcode"/>
        <w:rPr>
          <w:lang w:eastAsia="de-CH"/>
        </w:rPr>
      </w:pPr>
      <w:r w:rsidRPr="007F4A6C">
        <w:rPr>
          <w:lang w:eastAsia="de-CH"/>
        </w:rPr>
        <w:t xml:space="preserve">  }</w:t>
      </w:r>
    </w:p>
    <w:p w:rsidR="00077A26" w:rsidRPr="007F4A6C" w:rsidRDefault="00077A26" w:rsidP="00077A26">
      <w:pPr>
        <w:autoSpaceDE w:val="0"/>
        <w:autoSpaceDN w:val="0"/>
        <w:adjustRightInd w:val="0"/>
        <w:jc w:val="left"/>
        <w:rPr>
          <w:rFonts w:ascii="Consolas" w:hAnsi="Consolas" w:cs="Consolas"/>
          <w:sz w:val="19"/>
          <w:szCs w:val="19"/>
          <w:lang w:val="en-US" w:eastAsia="de-CH"/>
        </w:rPr>
      </w:pPr>
    </w:p>
    <w:tbl>
      <w:tblPr>
        <w:tblStyle w:val="Tabellenraster"/>
        <w:tblW w:w="0" w:type="auto"/>
        <w:tblLook w:val="04A0" w:firstRow="1" w:lastRow="0" w:firstColumn="1" w:lastColumn="0" w:noHBand="0" w:noVBand="1"/>
      </w:tblPr>
      <w:tblGrid>
        <w:gridCol w:w="2850"/>
        <w:gridCol w:w="1589"/>
        <w:gridCol w:w="2564"/>
        <w:gridCol w:w="2072"/>
      </w:tblGrid>
      <w:tr w:rsidR="00077A26" w:rsidTr="002B287B">
        <w:tc>
          <w:tcPr>
            <w:tcW w:w="2933" w:type="dxa"/>
          </w:tcPr>
          <w:p w:rsidR="00077A26" w:rsidRDefault="00077A26" w:rsidP="002B287B">
            <w:pPr>
              <w:pStyle w:val="Text"/>
              <w:rPr>
                <w:rFonts w:asciiTheme="minorHAnsi" w:hAnsiTheme="minorHAnsi"/>
                <w:szCs w:val="22"/>
              </w:rPr>
            </w:pPr>
            <w:r>
              <w:rPr>
                <w:rFonts w:asciiTheme="minorHAnsi" w:hAnsiTheme="minorHAnsi"/>
                <w:szCs w:val="22"/>
              </w:rPr>
              <w:t>Klasse</w:t>
            </w: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Attribut</w:t>
            </w:r>
          </w:p>
        </w:tc>
        <w:tc>
          <w:tcPr>
            <w:tcW w:w="2633" w:type="dxa"/>
          </w:tcPr>
          <w:p w:rsidR="00077A26" w:rsidRDefault="00077A26" w:rsidP="002B287B">
            <w:pPr>
              <w:pStyle w:val="Text"/>
              <w:rPr>
                <w:rFonts w:asciiTheme="minorHAnsi" w:hAnsiTheme="minorHAnsi"/>
                <w:szCs w:val="22"/>
              </w:rPr>
            </w:pPr>
            <w:r>
              <w:rPr>
                <w:rFonts w:asciiTheme="minorHAnsi" w:hAnsiTheme="minorHAnsi"/>
                <w:szCs w:val="22"/>
              </w:rPr>
              <w:t>Typ</w:t>
            </w: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Beschreibung</w:t>
            </w:r>
          </w:p>
        </w:tc>
      </w:tr>
      <w:tr w:rsidR="00077A26" w:rsidTr="002B287B">
        <w:tc>
          <w:tcPr>
            <w:tcW w:w="2933" w:type="dxa"/>
          </w:tcPr>
          <w:p w:rsidR="00077A26" w:rsidRDefault="00260287" w:rsidP="002B287B">
            <w:pPr>
              <w:pStyle w:val="Text"/>
              <w:rPr>
                <w:rFonts w:asciiTheme="minorHAnsi" w:hAnsiTheme="minorHAnsi"/>
                <w:szCs w:val="22"/>
              </w:rPr>
            </w:pPr>
            <w:r>
              <w:rPr>
                <w:rFonts w:ascii="Consolas" w:hAnsi="Consolas" w:cs="Consolas"/>
                <w:color w:val="2B91AF"/>
                <w:sz w:val="19"/>
                <w:szCs w:val="19"/>
              </w:rPr>
              <w:t>&lt;Service-Rückgabetyp&gt;, abgeleitet von oBaseDto</w:t>
            </w:r>
          </w:p>
        </w:tc>
        <w:tc>
          <w:tcPr>
            <w:tcW w:w="1623" w:type="dxa"/>
          </w:tcPr>
          <w:p w:rsidR="00077A26" w:rsidRDefault="00077A26" w:rsidP="002B287B">
            <w:pPr>
              <w:pStyle w:val="Text"/>
              <w:rPr>
                <w:rFonts w:asciiTheme="minorHAnsi" w:hAnsiTheme="minorHAnsi"/>
                <w:szCs w:val="22"/>
              </w:rPr>
            </w:pPr>
          </w:p>
        </w:tc>
        <w:tc>
          <w:tcPr>
            <w:tcW w:w="2633" w:type="dxa"/>
          </w:tcPr>
          <w:p w:rsidR="00077A26" w:rsidRPr="001C6D39" w:rsidRDefault="00077A26" w:rsidP="002B287B">
            <w:pPr>
              <w:pStyle w:val="Text"/>
              <w:rPr>
                <w:rFonts w:ascii="Consolas" w:hAnsi="Consolas" w:cs="Consolas"/>
                <w:color w:val="2B91AF"/>
                <w:sz w:val="19"/>
                <w:szCs w:val="19"/>
                <w:highlight w:val="white"/>
              </w:rPr>
            </w:pPr>
          </w:p>
        </w:tc>
        <w:tc>
          <w:tcPr>
            <w:tcW w:w="2112" w:type="dxa"/>
          </w:tcPr>
          <w:p w:rsidR="00077A26" w:rsidRDefault="00077A26" w:rsidP="002B287B">
            <w:pPr>
              <w:pStyle w:val="Text"/>
              <w:rPr>
                <w:rFonts w:asciiTheme="minorHAnsi" w:hAnsiTheme="minorHAnsi"/>
                <w:szCs w:val="22"/>
              </w:rPr>
            </w:pP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message</w:t>
            </w:r>
          </w:p>
        </w:tc>
        <w:tc>
          <w:tcPr>
            <w:tcW w:w="2633" w:type="dxa"/>
          </w:tcPr>
          <w:p w:rsidR="00077A26" w:rsidRPr="001C6D39" w:rsidRDefault="00077A26" w:rsidP="002B287B">
            <w:pPr>
              <w:pStyle w:val="Text"/>
              <w:rPr>
                <w:rFonts w:ascii="Consolas" w:hAnsi="Consolas" w:cs="Consolas"/>
                <w:color w:val="2B91AF"/>
                <w:sz w:val="19"/>
                <w:szCs w:val="19"/>
                <w:highlight w:val="white"/>
              </w:rPr>
            </w:pPr>
            <w:r w:rsidRPr="001C6D39">
              <w:rPr>
                <w:rFonts w:ascii="Consolas" w:hAnsi="Consolas" w:cs="Consolas"/>
                <w:color w:val="2B91AF"/>
                <w:sz w:val="19"/>
                <w:szCs w:val="19"/>
                <w:highlight w:val="white"/>
              </w:rPr>
              <w:t>Message</w:t>
            </w: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Fehlerobjekt</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Message</w:t>
            </w:r>
          </w:p>
        </w:tc>
        <w:tc>
          <w:tcPr>
            <w:tcW w:w="1623" w:type="dxa"/>
          </w:tcPr>
          <w:p w:rsidR="00077A26" w:rsidRDefault="00077A26" w:rsidP="002B287B">
            <w:pPr>
              <w:pStyle w:val="Text"/>
              <w:rPr>
                <w:rFonts w:asciiTheme="minorHAnsi" w:hAnsiTheme="minorHAnsi"/>
                <w:szCs w:val="22"/>
              </w:rPr>
            </w:pPr>
          </w:p>
        </w:tc>
        <w:tc>
          <w:tcPr>
            <w:tcW w:w="2633" w:type="dxa"/>
          </w:tcPr>
          <w:p w:rsidR="00077A26" w:rsidRPr="001C6D39" w:rsidRDefault="00077A26" w:rsidP="002B287B">
            <w:pPr>
              <w:pStyle w:val="Text"/>
              <w:rPr>
                <w:rFonts w:ascii="Consolas" w:hAnsi="Consolas" w:cs="Consolas"/>
                <w:color w:val="2B91AF"/>
                <w:sz w:val="19"/>
                <w:szCs w:val="19"/>
                <w:highlight w:val="white"/>
              </w:rPr>
            </w:pPr>
          </w:p>
        </w:tc>
        <w:tc>
          <w:tcPr>
            <w:tcW w:w="2112" w:type="dxa"/>
          </w:tcPr>
          <w:p w:rsidR="00077A26" w:rsidRDefault="00077A26" w:rsidP="002B287B">
            <w:pPr>
              <w:pStyle w:val="Text"/>
              <w:rPr>
                <w:rFonts w:asciiTheme="minorHAnsi" w:hAnsiTheme="minorHAnsi"/>
                <w:szCs w:val="22"/>
              </w:rPr>
            </w:pP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code</w:t>
            </w:r>
          </w:p>
        </w:tc>
        <w:tc>
          <w:tcPr>
            <w:tcW w:w="2633" w:type="dxa"/>
          </w:tcPr>
          <w:p w:rsidR="00077A26" w:rsidRPr="001C6D39" w:rsidRDefault="00077A26" w:rsidP="002B287B">
            <w:pPr>
              <w:pStyle w:val="Text"/>
              <w:rPr>
                <w:rFonts w:ascii="Consolas" w:hAnsi="Consolas" w:cs="Consolas"/>
                <w:color w:val="2B91AF"/>
                <w:sz w:val="19"/>
                <w:szCs w:val="19"/>
                <w:highlight w:val="white"/>
              </w:rPr>
            </w:pPr>
            <w:r w:rsidRPr="001C6D39">
              <w:rPr>
                <w:rFonts w:ascii="Consolas" w:hAnsi="Consolas" w:cs="Consolas"/>
                <w:color w:val="2B91AF"/>
                <w:sz w:val="19"/>
                <w:szCs w:val="19"/>
                <w:highlight w:val="white"/>
              </w:rPr>
              <w:t>String</w:t>
            </w: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Fehlercode</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detail</w:t>
            </w:r>
          </w:p>
        </w:tc>
        <w:tc>
          <w:tcPr>
            <w:tcW w:w="2633" w:type="dxa"/>
          </w:tcPr>
          <w:p w:rsidR="00077A26" w:rsidRPr="001C6D39" w:rsidRDefault="00077A26" w:rsidP="002B287B">
            <w:pPr>
              <w:pStyle w:val="Text"/>
              <w:rPr>
                <w:rFonts w:ascii="Consolas" w:hAnsi="Consolas" w:cs="Consolas"/>
                <w:color w:val="2B91AF"/>
                <w:sz w:val="19"/>
                <w:szCs w:val="19"/>
                <w:highlight w:val="white"/>
              </w:rPr>
            </w:pPr>
            <w:r w:rsidRPr="001C6D39">
              <w:rPr>
                <w:rFonts w:ascii="Consolas" w:hAnsi="Consolas" w:cs="Consolas"/>
                <w:color w:val="2B91AF"/>
                <w:sz w:val="19"/>
                <w:szCs w:val="19"/>
                <w:highlight w:val="white"/>
              </w:rPr>
              <w:t>String</w:t>
            </w: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Fehlerdetail</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duration</w:t>
            </w:r>
          </w:p>
        </w:tc>
        <w:tc>
          <w:tcPr>
            <w:tcW w:w="2633" w:type="dxa"/>
          </w:tcPr>
          <w:p w:rsidR="00077A26" w:rsidRPr="001C6D39" w:rsidRDefault="00077A26" w:rsidP="002B287B">
            <w:pPr>
              <w:pStyle w:val="Text"/>
              <w:rPr>
                <w:rFonts w:ascii="Consolas" w:hAnsi="Consolas" w:cs="Consolas"/>
                <w:color w:val="2B91AF"/>
                <w:sz w:val="19"/>
                <w:szCs w:val="19"/>
                <w:highlight w:val="white"/>
              </w:rPr>
            </w:pPr>
            <w:r w:rsidRPr="001C6D39">
              <w:rPr>
                <w:rFonts w:ascii="Consolas" w:hAnsi="Consolas" w:cs="Consolas"/>
                <w:color w:val="2B91AF"/>
                <w:sz w:val="19"/>
                <w:szCs w:val="19"/>
                <w:highlight w:val="white"/>
              </w:rPr>
              <w:t>long</w:t>
            </w: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Laufzeit ms</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message</w:t>
            </w:r>
          </w:p>
        </w:tc>
        <w:tc>
          <w:tcPr>
            <w:tcW w:w="2633" w:type="dxa"/>
          </w:tcPr>
          <w:p w:rsidR="00077A26" w:rsidRPr="001C6D39" w:rsidRDefault="00077A26" w:rsidP="002B287B">
            <w:pPr>
              <w:pStyle w:val="Text"/>
              <w:rPr>
                <w:rFonts w:ascii="Consolas" w:hAnsi="Consolas" w:cs="Consolas"/>
                <w:color w:val="2B91AF"/>
                <w:sz w:val="19"/>
                <w:szCs w:val="19"/>
                <w:highlight w:val="white"/>
              </w:rPr>
            </w:pPr>
            <w:r w:rsidRPr="001C6D39">
              <w:rPr>
                <w:rFonts w:ascii="Consolas" w:hAnsi="Consolas" w:cs="Consolas"/>
                <w:color w:val="2B91AF"/>
                <w:sz w:val="19"/>
                <w:szCs w:val="19"/>
                <w:highlight w:val="white"/>
              </w:rPr>
              <w:t>String</w:t>
            </w: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Fehlernachricht</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stacktrace</w:t>
            </w:r>
          </w:p>
        </w:tc>
        <w:tc>
          <w:tcPr>
            <w:tcW w:w="2633" w:type="dxa"/>
          </w:tcPr>
          <w:p w:rsidR="00077A26" w:rsidRPr="001C6D39" w:rsidRDefault="00077A26" w:rsidP="002B287B">
            <w:pPr>
              <w:pStyle w:val="Text"/>
              <w:rPr>
                <w:rFonts w:ascii="Consolas" w:hAnsi="Consolas" w:cs="Consolas"/>
                <w:color w:val="2B91AF"/>
                <w:sz w:val="19"/>
                <w:szCs w:val="19"/>
                <w:highlight w:val="white"/>
              </w:rPr>
            </w:pPr>
            <w:r w:rsidRPr="001C6D39">
              <w:rPr>
                <w:rFonts w:ascii="Consolas" w:hAnsi="Consolas" w:cs="Consolas"/>
                <w:color w:val="2B91AF"/>
                <w:sz w:val="19"/>
                <w:szCs w:val="19"/>
                <w:highlight w:val="white"/>
              </w:rPr>
              <w:t>String</w:t>
            </w: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Fehlerstack</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type</w:t>
            </w:r>
          </w:p>
        </w:tc>
        <w:tc>
          <w:tcPr>
            <w:tcW w:w="2633" w:type="dxa"/>
          </w:tcPr>
          <w:p w:rsidR="00077A26" w:rsidRPr="001C6D39" w:rsidRDefault="00077A26" w:rsidP="002B287B">
            <w:pPr>
              <w:pStyle w:val="Text"/>
              <w:rPr>
                <w:rFonts w:ascii="Consolas" w:hAnsi="Consolas" w:cs="Consolas"/>
                <w:color w:val="2B91AF"/>
                <w:sz w:val="19"/>
                <w:szCs w:val="19"/>
                <w:highlight w:val="white"/>
              </w:rPr>
            </w:pPr>
            <w:r w:rsidRPr="001C6D39">
              <w:rPr>
                <w:rFonts w:ascii="Consolas" w:hAnsi="Consolas" w:cs="Consolas"/>
                <w:color w:val="2B91AF"/>
                <w:sz w:val="19"/>
                <w:szCs w:val="19"/>
                <w:highlight w:val="white"/>
              </w:rPr>
              <w:t>MessageType</w:t>
            </w: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Fehlertyp</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MessageType</w:t>
            </w:r>
          </w:p>
        </w:tc>
        <w:tc>
          <w:tcPr>
            <w:tcW w:w="1623" w:type="dxa"/>
          </w:tcPr>
          <w:p w:rsidR="00077A26" w:rsidRDefault="00077A26" w:rsidP="002B287B">
            <w:pPr>
              <w:pStyle w:val="Text"/>
              <w:rPr>
                <w:rFonts w:asciiTheme="minorHAnsi" w:hAnsiTheme="minorHAnsi"/>
                <w:szCs w:val="22"/>
              </w:rPr>
            </w:pPr>
          </w:p>
        </w:tc>
        <w:tc>
          <w:tcPr>
            <w:tcW w:w="2633" w:type="dxa"/>
          </w:tcPr>
          <w:p w:rsidR="00077A26" w:rsidRPr="001C6D39" w:rsidRDefault="00077A26" w:rsidP="002B287B">
            <w:pPr>
              <w:pStyle w:val="Text"/>
              <w:rPr>
                <w:rFonts w:ascii="Consolas" w:hAnsi="Consolas" w:cs="Consolas"/>
                <w:color w:val="2B91AF"/>
                <w:sz w:val="19"/>
                <w:szCs w:val="19"/>
                <w:highlight w:val="white"/>
              </w:rPr>
            </w:pPr>
            <w:r>
              <w:rPr>
                <w:rFonts w:asciiTheme="minorHAnsi" w:hAnsiTheme="minorHAnsi"/>
                <w:szCs w:val="22"/>
              </w:rPr>
              <w:t>Enumeration</w:t>
            </w:r>
          </w:p>
        </w:tc>
        <w:tc>
          <w:tcPr>
            <w:tcW w:w="2112" w:type="dxa"/>
          </w:tcPr>
          <w:p w:rsidR="00077A26" w:rsidRDefault="00077A26" w:rsidP="002B287B">
            <w:pPr>
              <w:pStyle w:val="Text"/>
              <w:rPr>
                <w:rFonts w:asciiTheme="minorHAnsi" w:hAnsiTheme="minorHAnsi"/>
                <w:szCs w:val="22"/>
              </w:rPr>
            </w:pP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None</w:t>
            </w:r>
          </w:p>
        </w:tc>
        <w:tc>
          <w:tcPr>
            <w:tcW w:w="2633" w:type="dxa"/>
          </w:tcPr>
          <w:p w:rsidR="00077A26" w:rsidRPr="001C6D39" w:rsidRDefault="00077A26" w:rsidP="002B287B">
            <w:pPr>
              <w:pStyle w:val="Text"/>
              <w:rPr>
                <w:rFonts w:ascii="Consolas" w:hAnsi="Consolas" w:cs="Consolas"/>
                <w:color w:val="2B91AF"/>
                <w:sz w:val="19"/>
                <w:szCs w:val="19"/>
                <w:highlight w:val="white"/>
              </w:rPr>
            </w:pP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Kein Fehler</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Debug</w:t>
            </w:r>
          </w:p>
        </w:tc>
        <w:tc>
          <w:tcPr>
            <w:tcW w:w="2633" w:type="dxa"/>
          </w:tcPr>
          <w:p w:rsidR="00077A26" w:rsidRPr="001C6D39" w:rsidRDefault="00077A26" w:rsidP="002B287B">
            <w:pPr>
              <w:pStyle w:val="Text"/>
              <w:rPr>
                <w:rFonts w:ascii="Consolas" w:hAnsi="Consolas" w:cs="Consolas"/>
                <w:color w:val="2B91AF"/>
                <w:sz w:val="19"/>
                <w:szCs w:val="19"/>
                <w:highlight w:val="white"/>
              </w:rPr>
            </w:pP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Debug-Nachricht</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Info</w:t>
            </w:r>
          </w:p>
        </w:tc>
        <w:tc>
          <w:tcPr>
            <w:tcW w:w="2633" w:type="dxa"/>
          </w:tcPr>
          <w:p w:rsidR="00077A26" w:rsidRPr="001C6D39" w:rsidRDefault="00077A26" w:rsidP="002B287B">
            <w:pPr>
              <w:pStyle w:val="Text"/>
              <w:rPr>
                <w:rFonts w:ascii="Consolas" w:hAnsi="Consolas" w:cs="Consolas"/>
                <w:color w:val="2B91AF"/>
                <w:sz w:val="19"/>
                <w:szCs w:val="19"/>
                <w:highlight w:val="white"/>
              </w:rPr>
            </w:pP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Info-Nachricht</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Warn</w:t>
            </w:r>
          </w:p>
        </w:tc>
        <w:tc>
          <w:tcPr>
            <w:tcW w:w="2633" w:type="dxa"/>
          </w:tcPr>
          <w:p w:rsidR="00077A26" w:rsidRPr="001C6D39" w:rsidRDefault="00077A26" w:rsidP="002B287B">
            <w:pPr>
              <w:pStyle w:val="Text"/>
              <w:rPr>
                <w:rFonts w:ascii="Consolas" w:hAnsi="Consolas" w:cs="Consolas"/>
                <w:color w:val="2B91AF"/>
                <w:sz w:val="19"/>
                <w:szCs w:val="19"/>
                <w:highlight w:val="white"/>
              </w:rPr>
            </w:pP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Warnung</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Error</w:t>
            </w:r>
          </w:p>
        </w:tc>
        <w:tc>
          <w:tcPr>
            <w:tcW w:w="2633" w:type="dxa"/>
          </w:tcPr>
          <w:p w:rsidR="00077A26" w:rsidRPr="001C6D39" w:rsidRDefault="00077A26" w:rsidP="002B287B">
            <w:pPr>
              <w:pStyle w:val="Text"/>
              <w:rPr>
                <w:rFonts w:ascii="Consolas" w:hAnsi="Consolas" w:cs="Consolas"/>
                <w:color w:val="2B91AF"/>
                <w:sz w:val="19"/>
                <w:szCs w:val="19"/>
                <w:highlight w:val="white"/>
              </w:rPr>
            </w:pP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Aufruf fehlgeschlagen</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Fatal</w:t>
            </w:r>
          </w:p>
        </w:tc>
        <w:tc>
          <w:tcPr>
            <w:tcW w:w="2633" w:type="dxa"/>
          </w:tcPr>
          <w:p w:rsidR="00077A26" w:rsidRPr="001C6D39" w:rsidRDefault="00077A26" w:rsidP="002B287B">
            <w:pPr>
              <w:pStyle w:val="Text"/>
              <w:rPr>
                <w:rFonts w:ascii="Consolas" w:hAnsi="Consolas" w:cs="Consolas"/>
                <w:color w:val="2B91AF"/>
                <w:sz w:val="19"/>
                <w:szCs w:val="19"/>
                <w:highlight w:val="white"/>
              </w:rPr>
            </w:pP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technischer Fehler</w:t>
            </w:r>
          </w:p>
        </w:tc>
      </w:tr>
    </w:tbl>
    <w:p w:rsidR="00077A26" w:rsidRPr="00077A26" w:rsidRDefault="00077A26" w:rsidP="00077A26"/>
    <w:p w:rsidR="008A2CE8" w:rsidRDefault="008A2CE8" w:rsidP="00081B0E">
      <w:pPr>
        <w:pStyle w:val="berschrift2"/>
      </w:pPr>
      <w:bookmarkStart w:id="19" w:name="_Toc472332696"/>
      <w:r>
        <w:t>Logging</w:t>
      </w:r>
      <w:bookmarkEnd w:id="19"/>
    </w:p>
    <w:p w:rsidR="00081B0E" w:rsidRPr="000307BC" w:rsidRDefault="00081B0E" w:rsidP="00081B0E"/>
    <w:p w:rsidR="00077A26" w:rsidRDefault="00077A26">
      <w:pPr>
        <w:jc w:val="left"/>
        <w:rPr>
          <w:rFonts w:cs="Arial"/>
          <w:b/>
          <w:bCs/>
          <w:color w:val="595959" w:themeColor="text1" w:themeTint="A6"/>
          <w:kern w:val="32"/>
          <w:sz w:val="28"/>
          <w:szCs w:val="32"/>
        </w:rPr>
      </w:pPr>
      <w:r>
        <w:lastRenderedPageBreak/>
        <w:t>Jeder Webservice ist in der Lage, ein- und ausgehende SOAP-Nachrichten bei bedarf mitzuloggen. Dieses Logging kann zur Laufzeit des Services aktiviert/deaktiviert werden (Einstellung in CFG SETUP.NET/LOG)</w:t>
      </w:r>
    </w:p>
    <w:p w:rsidR="008A2CE8" w:rsidRDefault="008A2CE8" w:rsidP="005C4EBC">
      <w:pPr>
        <w:pStyle w:val="berschrift1"/>
      </w:pPr>
      <w:bookmarkStart w:id="20" w:name="_Toc472332697"/>
      <w:r>
        <w:t>Endpunkte</w:t>
      </w:r>
      <w:r w:rsidR="00EF703F">
        <w:t xml:space="preserve"> BOS</w:t>
      </w:r>
      <w:bookmarkEnd w:id="20"/>
    </w:p>
    <w:p w:rsidR="00F84EDC" w:rsidRDefault="00F84EDC" w:rsidP="00F84EDC">
      <w:pPr>
        <w:pStyle w:val="berschrift2"/>
      </w:pPr>
      <w:bookmarkStart w:id="21" w:name="_Toc472332698"/>
      <w:r>
        <w:t>AuskunftService</w:t>
      </w:r>
      <w:r w:rsidR="00EF703F">
        <w:t xml:space="preserve"> (EAI)</w:t>
      </w:r>
      <w:bookmarkEnd w:id="21"/>
    </w:p>
    <w:p w:rsidR="00EF703F" w:rsidRDefault="00EF703F" w:rsidP="00EF703F">
      <w:r>
        <w:t>Serviceendpunkt für Zusammenfassung von Methoden die für Aufrufe von Auskunfteien und externen Systemen benötigt werden.</w:t>
      </w:r>
      <w:r w:rsidR="00C848A9">
        <w:t xml:space="preserve"> Dieser Service ist über Interop aus OpenLease aufrufbar.</w:t>
      </w:r>
    </w:p>
    <w:p w:rsidR="00EF703F" w:rsidRDefault="00EF703F" w:rsidP="00EF703F">
      <w:pPr>
        <w:pStyle w:val="berschrift3"/>
      </w:pPr>
      <w:bookmarkStart w:id="22" w:name="_Toc472332699"/>
      <w:r>
        <w:t>Sequenzbeispiel für AuskunftService</w:t>
      </w:r>
      <w:bookmarkEnd w:id="22"/>
    </w:p>
    <w:p w:rsidR="009C614F" w:rsidRDefault="009C614F" w:rsidP="009C614F">
      <w:pPr>
        <w:pStyle w:val="berschrift3"/>
      </w:pPr>
      <w:bookmarkStart w:id="23" w:name="_Toc472332700"/>
      <w:r>
        <w:t>doAuskunft</w:t>
      </w:r>
      <w:bookmarkEnd w:id="23"/>
    </w:p>
    <w:p w:rsidR="009C614F" w:rsidRDefault="009C614F" w:rsidP="009C614F">
      <w:pPr>
        <w:pStyle w:val="berschrift4"/>
      </w:pPr>
      <w:bookmarkStart w:id="24" w:name="_Toc472332701"/>
      <w:r>
        <w:t>WebService Beschreibung</w:t>
      </w:r>
      <w:bookmarkEnd w:id="24"/>
    </w:p>
    <w:p w:rsidR="009C614F" w:rsidRDefault="00DA5BEE" w:rsidP="009C614F">
      <w:r>
        <w:t>Diese Methode</w:t>
      </w:r>
      <w:r w:rsidR="009C614F">
        <w:t xml:space="preserve"> ruf</w:t>
      </w:r>
      <w:r>
        <w:t>t</w:t>
      </w:r>
      <w:r w:rsidR="009C614F">
        <w:t xml:space="preserve"> für einen vorab in der DB abgelegten Auskunftssatz die passenden internen Methoden für externe Systeme oder Auskunftteien auf und legt die Antworten wieder in der DB ab.</w:t>
      </w:r>
    </w:p>
    <w:p w:rsidR="009C614F" w:rsidRDefault="009C614F" w:rsidP="009C614F"/>
    <w:p w:rsidR="009C614F" w:rsidRDefault="009C614F" w:rsidP="009C614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C614F" w:rsidRDefault="009C614F" w:rsidP="009C614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Die Methode instantiiert die im Auskunfttypen angegebene ServiceFacade und ruft deren Methode doAuskunft auf</w:t>
      </w:r>
    </w:p>
    <w:p w:rsidR="009C614F" w:rsidRDefault="009C614F" w:rsidP="009C614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C614F" w:rsidRDefault="009C614F" w:rsidP="009C614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name="sysAuskunft"&gt;</w:t>
      </w:r>
      <w:r>
        <w:rPr>
          <w:rFonts w:ascii="Consolas" w:hAnsi="Consolas" w:cs="Consolas"/>
          <w:color w:val="008000"/>
          <w:sz w:val="19"/>
          <w:szCs w:val="19"/>
          <w:highlight w:val="white"/>
        </w:rPr>
        <w:t>Datenbank ID des Auskunftssatzes</w:t>
      </w:r>
      <w:r>
        <w:rPr>
          <w:rFonts w:ascii="Consolas" w:hAnsi="Consolas" w:cs="Consolas"/>
          <w:color w:val="808080"/>
          <w:sz w:val="19"/>
          <w:szCs w:val="19"/>
          <w:highlight w:val="white"/>
        </w:rPr>
        <w:t>&lt;/param&gt;</w:t>
      </w:r>
    </w:p>
    <w:p w:rsidR="009C614F" w:rsidRPr="009C614F" w:rsidRDefault="009C614F" w:rsidP="009C614F">
      <w:pPr>
        <w:autoSpaceDE w:val="0"/>
        <w:autoSpaceDN w:val="0"/>
        <w:adjustRightInd w:val="0"/>
        <w:jc w:val="left"/>
        <w:rPr>
          <w:rFonts w:ascii="Consolas" w:hAnsi="Consolas" w:cs="Consolas"/>
          <w:color w:val="000000"/>
          <w:sz w:val="19"/>
          <w:szCs w:val="19"/>
          <w:highlight w:val="white"/>
          <w:lang w:val="en-US"/>
        </w:rPr>
      </w:pPr>
      <w:r w:rsidRPr="009C614F">
        <w:rPr>
          <w:rFonts w:ascii="Consolas" w:hAnsi="Consolas" w:cs="Consolas"/>
          <w:color w:val="808080"/>
          <w:sz w:val="19"/>
          <w:szCs w:val="19"/>
          <w:highlight w:val="white"/>
          <w:lang w:val="en-US"/>
        </w:rPr>
        <w:t>///</w:t>
      </w:r>
      <w:r w:rsidRPr="009C614F">
        <w:rPr>
          <w:rFonts w:ascii="Consolas" w:hAnsi="Consolas" w:cs="Consolas"/>
          <w:color w:val="008000"/>
          <w:sz w:val="19"/>
          <w:szCs w:val="19"/>
          <w:highlight w:val="white"/>
          <w:lang w:val="en-US"/>
        </w:rPr>
        <w:t xml:space="preserve"> </w:t>
      </w:r>
      <w:r w:rsidRPr="009C614F">
        <w:rPr>
          <w:rFonts w:ascii="Consolas" w:hAnsi="Consolas" w:cs="Consolas"/>
          <w:color w:val="808080"/>
          <w:sz w:val="19"/>
          <w:szCs w:val="19"/>
          <w:highlight w:val="white"/>
          <w:lang w:val="en-US"/>
        </w:rPr>
        <w:t>&lt;returns&gt;</w:t>
      </w:r>
      <w:r w:rsidRPr="009C614F">
        <w:rPr>
          <w:rFonts w:ascii="Consolas" w:hAnsi="Consolas" w:cs="Consolas"/>
          <w:color w:val="008000"/>
          <w:sz w:val="19"/>
          <w:szCs w:val="19"/>
          <w:highlight w:val="white"/>
          <w:lang w:val="en-US"/>
        </w:rPr>
        <w:t>oMessagingDto (Success = true, Failure = false)</w:t>
      </w:r>
      <w:r w:rsidRPr="009C614F">
        <w:rPr>
          <w:rFonts w:ascii="Consolas" w:hAnsi="Consolas" w:cs="Consolas"/>
          <w:color w:val="808080"/>
          <w:sz w:val="19"/>
          <w:szCs w:val="19"/>
          <w:highlight w:val="white"/>
          <w:lang w:val="en-US"/>
        </w:rPr>
        <w:t>&lt;/returns&gt;</w:t>
      </w:r>
    </w:p>
    <w:p w:rsidR="009C614F" w:rsidRPr="00A7642C" w:rsidRDefault="009C614F" w:rsidP="009C614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9C614F" w:rsidRPr="009C614F" w:rsidRDefault="009C614F" w:rsidP="009C614F">
      <w:pPr>
        <w:rPr>
          <w:lang w:val="en-US"/>
        </w:rPr>
      </w:pPr>
      <w:r w:rsidRPr="00A7642C">
        <w:rPr>
          <w:rFonts w:ascii="Consolas" w:hAnsi="Consolas" w:cs="Consolas"/>
          <w:color w:val="2B91AF"/>
          <w:sz w:val="19"/>
          <w:szCs w:val="19"/>
          <w:highlight w:val="white"/>
          <w:lang w:val="en-US"/>
        </w:rPr>
        <w:t>oMessagingDto</w:t>
      </w:r>
      <w:r w:rsidRPr="00A7642C">
        <w:rPr>
          <w:rFonts w:ascii="Consolas" w:hAnsi="Consolas" w:cs="Consolas"/>
          <w:color w:val="000000"/>
          <w:sz w:val="19"/>
          <w:szCs w:val="19"/>
          <w:highlight w:val="white"/>
          <w:lang w:val="en-US"/>
        </w:rPr>
        <w:t xml:space="preserve"> doAuskunft(</w:t>
      </w:r>
      <w:r w:rsidRPr="00A7642C">
        <w:rPr>
          <w:rFonts w:ascii="Consolas" w:hAnsi="Consolas" w:cs="Consolas"/>
          <w:color w:val="0000FF"/>
          <w:sz w:val="19"/>
          <w:szCs w:val="19"/>
          <w:highlight w:val="white"/>
          <w:lang w:val="en-US"/>
        </w:rPr>
        <w:t>long</w:t>
      </w:r>
      <w:r w:rsidRPr="00A7642C">
        <w:rPr>
          <w:rFonts w:ascii="Consolas" w:hAnsi="Consolas" w:cs="Consolas"/>
          <w:color w:val="000000"/>
          <w:sz w:val="19"/>
          <w:szCs w:val="19"/>
          <w:highlight w:val="white"/>
          <w:lang w:val="en-US"/>
        </w:rPr>
        <w:t xml:space="preserve"> sysAuskunft);</w:t>
      </w:r>
    </w:p>
    <w:p w:rsidR="009C614F" w:rsidRDefault="009C614F" w:rsidP="009C614F">
      <w:pPr>
        <w:pStyle w:val="berschrift5"/>
      </w:pPr>
      <w:bookmarkStart w:id="25" w:name="_Toc472332702"/>
      <w:r>
        <w:t>Inputstruktur</w:t>
      </w:r>
      <w:bookmarkEnd w:id="25"/>
    </w:p>
    <w:tbl>
      <w:tblPr>
        <w:tblStyle w:val="Tabellenraster"/>
        <w:tblW w:w="0" w:type="auto"/>
        <w:tblLook w:val="04A0" w:firstRow="1" w:lastRow="0" w:firstColumn="1" w:lastColumn="0" w:noHBand="0" w:noVBand="1"/>
      </w:tblPr>
      <w:tblGrid>
        <w:gridCol w:w="2852"/>
        <w:gridCol w:w="1505"/>
        <w:gridCol w:w="1727"/>
        <w:gridCol w:w="1810"/>
        <w:gridCol w:w="1181"/>
      </w:tblGrid>
      <w:tr w:rsidR="009C614F" w:rsidTr="0047601F">
        <w:tc>
          <w:tcPr>
            <w:tcW w:w="2852" w:type="dxa"/>
          </w:tcPr>
          <w:p w:rsidR="009C614F" w:rsidRDefault="009C614F" w:rsidP="009C614F">
            <w:pPr>
              <w:pStyle w:val="Text"/>
              <w:rPr>
                <w:rFonts w:asciiTheme="minorHAnsi" w:hAnsiTheme="minorHAnsi"/>
                <w:szCs w:val="22"/>
              </w:rPr>
            </w:pPr>
          </w:p>
          <w:p w:rsidR="009C614F" w:rsidRDefault="009C614F" w:rsidP="009C614F">
            <w:pPr>
              <w:pStyle w:val="Text"/>
              <w:rPr>
                <w:rFonts w:asciiTheme="minorHAnsi" w:hAnsiTheme="minorHAnsi"/>
                <w:szCs w:val="22"/>
              </w:rPr>
            </w:pPr>
          </w:p>
          <w:p w:rsidR="009C614F" w:rsidRDefault="009C614F" w:rsidP="009C614F">
            <w:pPr>
              <w:pStyle w:val="Text"/>
              <w:rPr>
                <w:rFonts w:asciiTheme="minorHAnsi" w:hAnsiTheme="minorHAnsi"/>
                <w:szCs w:val="22"/>
              </w:rPr>
            </w:pPr>
            <w:r>
              <w:rPr>
                <w:rFonts w:asciiTheme="minorHAnsi" w:hAnsiTheme="minorHAnsi"/>
                <w:szCs w:val="22"/>
              </w:rPr>
              <w:t>Klasse</w:t>
            </w:r>
          </w:p>
        </w:tc>
        <w:tc>
          <w:tcPr>
            <w:tcW w:w="1505" w:type="dxa"/>
          </w:tcPr>
          <w:p w:rsidR="009C614F" w:rsidRDefault="009C614F" w:rsidP="009C614F">
            <w:pPr>
              <w:pStyle w:val="Text"/>
              <w:rPr>
                <w:rFonts w:asciiTheme="minorHAnsi" w:hAnsiTheme="minorHAnsi"/>
                <w:szCs w:val="22"/>
              </w:rPr>
            </w:pPr>
            <w:r>
              <w:rPr>
                <w:rFonts w:asciiTheme="minorHAnsi" w:hAnsiTheme="minorHAnsi"/>
                <w:szCs w:val="22"/>
              </w:rPr>
              <w:t>Attribut</w:t>
            </w:r>
          </w:p>
        </w:tc>
        <w:tc>
          <w:tcPr>
            <w:tcW w:w="1727" w:type="dxa"/>
          </w:tcPr>
          <w:p w:rsidR="009C614F" w:rsidRDefault="009C614F" w:rsidP="009C614F">
            <w:pPr>
              <w:pStyle w:val="Text"/>
              <w:rPr>
                <w:rFonts w:asciiTheme="minorHAnsi" w:hAnsiTheme="minorHAnsi"/>
                <w:szCs w:val="22"/>
              </w:rPr>
            </w:pPr>
            <w:r>
              <w:rPr>
                <w:rFonts w:asciiTheme="minorHAnsi" w:hAnsiTheme="minorHAnsi"/>
                <w:szCs w:val="22"/>
              </w:rPr>
              <w:t>Typ</w:t>
            </w:r>
          </w:p>
        </w:tc>
        <w:tc>
          <w:tcPr>
            <w:tcW w:w="1810" w:type="dxa"/>
          </w:tcPr>
          <w:p w:rsidR="009C614F" w:rsidRDefault="009C614F" w:rsidP="009C614F">
            <w:pPr>
              <w:pStyle w:val="Text"/>
              <w:rPr>
                <w:rFonts w:asciiTheme="minorHAnsi" w:hAnsiTheme="minorHAnsi"/>
                <w:szCs w:val="22"/>
              </w:rPr>
            </w:pPr>
            <w:r>
              <w:rPr>
                <w:rFonts w:asciiTheme="minorHAnsi" w:hAnsiTheme="minorHAnsi"/>
                <w:szCs w:val="22"/>
              </w:rPr>
              <w:t>Beschreibung</w:t>
            </w:r>
          </w:p>
        </w:tc>
        <w:tc>
          <w:tcPr>
            <w:tcW w:w="1181" w:type="dxa"/>
          </w:tcPr>
          <w:p w:rsidR="009C614F" w:rsidRDefault="009C614F" w:rsidP="009C614F">
            <w:pPr>
              <w:pStyle w:val="Text"/>
              <w:rPr>
                <w:rFonts w:asciiTheme="minorHAnsi" w:hAnsiTheme="minorHAnsi"/>
                <w:szCs w:val="22"/>
              </w:rPr>
            </w:pPr>
            <w:r>
              <w:rPr>
                <w:rFonts w:asciiTheme="minorHAnsi" w:hAnsiTheme="minorHAnsi"/>
                <w:szCs w:val="22"/>
              </w:rPr>
              <w:t>Required</w:t>
            </w:r>
          </w:p>
        </w:tc>
      </w:tr>
      <w:tr w:rsidR="009C614F" w:rsidTr="0047601F">
        <w:tc>
          <w:tcPr>
            <w:tcW w:w="2852" w:type="dxa"/>
          </w:tcPr>
          <w:p w:rsidR="009C614F" w:rsidRDefault="00491172" w:rsidP="009C614F">
            <w:pPr>
              <w:pStyle w:val="Text"/>
              <w:rPr>
                <w:rFonts w:asciiTheme="minorHAnsi" w:hAnsiTheme="minorHAnsi"/>
                <w:szCs w:val="22"/>
              </w:rPr>
            </w:pPr>
            <w:r>
              <w:rPr>
                <w:rFonts w:ascii="Consolas" w:hAnsi="Consolas" w:cs="Consolas"/>
                <w:color w:val="2B91AF"/>
                <w:sz w:val="19"/>
                <w:szCs w:val="19"/>
                <w:lang w:val="de-DE" w:eastAsia="de-CH"/>
              </w:rPr>
              <w:t>long</w:t>
            </w:r>
          </w:p>
        </w:tc>
        <w:tc>
          <w:tcPr>
            <w:tcW w:w="1505" w:type="dxa"/>
          </w:tcPr>
          <w:p w:rsidR="009C614F" w:rsidRDefault="00491172" w:rsidP="009C614F">
            <w:pPr>
              <w:pStyle w:val="Text"/>
              <w:rPr>
                <w:rFonts w:asciiTheme="minorHAnsi" w:hAnsiTheme="minorHAnsi"/>
                <w:szCs w:val="22"/>
              </w:rPr>
            </w:pPr>
            <w:r>
              <w:rPr>
                <w:rFonts w:asciiTheme="minorHAnsi" w:hAnsiTheme="minorHAnsi"/>
                <w:szCs w:val="22"/>
              </w:rPr>
              <w:t>sysAuskunft</w:t>
            </w:r>
          </w:p>
        </w:tc>
        <w:tc>
          <w:tcPr>
            <w:tcW w:w="1727" w:type="dxa"/>
          </w:tcPr>
          <w:p w:rsidR="009C614F" w:rsidRDefault="00491172" w:rsidP="009C614F">
            <w:pPr>
              <w:pStyle w:val="Text"/>
              <w:rPr>
                <w:rFonts w:asciiTheme="minorHAnsi" w:hAnsiTheme="minorHAnsi"/>
                <w:szCs w:val="22"/>
              </w:rPr>
            </w:pPr>
            <w:r>
              <w:rPr>
                <w:rFonts w:asciiTheme="minorHAnsi" w:hAnsiTheme="minorHAnsi"/>
                <w:szCs w:val="22"/>
              </w:rPr>
              <w:t>Long</w:t>
            </w:r>
          </w:p>
        </w:tc>
        <w:tc>
          <w:tcPr>
            <w:tcW w:w="1810" w:type="dxa"/>
          </w:tcPr>
          <w:p w:rsidR="009C614F" w:rsidRDefault="00491172" w:rsidP="009C614F">
            <w:pPr>
              <w:pStyle w:val="Text"/>
              <w:rPr>
                <w:rFonts w:asciiTheme="minorHAnsi" w:hAnsiTheme="minorHAnsi"/>
                <w:szCs w:val="22"/>
              </w:rPr>
            </w:pPr>
            <w:r>
              <w:rPr>
                <w:rFonts w:asciiTheme="minorHAnsi" w:hAnsiTheme="minorHAnsi"/>
                <w:szCs w:val="22"/>
              </w:rPr>
              <w:t>Auskunft-ID</w:t>
            </w:r>
          </w:p>
        </w:tc>
        <w:tc>
          <w:tcPr>
            <w:tcW w:w="1181" w:type="dxa"/>
          </w:tcPr>
          <w:p w:rsidR="009C614F" w:rsidRDefault="009C614F" w:rsidP="009C614F">
            <w:pPr>
              <w:pStyle w:val="Text"/>
              <w:rPr>
                <w:rFonts w:asciiTheme="minorHAnsi" w:hAnsiTheme="minorHAnsi"/>
                <w:szCs w:val="22"/>
              </w:rPr>
            </w:pPr>
            <w:r>
              <w:rPr>
                <w:rFonts w:asciiTheme="minorHAnsi" w:hAnsiTheme="minorHAnsi"/>
                <w:szCs w:val="22"/>
              </w:rPr>
              <w:t>x</w:t>
            </w:r>
          </w:p>
        </w:tc>
      </w:tr>
    </w:tbl>
    <w:p w:rsidR="009C614F" w:rsidRDefault="009C614F" w:rsidP="009C614F">
      <w:pPr>
        <w:pStyle w:val="Text"/>
      </w:pPr>
    </w:p>
    <w:p w:rsidR="009C614F" w:rsidRDefault="009C614F" w:rsidP="009C614F">
      <w:pPr>
        <w:pStyle w:val="berschrift5"/>
      </w:pPr>
      <w:bookmarkStart w:id="26" w:name="_Toc472332703"/>
      <w:r>
        <w:t>Rückgabestruktur</w:t>
      </w:r>
      <w:bookmarkEnd w:id="26"/>
    </w:p>
    <w:tbl>
      <w:tblPr>
        <w:tblStyle w:val="Tabellenraster"/>
        <w:tblW w:w="0" w:type="auto"/>
        <w:tblLook w:val="04A0" w:firstRow="1" w:lastRow="0" w:firstColumn="1" w:lastColumn="0" w:noHBand="0" w:noVBand="1"/>
      </w:tblPr>
      <w:tblGrid>
        <w:gridCol w:w="2882"/>
        <w:gridCol w:w="1604"/>
        <w:gridCol w:w="2564"/>
        <w:gridCol w:w="2025"/>
      </w:tblGrid>
      <w:tr w:rsidR="009C614F" w:rsidTr="0047601F">
        <w:tc>
          <w:tcPr>
            <w:tcW w:w="2882" w:type="dxa"/>
          </w:tcPr>
          <w:p w:rsidR="009C614F" w:rsidRDefault="009C614F" w:rsidP="009C614F">
            <w:pPr>
              <w:pStyle w:val="Text"/>
              <w:rPr>
                <w:rFonts w:asciiTheme="minorHAnsi" w:hAnsiTheme="minorHAnsi"/>
                <w:szCs w:val="22"/>
              </w:rPr>
            </w:pPr>
            <w:r>
              <w:rPr>
                <w:rFonts w:asciiTheme="minorHAnsi" w:hAnsiTheme="minorHAnsi"/>
                <w:szCs w:val="22"/>
              </w:rPr>
              <w:t>Klasse</w:t>
            </w:r>
          </w:p>
        </w:tc>
        <w:tc>
          <w:tcPr>
            <w:tcW w:w="1604" w:type="dxa"/>
          </w:tcPr>
          <w:p w:rsidR="009C614F" w:rsidRDefault="009C614F" w:rsidP="009C614F">
            <w:pPr>
              <w:pStyle w:val="Text"/>
              <w:rPr>
                <w:rFonts w:asciiTheme="minorHAnsi" w:hAnsiTheme="minorHAnsi"/>
                <w:szCs w:val="22"/>
              </w:rPr>
            </w:pPr>
            <w:r>
              <w:rPr>
                <w:rFonts w:asciiTheme="minorHAnsi" w:hAnsiTheme="minorHAnsi"/>
                <w:szCs w:val="22"/>
              </w:rPr>
              <w:t>Attribut</w:t>
            </w:r>
          </w:p>
        </w:tc>
        <w:tc>
          <w:tcPr>
            <w:tcW w:w="2564" w:type="dxa"/>
          </w:tcPr>
          <w:p w:rsidR="009C614F" w:rsidRDefault="009C614F" w:rsidP="009C614F">
            <w:pPr>
              <w:pStyle w:val="Text"/>
              <w:rPr>
                <w:rFonts w:asciiTheme="minorHAnsi" w:hAnsiTheme="minorHAnsi"/>
                <w:szCs w:val="22"/>
              </w:rPr>
            </w:pPr>
            <w:r>
              <w:rPr>
                <w:rFonts w:asciiTheme="minorHAnsi" w:hAnsiTheme="minorHAnsi"/>
                <w:szCs w:val="22"/>
              </w:rPr>
              <w:t>Typ</w:t>
            </w:r>
          </w:p>
        </w:tc>
        <w:tc>
          <w:tcPr>
            <w:tcW w:w="2025" w:type="dxa"/>
          </w:tcPr>
          <w:p w:rsidR="009C614F" w:rsidRDefault="009C614F" w:rsidP="009C614F">
            <w:pPr>
              <w:pStyle w:val="Text"/>
              <w:rPr>
                <w:rFonts w:asciiTheme="minorHAnsi" w:hAnsiTheme="minorHAnsi"/>
                <w:szCs w:val="22"/>
              </w:rPr>
            </w:pPr>
            <w:r>
              <w:rPr>
                <w:rFonts w:asciiTheme="minorHAnsi" w:hAnsiTheme="minorHAnsi"/>
                <w:szCs w:val="22"/>
              </w:rPr>
              <w:t>Beschreibung</w:t>
            </w:r>
          </w:p>
        </w:tc>
      </w:tr>
      <w:tr w:rsidR="009C614F" w:rsidTr="0047601F">
        <w:tc>
          <w:tcPr>
            <w:tcW w:w="2882" w:type="dxa"/>
          </w:tcPr>
          <w:p w:rsidR="009C614F" w:rsidRDefault="0047601F" w:rsidP="009C614F">
            <w:pPr>
              <w:pStyle w:val="Text"/>
              <w:rPr>
                <w:rFonts w:asciiTheme="minorHAnsi" w:hAnsiTheme="minorHAnsi"/>
                <w:szCs w:val="22"/>
              </w:rPr>
            </w:pPr>
            <w:r>
              <w:rPr>
                <w:rFonts w:ascii="Consolas" w:hAnsi="Consolas" w:cs="Consolas"/>
                <w:color w:val="2B91AF"/>
                <w:sz w:val="19"/>
                <w:szCs w:val="19"/>
                <w:highlight w:val="white"/>
              </w:rPr>
              <w:t>oMessagingDto</w:t>
            </w:r>
          </w:p>
        </w:tc>
        <w:tc>
          <w:tcPr>
            <w:tcW w:w="1604" w:type="dxa"/>
          </w:tcPr>
          <w:p w:rsidR="009C614F" w:rsidRDefault="009C614F" w:rsidP="009C614F">
            <w:pPr>
              <w:pStyle w:val="Text"/>
              <w:rPr>
                <w:rFonts w:asciiTheme="minorHAnsi" w:hAnsiTheme="minorHAnsi"/>
                <w:szCs w:val="22"/>
              </w:rPr>
            </w:pPr>
          </w:p>
        </w:tc>
        <w:tc>
          <w:tcPr>
            <w:tcW w:w="2564" w:type="dxa"/>
          </w:tcPr>
          <w:p w:rsidR="009C614F" w:rsidRDefault="009C614F" w:rsidP="009C614F">
            <w:pPr>
              <w:pStyle w:val="Text"/>
              <w:rPr>
                <w:rFonts w:asciiTheme="minorHAnsi" w:hAnsiTheme="minorHAnsi"/>
                <w:szCs w:val="22"/>
              </w:rPr>
            </w:pPr>
          </w:p>
        </w:tc>
        <w:tc>
          <w:tcPr>
            <w:tcW w:w="2025" w:type="dxa"/>
          </w:tcPr>
          <w:p w:rsidR="009C614F" w:rsidRDefault="009C614F" w:rsidP="009C614F">
            <w:pPr>
              <w:pStyle w:val="Text"/>
              <w:rPr>
                <w:rFonts w:asciiTheme="minorHAnsi" w:hAnsiTheme="minorHAnsi"/>
                <w:szCs w:val="22"/>
              </w:rPr>
            </w:pPr>
          </w:p>
        </w:tc>
      </w:tr>
      <w:tr w:rsidR="009C614F" w:rsidTr="0047601F">
        <w:tc>
          <w:tcPr>
            <w:tcW w:w="2882" w:type="dxa"/>
          </w:tcPr>
          <w:p w:rsidR="009C614F" w:rsidRDefault="009C614F" w:rsidP="009C614F">
            <w:pPr>
              <w:pStyle w:val="Text"/>
              <w:rPr>
                <w:rFonts w:ascii="Consolas" w:hAnsi="Consolas" w:cs="Consolas"/>
                <w:color w:val="2B91AF"/>
                <w:sz w:val="19"/>
                <w:szCs w:val="19"/>
                <w:highlight w:val="white"/>
                <w:lang w:val="de-DE" w:eastAsia="de-CH"/>
              </w:rPr>
            </w:pPr>
          </w:p>
        </w:tc>
        <w:tc>
          <w:tcPr>
            <w:tcW w:w="1604" w:type="dxa"/>
          </w:tcPr>
          <w:p w:rsidR="009C614F" w:rsidRDefault="00491172" w:rsidP="009C614F">
            <w:pPr>
              <w:pStyle w:val="Text"/>
              <w:rPr>
                <w:rFonts w:asciiTheme="minorHAnsi" w:hAnsiTheme="minorHAnsi"/>
                <w:szCs w:val="22"/>
              </w:rPr>
            </w:pPr>
            <w:r>
              <w:rPr>
                <w:rFonts w:ascii="Consolas" w:hAnsi="Consolas" w:cs="Consolas"/>
                <w:color w:val="000000"/>
                <w:sz w:val="19"/>
                <w:szCs w:val="19"/>
                <w:highlight w:val="white"/>
              </w:rPr>
              <w:t>Output</w:t>
            </w:r>
          </w:p>
        </w:tc>
        <w:tc>
          <w:tcPr>
            <w:tcW w:w="2564" w:type="dxa"/>
          </w:tcPr>
          <w:p w:rsidR="009C614F" w:rsidRDefault="00326D9E" w:rsidP="009C614F">
            <w:pPr>
              <w:pStyle w:val="Text"/>
              <w:rPr>
                <w:rFonts w:asciiTheme="minorHAnsi" w:hAnsiTheme="minorHAnsi"/>
                <w:szCs w:val="22"/>
              </w:rPr>
            </w:pPr>
            <w:r>
              <w:rPr>
                <w:rFonts w:asciiTheme="minorHAnsi" w:hAnsiTheme="minorHAnsi"/>
                <w:szCs w:val="22"/>
              </w:rPr>
              <w:t>Bool</w:t>
            </w:r>
          </w:p>
        </w:tc>
        <w:tc>
          <w:tcPr>
            <w:tcW w:w="2025" w:type="dxa"/>
          </w:tcPr>
          <w:p w:rsidR="009C614F" w:rsidRDefault="00326D9E" w:rsidP="009C614F">
            <w:pPr>
              <w:pStyle w:val="Text"/>
              <w:rPr>
                <w:rFonts w:asciiTheme="minorHAnsi" w:hAnsiTheme="minorHAnsi"/>
                <w:szCs w:val="22"/>
              </w:rPr>
            </w:pPr>
            <w:r>
              <w:rPr>
                <w:rFonts w:asciiTheme="minorHAnsi" w:hAnsiTheme="minorHAnsi"/>
                <w:szCs w:val="22"/>
              </w:rPr>
              <w:t>Anzeige von Erfolg/Mißerfolg (false)</w:t>
            </w:r>
          </w:p>
        </w:tc>
      </w:tr>
    </w:tbl>
    <w:p w:rsidR="0047601F" w:rsidRDefault="0047601F" w:rsidP="0047601F">
      <w:pPr>
        <w:pStyle w:val="berschrift4"/>
      </w:pPr>
      <w:bookmarkStart w:id="27" w:name="_Toc472332704"/>
      <w:r>
        <w:t>SOAP Beispiel</w:t>
      </w:r>
      <w:bookmarkEnd w:id="27"/>
    </w:p>
    <w:p w:rsidR="0047601F" w:rsidRDefault="0047601F" w:rsidP="0047601F">
      <w:pPr>
        <w:pStyle w:val="berschrift5"/>
      </w:pPr>
      <w:bookmarkStart w:id="28" w:name="_Toc472332705"/>
      <w:r>
        <w:t>Request:</w:t>
      </w:r>
      <w:bookmarkEnd w:id="28"/>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29" w:name="_Toc472332706"/>
      <w:r>
        <w:t>Response</w:t>
      </w:r>
      <w:bookmarkEnd w:id="29"/>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7601F" w:rsidP="0047601F">
      <w:pPr>
        <w:pStyle w:val="berschrift3"/>
      </w:pPr>
      <w:bookmarkStart w:id="30" w:name="_Toc472332707"/>
      <w:r w:rsidRPr="0047601F">
        <w:t>EurotaxGetForecast</w:t>
      </w:r>
      <w:bookmarkEnd w:id="30"/>
    </w:p>
    <w:p w:rsidR="0047601F" w:rsidRDefault="0047601F" w:rsidP="0047601F">
      <w:pPr>
        <w:pStyle w:val="berschrift4"/>
      </w:pPr>
      <w:bookmarkStart w:id="31" w:name="_Toc472332708"/>
      <w:r>
        <w:t>WebService Beschreibung</w:t>
      </w:r>
      <w:bookmarkEnd w:id="31"/>
    </w:p>
    <w:p w:rsidR="0047601F" w:rsidRDefault="00DA5BEE" w:rsidP="0047601F">
      <w:r>
        <w:t>Diese Methode ruft ohne vorrige Speicherung der Daten direkt den EurotaxForecastService auf und liefert die Daten an den Client zurück.</w:t>
      </w:r>
    </w:p>
    <w:p w:rsidR="0047601F" w:rsidRDefault="0047601F" w:rsidP="0047601F"/>
    <w:p w:rsidR="0047601F" w:rsidRDefault="0047601F" w:rsidP="0047601F">
      <w:pPr>
        <w:autoSpaceDE w:val="0"/>
        <w:autoSpaceDN w:val="0"/>
        <w:adjustRightInd w:val="0"/>
        <w:jc w:val="left"/>
        <w:rPr>
          <w:rFonts w:ascii="Consolas" w:hAnsi="Consolas" w:cs="Consolas"/>
          <w:color w:val="000000"/>
          <w:sz w:val="19"/>
          <w:szCs w:val="19"/>
          <w:highlight w:val="white"/>
        </w:rPr>
      </w:pP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DA5BEE">
        <w:rPr>
          <w:rFonts w:ascii="Consolas" w:hAnsi="Consolas" w:cs="Consolas"/>
          <w:color w:val="000000"/>
          <w:sz w:val="19"/>
          <w:szCs w:val="19"/>
          <w:highlight w:val="white"/>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Eurotax GetForecast Auskunft einholen</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&lt;param name="input"&gt;</w:t>
      </w:r>
      <w:r w:rsidRPr="0047601F">
        <w:rPr>
          <w:rFonts w:ascii="Consolas" w:hAnsi="Consolas" w:cs="Consolas"/>
          <w:color w:val="008000"/>
          <w:sz w:val="19"/>
          <w:szCs w:val="19"/>
          <w:highlight w:val="white"/>
          <w:lang w:val="en-US"/>
        </w:rPr>
        <w:t>iEurotaxDto</w:t>
      </w:r>
      <w:r w:rsidRPr="0047601F">
        <w:rPr>
          <w:rFonts w:ascii="Consolas" w:hAnsi="Consolas" w:cs="Consolas"/>
          <w:color w:val="808080"/>
          <w:sz w:val="19"/>
          <w:szCs w:val="19"/>
          <w:highlight w:val="white"/>
          <w:lang w:val="en-US"/>
        </w:rPr>
        <w:t>&lt;/param&gt;</w:t>
      </w:r>
    </w:p>
    <w:p w:rsidR="0047601F" w:rsidRPr="00A7642C"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oEurotaxDto</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 xml:space="preserve">        </w:t>
      </w:r>
    </w:p>
    <w:p w:rsidR="0047601F" w:rsidRPr="00A7642C" w:rsidRDefault="0047601F" w:rsidP="0047601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47601F" w:rsidP="0047601F">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oEurotaxGetForecastDto</w:t>
      </w:r>
      <w:r w:rsidRPr="00A7642C">
        <w:rPr>
          <w:rFonts w:ascii="Consolas" w:hAnsi="Consolas" w:cs="Consolas"/>
          <w:color w:val="000000"/>
          <w:sz w:val="19"/>
          <w:szCs w:val="19"/>
          <w:highlight w:val="white"/>
          <w:lang w:val="en-US"/>
        </w:rPr>
        <w:t xml:space="preserve"> EurotaxGetForecast(</w:t>
      </w:r>
      <w:r w:rsidRPr="00A7642C">
        <w:rPr>
          <w:rFonts w:ascii="Consolas" w:hAnsi="Consolas" w:cs="Consolas"/>
          <w:color w:val="2B91AF"/>
          <w:sz w:val="19"/>
          <w:szCs w:val="19"/>
          <w:highlight w:val="white"/>
          <w:lang w:val="en-US"/>
        </w:rPr>
        <w:t>iEurotaxGetForecastDto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32" w:name="_Toc472332709"/>
      <w:r>
        <w:t>Inputstruktur</w:t>
      </w:r>
      <w:bookmarkEnd w:id="32"/>
    </w:p>
    <w:tbl>
      <w:tblPr>
        <w:tblStyle w:val="Tabellenraster"/>
        <w:tblW w:w="0" w:type="auto"/>
        <w:tblLook w:val="04A0" w:firstRow="1" w:lastRow="0" w:firstColumn="1" w:lastColumn="0" w:noHBand="0" w:noVBand="1"/>
      </w:tblPr>
      <w:tblGrid>
        <w:gridCol w:w="2845"/>
        <w:gridCol w:w="1517"/>
        <w:gridCol w:w="1725"/>
        <w:gridCol w:w="1809"/>
        <w:gridCol w:w="1179"/>
      </w:tblGrid>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Klasse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Attribut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Typ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Beschreibung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Required</w:t>
            </w:r>
            <w:r w:rsidRPr="00491172">
              <w:rPr>
                <w:rFonts w:ascii="Times New Roman" w:hAnsi="Times New Roman"/>
                <w:sz w:val="24"/>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Consolas" w:hAnsi="Consolas" w:cs="Consolas"/>
                <w:color w:val="2B91AF"/>
                <w:sz w:val="19"/>
                <w:szCs w:val="19"/>
                <w:lang w:eastAsia="de-CH"/>
              </w:rPr>
              <w:t xml:space="preserve">iEurotaxGetForecastDto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CurrentMileageValue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Nullable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Aktueller Kilometerstand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EstimatedAnnualMileageValue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uint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jährliche Laufleistung in Kilometer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ForecastPeriodFrom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string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Laufzeit von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ForecastPeriodUntil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string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Laufzeit bis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ISOCountryCode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ISOcountryType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enum von countryCodes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lastRenderedPageBreak/>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ISOCurrencyCode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ISOcurrencyType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enum von currencyCodes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ISOLanguageCode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ISOlanguageType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enum von languageCodes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NationalVehicleCode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long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Natcode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RegistrationDate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DateTime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Erstzulassung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sysobtyp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long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Natcode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TotalListPriceOfEquipment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double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TotalListPriceOfEquipment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bl>
    <w:p w:rsidR="0047601F" w:rsidRDefault="0047601F" w:rsidP="0047601F">
      <w:pPr>
        <w:pStyle w:val="Text"/>
      </w:pPr>
    </w:p>
    <w:p w:rsidR="0047601F" w:rsidRDefault="0047601F" w:rsidP="0047601F">
      <w:pPr>
        <w:pStyle w:val="berschrift5"/>
      </w:pPr>
      <w:bookmarkStart w:id="33" w:name="_Toc472332710"/>
      <w:r>
        <w:t>Rückgabestruktur</w:t>
      </w:r>
      <w:bookmarkEnd w:id="33"/>
    </w:p>
    <w:tbl>
      <w:tblPr>
        <w:tblW w:w="83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76"/>
        <w:gridCol w:w="2097"/>
        <w:gridCol w:w="1613"/>
        <w:gridCol w:w="2122"/>
      </w:tblGrid>
      <w:tr w:rsidR="00564DB4" w:rsidRPr="00491172" w:rsidTr="00564DB4">
        <w:tc>
          <w:tcPr>
            <w:tcW w:w="2476"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Klasse </w:t>
            </w:r>
          </w:p>
        </w:tc>
        <w:tc>
          <w:tcPr>
            <w:tcW w:w="2097"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Attribut </w:t>
            </w:r>
          </w:p>
        </w:tc>
        <w:tc>
          <w:tcPr>
            <w:tcW w:w="1613"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Typ </w:t>
            </w:r>
          </w:p>
        </w:tc>
        <w:tc>
          <w:tcPr>
            <w:tcW w:w="2122"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Beschreibung </w:t>
            </w:r>
          </w:p>
        </w:tc>
      </w:tr>
      <w:tr w:rsidR="00564DB4" w:rsidRPr="00491172" w:rsidTr="00564DB4">
        <w:tc>
          <w:tcPr>
            <w:tcW w:w="2476"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Consolas" w:hAnsi="Consolas" w:cs="Consolas"/>
                <w:color w:val="2B91AF"/>
                <w:sz w:val="19"/>
                <w:szCs w:val="19"/>
                <w:lang w:eastAsia="de-CH"/>
              </w:rPr>
              <w:t xml:space="preserve">oEurotaxGetForecastDto </w:t>
            </w:r>
          </w:p>
        </w:tc>
        <w:tc>
          <w:tcPr>
            <w:tcW w:w="2097"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613"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2122"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564DB4" w:rsidRPr="00491172" w:rsidTr="00564DB4">
        <w:tc>
          <w:tcPr>
            <w:tcW w:w="2476"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2097"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EurotaxForecastList </w:t>
            </w:r>
          </w:p>
        </w:tc>
        <w:tc>
          <w:tcPr>
            <w:tcW w:w="1613"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List </w:t>
            </w:r>
          </w:p>
        </w:tc>
        <w:tc>
          <w:tcPr>
            <w:tcW w:w="2122"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List of EurotaxForecastDto </w:t>
            </w:r>
          </w:p>
        </w:tc>
      </w:tr>
      <w:tr w:rsidR="00564DB4" w:rsidRPr="00491172" w:rsidTr="00564DB4">
        <w:tc>
          <w:tcPr>
            <w:tcW w:w="2476"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2097"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source </w:t>
            </w:r>
          </w:p>
        </w:tc>
        <w:tc>
          <w:tcPr>
            <w:tcW w:w="1613"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EurotaxSource </w:t>
            </w:r>
          </w:p>
        </w:tc>
        <w:tc>
          <w:tcPr>
            <w:tcW w:w="2122"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true when data comes from internal rv tables </w:t>
            </w:r>
          </w:p>
        </w:tc>
      </w:tr>
    </w:tbl>
    <w:p w:rsidR="0047601F" w:rsidRDefault="0047601F" w:rsidP="0047601F">
      <w:pPr>
        <w:pStyle w:val="berschrift4"/>
      </w:pPr>
      <w:bookmarkStart w:id="34" w:name="_Toc472332711"/>
      <w:r>
        <w:t>SOAP Beispiel</w:t>
      </w:r>
      <w:bookmarkEnd w:id="34"/>
    </w:p>
    <w:p w:rsidR="0047601F" w:rsidRDefault="0047601F" w:rsidP="0047601F">
      <w:pPr>
        <w:pStyle w:val="berschrift5"/>
      </w:pPr>
      <w:bookmarkStart w:id="35" w:name="_Toc472332712"/>
      <w:r>
        <w:t>Request:</w:t>
      </w:r>
      <w:bookmarkEnd w:id="35"/>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36" w:name="_Toc472332713"/>
      <w:r>
        <w:t>Response</w:t>
      </w:r>
      <w:bookmarkEnd w:id="36"/>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lastRenderedPageBreak/>
        <w:t>&lt;/soap:Envelope&gt;</w:t>
      </w:r>
    </w:p>
    <w:p w:rsidR="0047601F" w:rsidRDefault="0047601F" w:rsidP="0047601F">
      <w:pPr>
        <w:pStyle w:val="berschrift3"/>
      </w:pPr>
      <w:bookmarkStart w:id="37" w:name="_Toc472332714"/>
      <w:r w:rsidRPr="0047601F">
        <w:t>EurotaxGetRemo</w:t>
      </w:r>
      <w:bookmarkEnd w:id="37"/>
    </w:p>
    <w:p w:rsidR="0047601F" w:rsidRDefault="0047601F" w:rsidP="0047601F">
      <w:pPr>
        <w:pStyle w:val="berschrift4"/>
      </w:pPr>
      <w:bookmarkStart w:id="38" w:name="_Toc472332715"/>
      <w:r>
        <w:t>WebService Beschreibung</w:t>
      </w:r>
      <w:bookmarkEnd w:id="38"/>
    </w:p>
    <w:p w:rsidR="0047601F" w:rsidRDefault="00DA5BEE" w:rsidP="0047601F">
      <w:r>
        <w:t>Dies Methode ruft die Eurotax Forecast Informationen ab und berücksicht vorab hinterlegte Wertegruppen und Korrekturen.</w:t>
      </w:r>
    </w:p>
    <w:p w:rsidR="0047601F" w:rsidRDefault="0047601F" w:rsidP="0047601F"/>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DA5BEE">
        <w:rPr>
          <w:rFonts w:ascii="Consolas" w:hAnsi="Consolas" w:cs="Consolas"/>
          <w:color w:val="000000"/>
          <w:sz w:val="19"/>
          <w:szCs w:val="19"/>
          <w:highlight w:val="white"/>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Eurotax GetForecast Auskunft einholen</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&lt;param name="input"&gt;</w:t>
      </w:r>
      <w:r w:rsidRPr="0047601F">
        <w:rPr>
          <w:rFonts w:ascii="Consolas" w:hAnsi="Consolas" w:cs="Consolas"/>
          <w:color w:val="008000"/>
          <w:sz w:val="19"/>
          <w:szCs w:val="19"/>
          <w:highlight w:val="white"/>
          <w:lang w:val="en-US"/>
        </w:rPr>
        <w:t>iEurotaxDto</w:t>
      </w:r>
      <w:r w:rsidRPr="0047601F">
        <w:rPr>
          <w:rFonts w:ascii="Consolas" w:hAnsi="Consolas" w:cs="Consolas"/>
          <w:color w:val="808080"/>
          <w:sz w:val="19"/>
          <w:szCs w:val="19"/>
          <w:highlight w:val="white"/>
          <w:lang w:val="en-US"/>
        </w:rPr>
        <w:t>&lt;/param&gt;</w:t>
      </w:r>
    </w:p>
    <w:p w:rsidR="0047601F" w:rsidRPr="00A7642C"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oEurotaxDto</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 xml:space="preserve">        </w:t>
      </w:r>
    </w:p>
    <w:p w:rsidR="0047601F" w:rsidRPr="00A7642C" w:rsidRDefault="0047601F" w:rsidP="0047601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47601F" w:rsidP="0047601F">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oEurotaxGetForecastDto</w:t>
      </w:r>
      <w:r w:rsidRPr="00A7642C">
        <w:rPr>
          <w:rFonts w:ascii="Consolas" w:hAnsi="Consolas" w:cs="Consolas"/>
          <w:color w:val="000000"/>
          <w:sz w:val="19"/>
          <w:szCs w:val="19"/>
          <w:highlight w:val="white"/>
          <w:lang w:val="en-US"/>
        </w:rPr>
        <w:t xml:space="preserve"> EurotaxGetRemo(</w:t>
      </w:r>
      <w:r w:rsidRPr="00A7642C">
        <w:rPr>
          <w:rFonts w:ascii="Consolas" w:hAnsi="Consolas" w:cs="Consolas"/>
          <w:color w:val="2B91AF"/>
          <w:sz w:val="19"/>
          <w:szCs w:val="19"/>
          <w:highlight w:val="white"/>
          <w:lang w:val="en-US"/>
        </w:rPr>
        <w:t>iEurotaxGetForecastDto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39" w:name="_Toc472332716"/>
      <w:r>
        <w:t>Inputstruktur</w:t>
      </w:r>
      <w:bookmarkEnd w:id="3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5"/>
        <w:gridCol w:w="1517"/>
        <w:gridCol w:w="1723"/>
        <w:gridCol w:w="1809"/>
        <w:gridCol w:w="1181"/>
      </w:tblGrid>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Required</w:t>
            </w:r>
            <w:r w:rsidRPr="00326D9E">
              <w:rPr>
                <w:rFonts w:ascii="Times New Roman" w:hAnsi="Times New Roman"/>
                <w:sz w:val="24"/>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Consolas" w:hAnsi="Consolas" w:cs="Consolas"/>
                <w:color w:val="2B91AF"/>
                <w:sz w:val="19"/>
                <w:szCs w:val="19"/>
                <w:lang w:eastAsia="de-CH"/>
              </w:rPr>
              <w:t xml:space="preserve">iEurotaxGetForecastDto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CurrentMileageValue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Nullable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Aktueller Kilometerstand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EstimatedAnnualMileageValue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uint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jährliche Laufleistung in Kilometer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ForecastPeriodFrom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Laufzeit von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ForecastPeriodUntil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Laufzeit bis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ISOCountryCode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ISOcountryType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enum von countryCodes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ISOCurrencyCode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ISOcurrencyType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enum von currencyCodes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ISOLanguageCode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ISOlanguageType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enum von languageCodes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NationalVehicleCode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Natcode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RegistrationDate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DateTime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Erstzulassung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sysobtyp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Natcode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TotalListPriceOfEquipment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TotalListPriceOfEquipment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bl>
    <w:p w:rsidR="0047601F" w:rsidRDefault="0047601F" w:rsidP="0047601F">
      <w:pPr>
        <w:pStyle w:val="Text"/>
      </w:pPr>
    </w:p>
    <w:p w:rsidR="0047601F" w:rsidRDefault="0047601F" w:rsidP="0047601F">
      <w:pPr>
        <w:pStyle w:val="berschrift5"/>
      </w:pPr>
      <w:bookmarkStart w:id="40" w:name="_Toc472332717"/>
      <w:r>
        <w:t>Rückgabestruktur</w:t>
      </w:r>
      <w:bookmarkEnd w:id="40"/>
    </w:p>
    <w:p w:rsidR="00326D9E" w:rsidRDefault="00326D9E" w:rsidP="00326D9E"/>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Beschreibung </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Consolas" w:hAnsi="Consolas" w:cs="Consolas"/>
                <w:color w:val="2B91AF"/>
                <w:sz w:val="19"/>
                <w:szCs w:val="19"/>
                <w:lang w:eastAsia="de-CH"/>
              </w:rPr>
              <w:t xml:space="preserve">oEurotaxGetForecastDto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EurotaxForecastList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List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List of EurotaxForecastDto </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source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EurotaxSource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true when data comes from internal rv tables </w:t>
            </w:r>
          </w:p>
        </w:tc>
      </w:tr>
    </w:tbl>
    <w:p w:rsidR="0047601F" w:rsidRDefault="0047601F" w:rsidP="0047601F">
      <w:pPr>
        <w:pStyle w:val="berschrift4"/>
      </w:pPr>
      <w:bookmarkStart w:id="41" w:name="_Toc472332718"/>
      <w:r>
        <w:t>SOAP Beispiel</w:t>
      </w:r>
      <w:bookmarkEnd w:id="41"/>
    </w:p>
    <w:p w:rsidR="0047601F" w:rsidRDefault="0047601F" w:rsidP="0047601F">
      <w:pPr>
        <w:pStyle w:val="berschrift5"/>
      </w:pPr>
      <w:bookmarkStart w:id="42" w:name="_Toc472332719"/>
      <w:r>
        <w:t>Request:</w:t>
      </w:r>
      <w:bookmarkEnd w:id="42"/>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43" w:name="_Toc472332720"/>
      <w:r>
        <w:t>Response</w:t>
      </w:r>
      <w:bookmarkEnd w:id="43"/>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7601F" w:rsidP="0047601F">
      <w:pPr>
        <w:pStyle w:val="berschrift3"/>
      </w:pPr>
      <w:bookmarkStart w:id="44" w:name="_Toc472332721"/>
      <w:r w:rsidRPr="0047601F">
        <w:t>EurotaxGetValuation</w:t>
      </w:r>
      <w:bookmarkEnd w:id="44"/>
    </w:p>
    <w:p w:rsidR="0047601F" w:rsidRDefault="0047601F" w:rsidP="0047601F">
      <w:pPr>
        <w:pStyle w:val="berschrift4"/>
      </w:pPr>
      <w:bookmarkStart w:id="45" w:name="_Toc472332722"/>
      <w:r>
        <w:t>WebService Beschreibung</w:t>
      </w:r>
      <w:bookmarkEnd w:id="45"/>
    </w:p>
    <w:p w:rsidR="0047601F" w:rsidRDefault="00DA5BEE" w:rsidP="0047601F">
      <w:r>
        <w:t>Diese Methode ruft direkt die Eurotaxdienste der Fahrzeugvaluation auf.</w:t>
      </w:r>
    </w:p>
    <w:p w:rsidR="0047601F" w:rsidRDefault="0047601F" w:rsidP="0047601F"/>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DA5BEE">
        <w:rPr>
          <w:rFonts w:ascii="Consolas" w:hAnsi="Consolas" w:cs="Consolas"/>
          <w:color w:val="000000"/>
          <w:sz w:val="19"/>
          <w:szCs w:val="19"/>
          <w:highlight w:val="white"/>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Eurotax GetValuation Auskunft einholen</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&lt;param name="input"&gt;</w:t>
      </w:r>
      <w:r w:rsidRPr="0047601F">
        <w:rPr>
          <w:rFonts w:ascii="Consolas" w:hAnsi="Consolas" w:cs="Consolas"/>
          <w:color w:val="008000"/>
          <w:sz w:val="19"/>
          <w:szCs w:val="19"/>
          <w:highlight w:val="white"/>
          <w:lang w:val="en-US"/>
        </w:rPr>
        <w:t>iEurotaxDto</w:t>
      </w:r>
      <w:r w:rsidRPr="0047601F">
        <w:rPr>
          <w:rFonts w:ascii="Consolas" w:hAnsi="Consolas" w:cs="Consolas"/>
          <w:color w:val="808080"/>
          <w:sz w:val="19"/>
          <w:szCs w:val="19"/>
          <w:highlight w:val="white"/>
          <w:lang w:val="en-US"/>
        </w:rPr>
        <w:t>&lt;/param&gt;</w:t>
      </w:r>
    </w:p>
    <w:p w:rsidR="0047601F" w:rsidRPr="00A7642C"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oEurotaxDto</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 xml:space="preserve">        </w:t>
      </w:r>
    </w:p>
    <w:p w:rsidR="0047601F" w:rsidRPr="00A7642C" w:rsidRDefault="0047601F" w:rsidP="0047601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47601F" w:rsidP="0047601F">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oEurotaxGetValuationDto</w:t>
      </w:r>
      <w:r w:rsidRPr="00A7642C">
        <w:rPr>
          <w:rFonts w:ascii="Consolas" w:hAnsi="Consolas" w:cs="Consolas"/>
          <w:color w:val="000000"/>
          <w:sz w:val="19"/>
          <w:szCs w:val="19"/>
          <w:highlight w:val="white"/>
          <w:lang w:val="en-US"/>
        </w:rPr>
        <w:t xml:space="preserve"> EurotaxGetValuation(</w:t>
      </w:r>
      <w:r w:rsidRPr="00A7642C">
        <w:rPr>
          <w:rFonts w:ascii="Consolas" w:hAnsi="Consolas" w:cs="Consolas"/>
          <w:color w:val="2B91AF"/>
          <w:sz w:val="19"/>
          <w:szCs w:val="19"/>
          <w:highlight w:val="white"/>
          <w:lang w:val="en-US"/>
        </w:rPr>
        <w:t>iEurotaxGetValuationDto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46" w:name="_Toc472332723"/>
      <w:r>
        <w:lastRenderedPageBreak/>
        <w:t>Inputstruktur</w:t>
      </w:r>
      <w:bookmarkEnd w:id="4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Required</w:t>
            </w:r>
            <w:r w:rsidRPr="00326D9E">
              <w:rPr>
                <w:rFonts w:ascii="Times New Roman" w:hAnsi="Times New Roman"/>
                <w:sz w:val="24"/>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Consolas" w:hAnsi="Consolas" w:cs="Consolas"/>
                <w:color w:val="2B91AF"/>
                <w:sz w:val="19"/>
                <w:szCs w:val="19"/>
                <w:lang w:eastAsia="de-CH"/>
              </w:rPr>
              <w:t xml:space="preserve">iEurotaxGetValuationDto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ISOCountryCode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ISOcountryType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enum von countryCodes (GetValuation)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ISOCurrencyCode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ISOcurrencyType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enum von currencyCodes (GetValuation)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ISOLanguageCode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ISOlanguageType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enum von languageCodes (GetValuation)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Mileage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Mileage (GetValuation)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NationalVehicleCode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Natcode (GetValuation)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RegistrationDate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DateTime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Erstzulassung (GetValuation)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sysobtyp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sysobtyp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bl>
    <w:p w:rsidR="00326D9E" w:rsidRDefault="00326D9E" w:rsidP="00326D9E">
      <w:pPr>
        <w:spacing w:before="100" w:beforeAutospacing="1" w:after="100" w:afterAutospacing="1"/>
        <w:jc w:val="left"/>
      </w:pPr>
      <w:r w:rsidRPr="00326D9E">
        <w:rPr>
          <w:rFonts w:ascii="Times New Roman" w:hAnsi="Times New Roman"/>
          <w:sz w:val="24"/>
        </w:rPr>
        <w:t xml:space="preserve">  </w:t>
      </w:r>
    </w:p>
    <w:p w:rsidR="0047601F" w:rsidRDefault="0047601F" w:rsidP="0047601F">
      <w:pPr>
        <w:pStyle w:val="berschrift5"/>
      </w:pPr>
      <w:bookmarkStart w:id="47" w:name="_Toc472332724"/>
      <w:r>
        <w:t>Rückgabestruktur</w:t>
      </w:r>
      <w:bookmarkEnd w:id="4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Beschreibung </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Consolas" w:hAnsi="Consolas" w:cs="Consolas"/>
                <w:color w:val="2B91AF"/>
                <w:sz w:val="19"/>
                <w:szCs w:val="19"/>
                <w:lang w:eastAsia="de-CH"/>
              </w:rPr>
              <w:t xml:space="preserve">oEurotaxGetValuationDto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EurotaxGetValuationDto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EurotaxGetValuationDto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Transferobjekt EurotaxGetValuation </w:t>
            </w:r>
          </w:p>
        </w:tc>
      </w:tr>
    </w:tbl>
    <w:p w:rsidR="00326D9E" w:rsidRPr="00326D9E" w:rsidRDefault="00326D9E" w:rsidP="00326D9E"/>
    <w:p w:rsidR="00326D9E" w:rsidRDefault="00326D9E" w:rsidP="00326D9E">
      <w:pPr>
        <w:pStyle w:val="berschrift4"/>
        <w:numPr>
          <w:ilvl w:val="0"/>
          <w:numId w:val="0"/>
        </w:numPr>
        <w:ind w:left="864"/>
      </w:pPr>
    </w:p>
    <w:p w:rsidR="0047601F" w:rsidRDefault="0047601F" w:rsidP="0047601F">
      <w:pPr>
        <w:pStyle w:val="berschrift4"/>
      </w:pPr>
      <w:bookmarkStart w:id="48" w:name="_Toc472332725"/>
      <w:r>
        <w:t>SOAP Beispiel</w:t>
      </w:r>
      <w:bookmarkEnd w:id="48"/>
    </w:p>
    <w:p w:rsidR="0047601F" w:rsidRDefault="0047601F" w:rsidP="0047601F">
      <w:pPr>
        <w:pStyle w:val="berschrift5"/>
      </w:pPr>
      <w:bookmarkStart w:id="49" w:name="_Toc472332726"/>
      <w:r>
        <w:t>Request:</w:t>
      </w:r>
      <w:bookmarkEnd w:id="49"/>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50" w:name="_Toc472332727"/>
      <w:r>
        <w:t>Response</w:t>
      </w:r>
      <w:bookmarkEnd w:id="50"/>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7601F" w:rsidP="0047601F">
      <w:pPr>
        <w:pStyle w:val="berschrift3"/>
      </w:pPr>
      <w:bookmarkStart w:id="51" w:name="_Toc472332728"/>
      <w:r w:rsidRPr="0047601F">
        <w:t>getAuskunftS1</w:t>
      </w:r>
      <w:bookmarkEnd w:id="51"/>
    </w:p>
    <w:p w:rsidR="0047601F" w:rsidRDefault="0047601F" w:rsidP="0047601F">
      <w:pPr>
        <w:pStyle w:val="berschrift4"/>
      </w:pPr>
      <w:bookmarkStart w:id="52" w:name="_Toc472332729"/>
      <w:r>
        <w:t>WebService Beschreibung</w:t>
      </w:r>
      <w:bookmarkEnd w:id="52"/>
    </w:p>
    <w:p w:rsidR="0047601F" w:rsidRDefault="005D029F" w:rsidP="0047601F">
      <w:r>
        <w:t xml:space="preserve">Diese Methode </w:t>
      </w:r>
      <w:r w:rsidR="00DA5BEE">
        <w:t xml:space="preserve">leitet </w:t>
      </w:r>
      <w:r>
        <w:t>den Status der Batchmethode für die Risikobewertung (siehe StreamService) zuzurück.</w:t>
      </w:r>
    </w:p>
    <w:p w:rsidR="0047601F" w:rsidRDefault="0047601F" w:rsidP="0047601F"/>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5D029F">
        <w:rPr>
          <w:rFonts w:ascii="Consolas" w:hAnsi="Consolas" w:cs="Consolas"/>
          <w:color w:val="000000"/>
          <w:sz w:val="19"/>
          <w:szCs w:val="19"/>
          <w:highlight w:val="white"/>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S1 Get Response</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&lt;param name="input"&gt;&lt;/param&gt;</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&lt;returns&gt;&lt;/returns&gt;</w:t>
      </w:r>
    </w:p>
    <w:p w:rsidR="0047601F" w:rsidRPr="00A7642C"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47601F" w:rsidP="0047601F">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oMessagingDto</w:t>
      </w:r>
      <w:r w:rsidRPr="00A7642C">
        <w:rPr>
          <w:rFonts w:ascii="Consolas" w:hAnsi="Consolas" w:cs="Consolas"/>
          <w:color w:val="000000"/>
          <w:sz w:val="19"/>
          <w:szCs w:val="19"/>
          <w:highlight w:val="white"/>
          <w:lang w:val="en-US"/>
        </w:rPr>
        <w:t xml:space="preserve"> getAuskunftS1(</w:t>
      </w:r>
      <w:r w:rsidRPr="00A7642C">
        <w:rPr>
          <w:rFonts w:ascii="Consolas" w:hAnsi="Consolas" w:cs="Consolas"/>
          <w:color w:val="2B91AF"/>
          <w:sz w:val="19"/>
          <w:szCs w:val="19"/>
          <w:highlight w:val="white"/>
          <w:lang w:val="en-US"/>
        </w:rPr>
        <w:t>S1AnswerInputData</w:t>
      </w:r>
      <w:r w:rsidRPr="00A7642C">
        <w:rPr>
          <w:rFonts w:ascii="Consolas" w:hAnsi="Consolas" w:cs="Consolas"/>
          <w:color w:val="000000"/>
          <w:sz w:val="19"/>
          <w:szCs w:val="19"/>
          <w:highlight w:val="white"/>
          <w:lang w:val="en-US"/>
        </w:rPr>
        <w:t xml:space="preserve"> input);</w:t>
      </w:r>
    </w:p>
    <w:p w:rsidR="0047601F" w:rsidRDefault="0047601F" w:rsidP="00326D9E">
      <w:pPr>
        <w:pStyle w:val="berschrift5"/>
      </w:pPr>
      <w:bookmarkStart w:id="53" w:name="_Toc472332730"/>
      <w:r>
        <w:t>Inputstruktur</w:t>
      </w:r>
      <w:bookmarkEnd w:id="5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Required</w:t>
            </w:r>
            <w:r w:rsidRPr="00326D9E">
              <w:rPr>
                <w:rFonts w:ascii="Times New Roman" w:hAnsi="Times New Roman"/>
                <w:sz w:val="24"/>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Consolas" w:hAnsi="Consolas" w:cs="Consolas"/>
                <w:color w:val="2B91AF"/>
                <w:sz w:val="19"/>
                <w:szCs w:val="19"/>
                <w:lang w:eastAsia="de-CH"/>
              </w:rPr>
              <w:t xml:space="preserve">S1AnswerInputData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ErrorCode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Error Code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ErrorText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Error Text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OutputString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String with result from S1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SysAuskunft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SysID from AUSKUNFT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bl>
    <w:p w:rsidR="00326D9E" w:rsidRDefault="00326D9E" w:rsidP="0047601F">
      <w:pPr>
        <w:pStyle w:val="Text"/>
      </w:pPr>
    </w:p>
    <w:p w:rsidR="00326D9E" w:rsidRDefault="00326D9E" w:rsidP="0047601F">
      <w:pPr>
        <w:pStyle w:val="Text"/>
      </w:pPr>
    </w:p>
    <w:p w:rsidR="0047601F" w:rsidRDefault="0047601F" w:rsidP="0047601F">
      <w:pPr>
        <w:pStyle w:val="berschrift5"/>
      </w:pPr>
      <w:bookmarkStart w:id="54" w:name="_Toc472332731"/>
      <w:r>
        <w:t>Rückgabestruktur</w:t>
      </w:r>
      <w:bookmarkEnd w:id="54"/>
    </w:p>
    <w:tbl>
      <w:tblPr>
        <w:tblStyle w:val="Tabellenraster"/>
        <w:tblW w:w="0" w:type="auto"/>
        <w:tblLook w:val="04A0" w:firstRow="1" w:lastRow="0" w:firstColumn="1" w:lastColumn="0" w:noHBand="0" w:noVBand="1"/>
      </w:tblPr>
      <w:tblGrid>
        <w:gridCol w:w="2882"/>
        <w:gridCol w:w="1604"/>
        <w:gridCol w:w="2564"/>
        <w:gridCol w:w="2025"/>
      </w:tblGrid>
      <w:tr w:rsidR="00326D9E" w:rsidTr="00BC04F4">
        <w:tc>
          <w:tcPr>
            <w:tcW w:w="2882" w:type="dxa"/>
          </w:tcPr>
          <w:p w:rsidR="00326D9E" w:rsidRDefault="00326D9E" w:rsidP="00BC04F4">
            <w:pPr>
              <w:pStyle w:val="Text"/>
              <w:rPr>
                <w:rFonts w:asciiTheme="minorHAnsi" w:hAnsiTheme="minorHAnsi"/>
                <w:szCs w:val="22"/>
              </w:rPr>
            </w:pPr>
            <w:r>
              <w:rPr>
                <w:rFonts w:asciiTheme="minorHAnsi" w:hAnsiTheme="minorHAnsi"/>
                <w:szCs w:val="22"/>
              </w:rPr>
              <w:t>Klasse</w:t>
            </w:r>
          </w:p>
        </w:tc>
        <w:tc>
          <w:tcPr>
            <w:tcW w:w="1604" w:type="dxa"/>
          </w:tcPr>
          <w:p w:rsidR="00326D9E" w:rsidRDefault="00326D9E" w:rsidP="00BC04F4">
            <w:pPr>
              <w:pStyle w:val="Text"/>
              <w:rPr>
                <w:rFonts w:asciiTheme="minorHAnsi" w:hAnsiTheme="minorHAnsi"/>
                <w:szCs w:val="22"/>
              </w:rPr>
            </w:pPr>
            <w:r>
              <w:rPr>
                <w:rFonts w:asciiTheme="minorHAnsi" w:hAnsiTheme="minorHAnsi"/>
                <w:szCs w:val="22"/>
              </w:rPr>
              <w:t>Attribut</w:t>
            </w:r>
          </w:p>
        </w:tc>
        <w:tc>
          <w:tcPr>
            <w:tcW w:w="2564" w:type="dxa"/>
          </w:tcPr>
          <w:p w:rsidR="00326D9E" w:rsidRDefault="00326D9E" w:rsidP="00BC04F4">
            <w:pPr>
              <w:pStyle w:val="Text"/>
              <w:rPr>
                <w:rFonts w:asciiTheme="minorHAnsi" w:hAnsiTheme="minorHAnsi"/>
                <w:szCs w:val="22"/>
              </w:rPr>
            </w:pPr>
            <w:r>
              <w:rPr>
                <w:rFonts w:asciiTheme="minorHAnsi" w:hAnsiTheme="minorHAnsi"/>
                <w:szCs w:val="22"/>
              </w:rPr>
              <w:t>Typ</w:t>
            </w:r>
          </w:p>
        </w:tc>
        <w:tc>
          <w:tcPr>
            <w:tcW w:w="2025" w:type="dxa"/>
          </w:tcPr>
          <w:p w:rsidR="00326D9E" w:rsidRDefault="00326D9E" w:rsidP="00BC04F4">
            <w:pPr>
              <w:pStyle w:val="Text"/>
              <w:rPr>
                <w:rFonts w:asciiTheme="minorHAnsi" w:hAnsiTheme="minorHAnsi"/>
                <w:szCs w:val="22"/>
              </w:rPr>
            </w:pPr>
            <w:r>
              <w:rPr>
                <w:rFonts w:asciiTheme="minorHAnsi" w:hAnsiTheme="minorHAnsi"/>
                <w:szCs w:val="22"/>
              </w:rPr>
              <w:t>Beschreibung</w:t>
            </w:r>
          </w:p>
        </w:tc>
      </w:tr>
      <w:tr w:rsidR="00326D9E" w:rsidTr="00BC04F4">
        <w:tc>
          <w:tcPr>
            <w:tcW w:w="2882" w:type="dxa"/>
          </w:tcPr>
          <w:p w:rsidR="00326D9E" w:rsidRDefault="00326D9E" w:rsidP="00BC04F4">
            <w:pPr>
              <w:pStyle w:val="Text"/>
              <w:rPr>
                <w:rFonts w:asciiTheme="minorHAnsi" w:hAnsiTheme="minorHAnsi"/>
                <w:szCs w:val="22"/>
              </w:rPr>
            </w:pPr>
            <w:r>
              <w:rPr>
                <w:rFonts w:ascii="Consolas" w:hAnsi="Consolas" w:cs="Consolas"/>
                <w:color w:val="2B91AF"/>
                <w:sz w:val="19"/>
                <w:szCs w:val="19"/>
                <w:highlight w:val="white"/>
              </w:rPr>
              <w:t>oMessagingDto</w:t>
            </w:r>
          </w:p>
        </w:tc>
        <w:tc>
          <w:tcPr>
            <w:tcW w:w="1604" w:type="dxa"/>
          </w:tcPr>
          <w:p w:rsidR="00326D9E" w:rsidRDefault="00326D9E" w:rsidP="00BC04F4">
            <w:pPr>
              <w:pStyle w:val="Text"/>
              <w:rPr>
                <w:rFonts w:asciiTheme="minorHAnsi" w:hAnsiTheme="minorHAnsi"/>
                <w:szCs w:val="22"/>
              </w:rPr>
            </w:pPr>
          </w:p>
        </w:tc>
        <w:tc>
          <w:tcPr>
            <w:tcW w:w="2564" w:type="dxa"/>
          </w:tcPr>
          <w:p w:rsidR="00326D9E" w:rsidRDefault="00326D9E" w:rsidP="00BC04F4">
            <w:pPr>
              <w:pStyle w:val="Text"/>
              <w:rPr>
                <w:rFonts w:asciiTheme="minorHAnsi" w:hAnsiTheme="minorHAnsi"/>
                <w:szCs w:val="22"/>
              </w:rPr>
            </w:pPr>
          </w:p>
        </w:tc>
        <w:tc>
          <w:tcPr>
            <w:tcW w:w="2025" w:type="dxa"/>
          </w:tcPr>
          <w:p w:rsidR="00326D9E" w:rsidRDefault="00326D9E" w:rsidP="00BC04F4">
            <w:pPr>
              <w:pStyle w:val="Text"/>
              <w:rPr>
                <w:rFonts w:asciiTheme="minorHAnsi" w:hAnsiTheme="minorHAnsi"/>
                <w:szCs w:val="22"/>
              </w:rPr>
            </w:pPr>
          </w:p>
        </w:tc>
      </w:tr>
      <w:tr w:rsidR="00326D9E" w:rsidTr="00BC04F4">
        <w:tc>
          <w:tcPr>
            <w:tcW w:w="2882" w:type="dxa"/>
          </w:tcPr>
          <w:p w:rsidR="00326D9E" w:rsidRDefault="00326D9E" w:rsidP="00BC04F4">
            <w:pPr>
              <w:pStyle w:val="Text"/>
              <w:rPr>
                <w:rFonts w:ascii="Consolas" w:hAnsi="Consolas" w:cs="Consolas"/>
                <w:color w:val="2B91AF"/>
                <w:sz w:val="19"/>
                <w:szCs w:val="19"/>
                <w:highlight w:val="white"/>
                <w:lang w:val="de-DE" w:eastAsia="de-CH"/>
              </w:rPr>
            </w:pPr>
          </w:p>
        </w:tc>
        <w:tc>
          <w:tcPr>
            <w:tcW w:w="1604" w:type="dxa"/>
          </w:tcPr>
          <w:p w:rsidR="00326D9E" w:rsidRDefault="00326D9E" w:rsidP="00BC04F4">
            <w:pPr>
              <w:pStyle w:val="Text"/>
              <w:rPr>
                <w:rFonts w:asciiTheme="minorHAnsi" w:hAnsiTheme="minorHAnsi"/>
                <w:szCs w:val="22"/>
              </w:rPr>
            </w:pPr>
            <w:r>
              <w:rPr>
                <w:rFonts w:ascii="Consolas" w:hAnsi="Consolas" w:cs="Consolas"/>
                <w:color w:val="000000"/>
                <w:sz w:val="19"/>
                <w:szCs w:val="19"/>
                <w:highlight w:val="white"/>
              </w:rPr>
              <w:t>Output</w:t>
            </w:r>
          </w:p>
        </w:tc>
        <w:tc>
          <w:tcPr>
            <w:tcW w:w="2564" w:type="dxa"/>
          </w:tcPr>
          <w:p w:rsidR="00326D9E" w:rsidRDefault="00326D9E" w:rsidP="00BC04F4">
            <w:pPr>
              <w:pStyle w:val="Text"/>
              <w:rPr>
                <w:rFonts w:asciiTheme="minorHAnsi" w:hAnsiTheme="minorHAnsi"/>
                <w:szCs w:val="22"/>
              </w:rPr>
            </w:pPr>
            <w:r>
              <w:rPr>
                <w:rFonts w:asciiTheme="minorHAnsi" w:hAnsiTheme="minorHAnsi"/>
                <w:szCs w:val="22"/>
              </w:rPr>
              <w:t>Bool</w:t>
            </w:r>
          </w:p>
        </w:tc>
        <w:tc>
          <w:tcPr>
            <w:tcW w:w="2025" w:type="dxa"/>
          </w:tcPr>
          <w:p w:rsidR="00326D9E" w:rsidRDefault="00326D9E" w:rsidP="00BC04F4">
            <w:pPr>
              <w:pStyle w:val="Text"/>
              <w:rPr>
                <w:rFonts w:asciiTheme="minorHAnsi" w:hAnsiTheme="minorHAnsi"/>
                <w:szCs w:val="22"/>
              </w:rPr>
            </w:pPr>
            <w:r>
              <w:rPr>
                <w:rFonts w:asciiTheme="minorHAnsi" w:hAnsiTheme="minorHAnsi"/>
                <w:szCs w:val="22"/>
              </w:rPr>
              <w:t>Anzeige von Erfolg/Mißerfolg (false)</w:t>
            </w:r>
          </w:p>
        </w:tc>
      </w:tr>
    </w:tbl>
    <w:p w:rsidR="0047601F" w:rsidRDefault="0047601F" w:rsidP="0047601F">
      <w:pPr>
        <w:pStyle w:val="berschrift4"/>
      </w:pPr>
      <w:bookmarkStart w:id="55" w:name="_Toc472332732"/>
      <w:r>
        <w:lastRenderedPageBreak/>
        <w:t>SOAP Beispiel</w:t>
      </w:r>
      <w:bookmarkEnd w:id="55"/>
    </w:p>
    <w:p w:rsidR="0047601F" w:rsidRDefault="0047601F" w:rsidP="0047601F">
      <w:pPr>
        <w:pStyle w:val="berschrift5"/>
      </w:pPr>
      <w:bookmarkStart w:id="56" w:name="_Toc472332733"/>
      <w:r>
        <w:t>Request:</w:t>
      </w:r>
      <w:bookmarkEnd w:id="56"/>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57" w:name="_Toc472332734"/>
      <w:r>
        <w:t>Response</w:t>
      </w:r>
      <w:bookmarkEnd w:id="57"/>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7601F" w:rsidP="0047601F">
      <w:pPr>
        <w:pStyle w:val="berschrift3"/>
      </w:pPr>
      <w:bookmarkStart w:id="58" w:name="_Toc472332735"/>
      <w:r w:rsidRPr="0047601F">
        <w:t>getEL</w:t>
      </w:r>
      <w:r w:rsidR="00AC28A7">
        <w:t xml:space="preserve"> (deprecated)</w:t>
      </w:r>
      <w:bookmarkEnd w:id="58"/>
    </w:p>
    <w:p w:rsidR="0047601F" w:rsidRDefault="0047601F" w:rsidP="0047601F">
      <w:pPr>
        <w:pStyle w:val="berschrift4"/>
      </w:pPr>
      <w:bookmarkStart w:id="59" w:name="_Toc472332736"/>
      <w:r>
        <w:t>WebService Beschreibung</w:t>
      </w:r>
      <w:bookmarkEnd w:id="59"/>
    </w:p>
    <w:p w:rsidR="0047601F" w:rsidRDefault="00AC28A7" w:rsidP="0047601F">
      <w:r>
        <w:t>Diese Methode liefert die Ergebnisse der Expectedlossberechnung zurück.</w:t>
      </w:r>
    </w:p>
    <w:p w:rsidR="00AC28A7" w:rsidRDefault="00AC28A7" w:rsidP="0047601F"/>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326D9E">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GetEL</w:t>
      </w:r>
    </w:p>
    <w:p w:rsidR="0047601F" w:rsidRPr="0047601F" w:rsidRDefault="0047601F" w:rsidP="00326D9E">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326D9E">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&lt;param name="sysantrag"&gt;&lt;/param&gt;</w:t>
      </w:r>
    </w:p>
    <w:p w:rsidR="0047601F" w:rsidRPr="00A7642C" w:rsidRDefault="0047601F" w:rsidP="00326D9E">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47601F" w:rsidRPr="00A7642C" w:rsidRDefault="0047601F" w:rsidP="00326D9E">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47601F" w:rsidP="00326D9E">
      <w:pPr>
        <w:rPr>
          <w:lang w:val="en-US"/>
        </w:rPr>
      </w:pPr>
      <w:r w:rsidRPr="00A7642C">
        <w:rPr>
          <w:rFonts w:ascii="Consolas" w:hAnsi="Consolas" w:cs="Consolas"/>
          <w:color w:val="2B91AF"/>
          <w:sz w:val="19"/>
          <w:szCs w:val="19"/>
          <w:highlight w:val="white"/>
          <w:lang w:val="en-US"/>
        </w:rPr>
        <w:t>ogetELDto</w:t>
      </w:r>
      <w:r w:rsidRPr="00A7642C">
        <w:rPr>
          <w:rFonts w:ascii="Consolas" w:hAnsi="Consolas" w:cs="Consolas"/>
          <w:color w:val="000000"/>
          <w:sz w:val="19"/>
          <w:szCs w:val="19"/>
          <w:highlight w:val="white"/>
          <w:lang w:val="en-US"/>
        </w:rPr>
        <w:t xml:space="preserve"> getEL(</w:t>
      </w:r>
      <w:r w:rsidRPr="00A7642C">
        <w:rPr>
          <w:rFonts w:ascii="Consolas" w:hAnsi="Consolas" w:cs="Consolas"/>
          <w:color w:val="0000FF"/>
          <w:sz w:val="19"/>
          <w:szCs w:val="19"/>
          <w:highlight w:val="white"/>
          <w:lang w:val="en-US"/>
        </w:rPr>
        <w:t>long</w:t>
      </w:r>
      <w:r w:rsidRPr="00A7642C">
        <w:rPr>
          <w:rFonts w:ascii="Consolas" w:hAnsi="Consolas" w:cs="Consolas"/>
          <w:color w:val="000000"/>
          <w:sz w:val="19"/>
          <w:szCs w:val="19"/>
          <w:highlight w:val="white"/>
          <w:lang w:val="en-US"/>
        </w:rPr>
        <w:t xml:space="preserve"> sysantrag);</w:t>
      </w:r>
    </w:p>
    <w:p w:rsidR="0047601F" w:rsidRDefault="0047601F" w:rsidP="0047601F">
      <w:pPr>
        <w:pStyle w:val="berschrift5"/>
      </w:pPr>
      <w:bookmarkStart w:id="60" w:name="_Toc472332737"/>
      <w:r>
        <w:t>Inputstruktur</w:t>
      </w:r>
      <w:bookmarkEnd w:id="60"/>
    </w:p>
    <w:tbl>
      <w:tblPr>
        <w:tblStyle w:val="Tabellenraster"/>
        <w:tblW w:w="0" w:type="auto"/>
        <w:tblLook w:val="04A0" w:firstRow="1" w:lastRow="0" w:firstColumn="1" w:lastColumn="0" w:noHBand="0" w:noVBand="1"/>
      </w:tblPr>
      <w:tblGrid>
        <w:gridCol w:w="2852"/>
        <w:gridCol w:w="1505"/>
        <w:gridCol w:w="1727"/>
        <w:gridCol w:w="1810"/>
        <w:gridCol w:w="1181"/>
      </w:tblGrid>
      <w:tr w:rsidR="0047601F" w:rsidTr="0046627F">
        <w:tc>
          <w:tcPr>
            <w:tcW w:w="2852" w:type="dxa"/>
          </w:tcPr>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r>
              <w:rPr>
                <w:rFonts w:asciiTheme="minorHAnsi" w:hAnsiTheme="minorHAnsi"/>
                <w:szCs w:val="22"/>
              </w:rPr>
              <w:t>Klasse</w:t>
            </w:r>
          </w:p>
        </w:tc>
        <w:tc>
          <w:tcPr>
            <w:tcW w:w="1505" w:type="dxa"/>
          </w:tcPr>
          <w:p w:rsidR="0047601F" w:rsidRDefault="0047601F" w:rsidP="0046627F">
            <w:pPr>
              <w:pStyle w:val="Text"/>
              <w:rPr>
                <w:rFonts w:asciiTheme="minorHAnsi" w:hAnsiTheme="minorHAnsi"/>
                <w:szCs w:val="22"/>
              </w:rPr>
            </w:pPr>
            <w:r>
              <w:rPr>
                <w:rFonts w:asciiTheme="minorHAnsi" w:hAnsiTheme="minorHAnsi"/>
                <w:szCs w:val="22"/>
              </w:rPr>
              <w:t>Attribut</w:t>
            </w:r>
          </w:p>
        </w:tc>
        <w:tc>
          <w:tcPr>
            <w:tcW w:w="1727" w:type="dxa"/>
          </w:tcPr>
          <w:p w:rsidR="0047601F" w:rsidRDefault="0047601F" w:rsidP="0046627F">
            <w:pPr>
              <w:pStyle w:val="Text"/>
              <w:rPr>
                <w:rFonts w:asciiTheme="minorHAnsi" w:hAnsiTheme="minorHAnsi"/>
                <w:szCs w:val="22"/>
              </w:rPr>
            </w:pPr>
            <w:r>
              <w:rPr>
                <w:rFonts w:asciiTheme="minorHAnsi" w:hAnsiTheme="minorHAnsi"/>
                <w:szCs w:val="22"/>
              </w:rPr>
              <w:t>Typ</w:t>
            </w:r>
          </w:p>
        </w:tc>
        <w:tc>
          <w:tcPr>
            <w:tcW w:w="1810" w:type="dxa"/>
          </w:tcPr>
          <w:p w:rsidR="0047601F" w:rsidRDefault="0047601F" w:rsidP="0046627F">
            <w:pPr>
              <w:pStyle w:val="Text"/>
              <w:rPr>
                <w:rFonts w:asciiTheme="minorHAnsi" w:hAnsiTheme="minorHAnsi"/>
                <w:szCs w:val="22"/>
              </w:rPr>
            </w:pPr>
            <w:r>
              <w:rPr>
                <w:rFonts w:asciiTheme="minorHAnsi" w:hAnsiTheme="minorHAnsi"/>
                <w:szCs w:val="22"/>
              </w:rPr>
              <w:t>Beschreibung</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Required</w:t>
            </w:r>
          </w:p>
        </w:tc>
      </w:tr>
      <w:tr w:rsidR="0047601F" w:rsidTr="0046627F">
        <w:tc>
          <w:tcPr>
            <w:tcW w:w="2852" w:type="dxa"/>
          </w:tcPr>
          <w:p w:rsidR="0047601F" w:rsidRDefault="00326D9E" w:rsidP="0046627F">
            <w:pPr>
              <w:pStyle w:val="Text"/>
              <w:rPr>
                <w:rFonts w:asciiTheme="minorHAnsi" w:hAnsiTheme="minorHAnsi"/>
                <w:szCs w:val="22"/>
              </w:rPr>
            </w:pPr>
            <w:r>
              <w:rPr>
                <w:rFonts w:ascii="Consolas" w:hAnsi="Consolas" w:cs="Consolas"/>
                <w:color w:val="2B91AF"/>
                <w:sz w:val="19"/>
                <w:szCs w:val="19"/>
                <w:lang w:val="de-DE" w:eastAsia="de-CH"/>
              </w:rPr>
              <w:t>Long</w:t>
            </w:r>
          </w:p>
        </w:tc>
        <w:tc>
          <w:tcPr>
            <w:tcW w:w="1505" w:type="dxa"/>
          </w:tcPr>
          <w:p w:rsidR="0047601F" w:rsidRDefault="00326D9E" w:rsidP="0046627F">
            <w:pPr>
              <w:pStyle w:val="Text"/>
              <w:rPr>
                <w:rFonts w:asciiTheme="minorHAnsi" w:hAnsiTheme="minorHAnsi"/>
                <w:szCs w:val="22"/>
              </w:rPr>
            </w:pPr>
            <w:r>
              <w:rPr>
                <w:rFonts w:asciiTheme="minorHAnsi" w:hAnsiTheme="minorHAnsi"/>
                <w:szCs w:val="22"/>
              </w:rPr>
              <w:t>Sysantrag</w:t>
            </w:r>
          </w:p>
        </w:tc>
        <w:tc>
          <w:tcPr>
            <w:tcW w:w="1727" w:type="dxa"/>
          </w:tcPr>
          <w:p w:rsidR="0047601F" w:rsidRDefault="00326D9E" w:rsidP="0046627F">
            <w:pPr>
              <w:pStyle w:val="Text"/>
              <w:rPr>
                <w:rFonts w:asciiTheme="minorHAnsi" w:hAnsiTheme="minorHAnsi"/>
                <w:szCs w:val="22"/>
              </w:rPr>
            </w:pPr>
            <w:r>
              <w:rPr>
                <w:rFonts w:asciiTheme="minorHAnsi" w:hAnsiTheme="minorHAnsi"/>
                <w:szCs w:val="22"/>
              </w:rPr>
              <w:t>long</w:t>
            </w:r>
          </w:p>
        </w:tc>
        <w:tc>
          <w:tcPr>
            <w:tcW w:w="1810" w:type="dxa"/>
          </w:tcPr>
          <w:p w:rsidR="0047601F" w:rsidRDefault="00326D9E" w:rsidP="0046627F">
            <w:pPr>
              <w:pStyle w:val="Text"/>
              <w:rPr>
                <w:rFonts w:asciiTheme="minorHAnsi" w:hAnsiTheme="minorHAnsi"/>
                <w:szCs w:val="22"/>
              </w:rPr>
            </w:pPr>
            <w:r>
              <w:rPr>
                <w:rFonts w:asciiTheme="minorHAnsi" w:hAnsiTheme="minorHAnsi"/>
                <w:szCs w:val="22"/>
              </w:rPr>
              <w:t>Antrags-ID</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x</w:t>
            </w:r>
          </w:p>
        </w:tc>
      </w:tr>
    </w:tbl>
    <w:p w:rsidR="0047601F" w:rsidRDefault="0047601F" w:rsidP="0047601F">
      <w:pPr>
        <w:pStyle w:val="Text"/>
      </w:pPr>
    </w:p>
    <w:p w:rsidR="0047601F" w:rsidRDefault="0047601F" w:rsidP="0047601F">
      <w:pPr>
        <w:pStyle w:val="berschrift5"/>
      </w:pPr>
      <w:bookmarkStart w:id="61" w:name="_Toc472332738"/>
      <w:r>
        <w:t>Rückgabestruktur</w:t>
      </w:r>
      <w:bookmarkEnd w:id="6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Beschreibung </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Consolas" w:hAnsi="Consolas" w:cs="Consolas"/>
                <w:color w:val="2B91AF"/>
                <w:sz w:val="19"/>
                <w:szCs w:val="19"/>
                <w:lang w:eastAsia="de-CH"/>
              </w:rPr>
              <w:t xml:space="preserve">ogetELDto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eLOutDto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ELOutDto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jc w:val="left"/>
              <w:rPr>
                <w:rFonts w:ascii="Times New Roman" w:hAnsi="Times New Roman"/>
                <w:sz w:val="24"/>
              </w:rPr>
            </w:pP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Consolas" w:hAnsi="Consolas" w:cs="Consolas"/>
                <w:color w:val="2B91AF"/>
                <w:sz w:val="19"/>
                <w:szCs w:val="19"/>
                <w:lang w:eastAsia="de-CH"/>
              </w:rPr>
              <w:t>ELOutDto</w:t>
            </w: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jc w:val="left"/>
              <w:rPr>
                <w:rFonts w:ascii="Times New Roman" w:hAnsi="Times New Roman"/>
                <w:sz w:val="24"/>
              </w:rPr>
            </w:pPr>
            <w:r w:rsidRPr="00326D9E">
              <w:rPr>
                <w:rFonts w:ascii="Times New Roman" w:hAnsi="Times New Roman"/>
                <w:sz w:val="24"/>
              </w:rPr>
              <w:t xml:space="preserve">  </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ELp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Expected Loss</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LGDp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LGD Prozent</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profitabilitaetp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Profitabilität</w:t>
            </w:r>
          </w:p>
        </w:tc>
      </w:tr>
    </w:tbl>
    <w:p w:rsidR="0047601F" w:rsidRDefault="0047601F" w:rsidP="0047601F">
      <w:pPr>
        <w:pStyle w:val="berschrift4"/>
      </w:pPr>
      <w:bookmarkStart w:id="62" w:name="_Toc472332739"/>
      <w:r>
        <w:t>SOAP Beispiel</w:t>
      </w:r>
      <w:bookmarkEnd w:id="62"/>
    </w:p>
    <w:p w:rsidR="0047601F" w:rsidRDefault="00564DB4" w:rsidP="0047601F">
      <w:pPr>
        <w:pStyle w:val="berschrift5"/>
      </w:pPr>
      <w:bookmarkStart w:id="63" w:name="_Toc472332740"/>
      <w:r>
        <w:t>Request</w:t>
      </w:r>
      <w:bookmarkEnd w:id="63"/>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64" w:name="_Toc472332741"/>
      <w:r>
        <w:t>Response</w:t>
      </w:r>
      <w:bookmarkEnd w:id="64"/>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EF703F" w:rsidRPr="009C614F" w:rsidRDefault="00EF703F" w:rsidP="0047601F">
      <w:pPr>
        <w:rPr>
          <w:lang w:val="en-US"/>
        </w:rPr>
      </w:pPr>
    </w:p>
    <w:p w:rsidR="00EF703F" w:rsidRDefault="00EF703F" w:rsidP="00EF703F">
      <w:pPr>
        <w:pStyle w:val="berschrift2"/>
      </w:pPr>
      <w:bookmarkStart w:id="65" w:name="_Toc472332742"/>
      <w:r>
        <w:t>b2xService (B2X)</w:t>
      </w:r>
      <w:bookmarkEnd w:id="65"/>
    </w:p>
    <w:p w:rsidR="00EF703F" w:rsidRPr="00EF703F" w:rsidRDefault="00EF703F" w:rsidP="00EF703F">
      <w:r>
        <w:t>Serviceendpunkt für Zusammenfassung von Methoden die im B2C und B2E Umfeld benötigt werden.</w:t>
      </w:r>
    </w:p>
    <w:p w:rsidR="00EF703F" w:rsidRDefault="00EF703F" w:rsidP="00EF703F">
      <w:pPr>
        <w:pStyle w:val="berschrift3"/>
      </w:pPr>
      <w:bookmarkStart w:id="66" w:name="_Toc472332743"/>
      <w:r>
        <w:lastRenderedPageBreak/>
        <w:t>Sequenzbeispiel für b2xService</w:t>
      </w:r>
      <w:bookmarkEnd w:id="66"/>
    </w:p>
    <w:p w:rsidR="00EF703F" w:rsidRPr="008A2CE8" w:rsidRDefault="00EF703F" w:rsidP="00EF703F">
      <w:r>
        <w:rPr>
          <w:noProof/>
        </w:rPr>
        <mc:AlternateContent>
          <mc:Choice Requires="wpc">
            <w:drawing>
              <wp:inline distT="0" distB="0" distL="0" distR="0" wp14:anchorId="5014A287" wp14:editId="42AC02ED">
                <wp:extent cx="5408295" cy="4685625"/>
                <wp:effectExtent l="0" t="0" r="0" b="1270"/>
                <wp:docPr id="553" name="Zeichenbereich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3175">
                          <a:noFill/>
                        </a:ln>
                      </wpc:whole>
                      <wps:wsp>
                        <wps:cNvPr id="1" name="Freeform 330"/>
                        <wps:cNvSpPr>
                          <a:spLocks noEditPoints="1"/>
                        </wps:cNvSpPr>
                        <wps:spPr bwMode="auto">
                          <a:xfrm>
                            <a:off x="3279775" y="407670"/>
                            <a:ext cx="5715" cy="3761740"/>
                          </a:xfrm>
                          <a:custGeom>
                            <a:avLst/>
                            <a:gdLst>
                              <a:gd name="T0" fmla="*/ 0 w 16"/>
                              <a:gd name="T1" fmla="*/ 248 h 10624"/>
                              <a:gd name="T2" fmla="*/ 16 w 16"/>
                              <a:gd name="T3" fmla="*/ 392 h 10624"/>
                              <a:gd name="T4" fmla="*/ 0 w 16"/>
                              <a:gd name="T5" fmla="*/ 392 h 10624"/>
                              <a:gd name="T6" fmla="*/ 16 w 16"/>
                              <a:gd name="T7" fmla="*/ 1016 h 10624"/>
                              <a:gd name="T8" fmla="*/ 8 w 16"/>
                              <a:gd name="T9" fmla="*/ 768 h 10624"/>
                              <a:gd name="T10" fmla="*/ 8 w 16"/>
                              <a:gd name="T11" fmla="*/ 1408 h 10624"/>
                              <a:gd name="T12" fmla="*/ 16 w 16"/>
                              <a:gd name="T13" fmla="*/ 1160 h 10624"/>
                              <a:gd name="T14" fmla="*/ 0 w 16"/>
                              <a:gd name="T15" fmla="*/ 1784 h 10624"/>
                              <a:gd name="T16" fmla="*/ 16 w 16"/>
                              <a:gd name="T17" fmla="*/ 1928 h 10624"/>
                              <a:gd name="T18" fmla="*/ 0 w 16"/>
                              <a:gd name="T19" fmla="*/ 1928 h 10624"/>
                              <a:gd name="T20" fmla="*/ 16 w 16"/>
                              <a:gd name="T21" fmla="*/ 2552 h 10624"/>
                              <a:gd name="T22" fmla="*/ 8 w 16"/>
                              <a:gd name="T23" fmla="*/ 2304 h 10624"/>
                              <a:gd name="T24" fmla="*/ 8 w 16"/>
                              <a:gd name="T25" fmla="*/ 2944 h 10624"/>
                              <a:gd name="T26" fmla="*/ 16 w 16"/>
                              <a:gd name="T27" fmla="*/ 2696 h 10624"/>
                              <a:gd name="T28" fmla="*/ 0 w 16"/>
                              <a:gd name="T29" fmla="*/ 3320 h 10624"/>
                              <a:gd name="T30" fmla="*/ 16 w 16"/>
                              <a:gd name="T31" fmla="*/ 3464 h 10624"/>
                              <a:gd name="T32" fmla="*/ 0 w 16"/>
                              <a:gd name="T33" fmla="*/ 3464 h 10624"/>
                              <a:gd name="T34" fmla="*/ 16 w 16"/>
                              <a:gd name="T35" fmla="*/ 4088 h 10624"/>
                              <a:gd name="T36" fmla="*/ 8 w 16"/>
                              <a:gd name="T37" fmla="*/ 3840 h 10624"/>
                              <a:gd name="T38" fmla="*/ 8 w 16"/>
                              <a:gd name="T39" fmla="*/ 4480 h 10624"/>
                              <a:gd name="T40" fmla="*/ 16 w 16"/>
                              <a:gd name="T41" fmla="*/ 4232 h 10624"/>
                              <a:gd name="T42" fmla="*/ 0 w 16"/>
                              <a:gd name="T43" fmla="*/ 4856 h 10624"/>
                              <a:gd name="T44" fmla="*/ 16 w 16"/>
                              <a:gd name="T45" fmla="*/ 5000 h 10624"/>
                              <a:gd name="T46" fmla="*/ 0 w 16"/>
                              <a:gd name="T47" fmla="*/ 5000 h 10624"/>
                              <a:gd name="T48" fmla="*/ 16 w 16"/>
                              <a:gd name="T49" fmla="*/ 5624 h 10624"/>
                              <a:gd name="T50" fmla="*/ 8 w 16"/>
                              <a:gd name="T51" fmla="*/ 5376 h 10624"/>
                              <a:gd name="T52" fmla="*/ 8 w 16"/>
                              <a:gd name="T53" fmla="*/ 6016 h 10624"/>
                              <a:gd name="T54" fmla="*/ 16 w 16"/>
                              <a:gd name="T55" fmla="*/ 5768 h 10624"/>
                              <a:gd name="T56" fmla="*/ 0 w 16"/>
                              <a:gd name="T57" fmla="*/ 6392 h 10624"/>
                              <a:gd name="T58" fmla="*/ 16 w 16"/>
                              <a:gd name="T59" fmla="*/ 6536 h 10624"/>
                              <a:gd name="T60" fmla="*/ 0 w 16"/>
                              <a:gd name="T61" fmla="*/ 6536 h 10624"/>
                              <a:gd name="T62" fmla="*/ 16 w 16"/>
                              <a:gd name="T63" fmla="*/ 7160 h 10624"/>
                              <a:gd name="T64" fmla="*/ 8 w 16"/>
                              <a:gd name="T65" fmla="*/ 6912 h 10624"/>
                              <a:gd name="T66" fmla="*/ 8 w 16"/>
                              <a:gd name="T67" fmla="*/ 7552 h 10624"/>
                              <a:gd name="T68" fmla="*/ 16 w 16"/>
                              <a:gd name="T69" fmla="*/ 7304 h 10624"/>
                              <a:gd name="T70" fmla="*/ 0 w 16"/>
                              <a:gd name="T71" fmla="*/ 7928 h 10624"/>
                              <a:gd name="T72" fmla="*/ 16 w 16"/>
                              <a:gd name="T73" fmla="*/ 8072 h 10624"/>
                              <a:gd name="T74" fmla="*/ 0 w 16"/>
                              <a:gd name="T75" fmla="*/ 8072 h 10624"/>
                              <a:gd name="T76" fmla="*/ 16 w 16"/>
                              <a:gd name="T77" fmla="*/ 8696 h 10624"/>
                              <a:gd name="T78" fmla="*/ 8 w 16"/>
                              <a:gd name="T79" fmla="*/ 8448 h 10624"/>
                              <a:gd name="T80" fmla="*/ 8 w 16"/>
                              <a:gd name="T81" fmla="*/ 9088 h 10624"/>
                              <a:gd name="T82" fmla="*/ 16 w 16"/>
                              <a:gd name="T83" fmla="*/ 8840 h 10624"/>
                              <a:gd name="T84" fmla="*/ 0 w 16"/>
                              <a:gd name="T85" fmla="*/ 9464 h 10624"/>
                              <a:gd name="T86" fmla="*/ 16 w 16"/>
                              <a:gd name="T87" fmla="*/ 9608 h 10624"/>
                              <a:gd name="T88" fmla="*/ 0 w 16"/>
                              <a:gd name="T89" fmla="*/ 9608 h 10624"/>
                              <a:gd name="T90" fmla="*/ 16 w 16"/>
                              <a:gd name="T91" fmla="*/ 10232 h 10624"/>
                              <a:gd name="T92" fmla="*/ 8 w 16"/>
                              <a:gd name="T93" fmla="*/ 9984 h 10624"/>
                              <a:gd name="T94" fmla="*/ 8 w 16"/>
                              <a:gd name="T95" fmla="*/ 10624 h 10624"/>
                              <a:gd name="T96" fmla="*/ 16 w 16"/>
                              <a:gd name="T97" fmla="*/ 10376 h 106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 h="10624">
                                <a:moveTo>
                                  <a:pt x="16" y="8"/>
                                </a:moveTo>
                                <a:lnTo>
                                  <a:pt x="16" y="248"/>
                                </a:lnTo>
                                <a:cubicBezTo>
                                  <a:pt x="16" y="253"/>
                                  <a:pt x="13" y="256"/>
                                  <a:pt x="8" y="256"/>
                                </a:cubicBezTo>
                                <a:cubicBezTo>
                                  <a:pt x="4" y="256"/>
                                  <a:pt x="0" y="253"/>
                                  <a:pt x="0" y="248"/>
                                </a:cubicBezTo>
                                <a:lnTo>
                                  <a:pt x="0" y="8"/>
                                </a:lnTo>
                                <a:cubicBezTo>
                                  <a:pt x="0" y="4"/>
                                  <a:pt x="4" y="0"/>
                                  <a:pt x="8" y="0"/>
                                </a:cubicBezTo>
                                <a:cubicBezTo>
                                  <a:pt x="13" y="0"/>
                                  <a:pt x="16" y="4"/>
                                  <a:pt x="16" y="8"/>
                                </a:cubicBezTo>
                                <a:close/>
                                <a:moveTo>
                                  <a:pt x="16" y="392"/>
                                </a:moveTo>
                                <a:lnTo>
                                  <a:pt x="16" y="632"/>
                                </a:lnTo>
                                <a:cubicBezTo>
                                  <a:pt x="16" y="637"/>
                                  <a:pt x="13" y="640"/>
                                  <a:pt x="8" y="640"/>
                                </a:cubicBezTo>
                                <a:cubicBezTo>
                                  <a:pt x="4" y="640"/>
                                  <a:pt x="0" y="637"/>
                                  <a:pt x="0" y="632"/>
                                </a:cubicBezTo>
                                <a:lnTo>
                                  <a:pt x="0" y="392"/>
                                </a:lnTo>
                                <a:cubicBezTo>
                                  <a:pt x="0" y="388"/>
                                  <a:pt x="4" y="384"/>
                                  <a:pt x="8" y="384"/>
                                </a:cubicBezTo>
                                <a:cubicBezTo>
                                  <a:pt x="13" y="384"/>
                                  <a:pt x="16" y="388"/>
                                  <a:pt x="16" y="392"/>
                                </a:cubicBezTo>
                                <a:close/>
                                <a:moveTo>
                                  <a:pt x="16" y="776"/>
                                </a:moveTo>
                                <a:lnTo>
                                  <a:pt x="16" y="1016"/>
                                </a:lnTo>
                                <a:cubicBezTo>
                                  <a:pt x="16" y="1021"/>
                                  <a:pt x="13" y="1024"/>
                                  <a:pt x="8" y="1024"/>
                                </a:cubicBezTo>
                                <a:cubicBezTo>
                                  <a:pt x="4" y="1024"/>
                                  <a:pt x="0" y="1021"/>
                                  <a:pt x="0" y="1016"/>
                                </a:cubicBezTo>
                                <a:lnTo>
                                  <a:pt x="0" y="776"/>
                                </a:lnTo>
                                <a:cubicBezTo>
                                  <a:pt x="0" y="772"/>
                                  <a:pt x="4" y="768"/>
                                  <a:pt x="8" y="768"/>
                                </a:cubicBezTo>
                                <a:cubicBezTo>
                                  <a:pt x="13" y="768"/>
                                  <a:pt x="16" y="772"/>
                                  <a:pt x="16" y="776"/>
                                </a:cubicBezTo>
                                <a:close/>
                                <a:moveTo>
                                  <a:pt x="16" y="1160"/>
                                </a:moveTo>
                                <a:lnTo>
                                  <a:pt x="16" y="1400"/>
                                </a:lnTo>
                                <a:cubicBezTo>
                                  <a:pt x="16" y="1405"/>
                                  <a:pt x="13" y="1408"/>
                                  <a:pt x="8" y="1408"/>
                                </a:cubicBezTo>
                                <a:cubicBezTo>
                                  <a:pt x="4" y="1408"/>
                                  <a:pt x="0" y="1405"/>
                                  <a:pt x="0" y="1400"/>
                                </a:cubicBezTo>
                                <a:lnTo>
                                  <a:pt x="0" y="1160"/>
                                </a:lnTo>
                                <a:cubicBezTo>
                                  <a:pt x="0" y="1156"/>
                                  <a:pt x="4" y="1152"/>
                                  <a:pt x="8" y="1152"/>
                                </a:cubicBezTo>
                                <a:cubicBezTo>
                                  <a:pt x="13" y="1152"/>
                                  <a:pt x="16" y="1156"/>
                                  <a:pt x="16" y="1160"/>
                                </a:cubicBezTo>
                                <a:close/>
                                <a:moveTo>
                                  <a:pt x="16" y="1544"/>
                                </a:moveTo>
                                <a:lnTo>
                                  <a:pt x="16" y="1784"/>
                                </a:lnTo>
                                <a:cubicBezTo>
                                  <a:pt x="16" y="1789"/>
                                  <a:pt x="13" y="1792"/>
                                  <a:pt x="8" y="1792"/>
                                </a:cubicBezTo>
                                <a:cubicBezTo>
                                  <a:pt x="4" y="1792"/>
                                  <a:pt x="0" y="1789"/>
                                  <a:pt x="0" y="1784"/>
                                </a:cubicBezTo>
                                <a:lnTo>
                                  <a:pt x="0" y="1544"/>
                                </a:lnTo>
                                <a:cubicBezTo>
                                  <a:pt x="0" y="1540"/>
                                  <a:pt x="4" y="1536"/>
                                  <a:pt x="8" y="1536"/>
                                </a:cubicBezTo>
                                <a:cubicBezTo>
                                  <a:pt x="13" y="1536"/>
                                  <a:pt x="16" y="1540"/>
                                  <a:pt x="16" y="1544"/>
                                </a:cubicBezTo>
                                <a:close/>
                                <a:moveTo>
                                  <a:pt x="16" y="1928"/>
                                </a:moveTo>
                                <a:lnTo>
                                  <a:pt x="16" y="2168"/>
                                </a:lnTo>
                                <a:cubicBezTo>
                                  <a:pt x="16" y="2173"/>
                                  <a:pt x="13" y="2176"/>
                                  <a:pt x="8" y="2176"/>
                                </a:cubicBezTo>
                                <a:cubicBezTo>
                                  <a:pt x="4" y="2176"/>
                                  <a:pt x="0" y="2173"/>
                                  <a:pt x="0" y="2168"/>
                                </a:cubicBezTo>
                                <a:lnTo>
                                  <a:pt x="0" y="1928"/>
                                </a:lnTo>
                                <a:cubicBezTo>
                                  <a:pt x="0" y="1924"/>
                                  <a:pt x="4" y="1920"/>
                                  <a:pt x="8" y="1920"/>
                                </a:cubicBezTo>
                                <a:cubicBezTo>
                                  <a:pt x="13" y="1920"/>
                                  <a:pt x="16" y="1924"/>
                                  <a:pt x="16" y="1928"/>
                                </a:cubicBezTo>
                                <a:close/>
                                <a:moveTo>
                                  <a:pt x="16" y="2312"/>
                                </a:moveTo>
                                <a:lnTo>
                                  <a:pt x="16" y="2552"/>
                                </a:lnTo>
                                <a:cubicBezTo>
                                  <a:pt x="16" y="2557"/>
                                  <a:pt x="13" y="2560"/>
                                  <a:pt x="8" y="2560"/>
                                </a:cubicBezTo>
                                <a:cubicBezTo>
                                  <a:pt x="4" y="2560"/>
                                  <a:pt x="0" y="2557"/>
                                  <a:pt x="0" y="2552"/>
                                </a:cubicBezTo>
                                <a:lnTo>
                                  <a:pt x="0" y="2312"/>
                                </a:lnTo>
                                <a:cubicBezTo>
                                  <a:pt x="0" y="2308"/>
                                  <a:pt x="4" y="2304"/>
                                  <a:pt x="8" y="2304"/>
                                </a:cubicBezTo>
                                <a:cubicBezTo>
                                  <a:pt x="13" y="2304"/>
                                  <a:pt x="16" y="2308"/>
                                  <a:pt x="16" y="2312"/>
                                </a:cubicBezTo>
                                <a:close/>
                                <a:moveTo>
                                  <a:pt x="16" y="2696"/>
                                </a:moveTo>
                                <a:lnTo>
                                  <a:pt x="16" y="2936"/>
                                </a:lnTo>
                                <a:cubicBezTo>
                                  <a:pt x="16" y="2941"/>
                                  <a:pt x="13" y="2944"/>
                                  <a:pt x="8" y="2944"/>
                                </a:cubicBezTo>
                                <a:cubicBezTo>
                                  <a:pt x="4" y="2944"/>
                                  <a:pt x="0" y="2941"/>
                                  <a:pt x="0" y="2936"/>
                                </a:cubicBezTo>
                                <a:lnTo>
                                  <a:pt x="0" y="2696"/>
                                </a:lnTo>
                                <a:cubicBezTo>
                                  <a:pt x="0" y="2692"/>
                                  <a:pt x="4" y="2688"/>
                                  <a:pt x="8" y="2688"/>
                                </a:cubicBezTo>
                                <a:cubicBezTo>
                                  <a:pt x="13" y="2688"/>
                                  <a:pt x="16" y="2692"/>
                                  <a:pt x="16" y="2696"/>
                                </a:cubicBezTo>
                                <a:close/>
                                <a:moveTo>
                                  <a:pt x="16" y="3080"/>
                                </a:moveTo>
                                <a:lnTo>
                                  <a:pt x="16" y="3320"/>
                                </a:lnTo>
                                <a:cubicBezTo>
                                  <a:pt x="16" y="3325"/>
                                  <a:pt x="13" y="3328"/>
                                  <a:pt x="8" y="3328"/>
                                </a:cubicBezTo>
                                <a:cubicBezTo>
                                  <a:pt x="4" y="3328"/>
                                  <a:pt x="0" y="3325"/>
                                  <a:pt x="0" y="3320"/>
                                </a:cubicBezTo>
                                <a:lnTo>
                                  <a:pt x="0" y="3080"/>
                                </a:lnTo>
                                <a:cubicBezTo>
                                  <a:pt x="0" y="3076"/>
                                  <a:pt x="4" y="3072"/>
                                  <a:pt x="8" y="3072"/>
                                </a:cubicBezTo>
                                <a:cubicBezTo>
                                  <a:pt x="13" y="3072"/>
                                  <a:pt x="16" y="3076"/>
                                  <a:pt x="16" y="3080"/>
                                </a:cubicBezTo>
                                <a:close/>
                                <a:moveTo>
                                  <a:pt x="16" y="3464"/>
                                </a:moveTo>
                                <a:lnTo>
                                  <a:pt x="16" y="3704"/>
                                </a:lnTo>
                                <a:cubicBezTo>
                                  <a:pt x="16" y="3709"/>
                                  <a:pt x="13" y="3712"/>
                                  <a:pt x="8" y="3712"/>
                                </a:cubicBezTo>
                                <a:cubicBezTo>
                                  <a:pt x="4" y="3712"/>
                                  <a:pt x="0" y="3709"/>
                                  <a:pt x="0" y="3704"/>
                                </a:cubicBezTo>
                                <a:lnTo>
                                  <a:pt x="0" y="3464"/>
                                </a:lnTo>
                                <a:cubicBezTo>
                                  <a:pt x="0" y="3460"/>
                                  <a:pt x="4" y="3456"/>
                                  <a:pt x="8" y="3456"/>
                                </a:cubicBezTo>
                                <a:cubicBezTo>
                                  <a:pt x="13" y="3456"/>
                                  <a:pt x="16" y="3460"/>
                                  <a:pt x="16" y="3464"/>
                                </a:cubicBezTo>
                                <a:close/>
                                <a:moveTo>
                                  <a:pt x="16" y="3848"/>
                                </a:moveTo>
                                <a:lnTo>
                                  <a:pt x="16" y="4088"/>
                                </a:lnTo>
                                <a:cubicBezTo>
                                  <a:pt x="16" y="4093"/>
                                  <a:pt x="13" y="4096"/>
                                  <a:pt x="8" y="4096"/>
                                </a:cubicBezTo>
                                <a:cubicBezTo>
                                  <a:pt x="4" y="4096"/>
                                  <a:pt x="0" y="4093"/>
                                  <a:pt x="0" y="4088"/>
                                </a:cubicBezTo>
                                <a:lnTo>
                                  <a:pt x="0" y="3848"/>
                                </a:lnTo>
                                <a:cubicBezTo>
                                  <a:pt x="0" y="3844"/>
                                  <a:pt x="4" y="3840"/>
                                  <a:pt x="8" y="3840"/>
                                </a:cubicBezTo>
                                <a:cubicBezTo>
                                  <a:pt x="13" y="3840"/>
                                  <a:pt x="16" y="3844"/>
                                  <a:pt x="16" y="3848"/>
                                </a:cubicBezTo>
                                <a:close/>
                                <a:moveTo>
                                  <a:pt x="16" y="4232"/>
                                </a:moveTo>
                                <a:lnTo>
                                  <a:pt x="16" y="4472"/>
                                </a:lnTo>
                                <a:cubicBezTo>
                                  <a:pt x="16" y="4477"/>
                                  <a:pt x="13" y="4480"/>
                                  <a:pt x="8" y="4480"/>
                                </a:cubicBezTo>
                                <a:cubicBezTo>
                                  <a:pt x="4" y="4480"/>
                                  <a:pt x="0" y="4477"/>
                                  <a:pt x="0" y="4472"/>
                                </a:cubicBezTo>
                                <a:lnTo>
                                  <a:pt x="0" y="4232"/>
                                </a:lnTo>
                                <a:cubicBezTo>
                                  <a:pt x="0" y="4228"/>
                                  <a:pt x="4" y="4224"/>
                                  <a:pt x="8" y="4224"/>
                                </a:cubicBezTo>
                                <a:cubicBezTo>
                                  <a:pt x="13" y="4224"/>
                                  <a:pt x="16" y="4228"/>
                                  <a:pt x="16" y="4232"/>
                                </a:cubicBezTo>
                                <a:close/>
                                <a:moveTo>
                                  <a:pt x="16" y="4616"/>
                                </a:moveTo>
                                <a:lnTo>
                                  <a:pt x="16" y="4856"/>
                                </a:lnTo>
                                <a:cubicBezTo>
                                  <a:pt x="16" y="4861"/>
                                  <a:pt x="13" y="4864"/>
                                  <a:pt x="8" y="4864"/>
                                </a:cubicBezTo>
                                <a:cubicBezTo>
                                  <a:pt x="4" y="4864"/>
                                  <a:pt x="0" y="4861"/>
                                  <a:pt x="0" y="4856"/>
                                </a:cubicBezTo>
                                <a:lnTo>
                                  <a:pt x="0" y="4616"/>
                                </a:lnTo>
                                <a:cubicBezTo>
                                  <a:pt x="0" y="4612"/>
                                  <a:pt x="4" y="4608"/>
                                  <a:pt x="8" y="4608"/>
                                </a:cubicBezTo>
                                <a:cubicBezTo>
                                  <a:pt x="13" y="4608"/>
                                  <a:pt x="16" y="4612"/>
                                  <a:pt x="16" y="4616"/>
                                </a:cubicBezTo>
                                <a:close/>
                                <a:moveTo>
                                  <a:pt x="16" y="5000"/>
                                </a:moveTo>
                                <a:lnTo>
                                  <a:pt x="16" y="5240"/>
                                </a:lnTo>
                                <a:cubicBezTo>
                                  <a:pt x="16" y="5245"/>
                                  <a:pt x="13" y="5248"/>
                                  <a:pt x="8" y="5248"/>
                                </a:cubicBezTo>
                                <a:cubicBezTo>
                                  <a:pt x="4" y="5248"/>
                                  <a:pt x="0" y="5245"/>
                                  <a:pt x="0" y="5240"/>
                                </a:cubicBezTo>
                                <a:lnTo>
                                  <a:pt x="0" y="5000"/>
                                </a:lnTo>
                                <a:cubicBezTo>
                                  <a:pt x="0" y="4996"/>
                                  <a:pt x="4" y="4992"/>
                                  <a:pt x="8" y="4992"/>
                                </a:cubicBezTo>
                                <a:cubicBezTo>
                                  <a:pt x="13" y="4992"/>
                                  <a:pt x="16" y="4996"/>
                                  <a:pt x="16" y="5000"/>
                                </a:cubicBezTo>
                                <a:close/>
                                <a:moveTo>
                                  <a:pt x="16" y="5384"/>
                                </a:moveTo>
                                <a:lnTo>
                                  <a:pt x="16" y="5624"/>
                                </a:lnTo>
                                <a:cubicBezTo>
                                  <a:pt x="16" y="5629"/>
                                  <a:pt x="13" y="5632"/>
                                  <a:pt x="8" y="5632"/>
                                </a:cubicBezTo>
                                <a:cubicBezTo>
                                  <a:pt x="4" y="5632"/>
                                  <a:pt x="0" y="5629"/>
                                  <a:pt x="0" y="5624"/>
                                </a:cubicBezTo>
                                <a:lnTo>
                                  <a:pt x="0" y="5384"/>
                                </a:lnTo>
                                <a:cubicBezTo>
                                  <a:pt x="0" y="5380"/>
                                  <a:pt x="4" y="5376"/>
                                  <a:pt x="8" y="5376"/>
                                </a:cubicBezTo>
                                <a:cubicBezTo>
                                  <a:pt x="13" y="5376"/>
                                  <a:pt x="16" y="5380"/>
                                  <a:pt x="16" y="5384"/>
                                </a:cubicBezTo>
                                <a:close/>
                                <a:moveTo>
                                  <a:pt x="16" y="5768"/>
                                </a:moveTo>
                                <a:lnTo>
                                  <a:pt x="16" y="6008"/>
                                </a:lnTo>
                                <a:cubicBezTo>
                                  <a:pt x="16" y="6013"/>
                                  <a:pt x="13" y="6016"/>
                                  <a:pt x="8" y="6016"/>
                                </a:cubicBezTo>
                                <a:cubicBezTo>
                                  <a:pt x="4" y="6016"/>
                                  <a:pt x="0" y="6013"/>
                                  <a:pt x="0" y="6008"/>
                                </a:cubicBezTo>
                                <a:lnTo>
                                  <a:pt x="0" y="5768"/>
                                </a:lnTo>
                                <a:cubicBezTo>
                                  <a:pt x="0" y="5764"/>
                                  <a:pt x="4" y="5760"/>
                                  <a:pt x="8" y="5760"/>
                                </a:cubicBezTo>
                                <a:cubicBezTo>
                                  <a:pt x="13" y="5760"/>
                                  <a:pt x="16" y="5764"/>
                                  <a:pt x="16" y="5768"/>
                                </a:cubicBezTo>
                                <a:close/>
                                <a:moveTo>
                                  <a:pt x="16" y="6152"/>
                                </a:moveTo>
                                <a:lnTo>
                                  <a:pt x="16" y="6392"/>
                                </a:lnTo>
                                <a:cubicBezTo>
                                  <a:pt x="16" y="6397"/>
                                  <a:pt x="13" y="6400"/>
                                  <a:pt x="8" y="6400"/>
                                </a:cubicBezTo>
                                <a:cubicBezTo>
                                  <a:pt x="4" y="6400"/>
                                  <a:pt x="0" y="6397"/>
                                  <a:pt x="0" y="6392"/>
                                </a:cubicBezTo>
                                <a:lnTo>
                                  <a:pt x="0" y="6152"/>
                                </a:lnTo>
                                <a:cubicBezTo>
                                  <a:pt x="0" y="6148"/>
                                  <a:pt x="4" y="6144"/>
                                  <a:pt x="8" y="6144"/>
                                </a:cubicBezTo>
                                <a:cubicBezTo>
                                  <a:pt x="13" y="6144"/>
                                  <a:pt x="16" y="6148"/>
                                  <a:pt x="16" y="6152"/>
                                </a:cubicBezTo>
                                <a:close/>
                                <a:moveTo>
                                  <a:pt x="16" y="6536"/>
                                </a:moveTo>
                                <a:lnTo>
                                  <a:pt x="16" y="6776"/>
                                </a:lnTo>
                                <a:cubicBezTo>
                                  <a:pt x="16" y="6781"/>
                                  <a:pt x="13" y="6784"/>
                                  <a:pt x="8" y="6784"/>
                                </a:cubicBezTo>
                                <a:cubicBezTo>
                                  <a:pt x="4" y="6784"/>
                                  <a:pt x="0" y="6781"/>
                                  <a:pt x="0" y="6776"/>
                                </a:cubicBezTo>
                                <a:lnTo>
                                  <a:pt x="0" y="6536"/>
                                </a:lnTo>
                                <a:cubicBezTo>
                                  <a:pt x="0" y="6532"/>
                                  <a:pt x="4" y="6528"/>
                                  <a:pt x="8" y="6528"/>
                                </a:cubicBezTo>
                                <a:cubicBezTo>
                                  <a:pt x="13" y="6528"/>
                                  <a:pt x="16" y="6532"/>
                                  <a:pt x="16" y="6536"/>
                                </a:cubicBezTo>
                                <a:close/>
                                <a:moveTo>
                                  <a:pt x="16" y="6920"/>
                                </a:moveTo>
                                <a:lnTo>
                                  <a:pt x="16" y="7160"/>
                                </a:lnTo>
                                <a:cubicBezTo>
                                  <a:pt x="16" y="7165"/>
                                  <a:pt x="13" y="7168"/>
                                  <a:pt x="8" y="7168"/>
                                </a:cubicBezTo>
                                <a:cubicBezTo>
                                  <a:pt x="4" y="7168"/>
                                  <a:pt x="0" y="7165"/>
                                  <a:pt x="0" y="7160"/>
                                </a:cubicBezTo>
                                <a:lnTo>
                                  <a:pt x="0" y="6920"/>
                                </a:lnTo>
                                <a:cubicBezTo>
                                  <a:pt x="0" y="6916"/>
                                  <a:pt x="4" y="6912"/>
                                  <a:pt x="8" y="6912"/>
                                </a:cubicBezTo>
                                <a:cubicBezTo>
                                  <a:pt x="13" y="6912"/>
                                  <a:pt x="16" y="6916"/>
                                  <a:pt x="16" y="6920"/>
                                </a:cubicBezTo>
                                <a:close/>
                                <a:moveTo>
                                  <a:pt x="16" y="7304"/>
                                </a:moveTo>
                                <a:lnTo>
                                  <a:pt x="16" y="7544"/>
                                </a:lnTo>
                                <a:cubicBezTo>
                                  <a:pt x="16" y="7549"/>
                                  <a:pt x="13" y="7552"/>
                                  <a:pt x="8" y="7552"/>
                                </a:cubicBezTo>
                                <a:cubicBezTo>
                                  <a:pt x="4" y="7552"/>
                                  <a:pt x="0" y="7549"/>
                                  <a:pt x="0" y="7544"/>
                                </a:cubicBezTo>
                                <a:lnTo>
                                  <a:pt x="0" y="7304"/>
                                </a:lnTo>
                                <a:cubicBezTo>
                                  <a:pt x="0" y="7300"/>
                                  <a:pt x="4" y="7296"/>
                                  <a:pt x="8" y="7296"/>
                                </a:cubicBezTo>
                                <a:cubicBezTo>
                                  <a:pt x="13" y="7296"/>
                                  <a:pt x="16" y="7300"/>
                                  <a:pt x="16" y="7304"/>
                                </a:cubicBezTo>
                                <a:close/>
                                <a:moveTo>
                                  <a:pt x="16" y="7688"/>
                                </a:moveTo>
                                <a:lnTo>
                                  <a:pt x="16" y="7928"/>
                                </a:lnTo>
                                <a:cubicBezTo>
                                  <a:pt x="16" y="7933"/>
                                  <a:pt x="13" y="7936"/>
                                  <a:pt x="8" y="7936"/>
                                </a:cubicBezTo>
                                <a:cubicBezTo>
                                  <a:pt x="4" y="7936"/>
                                  <a:pt x="0" y="7933"/>
                                  <a:pt x="0" y="7928"/>
                                </a:cubicBezTo>
                                <a:lnTo>
                                  <a:pt x="0" y="7688"/>
                                </a:lnTo>
                                <a:cubicBezTo>
                                  <a:pt x="0" y="7684"/>
                                  <a:pt x="4" y="7680"/>
                                  <a:pt x="8" y="7680"/>
                                </a:cubicBezTo>
                                <a:cubicBezTo>
                                  <a:pt x="13" y="7680"/>
                                  <a:pt x="16" y="7684"/>
                                  <a:pt x="16" y="7688"/>
                                </a:cubicBezTo>
                                <a:close/>
                                <a:moveTo>
                                  <a:pt x="16" y="8072"/>
                                </a:moveTo>
                                <a:lnTo>
                                  <a:pt x="16" y="8312"/>
                                </a:lnTo>
                                <a:cubicBezTo>
                                  <a:pt x="16" y="8317"/>
                                  <a:pt x="13" y="8320"/>
                                  <a:pt x="8" y="8320"/>
                                </a:cubicBezTo>
                                <a:cubicBezTo>
                                  <a:pt x="4" y="8320"/>
                                  <a:pt x="0" y="8317"/>
                                  <a:pt x="0" y="8312"/>
                                </a:cubicBezTo>
                                <a:lnTo>
                                  <a:pt x="0" y="8072"/>
                                </a:lnTo>
                                <a:cubicBezTo>
                                  <a:pt x="0" y="8068"/>
                                  <a:pt x="4" y="8064"/>
                                  <a:pt x="8" y="8064"/>
                                </a:cubicBezTo>
                                <a:cubicBezTo>
                                  <a:pt x="13" y="8064"/>
                                  <a:pt x="16" y="8068"/>
                                  <a:pt x="16" y="8072"/>
                                </a:cubicBezTo>
                                <a:close/>
                                <a:moveTo>
                                  <a:pt x="16" y="8456"/>
                                </a:moveTo>
                                <a:lnTo>
                                  <a:pt x="16" y="8696"/>
                                </a:lnTo>
                                <a:cubicBezTo>
                                  <a:pt x="16" y="8701"/>
                                  <a:pt x="13" y="8704"/>
                                  <a:pt x="8" y="8704"/>
                                </a:cubicBezTo>
                                <a:cubicBezTo>
                                  <a:pt x="4" y="8704"/>
                                  <a:pt x="0" y="8701"/>
                                  <a:pt x="0" y="8696"/>
                                </a:cubicBezTo>
                                <a:lnTo>
                                  <a:pt x="0" y="8456"/>
                                </a:lnTo>
                                <a:cubicBezTo>
                                  <a:pt x="0" y="8452"/>
                                  <a:pt x="4" y="8448"/>
                                  <a:pt x="8" y="8448"/>
                                </a:cubicBezTo>
                                <a:cubicBezTo>
                                  <a:pt x="13" y="8448"/>
                                  <a:pt x="16" y="8452"/>
                                  <a:pt x="16" y="8456"/>
                                </a:cubicBezTo>
                                <a:close/>
                                <a:moveTo>
                                  <a:pt x="16" y="8840"/>
                                </a:moveTo>
                                <a:lnTo>
                                  <a:pt x="16" y="9080"/>
                                </a:lnTo>
                                <a:cubicBezTo>
                                  <a:pt x="16" y="9085"/>
                                  <a:pt x="13" y="9088"/>
                                  <a:pt x="8" y="9088"/>
                                </a:cubicBezTo>
                                <a:cubicBezTo>
                                  <a:pt x="4" y="9088"/>
                                  <a:pt x="0" y="9085"/>
                                  <a:pt x="0" y="9080"/>
                                </a:cubicBezTo>
                                <a:lnTo>
                                  <a:pt x="0" y="8840"/>
                                </a:lnTo>
                                <a:cubicBezTo>
                                  <a:pt x="0" y="8836"/>
                                  <a:pt x="4" y="8832"/>
                                  <a:pt x="8" y="8832"/>
                                </a:cubicBezTo>
                                <a:cubicBezTo>
                                  <a:pt x="13" y="8832"/>
                                  <a:pt x="16" y="8836"/>
                                  <a:pt x="16" y="8840"/>
                                </a:cubicBezTo>
                                <a:close/>
                                <a:moveTo>
                                  <a:pt x="16" y="9224"/>
                                </a:moveTo>
                                <a:lnTo>
                                  <a:pt x="16" y="9464"/>
                                </a:lnTo>
                                <a:cubicBezTo>
                                  <a:pt x="16" y="9469"/>
                                  <a:pt x="13" y="9472"/>
                                  <a:pt x="8" y="9472"/>
                                </a:cubicBezTo>
                                <a:cubicBezTo>
                                  <a:pt x="4" y="9472"/>
                                  <a:pt x="0" y="9469"/>
                                  <a:pt x="0" y="9464"/>
                                </a:cubicBezTo>
                                <a:lnTo>
                                  <a:pt x="0" y="9224"/>
                                </a:lnTo>
                                <a:cubicBezTo>
                                  <a:pt x="0" y="9220"/>
                                  <a:pt x="4" y="9216"/>
                                  <a:pt x="8" y="9216"/>
                                </a:cubicBezTo>
                                <a:cubicBezTo>
                                  <a:pt x="13" y="9216"/>
                                  <a:pt x="16" y="9220"/>
                                  <a:pt x="16" y="9224"/>
                                </a:cubicBezTo>
                                <a:close/>
                                <a:moveTo>
                                  <a:pt x="16" y="9608"/>
                                </a:moveTo>
                                <a:lnTo>
                                  <a:pt x="16" y="9848"/>
                                </a:lnTo>
                                <a:cubicBezTo>
                                  <a:pt x="16" y="9853"/>
                                  <a:pt x="13" y="9856"/>
                                  <a:pt x="8" y="9856"/>
                                </a:cubicBezTo>
                                <a:cubicBezTo>
                                  <a:pt x="4" y="9856"/>
                                  <a:pt x="0" y="9853"/>
                                  <a:pt x="0" y="9848"/>
                                </a:cubicBezTo>
                                <a:lnTo>
                                  <a:pt x="0" y="9608"/>
                                </a:lnTo>
                                <a:cubicBezTo>
                                  <a:pt x="0" y="9604"/>
                                  <a:pt x="4" y="9600"/>
                                  <a:pt x="8" y="9600"/>
                                </a:cubicBezTo>
                                <a:cubicBezTo>
                                  <a:pt x="13" y="9600"/>
                                  <a:pt x="16" y="9604"/>
                                  <a:pt x="16" y="9608"/>
                                </a:cubicBezTo>
                                <a:close/>
                                <a:moveTo>
                                  <a:pt x="16" y="9992"/>
                                </a:moveTo>
                                <a:lnTo>
                                  <a:pt x="16" y="10232"/>
                                </a:lnTo>
                                <a:cubicBezTo>
                                  <a:pt x="16" y="10237"/>
                                  <a:pt x="13" y="10240"/>
                                  <a:pt x="8" y="10240"/>
                                </a:cubicBezTo>
                                <a:cubicBezTo>
                                  <a:pt x="4" y="10240"/>
                                  <a:pt x="0" y="10237"/>
                                  <a:pt x="0" y="10232"/>
                                </a:cubicBezTo>
                                <a:lnTo>
                                  <a:pt x="0" y="9992"/>
                                </a:lnTo>
                                <a:cubicBezTo>
                                  <a:pt x="0" y="9988"/>
                                  <a:pt x="4" y="9984"/>
                                  <a:pt x="8" y="9984"/>
                                </a:cubicBezTo>
                                <a:cubicBezTo>
                                  <a:pt x="13" y="9984"/>
                                  <a:pt x="16" y="9988"/>
                                  <a:pt x="16" y="9992"/>
                                </a:cubicBezTo>
                                <a:close/>
                                <a:moveTo>
                                  <a:pt x="16" y="10376"/>
                                </a:moveTo>
                                <a:lnTo>
                                  <a:pt x="16" y="10616"/>
                                </a:lnTo>
                                <a:cubicBezTo>
                                  <a:pt x="16" y="10621"/>
                                  <a:pt x="13" y="10624"/>
                                  <a:pt x="8" y="10624"/>
                                </a:cubicBezTo>
                                <a:cubicBezTo>
                                  <a:pt x="4" y="10624"/>
                                  <a:pt x="0" y="10621"/>
                                  <a:pt x="0" y="10616"/>
                                </a:cubicBezTo>
                                <a:lnTo>
                                  <a:pt x="0" y="10376"/>
                                </a:lnTo>
                                <a:cubicBezTo>
                                  <a:pt x="0" y="10372"/>
                                  <a:pt x="4" y="10368"/>
                                  <a:pt x="8" y="10368"/>
                                </a:cubicBezTo>
                                <a:cubicBezTo>
                                  <a:pt x="13" y="10368"/>
                                  <a:pt x="16" y="10372"/>
                                  <a:pt x="16" y="1037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2" name="Freeform 331"/>
                        <wps:cNvSpPr>
                          <a:spLocks noEditPoints="1"/>
                        </wps:cNvSpPr>
                        <wps:spPr bwMode="auto">
                          <a:xfrm>
                            <a:off x="1900555" y="405130"/>
                            <a:ext cx="5715" cy="3761740"/>
                          </a:xfrm>
                          <a:custGeom>
                            <a:avLst/>
                            <a:gdLst>
                              <a:gd name="T0" fmla="*/ 0 w 16"/>
                              <a:gd name="T1" fmla="*/ 248 h 10624"/>
                              <a:gd name="T2" fmla="*/ 16 w 16"/>
                              <a:gd name="T3" fmla="*/ 392 h 10624"/>
                              <a:gd name="T4" fmla="*/ 0 w 16"/>
                              <a:gd name="T5" fmla="*/ 392 h 10624"/>
                              <a:gd name="T6" fmla="*/ 16 w 16"/>
                              <a:gd name="T7" fmla="*/ 1016 h 10624"/>
                              <a:gd name="T8" fmla="*/ 8 w 16"/>
                              <a:gd name="T9" fmla="*/ 768 h 10624"/>
                              <a:gd name="T10" fmla="*/ 8 w 16"/>
                              <a:gd name="T11" fmla="*/ 1408 h 10624"/>
                              <a:gd name="T12" fmla="*/ 16 w 16"/>
                              <a:gd name="T13" fmla="*/ 1160 h 10624"/>
                              <a:gd name="T14" fmla="*/ 0 w 16"/>
                              <a:gd name="T15" fmla="*/ 1784 h 10624"/>
                              <a:gd name="T16" fmla="*/ 16 w 16"/>
                              <a:gd name="T17" fmla="*/ 1928 h 10624"/>
                              <a:gd name="T18" fmla="*/ 0 w 16"/>
                              <a:gd name="T19" fmla="*/ 1928 h 10624"/>
                              <a:gd name="T20" fmla="*/ 16 w 16"/>
                              <a:gd name="T21" fmla="*/ 2552 h 10624"/>
                              <a:gd name="T22" fmla="*/ 8 w 16"/>
                              <a:gd name="T23" fmla="*/ 2304 h 10624"/>
                              <a:gd name="T24" fmla="*/ 8 w 16"/>
                              <a:gd name="T25" fmla="*/ 2944 h 10624"/>
                              <a:gd name="T26" fmla="*/ 16 w 16"/>
                              <a:gd name="T27" fmla="*/ 2696 h 10624"/>
                              <a:gd name="T28" fmla="*/ 0 w 16"/>
                              <a:gd name="T29" fmla="*/ 3320 h 10624"/>
                              <a:gd name="T30" fmla="*/ 16 w 16"/>
                              <a:gd name="T31" fmla="*/ 3464 h 10624"/>
                              <a:gd name="T32" fmla="*/ 0 w 16"/>
                              <a:gd name="T33" fmla="*/ 3464 h 10624"/>
                              <a:gd name="T34" fmla="*/ 16 w 16"/>
                              <a:gd name="T35" fmla="*/ 4088 h 10624"/>
                              <a:gd name="T36" fmla="*/ 8 w 16"/>
                              <a:gd name="T37" fmla="*/ 3840 h 10624"/>
                              <a:gd name="T38" fmla="*/ 8 w 16"/>
                              <a:gd name="T39" fmla="*/ 4480 h 10624"/>
                              <a:gd name="T40" fmla="*/ 16 w 16"/>
                              <a:gd name="T41" fmla="*/ 4232 h 10624"/>
                              <a:gd name="T42" fmla="*/ 0 w 16"/>
                              <a:gd name="T43" fmla="*/ 4856 h 10624"/>
                              <a:gd name="T44" fmla="*/ 16 w 16"/>
                              <a:gd name="T45" fmla="*/ 5000 h 10624"/>
                              <a:gd name="T46" fmla="*/ 0 w 16"/>
                              <a:gd name="T47" fmla="*/ 5000 h 10624"/>
                              <a:gd name="T48" fmla="*/ 16 w 16"/>
                              <a:gd name="T49" fmla="*/ 5624 h 10624"/>
                              <a:gd name="T50" fmla="*/ 8 w 16"/>
                              <a:gd name="T51" fmla="*/ 5376 h 10624"/>
                              <a:gd name="T52" fmla="*/ 8 w 16"/>
                              <a:gd name="T53" fmla="*/ 6016 h 10624"/>
                              <a:gd name="T54" fmla="*/ 16 w 16"/>
                              <a:gd name="T55" fmla="*/ 5768 h 10624"/>
                              <a:gd name="T56" fmla="*/ 0 w 16"/>
                              <a:gd name="T57" fmla="*/ 6392 h 10624"/>
                              <a:gd name="T58" fmla="*/ 16 w 16"/>
                              <a:gd name="T59" fmla="*/ 6536 h 10624"/>
                              <a:gd name="T60" fmla="*/ 0 w 16"/>
                              <a:gd name="T61" fmla="*/ 6536 h 10624"/>
                              <a:gd name="T62" fmla="*/ 16 w 16"/>
                              <a:gd name="T63" fmla="*/ 7160 h 10624"/>
                              <a:gd name="T64" fmla="*/ 8 w 16"/>
                              <a:gd name="T65" fmla="*/ 6912 h 10624"/>
                              <a:gd name="T66" fmla="*/ 8 w 16"/>
                              <a:gd name="T67" fmla="*/ 7552 h 10624"/>
                              <a:gd name="T68" fmla="*/ 16 w 16"/>
                              <a:gd name="T69" fmla="*/ 7304 h 10624"/>
                              <a:gd name="T70" fmla="*/ 0 w 16"/>
                              <a:gd name="T71" fmla="*/ 7928 h 10624"/>
                              <a:gd name="T72" fmla="*/ 16 w 16"/>
                              <a:gd name="T73" fmla="*/ 8072 h 10624"/>
                              <a:gd name="T74" fmla="*/ 0 w 16"/>
                              <a:gd name="T75" fmla="*/ 8072 h 10624"/>
                              <a:gd name="T76" fmla="*/ 16 w 16"/>
                              <a:gd name="T77" fmla="*/ 8696 h 10624"/>
                              <a:gd name="T78" fmla="*/ 8 w 16"/>
                              <a:gd name="T79" fmla="*/ 8448 h 10624"/>
                              <a:gd name="T80" fmla="*/ 8 w 16"/>
                              <a:gd name="T81" fmla="*/ 9088 h 10624"/>
                              <a:gd name="T82" fmla="*/ 16 w 16"/>
                              <a:gd name="T83" fmla="*/ 8840 h 10624"/>
                              <a:gd name="T84" fmla="*/ 0 w 16"/>
                              <a:gd name="T85" fmla="*/ 9464 h 10624"/>
                              <a:gd name="T86" fmla="*/ 16 w 16"/>
                              <a:gd name="T87" fmla="*/ 9608 h 10624"/>
                              <a:gd name="T88" fmla="*/ 0 w 16"/>
                              <a:gd name="T89" fmla="*/ 9608 h 10624"/>
                              <a:gd name="T90" fmla="*/ 16 w 16"/>
                              <a:gd name="T91" fmla="*/ 10232 h 10624"/>
                              <a:gd name="T92" fmla="*/ 8 w 16"/>
                              <a:gd name="T93" fmla="*/ 9984 h 10624"/>
                              <a:gd name="T94" fmla="*/ 8 w 16"/>
                              <a:gd name="T95" fmla="*/ 10624 h 10624"/>
                              <a:gd name="T96" fmla="*/ 16 w 16"/>
                              <a:gd name="T97" fmla="*/ 10376 h 106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 h="10624">
                                <a:moveTo>
                                  <a:pt x="16" y="8"/>
                                </a:moveTo>
                                <a:lnTo>
                                  <a:pt x="16" y="248"/>
                                </a:lnTo>
                                <a:cubicBezTo>
                                  <a:pt x="16" y="253"/>
                                  <a:pt x="13" y="256"/>
                                  <a:pt x="8" y="256"/>
                                </a:cubicBezTo>
                                <a:cubicBezTo>
                                  <a:pt x="4" y="256"/>
                                  <a:pt x="0" y="253"/>
                                  <a:pt x="0" y="248"/>
                                </a:cubicBezTo>
                                <a:lnTo>
                                  <a:pt x="0" y="8"/>
                                </a:lnTo>
                                <a:cubicBezTo>
                                  <a:pt x="0" y="4"/>
                                  <a:pt x="4" y="0"/>
                                  <a:pt x="8" y="0"/>
                                </a:cubicBezTo>
                                <a:cubicBezTo>
                                  <a:pt x="13" y="0"/>
                                  <a:pt x="16" y="4"/>
                                  <a:pt x="16" y="8"/>
                                </a:cubicBezTo>
                                <a:close/>
                                <a:moveTo>
                                  <a:pt x="16" y="392"/>
                                </a:moveTo>
                                <a:lnTo>
                                  <a:pt x="16" y="632"/>
                                </a:lnTo>
                                <a:cubicBezTo>
                                  <a:pt x="16" y="637"/>
                                  <a:pt x="13" y="640"/>
                                  <a:pt x="8" y="640"/>
                                </a:cubicBezTo>
                                <a:cubicBezTo>
                                  <a:pt x="4" y="640"/>
                                  <a:pt x="0" y="637"/>
                                  <a:pt x="0" y="632"/>
                                </a:cubicBezTo>
                                <a:lnTo>
                                  <a:pt x="0" y="392"/>
                                </a:lnTo>
                                <a:cubicBezTo>
                                  <a:pt x="0" y="388"/>
                                  <a:pt x="4" y="384"/>
                                  <a:pt x="8" y="384"/>
                                </a:cubicBezTo>
                                <a:cubicBezTo>
                                  <a:pt x="13" y="384"/>
                                  <a:pt x="16" y="388"/>
                                  <a:pt x="16" y="392"/>
                                </a:cubicBezTo>
                                <a:close/>
                                <a:moveTo>
                                  <a:pt x="16" y="776"/>
                                </a:moveTo>
                                <a:lnTo>
                                  <a:pt x="16" y="1016"/>
                                </a:lnTo>
                                <a:cubicBezTo>
                                  <a:pt x="16" y="1021"/>
                                  <a:pt x="13" y="1024"/>
                                  <a:pt x="8" y="1024"/>
                                </a:cubicBezTo>
                                <a:cubicBezTo>
                                  <a:pt x="4" y="1024"/>
                                  <a:pt x="0" y="1021"/>
                                  <a:pt x="0" y="1016"/>
                                </a:cubicBezTo>
                                <a:lnTo>
                                  <a:pt x="0" y="776"/>
                                </a:lnTo>
                                <a:cubicBezTo>
                                  <a:pt x="0" y="772"/>
                                  <a:pt x="4" y="768"/>
                                  <a:pt x="8" y="768"/>
                                </a:cubicBezTo>
                                <a:cubicBezTo>
                                  <a:pt x="13" y="768"/>
                                  <a:pt x="16" y="772"/>
                                  <a:pt x="16" y="776"/>
                                </a:cubicBezTo>
                                <a:close/>
                                <a:moveTo>
                                  <a:pt x="16" y="1160"/>
                                </a:moveTo>
                                <a:lnTo>
                                  <a:pt x="16" y="1400"/>
                                </a:lnTo>
                                <a:cubicBezTo>
                                  <a:pt x="16" y="1405"/>
                                  <a:pt x="13" y="1408"/>
                                  <a:pt x="8" y="1408"/>
                                </a:cubicBezTo>
                                <a:cubicBezTo>
                                  <a:pt x="4" y="1408"/>
                                  <a:pt x="0" y="1405"/>
                                  <a:pt x="0" y="1400"/>
                                </a:cubicBezTo>
                                <a:lnTo>
                                  <a:pt x="0" y="1160"/>
                                </a:lnTo>
                                <a:cubicBezTo>
                                  <a:pt x="0" y="1156"/>
                                  <a:pt x="4" y="1152"/>
                                  <a:pt x="8" y="1152"/>
                                </a:cubicBezTo>
                                <a:cubicBezTo>
                                  <a:pt x="13" y="1152"/>
                                  <a:pt x="16" y="1156"/>
                                  <a:pt x="16" y="1160"/>
                                </a:cubicBezTo>
                                <a:close/>
                                <a:moveTo>
                                  <a:pt x="16" y="1544"/>
                                </a:moveTo>
                                <a:lnTo>
                                  <a:pt x="16" y="1784"/>
                                </a:lnTo>
                                <a:cubicBezTo>
                                  <a:pt x="16" y="1789"/>
                                  <a:pt x="13" y="1792"/>
                                  <a:pt x="8" y="1792"/>
                                </a:cubicBezTo>
                                <a:cubicBezTo>
                                  <a:pt x="4" y="1792"/>
                                  <a:pt x="0" y="1789"/>
                                  <a:pt x="0" y="1784"/>
                                </a:cubicBezTo>
                                <a:lnTo>
                                  <a:pt x="0" y="1544"/>
                                </a:lnTo>
                                <a:cubicBezTo>
                                  <a:pt x="0" y="1540"/>
                                  <a:pt x="4" y="1536"/>
                                  <a:pt x="8" y="1536"/>
                                </a:cubicBezTo>
                                <a:cubicBezTo>
                                  <a:pt x="13" y="1536"/>
                                  <a:pt x="16" y="1540"/>
                                  <a:pt x="16" y="1544"/>
                                </a:cubicBezTo>
                                <a:close/>
                                <a:moveTo>
                                  <a:pt x="16" y="1928"/>
                                </a:moveTo>
                                <a:lnTo>
                                  <a:pt x="16" y="2168"/>
                                </a:lnTo>
                                <a:cubicBezTo>
                                  <a:pt x="16" y="2173"/>
                                  <a:pt x="13" y="2176"/>
                                  <a:pt x="8" y="2176"/>
                                </a:cubicBezTo>
                                <a:cubicBezTo>
                                  <a:pt x="4" y="2176"/>
                                  <a:pt x="0" y="2173"/>
                                  <a:pt x="0" y="2168"/>
                                </a:cubicBezTo>
                                <a:lnTo>
                                  <a:pt x="0" y="1928"/>
                                </a:lnTo>
                                <a:cubicBezTo>
                                  <a:pt x="0" y="1924"/>
                                  <a:pt x="4" y="1920"/>
                                  <a:pt x="8" y="1920"/>
                                </a:cubicBezTo>
                                <a:cubicBezTo>
                                  <a:pt x="13" y="1920"/>
                                  <a:pt x="16" y="1924"/>
                                  <a:pt x="16" y="1928"/>
                                </a:cubicBezTo>
                                <a:close/>
                                <a:moveTo>
                                  <a:pt x="16" y="2312"/>
                                </a:moveTo>
                                <a:lnTo>
                                  <a:pt x="16" y="2552"/>
                                </a:lnTo>
                                <a:cubicBezTo>
                                  <a:pt x="16" y="2557"/>
                                  <a:pt x="13" y="2560"/>
                                  <a:pt x="8" y="2560"/>
                                </a:cubicBezTo>
                                <a:cubicBezTo>
                                  <a:pt x="4" y="2560"/>
                                  <a:pt x="0" y="2557"/>
                                  <a:pt x="0" y="2552"/>
                                </a:cubicBezTo>
                                <a:lnTo>
                                  <a:pt x="0" y="2312"/>
                                </a:lnTo>
                                <a:cubicBezTo>
                                  <a:pt x="0" y="2308"/>
                                  <a:pt x="4" y="2304"/>
                                  <a:pt x="8" y="2304"/>
                                </a:cubicBezTo>
                                <a:cubicBezTo>
                                  <a:pt x="13" y="2304"/>
                                  <a:pt x="16" y="2308"/>
                                  <a:pt x="16" y="2312"/>
                                </a:cubicBezTo>
                                <a:close/>
                                <a:moveTo>
                                  <a:pt x="16" y="2696"/>
                                </a:moveTo>
                                <a:lnTo>
                                  <a:pt x="16" y="2936"/>
                                </a:lnTo>
                                <a:cubicBezTo>
                                  <a:pt x="16" y="2941"/>
                                  <a:pt x="13" y="2944"/>
                                  <a:pt x="8" y="2944"/>
                                </a:cubicBezTo>
                                <a:cubicBezTo>
                                  <a:pt x="4" y="2944"/>
                                  <a:pt x="0" y="2941"/>
                                  <a:pt x="0" y="2936"/>
                                </a:cubicBezTo>
                                <a:lnTo>
                                  <a:pt x="0" y="2696"/>
                                </a:lnTo>
                                <a:cubicBezTo>
                                  <a:pt x="0" y="2692"/>
                                  <a:pt x="4" y="2688"/>
                                  <a:pt x="8" y="2688"/>
                                </a:cubicBezTo>
                                <a:cubicBezTo>
                                  <a:pt x="13" y="2688"/>
                                  <a:pt x="16" y="2692"/>
                                  <a:pt x="16" y="2696"/>
                                </a:cubicBezTo>
                                <a:close/>
                                <a:moveTo>
                                  <a:pt x="16" y="3080"/>
                                </a:moveTo>
                                <a:lnTo>
                                  <a:pt x="16" y="3320"/>
                                </a:lnTo>
                                <a:cubicBezTo>
                                  <a:pt x="16" y="3325"/>
                                  <a:pt x="13" y="3328"/>
                                  <a:pt x="8" y="3328"/>
                                </a:cubicBezTo>
                                <a:cubicBezTo>
                                  <a:pt x="4" y="3328"/>
                                  <a:pt x="0" y="3325"/>
                                  <a:pt x="0" y="3320"/>
                                </a:cubicBezTo>
                                <a:lnTo>
                                  <a:pt x="0" y="3080"/>
                                </a:lnTo>
                                <a:cubicBezTo>
                                  <a:pt x="0" y="3076"/>
                                  <a:pt x="4" y="3072"/>
                                  <a:pt x="8" y="3072"/>
                                </a:cubicBezTo>
                                <a:cubicBezTo>
                                  <a:pt x="13" y="3072"/>
                                  <a:pt x="16" y="3076"/>
                                  <a:pt x="16" y="3080"/>
                                </a:cubicBezTo>
                                <a:close/>
                                <a:moveTo>
                                  <a:pt x="16" y="3464"/>
                                </a:moveTo>
                                <a:lnTo>
                                  <a:pt x="16" y="3704"/>
                                </a:lnTo>
                                <a:cubicBezTo>
                                  <a:pt x="16" y="3709"/>
                                  <a:pt x="13" y="3712"/>
                                  <a:pt x="8" y="3712"/>
                                </a:cubicBezTo>
                                <a:cubicBezTo>
                                  <a:pt x="4" y="3712"/>
                                  <a:pt x="0" y="3709"/>
                                  <a:pt x="0" y="3704"/>
                                </a:cubicBezTo>
                                <a:lnTo>
                                  <a:pt x="0" y="3464"/>
                                </a:lnTo>
                                <a:cubicBezTo>
                                  <a:pt x="0" y="3460"/>
                                  <a:pt x="4" y="3456"/>
                                  <a:pt x="8" y="3456"/>
                                </a:cubicBezTo>
                                <a:cubicBezTo>
                                  <a:pt x="13" y="3456"/>
                                  <a:pt x="16" y="3460"/>
                                  <a:pt x="16" y="3464"/>
                                </a:cubicBezTo>
                                <a:close/>
                                <a:moveTo>
                                  <a:pt x="16" y="3848"/>
                                </a:moveTo>
                                <a:lnTo>
                                  <a:pt x="16" y="4088"/>
                                </a:lnTo>
                                <a:cubicBezTo>
                                  <a:pt x="16" y="4093"/>
                                  <a:pt x="13" y="4096"/>
                                  <a:pt x="8" y="4096"/>
                                </a:cubicBezTo>
                                <a:cubicBezTo>
                                  <a:pt x="4" y="4096"/>
                                  <a:pt x="0" y="4093"/>
                                  <a:pt x="0" y="4088"/>
                                </a:cubicBezTo>
                                <a:lnTo>
                                  <a:pt x="0" y="3848"/>
                                </a:lnTo>
                                <a:cubicBezTo>
                                  <a:pt x="0" y="3844"/>
                                  <a:pt x="4" y="3840"/>
                                  <a:pt x="8" y="3840"/>
                                </a:cubicBezTo>
                                <a:cubicBezTo>
                                  <a:pt x="13" y="3840"/>
                                  <a:pt x="16" y="3844"/>
                                  <a:pt x="16" y="3848"/>
                                </a:cubicBezTo>
                                <a:close/>
                                <a:moveTo>
                                  <a:pt x="16" y="4232"/>
                                </a:moveTo>
                                <a:lnTo>
                                  <a:pt x="16" y="4472"/>
                                </a:lnTo>
                                <a:cubicBezTo>
                                  <a:pt x="16" y="4477"/>
                                  <a:pt x="13" y="4480"/>
                                  <a:pt x="8" y="4480"/>
                                </a:cubicBezTo>
                                <a:cubicBezTo>
                                  <a:pt x="4" y="4480"/>
                                  <a:pt x="0" y="4477"/>
                                  <a:pt x="0" y="4472"/>
                                </a:cubicBezTo>
                                <a:lnTo>
                                  <a:pt x="0" y="4232"/>
                                </a:lnTo>
                                <a:cubicBezTo>
                                  <a:pt x="0" y="4228"/>
                                  <a:pt x="4" y="4224"/>
                                  <a:pt x="8" y="4224"/>
                                </a:cubicBezTo>
                                <a:cubicBezTo>
                                  <a:pt x="13" y="4224"/>
                                  <a:pt x="16" y="4228"/>
                                  <a:pt x="16" y="4232"/>
                                </a:cubicBezTo>
                                <a:close/>
                                <a:moveTo>
                                  <a:pt x="16" y="4616"/>
                                </a:moveTo>
                                <a:lnTo>
                                  <a:pt x="16" y="4856"/>
                                </a:lnTo>
                                <a:cubicBezTo>
                                  <a:pt x="16" y="4861"/>
                                  <a:pt x="13" y="4864"/>
                                  <a:pt x="8" y="4864"/>
                                </a:cubicBezTo>
                                <a:cubicBezTo>
                                  <a:pt x="4" y="4864"/>
                                  <a:pt x="0" y="4861"/>
                                  <a:pt x="0" y="4856"/>
                                </a:cubicBezTo>
                                <a:lnTo>
                                  <a:pt x="0" y="4616"/>
                                </a:lnTo>
                                <a:cubicBezTo>
                                  <a:pt x="0" y="4612"/>
                                  <a:pt x="4" y="4608"/>
                                  <a:pt x="8" y="4608"/>
                                </a:cubicBezTo>
                                <a:cubicBezTo>
                                  <a:pt x="13" y="4608"/>
                                  <a:pt x="16" y="4612"/>
                                  <a:pt x="16" y="4616"/>
                                </a:cubicBezTo>
                                <a:close/>
                                <a:moveTo>
                                  <a:pt x="16" y="5000"/>
                                </a:moveTo>
                                <a:lnTo>
                                  <a:pt x="16" y="5240"/>
                                </a:lnTo>
                                <a:cubicBezTo>
                                  <a:pt x="16" y="5245"/>
                                  <a:pt x="13" y="5248"/>
                                  <a:pt x="8" y="5248"/>
                                </a:cubicBezTo>
                                <a:cubicBezTo>
                                  <a:pt x="4" y="5248"/>
                                  <a:pt x="0" y="5245"/>
                                  <a:pt x="0" y="5240"/>
                                </a:cubicBezTo>
                                <a:lnTo>
                                  <a:pt x="0" y="5000"/>
                                </a:lnTo>
                                <a:cubicBezTo>
                                  <a:pt x="0" y="4996"/>
                                  <a:pt x="4" y="4992"/>
                                  <a:pt x="8" y="4992"/>
                                </a:cubicBezTo>
                                <a:cubicBezTo>
                                  <a:pt x="13" y="4992"/>
                                  <a:pt x="16" y="4996"/>
                                  <a:pt x="16" y="5000"/>
                                </a:cubicBezTo>
                                <a:close/>
                                <a:moveTo>
                                  <a:pt x="16" y="5384"/>
                                </a:moveTo>
                                <a:lnTo>
                                  <a:pt x="16" y="5624"/>
                                </a:lnTo>
                                <a:cubicBezTo>
                                  <a:pt x="16" y="5629"/>
                                  <a:pt x="13" y="5632"/>
                                  <a:pt x="8" y="5632"/>
                                </a:cubicBezTo>
                                <a:cubicBezTo>
                                  <a:pt x="4" y="5632"/>
                                  <a:pt x="0" y="5629"/>
                                  <a:pt x="0" y="5624"/>
                                </a:cubicBezTo>
                                <a:lnTo>
                                  <a:pt x="0" y="5384"/>
                                </a:lnTo>
                                <a:cubicBezTo>
                                  <a:pt x="0" y="5380"/>
                                  <a:pt x="4" y="5376"/>
                                  <a:pt x="8" y="5376"/>
                                </a:cubicBezTo>
                                <a:cubicBezTo>
                                  <a:pt x="13" y="5376"/>
                                  <a:pt x="16" y="5380"/>
                                  <a:pt x="16" y="5384"/>
                                </a:cubicBezTo>
                                <a:close/>
                                <a:moveTo>
                                  <a:pt x="16" y="5768"/>
                                </a:moveTo>
                                <a:lnTo>
                                  <a:pt x="16" y="6008"/>
                                </a:lnTo>
                                <a:cubicBezTo>
                                  <a:pt x="16" y="6013"/>
                                  <a:pt x="13" y="6016"/>
                                  <a:pt x="8" y="6016"/>
                                </a:cubicBezTo>
                                <a:cubicBezTo>
                                  <a:pt x="4" y="6016"/>
                                  <a:pt x="0" y="6013"/>
                                  <a:pt x="0" y="6008"/>
                                </a:cubicBezTo>
                                <a:lnTo>
                                  <a:pt x="0" y="5768"/>
                                </a:lnTo>
                                <a:cubicBezTo>
                                  <a:pt x="0" y="5764"/>
                                  <a:pt x="4" y="5760"/>
                                  <a:pt x="8" y="5760"/>
                                </a:cubicBezTo>
                                <a:cubicBezTo>
                                  <a:pt x="13" y="5760"/>
                                  <a:pt x="16" y="5764"/>
                                  <a:pt x="16" y="5768"/>
                                </a:cubicBezTo>
                                <a:close/>
                                <a:moveTo>
                                  <a:pt x="16" y="6152"/>
                                </a:moveTo>
                                <a:lnTo>
                                  <a:pt x="16" y="6392"/>
                                </a:lnTo>
                                <a:cubicBezTo>
                                  <a:pt x="16" y="6397"/>
                                  <a:pt x="13" y="6400"/>
                                  <a:pt x="8" y="6400"/>
                                </a:cubicBezTo>
                                <a:cubicBezTo>
                                  <a:pt x="4" y="6400"/>
                                  <a:pt x="0" y="6397"/>
                                  <a:pt x="0" y="6392"/>
                                </a:cubicBezTo>
                                <a:lnTo>
                                  <a:pt x="0" y="6152"/>
                                </a:lnTo>
                                <a:cubicBezTo>
                                  <a:pt x="0" y="6148"/>
                                  <a:pt x="4" y="6144"/>
                                  <a:pt x="8" y="6144"/>
                                </a:cubicBezTo>
                                <a:cubicBezTo>
                                  <a:pt x="13" y="6144"/>
                                  <a:pt x="16" y="6148"/>
                                  <a:pt x="16" y="6152"/>
                                </a:cubicBezTo>
                                <a:close/>
                                <a:moveTo>
                                  <a:pt x="16" y="6536"/>
                                </a:moveTo>
                                <a:lnTo>
                                  <a:pt x="16" y="6776"/>
                                </a:lnTo>
                                <a:cubicBezTo>
                                  <a:pt x="16" y="6781"/>
                                  <a:pt x="13" y="6784"/>
                                  <a:pt x="8" y="6784"/>
                                </a:cubicBezTo>
                                <a:cubicBezTo>
                                  <a:pt x="4" y="6784"/>
                                  <a:pt x="0" y="6781"/>
                                  <a:pt x="0" y="6776"/>
                                </a:cubicBezTo>
                                <a:lnTo>
                                  <a:pt x="0" y="6536"/>
                                </a:lnTo>
                                <a:cubicBezTo>
                                  <a:pt x="0" y="6532"/>
                                  <a:pt x="4" y="6528"/>
                                  <a:pt x="8" y="6528"/>
                                </a:cubicBezTo>
                                <a:cubicBezTo>
                                  <a:pt x="13" y="6528"/>
                                  <a:pt x="16" y="6532"/>
                                  <a:pt x="16" y="6536"/>
                                </a:cubicBezTo>
                                <a:close/>
                                <a:moveTo>
                                  <a:pt x="16" y="6920"/>
                                </a:moveTo>
                                <a:lnTo>
                                  <a:pt x="16" y="7160"/>
                                </a:lnTo>
                                <a:cubicBezTo>
                                  <a:pt x="16" y="7165"/>
                                  <a:pt x="13" y="7168"/>
                                  <a:pt x="8" y="7168"/>
                                </a:cubicBezTo>
                                <a:cubicBezTo>
                                  <a:pt x="4" y="7168"/>
                                  <a:pt x="0" y="7165"/>
                                  <a:pt x="0" y="7160"/>
                                </a:cubicBezTo>
                                <a:lnTo>
                                  <a:pt x="0" y="6920"/>
                                </a:lnTo>
                                <a:cubicBezTo>
                                  <a:pt x="0" y="6916"/>
                                  <a:pt x="4" y="6912"/>
                                  <a:pt x="8" y="6912"/>
                                </a:cubicBezTo>
                                <a:cubicBezTo>
                                  <a:pt x="13" y="6912"/>
                                  <a:pt x="16" y="6916"/>
                                  <a:pt x="16" y="6920"/>
                                </a:cubicBezTo>
                                <a:close/>
                                <a:moveTo>
                                  <a:pt x="16" y="7304"/>
                                </a:moveTo>
                                <a:lnTo>
                                  <a:pt x="16" y="7544"/>
                                </a:lnTo>
                                <a:cubicBezTo>
                                  <a:pt x="16" y="7549"/>
                                  <a:pt x="13" y="7552"/>
                                  <a:pt x="8" y="7552"/>
                                </a:cubicBezTo>
                                <a:cubicBezTo>
                                  <a:pt x="4" y="7552"/>
                                  <a:pt x="0" y="7549"/>
                                  <a:pt x="0" y="7544"/>
                                </a:cubicBezTo>
                                <a:lnTo>
                                  <a:pt x="0" y="7304"/>
                                </a:lnTo>
                                <a:cubicBezTo>
                                  <a:pt x="0" y="7300"/>
                                  <a:pt x="4" y="7296"/>
                                  <a:pt x="8" y="7296"/>
                                </a:cubicBezTo>
                                <a:cubicBezTo>
                                  <a:pt x="13" y="7296"/>
                                  <a:pt x="16" y="7300"/>
                                  <a:pt x="16" y="7304"/>
                                </a:cubicBezTo>
                                <a:close/>
                                <a:moveTo>
                                  <a:pt x="16" y="7688"/>
                                </a:moveTo>
                                <a:lnTo>
                                  <a:pt x="16" y="7928"/>
                                </a:lnTo>
                                <a:cubicBezTo>
                                  <a:pt x="16" y="7933"/>
                                  <a:pt x="13" y="7936"/>
                                  <a:pt x="8" y="7936"/>
                                </a:cubicBezTo>
                                <a:cubicBezTo>
                                  <a:pt x="4" y="7936"/>
                                  <a:pt x="0" y="7933"/>
                                  <a:pt x="0" y="7928"/>
                                </a:cubicBezTo>
                                <a:lnTo>
                                  <a:pt x="0" y="7688"/>
                                </a:lnTo>
                                <a:cubicBezTo>
                                  <a:pt x="0" y="7684"/>
                                  <a:pt x="4" y="7680"/>
                                  <a:pt x="8" y="7680"/>
                                </a:cubicBezTo>
                                <a:cubicBezTo>
                                  <a:pt x="13" y="7680"/>
                                  <a:pt x="16" y="7684"/>
                                  <a:pt x="16" y="7688"/>
                                </a:cubicBezTo>
                                <a:close/>
                                <a:moveTo>
                                  <a:pt x="16" y="8072"/>
                                </a:moveTo>
                                <a:lnTo>
                                  <a:pt x="16" y="8312"/>
                                </a:lnTo>
                                <a:cubicBezTo>
                                  <a:pt x="16" y="8317"/>
                                  <a:pt x="13" y="8320"/>
                                  <a:pt x="8" y="8320"/>
                                </a:cubicBezTo>
                                <a:cubicBezTo>
                                  <a:pt x="4" y="8320"/>
                                  <a:pt x="0" y="8317"/>
                                  <a:pt x="0" y="8312"/>
                                </a:cubicBezTo>
                                <a:lnTo>
                                  <a:pt x="0" y="8072"/>
                                </a:lnTo>
                                <a:cubicBezTo>
                                  <a:pt x="0" y="8068"/>
                                  <a:pt x="4" y="8064"/>
                                  <a:pt x="8" y="8064"/>
                                </a:cubicBezTo>
                                <a:cubicBezTo>
                                  <a:pt x="13" y="8064"/>
                                  <a:pt x="16" y="8068"/>
                                  <a:pt x="16" y="8072"/>
                                </a:cubicBezTo>
                                <a:close/>
                                <a:moveTo>
                                  <a:pt x="16" y="8456"/>
                                </a:moveTo>
                                <a:lnTo>
                                  <a:pt x="16" y="8696"/>
                                </a:lnTo>
                                <a:cubicBezTo>
                                  <a:pt x="16" y="8701"/>
                                  <a:pt x="13" y="8704"/>
                                  <a:pt x="8" y="8704"/>
                                </a:cubicBezTo>
                                <a:cubicBezTo>
                                  <a:pt x="4" y="8704"/>
                                  <a:pt x="0" y="8701"/>
                                  <a:pt x="0" y="8696"/>
                                </a:cubicBezTo>
                                <a:lnTo>
                                  <a:pt x="0" y="8456"/>
                                </a:lnTo>
                                <a:cubicBezTo>
                                  <a:pt x="0" y="8452"/>
                                  <a:pt x="4" y="8448"/>
                                  <a:pt x="8" y="8448"/>
                                </a:cubicBezTo>
                                <a:cubicBezTo>
                                  <a:pt x="13" y="8448"/>
                                  <a:pt x="16" y="8452"/>
                                  <a:pt x="16" y="8456"/>
                                </a:cubicBezTo>
                                <a:close/>
                                <a:moveTo>
                                  <a:pt x="16" y="8840"/>
                                </a:moveTo>
                                <a:lnTo>
                                  <a:pt x="16" y="9080"/>
                                </a:lnTo>
                                <a:cubicBezTo>
                                  <a:pt x="16" y="9085"/>
                                  <a:pt x="13" y="9088"/>
                                  <a:pt x="8" y="9088"/>
                                </a:cubicBezTo>
                                <a:cubicBezTo>
                                  <a:pt x="4" y="9088"/>
                                  <a:pt x="0" y="9085"/>
                                  <a:pt x="0" y="9080"/>
                                </a:cubicBezTo>
                                <a:lnTo>
                                  <a:pt x="0" y="8840"/>
                                </a:lnTo>
                                <a:cubicBezTo>
                                  <a:pt x="0" y="8836"/>
                                  <a:pt x="4" y="8832"/>
                                  <a:pt x="8" y="8832"/>
                                </a:cubicBezTo>
                                <a:cubicBezTo>
                                  <a:pt x="13" y="8832"/>
                                  <a:pt x="16" y="8836"/>
                                  <a:pt x="16" y="8840"/>
                                </a:cubicBezTo>
                                <a:close/>
                                <a:moveTo>
                                  <a:pt x="16" y="9224"/>
                                </a:moveTo>
                                <a:lnTo>
                                  <a:pt x="16" y="9464"/>
                                </a:lnTo>
                                <a:cubicBezTo>
                                  <a:pt x="16" y="9469"/>
                                  <a:pt x="13" y="9472"/>
                                  <a:pt x="8" y="9472"/>
                                </a:cubicBezTo>
                                <a:cubicBezTo>
                                  <a:pt x="4" y="9472"/>
                                  <a:pt x="0" y="9469"/>
                                  <a:pt x="0" y="9464"/>
                                </a:cubicBezTo>
                                <a:lnTo>
                                  <a:pt x="0" y="9224"/>
                                </a:lnTo>
                                <a:cubicBezTo>
                                  <a:pt x="0" y="9220"/>
                                  <a:pt x="4" y="9216"/>
                                  <a:pt x="8" y="9216"/>
                                </a:cubicBezTo>
                                <a:cubicBezTo>
                                  <a:pt x="13" y="9216"/>
                                  <a:pt x="16" y="9220"/>
                                  <a:pt x="16" y="9224"/>
                                </a:cubicBezTo>
                                <a:close/>
                                <a:moveTo>
                                  <a:pt x="16" y="9608"/>
                                </a:moveTo>
                                <a:lnTo>
                                  <a:pt x="16" y="9848"/>
                                </a:lnTo>
                                <a:cubicBezTo>
                                  <a:pt x="16" y="9853"/>
                                  <a:pt x="13" y="9856"/>
                                  <a:pt x="8" y="9856"/>
                                </a:cubicBezTo>
                                <a:cubicBezTo>
                                  <a:pt x="4" y="9856"/>
                                  <a:pt x="0" y="9853"/>
                                  <a:pt x="0" y="9848"/>
                                </a:cubicBezTo>
                                <a:lnTo>
                                  <a:pt x="0" y="9608"/>
                                </a:lnTo>
                                <a:cubicBezTo>
                                  <a:pt x="0" y="9604"/>
                                  <a:pt x="4" y="9600"/>
                                  <a:pt x="8" y="9600"/>
                                </a:cubicBezTo>
                                <a:cubicBezTo>
                                  <a:pt x="13" y="9600"/>
                                  <a:pt x="16" y="9604"/>
                                  <a:pt x="16" y="9608"/>
                                </a:cubicBezTo>
                                <a:close/>
                                <a:moveTo>
                                  <a:pt x="16" y="9992"/>
                                </a:moveTo>
                                <a:lnTo>
                                  <a:pt x="16" y="10232"/>
                                </a:lnTo>
                                <a:cubicBezTo>
                                  <a:pt x="16" y="10237"/>
                                  <a:pt x="13" y="10240"/>
                                  <a:pt x="8" y="10240"/>
                                </a:cubicBezTo>
                                <a:cubicBezTo>
                                  <a:pt x="4" y="10240"/>
                                  <a:pt x="0" y="10237"/>
                                  <a:pt x="0" y="10232"/>
                                </a:cubicBezTo>
                                <a:lnTo>
                                  <a:pt x="0" y="9992"/>
                                </a:lnTo>
                                <a:cubicBezTo>
                                  <a:pt x="0" y="9988"/>
                                  <a:pt x="4" y="9984"/>
                                  <a:pt x="8" y="9984"/>
                                </a:cubicBezTo>
                                <a:cubicBezTo>
                                  <a:pt x="13" y="9984"/>
                                  <a:pt x="16" y="9988"/>
                                  <a:pt x="16" y="9992"/>
                                </a:cubicBezTo>
                                <a:close/>
                                <a:moveTo>
                                  <a:pt x="16" y="10376"/>
                                </a:moveTo>
                                <a:lnTo>
                                  <a:pt x="16" y="10616"/>
                                </a:lnTo>
                                <a:cubicBezTo>
                                  <a:pt x="16" y="10621"/>
                                  <a:pt x="13" y="10624"/>
                                  <a:pt x="8" y="10624"/>
                                </a:cubicBezTo>
                                <a:cubicBezTo>
                                  <a:pt x="4" y="10624"/>
                                  <a:pt x="0" y="10621"/>
                                  <a:pt x="0" y="10616"/>
                                </a:cubicBezTo>
                                <a:lnTo>
                                  <a:pt x="0" y="10376"/>
                                </a:lnTo>
                                <a:cubicBezTo>
                                  <a:pt x="0" y="10372"/>
                                  <a:pt x="4" y="10368"/>
                                  <a:pt x="8" y="10368"/>
                                </a:cubicBezTo>
                                <a:cubicBezTo>
                                  <a:pt x="13" y="10368"/>
                                  <a:pt x="16" y="10372"/>
                                  <a:pt x="16" y="1037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4" name="Freeform 332"/>
                        <wps:cNvSpPr>
                          <a:spLocks noEditPoints="1"/>
                        </wps:cNvSpPr>
                        <wps:spPr bwMode="auto">
                          <a:xfrm>
                            <a:off x="541020" y="405130"/>
                            <a:ext cx="5715" cy="3761740"/>
                          </a:xfrm>
                          <a:custGeom>
                            <a:avLst/>
                            <a:gdLst>
                              <a:gd name="T0" fmla="*/ 0 w 16"/>
                              <a:gd name="T1" fmla="*/ 248 h 10624"/>
                              <a:gd name="T2" fmla="*/ 16 w 16"/>
                              <a:gd name="T3" fmla="*/ 392 h 10624"/>
                              <a:gd name="T4" fmla="*/ 0 w 16"/>
                              <a:gd name="T5" fmla="*/ 392 h 10624"/>
                              <a:gd name="T6" fmla="*/ 16 w 16"/>
                              <a:gd name="T7" fmla="*/ 1016 h 10624"/>
                              <a:gd name="T8" fmla="*/ 8 w 16"/>
                              <a:gd name="T9" fmla="*/ 768 h 10624"/>
                              <a:gd name="T10" fmla="*/ 8 w 16"/>
                              <a:gd name="T11" fmla="*/ 1408 h 10624"/>
                              <a:gd name="T12" fmla="*/ 16 w 16"/>
                              <a:gd name="T13" fmla="*/ 1160 h 10624"/>
                              <a:gd name="T14" fmla="*/ 0 w 16"/>
                              <a:gd name="T15" fmla="*/ 1784 h 10624"/>
                              <a:gd name="T16" fmla="*/ 16 w 16"/>
                              <a:gd name="T17" fmla="*/ 1928 h 10624"/>
                              <a:gd name="T18" fmla="*/ 0 w 16"/>
                              <a:gd name="T19" fmla="*/ 1928 h 10624"/>
                              <a:gd name="T20" fmla="*/ 16 w 16"/>
                              <a:gd name="T21" fmla="*/ 2552 h 10624"/>
                              <a:gd name="T22" fmla="*/ 8 w 16"/>
                              <a:gd name="T23" fmla="*/ 2304 h 10624"/>
                              <a:gd name="T24" fmla="*/ 8 w 16"/>
                              <a:gd name="T25" fmla="*/ 2944 h 10624"/>
                              <a:gd name="T26" fmla="*/ 16 w 16"/>
                              <a:gd name="T27" fmla="*/ 2696 h 10624"/>
                              <a:gd name="T28" fmla="*/ 0 w 16"/>
                              <a:gd name="T29" fmla="*/ 3320 h 10624"/>
                              <a:gd name="T30" fmla="*/ 16 w 16"/>
                              <a:gd name="T31" fmla="*/ 3464 h 10624"/>
                              <a:gd name="T32" fmla="*/ 0 w 16"/>
                              <a:gd name="T33" fmla="*/ 3464 h 10624"/>
                              <a:gd name="T34" fmla="*/ 16 w 16"/>
                              <a:gd name="T35" fmla="*/ 4088 h 10624"/>
                              <a:gd name="T36" fmla="*/ 8 w 16"/>
                              <a:gd name="T37" fmla="*/ 3840 h 10624"/>
                              <a:gd name="T38" fmla="*/ 8 w 16"/>
                              <a:gd name="T39" fmla="*/ 4480 h 10624"/>
                              <a:gd name="T40" fmla="*/ 16 w 16"/>
                              <a:gd name="T41" fmla="*/ 4232 h 10624"/>
                              <a:gd name="T42" fmla="*/ 0 w 16"/>
                              <a:gd name="T43" fmla="*/ 4856 h 10624"/>
                              <a:gd name="T44" fmla="*/ 16 w 16"/>
                              <a:gd name="T45" fmla="*/ 5000 h 10624"/>
                              <a:gd name="T46" fmla="*/ 0 w 16"/>
                              <a:gd name="T47" fmla="*/ 5000 h 10624"/>
                              <a:gd name="T48" fmla="*/ 16 w 16"/>
                              <a:gd name="T49" fmla="*/ 5624 h 10624"/>
                              <a:gd name="T50" fmla="*/ 8 w 16"/>
                              <a:gd name="T51" fmla="*/ 5376 h 10624"/>
                              <a:gd name="T52" fmla="*/ 8 w 16"/>
                              <a:gd name="T53" fmla="*/ 6016 h 10624"/>
                              <a:gd name="T54" fmla="*/ 16 w 16"/>
                              <a:gd name="T55" fmla="*/ 5768 h 10624"/>
                              <a:gd name="T56" fmla="*/ 0 w 16"/>
                              <a:gd name="T57" fmla="*/ 6392 h 10624"/>
                              <a:gd name="T58" fmla="*/ 16 w 16"/>
                              <a:gd name="T59" fmla="*/ 6536 h 10624"/>
                              <a:gd name="T60" fmla="*/ 0 w 16"/>
                              <a:gd name="T61" fmla="*/ 6536 h 10624"/>
                              <a:gd name="T62" fmla="*/ 16 w 16"/>
                              <a:gd name="T63" fmla="*/ 7160 h 10624"/>
                              <a:gd name="T64" fmla="*/ 8 w 16"/>
                              <a:gd name="T65" fmla="*/ 6912 h 10624"/>
                              <a:gd name="T66" fmla="*/ 8 w 16"/>
                              <a:gd name="T67" fmla="*/ 7552 h 10624"/>
                              <a:gd name="T68" fmla="*/ 16 w 16"/>
                              <a:gd name="T69" fmla="*/ 7304 h 10624"/>
                              <a:gd name="T70" fmla="*/ 0 w 16"/>
                              <a:gd name="T71" fmla="*/ 7928 h 10624"/>
                              <a:gd name="T72" fmla="*/ 16 w 16"/>
                              <a:gd name="T73" fmla="*/ 8072 h 10624"/>
                              <a:gd name="T74" fmla="*/ 0 w 16"/>
                              <a:gd name="T75" fmla="*/ 8072 h 10624"/>
                              <a:gd name="T76" fmla="*/ 16 w 16"/>
                              <a:gd name="T77" fmla="*/ 8696 h 10624"/>
                              <a:gd name="T78" fmla="*/ 8 w 16"/>
                              <a:gd name="T79" fmla="*/ 8448 h 10624"/>
                              <a:gd name="T80" fmla="*/ 8 w 16"/>
                              <a:gd name="T81" fmla="*/ 9088 h 10624"/>
                              <a:gd name="T82" fmla="*/ 16 w 16"/>
                              <a:gd name="T83" fmla="*/ 8840 h 10624"/>
                              <a:gd name="T84" fmla="*/ 0 w 16"/>
                              <a:gd name="T85" fmla="*/ 9464 h 10624"/>
                              <a:gd name="T86" fmla="*/ 16 w 16"/>
                              <a:gd name="T87" fmla="*/ 9608 h 10624"/>
                              <a:gd name="T88" fmla="*/ 0 w 16"/>
                              <a:gd name="T89" fmla="*/ 9608 h 10624"/>
                              <a:gd name="T90" fmla="*/ 16 w 16"/>
                              <a:gd name="T91" fmla="*/ 10232 h 10624"/>
                              <a:gd name="T92" fmla="*/ 8 w 16"/>
                              <a:gd name="T93" fmla="*/ 9984 h 10624"/>
                              <a:gd name="T94" fmla="*/ 8 w 16"/>
                              <a:gd name="T95" fmla="*/ 10624 h 10624"/>
                              <a:gd name="T96" fmla="*/ 16 w 16"/>
                              <a:gd name="T97" fmla="*/ 10376 h 106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 h="10624">
                                <a:moveTo>
                                  <a:pt x="16" y="8"/>
                                </a:moveTo>
                                <a:lnTo>
                                  <a:pt x="16" y="248"/>
                                </a:lnTo>
                                <a:cubicBezTo>
                                  <a:pt x="16" y="253"/>
                                  <a:pt x="13" y="256"/>
                                  <a:pt x="8" y="256"/>
                                </a:cubicBezTo>
                                <a:cubicBezTo>
                                  <a:pt x="4" y="256"/>
                                  <a:pt x="0" y="253"/>
                                  <a:pt x="0" y="248"/>
                                </a:cubicBezTo>
                                <a:lnTo>
                                  <a:pt x="0" y="8"/>
                                </a:lnTo>
                                <a:cubicBezTo>
                                  <a:pt x="0" y="4"/>
                                  <a:pt x="4" y="0"/>
                                  <a:pt x="8" y="0"/>
                                </a:cubicBezTo>
                                <a:cubicBezTo>
                                  <a:pt x="13" y="0"/>
                                  <a:pt x="16" y="4"/>
                                  <a:pt x="16" y="8"/>
                                </a:cubicBezTo>
                                <a:close/>
                                <a:moveTo>
                                  <a:pt x="16" y="392"/>
                                </a:moveTo>
                                <a:lnTo>
                                  <a:pt x="16" y="632"/>
                                </a:lnTo>
                                <a:cubicBezTo>
                                  <a:pt x="16" y="637"/>
                                  <a:pt x="13" y="640"/>
                                  <a:pt x="8" y="640"/>
                                </a:cubicBezTo>
                                <a:cubicBezTo>
                                  <a:pt x="4" y="640"/>
                                  <a:pt x="0" y="637"/>
                                  <a:pt x="0" y="632"/>
                                </a:cubicBezTo>
                                <a:lnTo>
                                  <a:pt x="0" y="392"/>
                                </a:lnTo>
                                <a:cubicBezTo>
                                  <a:pt x="0" y="388"/>
                                  <a:pt x="4" y="384"/>
                                  <a:pt x="8" y="384"/>
                                </a:cubicBezTo>
                                <a:cubicBezTo>
                                  <a:pt x="13" y="384"/>
                                  <a:pt x="16" y="388"/>
                                  <a:pt x="16" y="392"/>
                                </a:cubicBezTo>
                                <a:close/>
                                <a:moveTo>
                                  <a:pt x="16" y="776"/>
                                </a:moveTo>
                                <a:lnTo>
                                  <a:pt x="16" y="1016"/>
                                </a:lnTo>
                                <a:cubicBezTo>
                                  <a:pt x="16" y="1021"/>
                                  <a:pt x="13" y="1024"/>
                                  <a:pt x="8" y="1024"/>
                                </a:cubicBezTo>
                                <a:cubicBezTo>
                                  <a:pt x="4" y="1024"/>
                                  <a:pt x="0" y="1021"/>
                                  <a:pt x="0" y="1016"/>
                                </a:cubicBezTo>
                                <a:lnTo>
                                  <a:pt x="0" y="776"/>
                                </a:lnTo>
                                <a:cubicBezTo>
                                  <a:pt x="0" y="772"/>
                                  <a:pt x="4" y="768"/>
                                  <a:pt x="8" y="768"/>
                                </a:cubicBezTo>
                                <a:cubicBezTo>
                                  <a:pt x="13" y="768"/>
                                  <a:pt x="16" y="772"/>
                                  <a:pt x="16" y="776"/>
                                </a:cubicBezTo>
                                <a:close/>
                                <a:moveTo>
                                  <a:pt x="16" y="1160"/>
                                </a:moveTo>
                                <a:lnTo>
                                  <a:pt x="16" y="1400"/>
                                </a:lnTo>
                                <a:cubicBezTo>
                                  <a:pt x="16" y="1405"/>
                                  <a:pt x="13" y="1408"/>
                                  <a:pt x="8" y="1408"/>
                                </a:cubicBezTo>
                                <a:cubicBezTo>
                                  <a:pt x="4" y="1408"/>
                                  <a:pt x="0" y="1405"/>
                                  <a:pt x="0" y="1400"/>
                                </a:cubicBezTo>
                                <a:lnTo>
                                  <a:pt x="0" y="1160"/>
                                </a:lnTo>
                                <a:cubicBezTo>
                                  <a:pt x="0" y="1156"/>
                                  <a:pt x="4" y="1152"/>
                                  <a:pt x="8" y="1152"/>
                                </a:cubicBezTo>
                                <a:cubicBezTo>
                                  <a:pt x="13" y="1152"/>
                                  <a:pt x="16" y="1156"/>
                                  <a:pt x="16" y="1160"/>
                                </a:cubicBezTo>
                                <a:close/>
                                <a:moveTo>
                                  <a:pt x="16" y="1544"/>
                                </a:moveTo>
                                <a:lnTo>
                                  <a:pt x="16" y="1784"/>
                                </a:lnTo>
                                <a:cubicBezTo>
                                  <a:pt x="16" y="1789"/>
                                  <a:pt x="13" y="1792"/>
                                  <a:pt x="8" y="1792"/>
                                </a:cubicBezTo>
                                <a:cubicBezTo>
                                  <a:pt x="4" y="1792"/>
                                  <a:pt x="0" y="1789"/>
                                  <a:pt x="0" y="1784"/>
                                </a:cubicBezTo>
                                <a:lnTo>
                                  <a:pt x="0" y="1544"/>
                                </a:lnTo>
                                <a:cubicBezTo>
                                  <a:pt x="0" y="1540"/>
                                  <a:pt x="4" y="1536"/>
                                  <a:pt x="8" y="1536"/>
                                </a:cubicBezTo>
                                <a:cubicBezTo>
                                  <a:pt x="13" y="1536"/>
                                  <a:pt x="16" y="1540"/>
                                  <a:pt x="16" y="1544"/>
                                </a:cubicBezTo>
                                <a:close/>
                                <a:moveTo>
                                  <a:pt x="16" y="1928"/>
                                </a:moveTo>
                                <a:lnTo>
                                  <a:pt x="16" y="2168"/>
                                </a:lnTo>
                                <a:cubicBezTo>
                                  <a:pt x="16" y="2173"/>
                                  <a:pt x="13" y="2176"/>
                                  <a:pt x="8" y="2176"/>
                                </a:cubicBezTo>
                                <a:cubicBezTo>
                                  <a:pt x="4" y="2176"/>
                                  <a:pt x="0" y="2173"/>
                                  <a:pt x="0" y="2168"/>
                                </a:cubicBezTo>
                                <a:lnTo>
                                  <a:pt x="0" y="1928"/>
                                </a:lnTo>
                                <a:cubicBezTo>
                                  <a:pt x="0" y="1924"/>
                                  <a:pt x="4" y="1920"/>
                                  <a:pt x="8" y="1920"/>
                                </a:cubicBezTo>
                                <a:cubicBezTo>
                                  <a:pt x="13" y="1920"/>
                                  <a:pt x="16" y="1924"/>
                                  <a:pt x="16" y="1928"/>
                                </a:cubicBezTo>
                                <a:close/>
                                <a:moveTo>
                                  <a:pt x="16" y="2312"/>
                                </a:moveTo>
                                <a:lnTo>
                                  <a:pt x="16" y="2552"/>
                                </a:lnTo>
                                <a:cubicBezTo>
                                  <a:pt x="16" y="2557"/>
                                  <a:pt x="13" y="2560"/>
                                  <a:pt x="8" y="2560"/>
                                </a:cubicBezTo>
                                <a:cubicBezTo>
                                  <a:pt x="4" y="2560"/>
                                  <a:pt x="0" y="2557"/>
                                  <a:pt x="0" y="2552"/>
                                </a:cubicBezTo>
                                <a:lnTo>
                                  <a:pt x="0" y="2312"/>
                                </a:lnTo>
                                <a:cubicBezTo>
                                  <a:pt x="0" y="2308"/>
                                  <a:pt x="4" y="2304"/>
                                  <a:pt x="8" y="2304"/>
                                </a:cubicBezTo>
                                <a:cubicBezTo>
                                  <a:pt x="13" y="2304"/>
                                  <a:pt x="16" y="2308"/>
                                  <a:pt x="16" y="2312"/>
                                </a:cubicBezTo>
                                <a:close/>
                                <a:moveTo>
                                  <a:pt x="16" y="2696"/>
                                </a:moveTo>
                                <a:lnTo>
                                  <a:pt x="16" y="2936"/>
                                </a:lnTo>
                                <a:cubicBezTo>
                                  <a:pt x="16" y="2941"/>
                                  <a:pt x="13" y="2944"/>
                                  <a:pt x="8" y="2944"/>
                                </a:cubicBezTo>
                                <a:cubicBezTo>
                                  <a:pt x="4" y="2944"/>
                                  <a:pt x="0" y="2941"/>
                                  <a:pt x="0" y="2936"/>
                                </a:cubicBezTo>
                                <a:lnTo>
                                  <a:pt x="0" y="2696"/>
                                </a:lnTo>
                                <a:cubicBezTo>
                                  <a:pt x="0" y="2692"/>
                                  <a:pt x="4" y="2688"/>
                                  <a:pt x="8" y="2688"/>
                                </a:cubicBezTo>
                                <a:cubicBezTo>
                                  <a:pt x="13" y="2688"/>
                                  <a:pt x="16" y="2692"/>
                                  <a:pt x="16" y="2696"/>
                                </a:cubicBezTo>
                                <a:close/>
                                <a:moveTo>
                                  <a:pt x="16" y="3080"/>
                                </a:moveTo>
                                <a:lnTo>
                                  <a:pt x="16" y="3320"/>
                                </a:lnTo>
                                <a:cubicBezTo>
                                  <a:pt x="16" y="3325"/>
                                  <a:pt x="13" y="3328"/>
                                  <a:pt x="8" y="3328"/>
                                </a:cubicBezTo>
                                <a:cubicBezTo>
                                  <a:pt x="4" y="3328"/>
                                  <a:pt x="0" y="3325"/>
                                  <a:pt x="0" y="3320"/>
                                </a:cubicBezTo>
                                <a:lnTo>
                                  <a:pt x="0" y="3080"/>
                                </a:lnTo>
                                <a:cubicBezTo>
                                  <a:pt x="0" y="3076"/>
                                  <a:pt x="4" y="3072"/>
                                  <a:pt x="8" y="3072"/>
                                </a:cubicBezTo>
                                <a:cubicBezTo>
                                  <a:pt x="13" y="3072"/>
                                  <a:pt x="16" y="3076"/>
                                  <a:pt x="16" y="3080"/>
                                </a:cubicBezTo>
                                <a:close/>
                                <a:moveTo>
                                  <a:pt x="16" y="3464"/>
                                </a:moveTo>
                                <a:lnTo>
                                  <a:pt x="16" y="3704"/>
                                </a:lnTo>
                                <a:cubicBezTo>
                                  <a:pt x="16" y="3709"/>
                                  <a:pt x="13" y="3712"/>
                                  <a:pt x="8" y="3712"/>
                                </a:cubicBezTo>
                                <a:cubicBezTo>
                                  <a:pt x="4" y="3712"/>
                                  <a:pt x="0" y="3709"/>
                                  <a:pt x="0" y="3704"/>
                                </a:cubicBezTo>
                                <a:lnTo>
                                  <a:pt x="0" y="3464"/>
                                </a:lnTo>
                                <a:cubicBezTo>
                                  <a:pt x="0" y="3460"/>
                                  <a:pt x="4" y="3456"/>
                                  <a:pt x="8" y="3456"/>
                                </a:cubicBezTo>
                                <a:cubicBezTo>
                                  <a:pt x="13" y="3456"/>
                                  <a:pt x="16" y="3460"/>
                                  <a:pt x="16" y="3464"/>
                                </a:cubicBezTo>
                                <a:close/>
                                <a:moveTo>
                                  <a:pt x="16" y="3848"/>
                                </a:moveTo>
                                <a:lnTo>
                                  <a:pt x="16" y="4088"/>
                                </a:lnTo>
                                <a:cubicBezTo>
                                  <a:pt x="16" y="4093"/>
                                  <a:pt x="13" y="4096"/>
                                  <a:pt x="8" y="4096"/>
                                </a:cubicBezTo>
                                <a:cubicBezTo>
                                  <a:pt x="4" y="4096"/>
                                  <a:pt x="0" y="4093"/>
                                  <a:pt x="0" y="4088"/>
                                </a:cubicBezTo>
                                <a:lnTo>
                                  <a:pt x="0" y="3848"/>
                                </a:lnTo>
                                <a:cubicBezTo>
                                  <a:pt x="0" y="3844"/>
                                  <a:pt x="4" y="3840"/>
                                  <a:pt x="8" y="3840"/>
                                </a:cubicBezTo>
                                <a:cubicBezTo>
                                  <a:pt x="13" y="3840"/>
                                  <a:pt x="16" y="3844"/>
                                  <a:pt x="16" y="3848"/>
                                </a:cubicBezTo>
                                <a:close/>
                                <a:moveTo>
                                  <a:pt x="16" y="4232"/>
                                </a:moveTo>
                                <a:lnTo>
                                  <a:pt x="16" y="4472"/>
                                </a:lnTo>
                                <a:cubicBezTo>
                                  <a:pt x="16" y="4477"/>
                                  <a:pt x="13" y="4480"/>
                                  <a:pt x="8" y="4480"/>
                                </a:cubicBezTo>
                                <a:cubicBezTo>
                                  <a:pt x="4" y="4480"/>
                                  <a:pt x="0" y="4477"/>
                                  <a:pt x="0" y="4472"/>
                                </a:cubicBezTo>
                                <a:lnTo>
                                  <a:pt x="0" y="4232"/>
                                </a:lnTo>
                                <a:cubicBezTo>
                                  <a:pt x="0" y="4228"/>
                                  <a:pt x="4" y="4224"/>
                                  <a:pt x="8" y="4224"/>
                                </a:cubicBezTo>
                                <a:cubicBezTo>
                                  <a:pt x="13" y="4224"/>
                                  <a:pt x="16" y="4228"/>
                                  <a:pt x="16" y="4232"/>
                                </a:cubicBezTo>
                                <a:close/>
                                <a:moveTo>
                                  <a:pt x="16" y="4616"/>
                                </a:moveTo>
                                <a:lnTo>
                                  <a:pt x="16" y="4856"/>
                                </a:lnTo>
                                <a:cubicBezTo>
                                  <a:pt x="16" y="4861"/>
                                  <a:pt x="13" y="4864"/>
                                  <a:pt x="8" y="4864"/>
                                </a:cubicBezTo>
                                <a:cubicBezTo>
                                  <a:pt x="4" y="4864"/>
                                  <a:pt x="0" y="4861"/>
                                  <a:pt x="0" y="4856"/>
                                </a:cubicBezTo>
                                <a:lnTo>
                                  <a:pt x="0" y="4616"/>
                                </a:lnTo>
                                <a:cubicBezTo>
                                  <a:pt x="0" y="4612"/>
                                  <a:pt x="4" y="4608"/>
                                  <a:pt x="8" y="4608"/>
                                </a:cubicBezTo>
                                <a:cubicBezTo>
                                  <a:pt x="13" y="4608"/>
                                  <a:pt x="16" y="4612"/>
                                  <a:pt x="16" y="4616"/>
                                </a:cubicBezTo>
                                <a:close/>
                                <a:moveTo>
                                  <a:pt x="16" y="5000"/>
                                </a:moveTo>
                                <a:lnTo>
                                  <a:pt x="16" y="5240"/>
                                </a:lnTo>
                                <a:cubicBezTo>
                                  <a:pt x="16" y="5245"/>
                                  <a:pt x="13" y="5248"/>
                                  <a:pt x="8" y="5248"/>
                                </a:cubicBezTo>
                                <a:cubicBezTo>
                                  <a:pt x="4" y="5248"/>
                                  <a:pt x="0" y="5245"/>
                                  <a:pt x="0" y="5240"/>
                                </a:cubicBezTo>
                                <a:lnTo>
                                  <a:pt x="0" y="5000"/>
                                </a:lnTo>
                                <a:cubicBezTo>
                                  <a:pt x="0" y="4996"/>
                                  <a:pt x="4" y="4992"/>
                                  <a:pt x="8" y="4992"/>
                                </a:cubicBezTo>
                                <a:cubicBezTo>
                                  <a:pt x="13" y="4992"/>
                                  <a:pt x="16" y="4996"/>
                                  <a:pt x="16" y="5000"/>
                                </a:cubicBezTo>
                                <a:close/>
                                <a:moveTo>
                                  <a:pt x="16" y="5384"/>
                                </a:moveTo>
                                <a:lnTo>
                                  <a:pt x="16" y="5624"/>
                                </a:lnTo>
                                <a:cubicBezTo>
                                  <a:pt x="16" y="5629"/>
                                  <a:pt x="13" y="5632"/>
                                  <a:pt x="8" y="5632"/>
                                </a:cubicBezTo>
                                <a:cubicBezTo>
                                  <a:pt x="4" y="5632"/>
                                  <a:pt x="0" y="5629"/>
                                  <a:pt x="0" y="5624"/>
                                </a:cubicBezTo>
                                <a:lnTo>
                                  <a:pt x="0" y="5384"/>
                                </a:lnTo>
                                <a:cubicBezTo>
                                  <a:pt x="0" y="5380"/>
                                  <a:pt x="4" y="5376"/>
                                  <a:pt x="8" y="5376"/>
                                </a:cubicBezTo>
                                <a:cubicBezTo>
                                  <a:pt x="13" y="5376"/>
                                  <a:pt x="16" y="5380"/>
                                  <a:pt x="16" y="5384"/>
                                </a:cubicBezTo>
                                <a:close/>
                                <a:moveTo>
                                  <a:pt x="16" y="5768"/>
                                </a:moveTo>
                                <a:lnTo>
                                  <a:pt x="16" y="6008"/>
                                </a:lnTo>
                                <a:cubicBezTo>
                                  <a:pt x="16" y="6013"/>
                                  <a:pt x="13" y="6016"/>
                                  <a:pt x="8" y="6016"/>
                                </a:cubicBezTo>
                                <a:cubicBezTo>
                                  <a:pt x="4" y="6016"/>
                                  <a:pt x="0" y="6013"/>
                                  <a:pt x="0" y="6008"/>
                                </a:cubicBezTo>
                                <a:lnTo>
                                  <a:pt x="0" y="5768"/>
                                </a:lnTo>
                                <a:cubicBezTo>
                                  <a:pt x="0" y="5764"/>
                                  <a:pt x="4" y="5760"/>
                                  <a:pt x="8" y="5760"/>
                                </a:cubicBezTo>
                                <a:cubicBezTo>
                                  <a:pt x="13" y="5760"/>
                                  <a:pt x="16" y="5764"/>
                                  <a:pt x="16" y="5768"/>
                                </a:cubicBezTo>
                                <a:close/>
                                <a:moveTo>
                                  <a:pt x="16" y="6152"/>
                                </a:moveTo>
                                <a:lnTo>
                                  <a:pt x="16" y="6392"/>
                                </a:lnTo>
                                <a:cubicBezTo>
                                  <a:pt x="16" y="6397"/>
                                  <a:pt x="13" y="6400"/>
                                  <a:pt x="8" y="6400"/>
                                </a:cubicBezTo>
                                <a:cubicBezTo>
                                  <a:pt x="4" y="6400"/>
                                  <a:pt x="0" y="6397"/>
                                  <a:pt x="0" y="6392"/>
                                </a:cubicBezTo>
                                <a:lnTo>
                                  <a:pt x="0" y="6152"/>
                                </a:lnTo>
                                <a:cubicBezTo>
                                  <a:pt x="0" y="6148"/>
                                  <a:pt x="4" y="6144"/>
                                  <a:pt x="8" y="6144"/>
                                </a:cubicBezTo>
                                <a:cubicBezTo>
                                  <a:pt x="13" y="6144"/>
                                  <a:pt x="16" y="6148"/>
                                  <a:pt x="16" y="6152"/>
                                </a:cubicBezTo>
                                <a:close/>
                                <a:moveTo>
                                  <a:pt x="16" y="6536"/>
                                </a:moveTo>
                                <a:lnTo>
                                  <a:pt x="16" y="6776"/>
                                </a:lnTo>
                                <a:cubicBezTo>
                                  <a:pt x="16" y="6781"/>
                                  <a:pt x="13" y="6784"/>
                                  <a:pt x="8" y="6784"/>
                                </a:cubicBezTo>
                                <a:cubicBezTo>
                                  <a:pt x="4" y="6784"/>
                                  <a:pt x="0" y="6781"/>
                                  <a:pt x="0" y="6776"/>
                                </a:cubicBezTo>
                                <a:lnTo>
                                  <a:pt x="0" y="6536"/>
                                </a:lnTo>
                                <a:cubicBezTo>
                                  <a:pt x="0" y="6532"/>
                                  <a:pt x="4" y="6528"/>
                                  <a:pt x="8" y="6528"/>
                                </a:cubicBezTo>
                                <a:cubicBezTo>
                                  <a:pt x="13" y="6528"/>
                                  <a:pt x="16" y="6532"/>
                                  <a:pt x="16" y="6536"/>
                                </a:cubicBezTo>
                                <a:close/>
                                <a:moveTo>
                                  <a:pt x="16" y="6920"/>
                                </a:moveTo>
                                <a:lnTo>
                                  <a:pt x="16" y="7160"/>
                                </a:lnTo>
                                <a:cubicBezTo>
                                  <a:pt x="16" y="7165"/>
                                  <a:pt x="13" y="7168"/>
                                  <a:pt x="8" y="7168"/>
                                </a:cubicBezTo>
                                <a:cubicBezTo>
                                  <a:pt x="4" y="7168"/>
                                  <a:pt x="0" y="7165"/>
                                  <a:pt x="0" y="7160"/>
                                </a:cubicBezTo>
                                <a:lnTo>
                                  <a:pt x="0" y="6920"/>
                                </a:lnTo>
                                <a:cubicBezTo>
                                  <a:pt x="0" y="6916"/>
                                  <a:pt x="4" y="6912"/>
                                  <a:pt x="8" y="6912"/>
                                </a:cubicBezTo>
                                <a:cubicBezTo>
                                  <a:pt x="13" y="6912"/>
                                  <a:pt x="16" y="6916"/>
                                  <a:pt x="16" y="6920"/>
                                </a:cubicBezTo>
                                <a:close/>
                                <a:moveTo>
                                  <a:pt x="16" y="7304"/>
                                </a:moveTo>
                                <a:lnTo>
                                  <a:pt x="16" y="7544"/>
                                </a:lnTo>
                                <a:cubicBezTo>
                                  <a:pt x="16" y="7549"/>
                                  <a:pt x="13" y="7552"/>
                                  <a:pt x="8" y="7552"/>
                                </a:cubicBezTo>
                                <a:cubicBezTo>
                                  <a:pt x="4" y="7552"/>
                                  <a:pt x="0" y="7549"/>
                                  <a:pt x="0" y="7544"/>
                                </a:cubicBezTo>
                                <a:lnTo>
                                  <a:pt x="0" y="7304"/>
                                </a:lnTo>
                                <a:cubicBezTo>
                                  <a:pt x="0" y="7300"/>
                                  <a:pt x="4" y="7296"/>
                                  <a:pt x="8" y="7296"/>
                                </a:cubicBezTo>
                                <a:cubicBezTo>
                                  <a:pt x="13" y="7296"/>
                                  <a:pt x="16" y="7300"/>
                                  <a:pt x="16" y="7304"/>
                                </a:cubicBezTo>
                                <a:close/>
                                <a:moveTo>
                                  <a:pt x="16" y="7688"/>
                                </a:moveTo>
                                <a:lnTo>
                                  <a:pt x="16" y="7928"/>
                                </a:lnTo>
                                <a:cubicBezTo>
                                  <a:pt x="16" y="7933"/>
                                  <a:pt x="13" y="7936"/>
                                  <a:pt x="8" y="7936"/>
                                </a:cubicBezTo>
                                <a:cubicBezTo>
                                  <a:pt x="4" y="7936"/>
                                  <a:pt x="0" y="7933"/>
                                  <a:pt x="0" y="7928"/>
                                </a:cubicBezTo>
                                <a:lnTo>
                                  <a:pt x="0" y="7688"/>
                                </a:lnTo>
                                <a:cubicBezTo>
                                  <a:pt x="0" y="7684"/>
                                  <a:pt x="4" y="7680"/>
                                  <a:pt x="8" y="7680"/>
                                </a:cubicBezTo>
                                <a:cubicBezTo>
                                  <a:pt x="13" y="7680"/>
                                  <a:pt x="16" y="7684"/>
                                  <a:pt x="16" y="7688"/>
                                </a:cubicBezTo>
                                <a:close/>
                                <a:moveTo>
                                  <a:pt x="16" y="8072"/>
                                </a:moveTo>
                                <a:lnTo>
                                  <a:pt x="16" y="8312"/>
                                </a:lnTo>
                                <a:cubicBezTo>
                                  <a:pt x="16" y="8317"/>
                                  <a:pt x="13" y="8320"/>
                                  <a:pt x="8" y="8320"/>
                                </a:cubicBezTo>
                                <a:cubicBezTo>
                                  <a:pt x="4" y="8320"/>
                                  <a:pt x="0" y="8317"/>
                                  <a:pt x="0" y="8312"/>
                                </a:cubicBezTo>
                                <a:lnTo>
                                  <a:pt x="0" y="8072"/>
                                </a:lnTo>
                                <a:cubicBezTo>
                                  <a:pt x="0" y="8068"/>
                                  <a:pt x="4" y="8064"/>
                                  <a:pt x="8" y="8064"/>
                                </a:cubicBezTo>
                                <a:cubicBezTo>
                                  <a:pt x="13" y="8064"/>
                                  <a:pt x="16" y="8068"/>
                                  <a:pt x="16" y="8072"/>
                                </a:cubicBezTo>
                                <a:close/>
                                <a:moveTo>
                                  <a:pt x="16" y="8456"/>
                                </a:moveTo>
                                <a:lnTo>
                                  <a:pt x="16" y="8696"/>
                                </a:lnTo>
                                <a:cubicBezTo>
                                  <a:pt x="16" y="8701"/>
                                  <a:pt x="13" y="8704"/>
                                  <a:pt x="8" y="8704"/>
                                </a:cubicBezTo>
                                <a:cubicBezTo>
                                  <a:pt x="4" y="8704"/>
                                  <a:pt x="0" y="8701"/>
                                  <a:pt x="0" y="8696"/>
                                </a:cubicBezTo>
                                <a:lnTo>
                                  <a:pt x="0" y="8456"/>
                                </a:lnTo>
                                <a:cubicBezTo>
                                  <a:pt x="0" y="8452"/>
                                  <a:pt x="4" y="8448"/>
                                  <a:pt x="8" y="8448"/>
                                </a:cubicBezTo>
                                <a:cubicBezTo>
                                  <a:pt x="13" y="8448"/>
                                  <a:pt x="16" y="8452"/>
                                  <a:pt x="16" y="8456"/>
                                </a:cubicBezTo>
                                <a:close/>
                                <a:moveTo>
                                  <a:pt x="16" y="8840"/>
                                </a:moveTo>
                                <a:lnTo>
                                  <a:pt x="16" y="9080"/>
                                </a:lnTo>
                                <a:cubicBezTo>
                                  <a:pt x="16" y="9085"/>
                                  <a:pt x="13" y="9088"/>
                                  <a:pt x="8" y="9088"/>
                                </a:cubicBezTo>
                                <a:cubicBezTo>
                                  <a:pt x="4" y="9088"/>
                                  <a:pt x="0" y="9085"/>
                                  <a:pt x="0" y="9080"/>
                                </a:cubicBezTo>
                                <a:lnTo>
                                  <a:pt x="0" y="8840"/>
                                </a:lnTo>
                                <a:cubicBezTo>
                                  <a:pt x="0" y="8836"/>
                                  <a:pt x="4" y="8832"/>
                                  <a:pt x="8" y="8832"/>
                                </a:cubicBezTo>
                                <a:cubicBezTo>
                                  <a:pt x="13" y="8832"/>
                                  <a:pt x="16" y="8836"/>
                                  <a:pt x="16" y="8840"/>
                                </a:cubicBezTo>
                                <a:close/>
                                <a:moveTo>
                                  <a:pt x="16" y="9224"/>
                                </a:moveTo>
                                <a:lnTo>
                                  <a:pt x="16" y="9464"/>
                                </a:lnTo>
                                <a:cubicBezTo>
                                  <a:pt x="16" y="9469"/>
                                  <a:pt x="13" y="9472"/>
                                  <a:pt x="8" y="9472"/>
                                </a:cubicBezTo>
                                <a:cubicBezTo>
                                  <a:pt x="4" y="9472"/>
                                  <a:pt x="0" y="9469"/>
                                  <a:pt x="0" y="9464"/>
                                </a:cubicBezTo>
                                <a:lnTo>
                                  <a:pt x="0" y="9224"/>
                                </a:lnTo>
                                <a:cubicBezTo>
                                  <a:pt x="0" y="9220"/>
                                  <a:pt x="4" y="9216"/>
                                  <a:pt x="8" y="9216"/>
                                </a:cubicBezTo>
                                <a:cubicBezTo>
                                  <a:pt x="13" y="9216"/>
                                  <a:pt x="16" y="9220"/>
                                  <a:pt x="16" y="9224"/>
                                </a:cubicBezTo>
                                <a:close/>
                                <a:moveTo>
                                  <a:pt x="16" y="9608"/>
                                </a:moveTo>
                                <a:lnTo>
                                  <a:pt x="16" y="9848"/>
                                </a:lnTo>
                                <a:cubicBezTo>
                                  <a:pt x="16" y="9853"/>
                                  <a:pt x="13" y="9856"/>
                                  <a:pt x="8" y="9856"/>
                                </a:cubicBezTo>
                                <a:cubicBezTo>
                                  <a:pt x="4" y="9856"/>
                                  <a:pt x="0" y="9853"/>
                                  <a:pt x="0" y="9848"/>
                                </a:cubicBezTo>
                                <a:lnTo>
                                  <a:pt x="0" y="9608"/>
                                </a:lnTo>
                                <a:cubicBezTo>
                                  <a:pt x="0" y="9604"/>
                                  <a:pt x="4" y="9600"/>
                                  <a:pt x="8" y="9600"/>
                                </a:cubicBezTo>
                                <a:cubicBezTo>
                                  <a:pt x="13" y="9600"/>
                                  <a:pt x="16" y="9604"/>
                                  <a:pt x="16" y="9608"/>
                                </a:cubicBezTo>
                                <a:close/>
                                <a:moveTo>
                                  <a:pt x="16" y="9992"/>
                                </a:moveTo>
                                <a:lnTo>
                                  <a:pt x="16" y="10232"/>
                                </a:lnTo>
                                <a:cubicBezTo>
                                  <a:pt x="16" y="10237"/>
                                  <a:pt x="13" y="10240"/>
                                  <a:pt x="8" y="10240"/>
                                </a:cubicBezTo>
                                <a:cubicBezTo>
                                  <a:pt x="4" y="10240"/>
                                  <a:pt x="0" y="10237"/>
                                  <a:pt x="0" y="10232"/>
                                </a:cubicBezTo>
                                <a:lnTo>
                                  <a:pt x="0" y="9992"/>
                                </a:lnTo>
                                <a:cubicBezTo>
                                  <a:pt x="0" y="9988"/>
                                  <a:pt x="4" y="9984"/>
                                  <a:pt x="8" y="9984"/>
                                </a:cubicBezTo>
                                <a:cubicBezTo>
                                  <a:pt x="13" y="9984"/>
                                  <a:pt x="16" y="9988"/>
                                  <a:pt x="16" y="9992"/>
                                </a:cubicBezTo>
                                <a:close/>
                                <a:moveTo>
                                  <a:pt x="16" y="10376"/>
                                </a:moveTo>
                                <a:lnTo>
                                  <a:pt x="16" y="10616"/>
                                </a:lnTo>
                                <a:cubicBezTo>
                                  <a:pt x="16" y="10621"/>
                                  <a:pt x="13" y="10624"/>
                                  <a:pt x="8" y="10624"/>
                                </a:cubicBezTo>
                                <a:cubicBezTo>
                                  <a:pt x="4" y="10624"/>
                                  <a:pt x="0" y="10621"/>
                                  <a:pt x="0" y="10616"/>
                                </a:cubicBezTo>
                                <a:lnTo>
                                  <a:pt x="0" y="10376"/>
                                </a:lnTo>
                                <a:cubicBezTo>
                                  <a:pt x="0" y="10372"/>
                                  <a:pt x="4" y="10368"/>
                                  <a:pt x="8" y="10368"/>
                                </a:cubicBezTo>
                                <a:cubicBezTo>
                                  <a:pt x="13" y="10368"/>
                                  <a:pt x="16" y="10372"/>
                                  <a:pt x="16" y="1037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5" name="Freeform 333"/>
                        <wps:cNvSpPr>
                          <a:spLocks/>
                        </wps:cNvSpPr>
                        <wps:spPr bwMode="auto">
                          <a:xfrm>
                            <a:off x="513715" y="133350"/>
                            <a:ext cx="56515" cy="69850"/>
                          </a:xfrm>
                          <a:custGeom>
                            <a:avLst/>
                            <a:gdLst>
                              <a:gd name="T0" fmla="*/ 79 w 158"/>
                              <a:gd name="T1" fmla="*/ 195 h 198"/>
                              <a:gd name="T2" fmla="*/ 2 w 158"/>
                              <a:gd name="T3" fmla="*/ 105 h 198"/>
                              <a:gd name="T4" fmla="*/ 70 w 158"/>
                              <a:gd name="T5" fmla="*/ 3 h 198"/>
                              <a:gd name="T6" fmla="*/ 79 w 158"/>
                              <a:gd name="T7" fmla="*/ 3 h 198"/>
                              <a:gd name="T8" fmla="*/ 156 w 158"/>
                              <a:gd name="T9" fmla="*/ 93 h 198"/>
                              <a:gd name="T10" fmla="*/ 88 w 158"/>
                              <a:gd name="T11" fmla="*/ 195 h 198"/>
                              <a:gd name="T12" fmla="*/ 79 w 158"/>
                              <a:gd name="T13" fmla="*/ 195 h 198"/>
                            </a:gdLst>
                            <a:ahLst/>
                            <a:cxnLst>
                              <a:cxn ang="0">
                                <a:pos x="T0" y="T1"/>
                              </a:cxn>
                              <a:cxn ang="0">
                                <a:pos x="T2" y="T3"/>
                              </a:cxn>
                              <a:cxn ang="0">
                                <a:pos x="T4" y="T5"/>
                              </a:cxn>
                              <a:cxn ang="0">
                                <a:pos x="T6" y="T7"/>
                              </a:cxn>
                              <a:cxn ang="0">
                                <a:pos x="T8" y="T9"/>
                              </a:cxn>
                              <a:cxn ang="0">
                                <a:pos x="T10" y="T11"/>
                              </a:cxn>
                              <a:cxn ang="0">
                                <a:pos x="T12" y="T13"/>
                              </a:cxn>
                            </a:cxnLst>
                            <a:rect l="0" t="0" r="r" b="b"/>
                            <a:pathLst>
                              <a:path w="158" h="198">
                                <a:moveTo>
                                  <a:pt x="79" y="195"/>
                                </a:moveTo>
                                <a:cubicBezTo>
                                  <a:pt x="39" y="198"/>
                                  <a:pt x="5" y="158"/>
                                  <a:pt x="2" y="105"/>
                                </a:cubicBezTo>
                                <a:cubicBezTo>
                                  <a:pt x="0" y="52"/>
                                  <a:pt x="30" y="6"/>
                                  <a:pt x="70" y="3"/>
                                </a:cubicBezTo>
                                <a:cubicBezTo>
                                  <a:pt x="73" y="3"/>
                                  <a:pt x="76" y="3"/>
                                  <a:pt x="79" y="3"/>
                                </a:cubicBezTo>
                                <a:cubicBezTo>
                                  <a:pt x="119" y="0"/>
                                  <a:pt x="153" y="40"/>
                                  <a:pt x="156" y="93"/>
                                </a:cubicBezTo>
                                <a:cubicBezTo>
                                  <a:pt x="158" y="146"/>
                                  <a:pt x="128" y="192"/>
                                  <a:pt x="88" y="195"/>
                                </a:cubicBezTo>
                                <a:cubicBezTo>
                                  <a:pt x="85" y="195"/>
                                  <a:pt x="82" y="195"/>
                                  <a:pt x="79" y="195"/>
                                </a:cubicBezTo>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6" name="Freeform 334"/>
                        <wps:cNvSpPr>
                          <a:spLocks/>
                        </wps:cNvSpPr>
                        <wps:spPr bwMode="auto">
                          <a:xfrm>
                            <a:off x="513715" y="133350"/>
                            <a:ext cx="56515" cy="69850"/>
                          </a:xfrm>
                          <a:custGeom>
                            <a:avLst/>
                            <a:gdLst>
                              <a:gd name="T0" fmla="*/ 45 w 89"/>
                              <a:gd name="T1" fmla="*/ 108 h 110"/>
                              <a:gd name="T2" fmla="*/ 2 w 89"/>
                              <a:gd name="T3" fmla="*/ 58 h 110"/>
                              <a:gd name="T4" fmla="*/ 39 w 89"/>
                              <a:gd name="T5" fmla="*/ 1 h 110"/>
                              <a:gd name="T6" fmla="*/ 45 w 89"/>
                              <a:gd name="T7" fmla="*/ 1 h 110"/>
                              <a:gd name="T8" fmla="*/ 87 w 89"/>
                              <a:gd name="T9" fmla="*/ 51 h 110"/>
                              <a:gd name="T10" fmla="*/ 50 w 89"/>
                              <a:gd name="T11" fmla="*/ 108 h 110"/>
                              <a:gd name="T12" fmla="*/ 45 w 89"/>
                              <a:gd name="T13" fmla="*/ 108 h 110"/>
                            </a:gdLst>
                            <a:ahLst/>
                            <a:cxnLst>
                              <a:cxn ang="0">
                                <a:pos x="T0" y="T1"/>
                              </a:cxn>
                              <a:cxn ang="0">
                                <a:pos x="T2" y="T3"/>
                              </a:cxn>
                              <a:cxn ang="0">
                                <a:pos x="T4" y="T5"/>
                              </a:cxn>
                              <a:cxn ang="0">
                                <a:pos x="T6" y="T7"/>
                              </a:cxn>
                              <a:cxn ang="0">
                                <a:pos x="T8" y="T9"/>
                              </a:cxn>
                              <a:cxn ang="0">
                                <a:pos x="T10" y="T11"/>
                              </a:cxn>
                              <a:cxn ang="0">
                                <a:pos x="T12" y="T13"/>
                              </a:cxn>
                            </a:cxnLst>
                            <a:rect l="0" t="0" r="r" b="b"/>
                            <a:pathLst>
                              <a:path w="89" h="110">
                                <a:moveTo>
                                  <a:pt x="45" y="108"/>
                                </a:moveTo>
                                <a:cubicBezTo>
                                  <a:pt x="22" y="110"/>
                                  <a:pt x="3" y="88"/>
                                  <a:pt x="2" y="58"/>
                                </a:cubicBezTo>
                                <a:cubicBezTo>
                                  <a:pt x="0" y="29"/>
                                  <a:pt x="17" y="3"/>
                                  <a:pt x="39" y="1"/>
                                </a:cubicBezTo>
                                <a:cubicBezTo>
                                  <a:pt x="41" y="1"/>
                                  <a:pt x="43" y="1"/>
                                  <a:pt x="45" y="1"/>
                                </a:cubicBezTo>
                                <a:cubicBezTo>
                                  <a:pt x="67" y="0"/>
                                  <a:pt x="86" y="22"/>
                                  <a:pt x="87" y="51"/>
                                </a:cubicBezTo>
                                <a:cubicBezTo>
                                  <a:pt x="89" y="81"/>
                                  <a:pt x="72" y="107"/>
                                  <a:pt x="50" y="108"/>
                                </a:cubicBezTo>
                                <a:cubicBezTo>
                                  <a:pt x="48" y="108"/>
                                  <a:pt x="46" y="108"/>
                                  <a:pt x="45" y="108"/>
                                </a:cubicBez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35"/>
                        <wps:cNvSpPr>
                          <a:spLocks noEditPoints="1"/>
                        </wps:cNvSpPr>
                        <wps:spPr bwMode="auto">
                          <a:xfrm>
                            <a:off x="475615" y="203835"/>
                            <a:ext cx="135890" cy="203835"/>
                          </a:xfrm>
                          <a:custGeom>
                            <a:avLst/>
                            <a:gdLst>
                              <a:gd name="T0" fmla="*/ 0 w 214"/>
                              <a:gd name="T1" fmla="*/ 54 h 321"/>
                              <a:gd name="T2" fmla="*/ 214 w 214"/>
                              <a:gd name="T3" fmla="*/ 54 h 321"/>
                              <a:gd name="T4" fmla="*/ 27 w 214"/>
                              <a:gd name="T5" fmla="*/ 321 h 321"/>
                              <a:gd name="T6" fmla="*/ 107 w 214"/>
                              <a:gd name="T7" fmla="*/ 143 h 321"/>
                              <a:gd name="T8" fmla="*/ 188 w 214"/>
                              <a:gd name="T9" fmla="*/ 321 h 321"/>
                              <a:gd name="T10" fmla="*/ 107 w 214"/>
                              <a:gd name="T11" fmla="*/ 0 h 321"/>
                              <a:gd name="T12" fmla="*/ 107 w 214"/>
                              <a:gd name="T13" fmla="*/ 143 h 321"/>
                            </a:gdLst>
                            <a:ahLst/>
                            <a:cxnLst>
                              <a:cxn ang="0">
                                <a:pos x="T0" y="T1"/>
                              </a:cxn>
                              <a:cxn ang="0">
                                <a:pos x="T2" y="T3"/>
                              </a:cxn>
                              <a:cxn ang="0">
                                <a:pos x="T4" y="T5"/>
                              </a:cxn>
                              <a:cxn ang="0">
                                <a:pos x="T6" y="T7"/>
                              </a:cxn>
                              <a:cxn ang="0">
                                <a:pos x="T8" y="T9"/>
                              </a:cxn>
                              <a:cxn ang="0">
                                <a:pos x="T10" y="T11"/>
                              </a:cxn>
                              <a:cxn ang="0">
                                <a:pos x="T12" y="T13"/>
                              </a:cxn>
                            </a:cxnLst>
                            <a:rect l="0" t="0" r="r" b="b"/>
                            <a:pathLst>
                              <a:path w="214" h="321">
                                <a:moveTo>
                                  <a:pt x="0" y="54"/>
                                </a:moveTo>
                                <a:lnTo>
                                  <a:pt x="214" y="54"/>
                                </a:lnTo>
                                <a:moveTo>
                                  <a:pt x="27" y="321"/>
                                </a:moveTo>
                                <a:lnTo>
                                  <a:pt x="107" y="143"/>
                                </a:lnTo>
                                <a:lnTo>
                                  <a:pt x="188" y="321"/>
                                </a:lnTo>
                                <a:moveTo>
                                  <a:pt x="107" y="0"/>
                                </a:moveTo>
                                <a:lnTo>
                                  <a:pt x="107" y="143"/>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336"/>
                        <wps:cNvSpPr>
                          <a:spLocks noChangeArrowheads="1"/>
                        </wps:cNvSpPr>
                        <wps:spPr bwMode="auto">
                          <a:xfrm>
                            <a:off x="515620" y="680085"/>
                            <a:ext cx="50800" cy="3399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337"/>
                        <wps:cNvSpPr>
                          <a:spLocks noChangeArrowheads="1"/>
                        </wps:cNvSpPr>
                        <wps:spPr bwMode="auto">
                          <a:xfrm>
                            <a:off x="515620" y="680085"/>
                            <a:ext cx="50800" cy="3399155"/>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338"/>
                        <wps:cNvCnPr/>
                        <wps:spPr bwMode="auto">
                          <a:xfrm>
                            <a:off x="566420" y="748030"/>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Freeform 339"/>
                        <wps:cNvSpPr>
                          <a:spLocks/>
                        </wps:cNvSpPr>
                        <wps:spPr bwMode="auto">
                          <a:xfrm>
                            <a:off x="1812925" y="725170"/>
                            <a:ext cx="62230" cy="39370"/>
                          </a:xfrm>
                          <a:custGeom>
                            <a:avLst/>
                            <a:gdLst>
                              <a:gd name="T0" fmla="*/ 0 w 98"/>
                              <a:gd name="T1" fmla="*/ 0 h 62"/>
                              <a:gd name="T2" fmla="*/ 98 w 98"/>
                              <a:gd name="T3" fmla="*/ 36 h 62"/>
                              <a:gd name="T4" fmla="*/ 0 w 98"/>
                              <a:gd name="T5" fmla="*/ 62 h 62"/>
                              <a:gd name="T6" fmla="*/ 0 w 98"/>
                              <a:gd name="T7" fmla="*/ 0 h 62"/>
                            </a:gdLst>
                            <a:ahLst/>
                            <a:cxnLst>
                              <a:cxn ang="0">
                                <a:pos x="T0" y="T1"/>
                              </a:cxn>
                              <a:cxn ang="0">
                                <a:pos x="T2" y="T3"/>
                              </a:cxn>
                              <a:cxn ang="0">
                                <a:pos x="T4" y="T5"/>
                              </a:cxn>
                              <a:cxn ang="0">
                                <a:pos x="T6" y="T7"/>
                              </a:cxn>
                            </a:cxnLst>
                            <a:rect l="0" t="0" r="r" b="b"/>
                            <a:pathLst>
                              <a:path w="98" h="62">
                                <a:moveTo>
                                  <a:pt x="0" y="0"/>
                                </a:moveTo>
                                <a:lnTo>
                                  <a:pt x="98" y="36"/>
                                </a:lnTo>
                                <a:lnTo>
                                  <a:pt x="0" y="6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340"/>
                        <wps:cNvSpPr>
                          <a:spLocks noChangeArrowheads="1"/>
                        </wps:cNvSpPr>
                        <wps:spPr bwMode="auto">
                          <a:xfrm>
                            <a:off x="1348105" y="640080"/>
                            <a:ext cx="413385"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41"/>
                        <wps:cNvSpPr>
                          <a:spLocks noChangeArrowheads="1"/>
                        </wps:cNvSpPr>
                        <wps:spPr bwMode="auto">
                          <a:xfrm>
                            <a:off x="1348006" y="639826"/>
                            <a:ext cx="42799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Neues Angebot</w:t>
                              </w:r>
                            </w:p>
                          </w:txbxContent>
                        </wps:txbx>
                        <wps:bodyPr rot="0" vert="horz" wrap="square" lIns="0" tIns="0" rIns="0" bIns="0" anchor="t" anchorCtr="0">
                          <a:spAutoFit/>
                        </wps:bodyPr>
                      </wps:wsp>
                      <wps:wsp>
                        <wps:cNvPr id="14" name="Rectangle 342"/>
                        <wps:cNvSpPr>
                          <a:spLocks noChangeArrowheads="1"/>
                        </wps:cNvSpPr>
                        <wps:spPr bwMode="auto">
                          <a:xfrm>
                            <a:off x="3234690" y="1291590"/>
                            <a:ext cx="50800" cy="135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343"/>
                        <wps:cNvSpPr>
                          <a:spLocks noChangeArrowheads="1"/>
                        </wps:cNvSpPr>
                        <wps:spPr bwMode="auto">
                          <a:xfrm>
                            <a:off x="3234690" y="1291590"/>
                            <a:ext cx="50800" cy="13589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344"/>
                        <wps:cNvSpPr>
                          <a:spLocks noEditPoints="1"/>
                        </wps:cNvSpPr>
                        <wps:spPr bwMode="auto">
                          <a:xfrm>
                            <a:off x="2990850" y="135890"/>
                            <a:ext cx="544195" cy="271780"/>
                          </a:xfrm>
                          <a:custGeom>
                            <a:avLst/>
                            <a:gdLst>
                              <a:gd name="T0" fmla="*/ 857 w 857"/>
                              <a:gd name="T1" fmla="*/ 428 h 428"/>
                              <a:gd name="T2" fmla="*/ 857 w 857"/>
                              <a:gd name="T3" fmla="*/ 0 h 428"/>
                              <a:gd name="T4" fmla="*/ 0 w 857"/>
                              <a:gd name="T5" fmla="*/ 0 h 428"/>
                              <a:gd name="T6" fmla="*/ 0 w 857"/>
                              <a:gd name="T7" fmla="*/ 428 h 428"/>
                              <a:gd name="T8" fmla="*/ 857 w 857"/>
                              <a:gd name="T9" fmla="*/ 428 h 428"/>
                              <a:gd name="T10" fmla="*/ 0 w 857"/>
                              <a:gd name="T11" fmla="*/ 428 h 428"/>
                              <a:gd name="T12" fmla="*/ 0 w 857"/>
                              <a:gd name="T13" fmla="*/ 0 h 428"/>
                              <a:gd name="T14" fmla="*/ 0 w 857"/>
                              <a:gd name="T15" fmla="*/ 428 h 428"/>
                              <a:gd name="T16" fmla="*/ 857 w 857"/>
                              <a:gd name="T17" fmla="*/ 0 h 428"/>
                              <a:gd name="T18" fmla="*/ 857 w 857"/>
                              <a:gd name="T19" fmla="*/ 428 h 428"/>
                              <a:gd name="T20" fmla="*/ 857 w 857"/>
                              <a:gd name="T21" fmla="*/ 0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7" h="428">
                                <a:moveTo>
                                  <a:pt x="857" y="428"/>
                                </a:moveTo>
                                <a:lnTo>
                                  <a:pt x="857" y="0"/>
                                </a:lnTo>
                                <a:lnTo>
                                  <a:pt x="0" y="0"/>
                                </a:lnTo>
                                <a:lnTo>
                                  <a:pt x="0" y="428"/>
                                </a:lnTo>
                                <a:lnTo>
                                  <a:pt x="857" y="428"/>
                                </a:lnTo>
                                <a:close/>
                                <a:moveTo>
                                  <a:pt x="0" y="428"/>
                                </a:moveTo>
                                <a:lnTo>
                                  <a:pt x="0" y="0"/>
                                </a:lnTo>
                                <a:lnTo>
                                  <a:pt x="0" y="428"/>
                                </a:lnTo>
                                <a:close/>
                                <a:moveTo>
                                  <a:pt x="857" y="0"/>
                                </a:moveTo>
                                <a:lnTo>
                                  <a:pt x="857" y="428"/>
                                </a:lnTo>
                                <a:lnTo>
                                  <a:pt x="85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345"/>
                        <wps:cNvSpPr>
                          <a:spLocks noEditPoints="1"/>
                        </wps:cNvSpPr>
                        <wps:spPr bwMode="auto">
                          <a:xfrm>
                            <a:off x="2990850" y="135890"/>
                            <a:ext cx="544195" cy="271780"/>
                          </a:xfrm>
                          <a:custGeom>
                            <a:avLst/>
                            <a:gdLst>
                              <a:gd name="T0" fmla="*/ 857 w 857"/>
                              <a:gd name="T1" fmla="*/ 428 h 428"/>
                              <a:gd name="T2" fmla="*/ 857 w 857"/>
                              <a:gd name="T3" fmla="*/ 0 h 428"/>
                              <a:gd name="T4" fmla="*/ 0 w 857"/>
                              <a:gd name="T5" fmla="*/ 428 h 428"/>
                              <a:gd name="T6" fmla="*/ 0 w 857"/>
                              <a:gd name="T7" fmla="*/ 0 h 428"/>
                              <a:gd name="T8" fmla="*/ 0 w 857"/>
                              <a:gd name="T9" fmla="*/ 0 h 428"/>
                              <a:gd name="T10" fmla="*/ 857 w 857"/>
                              <a:gd name="T11" fmla="*/ 0 h 428"/>
                              <a:gd name="T12" fmla="*/ 0 w 857"/>
                              <a:gd name="T13" fmla="*/ 428 h 428"/>
                              <a:gd name="T14" fmla="*/ 857 w 857"/>
                              <a:gd name="T15" fmla="*/ 428 h 4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57" h="428">
                                <a:moveTo>
                                  <a:pt x="857" y="428"/>
                                </a:moveTo>
                                <a:lnTo>
                                  <a:pt x="857" y="0"/>
                                </a:lnTo>
                                <a:moveTo>
                                  <a:pt x="0" y="428"/>
                                </a:moveTo>
                                <a:lnTo>
                                  <a:pt x="0" y="0"/>
                                </a:lnTo>
                                <a:moveTo>
                                  <a:pt x="0" y="0"/>
                                </a:moveTo>
                                <a:lnTo>
                                  <a:pt x="857" y="0"/>
                                </a:lnTo>
                                <a:moveTo>
                                  <a:pt x="0" y="428"/>
                                </a:moveTo>
                                <a:lnTo>
                                  <a:pt x="857" y="428"/>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346"/>
                        <wps:cNvSpPr>
                          <a:spLocks noChangeArrowheads="1"/>
                        </wps:cNvSpPr>
                        <wps:spPr bwMode="auto">
                          <a:xfrm>
                            <a:off x="3217429" y="232331"/>
                            <a:ext cx="92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Arial" w:hAnsi="Arial" w:cs="Arial"/>
                                  <w:color w:val="000000"/>
                                  <w:sz w:val="10"/>
                                  <w:szCs w:val="10"/>
                                  <w:lang w:val="en-US"/>
                                </w:rPr>
                                <w:t>BO</w:t>
                              </w:r>
                            </w:p>
                          </w:txbxContent>
                        </wps:txbx>
                        <wps:bodyPr rot="0" vert="horz" wrap="none" lIns="0" tIns="0" rIns="0" bIns="0" anchor="t" anchorCtr="0">
                          <a:spAutoFit/>
                        </wps:bodyPr>
                      </wps:wsp>
                      <wps:wsp>
                        <wps:cNvPr id="19" name="Line 347"/>
                        <wps:cNvCnPr/>
                        <wps:spPr bwMode="auto">
                          <a:xfrm>
                            <a:off x="3217545" y="294640"/>
                            <a:ext cx="85090" cy="0"/>
                          </a:xfrm>
                          <a:prstGeom prst="line">
                            <a:avLst/>
                          </a:prstGeom>
                          <a:noFill/>
                          <a:ln w="444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 name="Rectangle 348"/>
                        <wps:cNvSpPr>
                          <a:spLocks noChangeArrowheads="1"/>
                        </wps:cNvSpPr>
                        <wps:spPr bwMode="auto">
                          <a:xfrm>
                            <a:off x="1875155" y="680085"/>
                            <a:ext cx="50800" cy="3399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349"/>
                        <wps:cNvSpPr>
                          <a:spLocks noChangeArrowheads="1"/>
                        </wps:cNvSpPr>
                        <wps:spPr bwMode="auto">
                          <a:xfrm>
                            <a:off x="1875155" y="680085"/>
                            <a:ext cx="50800" cy="3399155"/>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350"/>
                        <wps:cNvSpPr>
                          <a:spLocks noEditPoints="1"/>
                        </wps:cNvSpPr>
                        <wps:spPr bwMode="auto">
                          <a:xfrm>
                            <a:off x="1631315" y="135890"/>
                            <a:ext cx="544195" cy="271780"/>
                          </a:xfrm>
                          <a:custGeom>
                            <a:avLst/>
                            <a:gdLst>
                              <a:gd name="T0" fmla="*/ 857 w 857"/>
                              <a:gd name="T1" fmla="*/ 428 h 428"/>
                              <a:gd name="T2" fmla="*/ 857 w 857"/>
                              <a:gd name="T3" fmla="*/ 0 h 428"/>
                              <a:gd name="T4" fmla="*/ 0 w 857"/>
                              <a:gd name="T5" fmla="*/ 0 h 428"/>
                              <a:gd name="T6" fmla="*/ 0 w 857"/>
                              <a:gd name="T7" fmla="*/ 428 h 428"/>
                              <a:gd name="T8" fmla="*/ 857 w 857"/>
                              <a:gd name="T9" fmla="*/ 428 h 428"/>
                              <a:gd name="T10" fmla="*/ 0 w 857"/>
                              <a:gd name="T11" fmla="*/ 428 h 428"/>
                              <a:gd name="T12" fmla="*/ 0 w 857"/>
                              <a:gd name="T13" fmla="*/ 0 h 428"/>
                              <a:gd name="T14" fmla="*/ 0 w 857"/>
                              <a:gd name="T15" fmla="*/ 428 h 428"/>
                              <a:gd name="T16" fmla="*/ 857 w 857"/>
                              <a:gd name="T17" fmla="*/ 0 h 428"/>
                              <a:gd name="T18" fmla="*/ 857 w 857"/>
                              <a:gd name="T19" fmla="*/ 428 h 428"/>
                              <a:gd name="T20" fmla="*/ 857 w 857"/>
                              <a:gd name="T21" fmla="*/ 0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7" h="428">
                                <a:moveTo>
                                  <a:pt x="857" y="428"/>
                                </a:moveTo>
                                <a:lnTo>
                                  <a:pt x="857" y="0"/>
                                </a:lnTo>
                                <a:lnTo>
                                  <a:pt x="0" y="0"/>
                                </a:lnTo>
                                <a:lnTo>
                                  <a:pt x="0" y="428"/>
                                </a:lnTo>
                                <a:lnTo>
                                  <a:pt x="857" y="428"/>
                                </a:lnTo>
                                <a:close/>
                                <a:moveTo>
                                  <a:pt x="0" y="428"/>
                                </a:moveTo>
                                <a:lnTo>
                                  <a:pt x="0" y="0"/>
                                </a:lnTo>
                                <a:lnTo>
                                  <a:pt x="0" y="428"/>
                                </a:lnTo>
                                <a:close/>
                                <a:moveTo>
                                  <a:pt x="857" y="0"/>
                                </a:moveTo>
                                <a:lnTo>
                                  <a:pt x="857" y="428"/>
                                </a:lnTo>
                                <a:lnTo>
                                  <a:pt x="85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351"/>
                        <wps:cNvSpPr>
                          <a:spLocks noEditPoints="1"/>
                        </wps:cNvSpPr>
                        <wps:spPr bwMode="auto">
                          <a:xfrm>
                            <a:off x="1631315" y="135890"/>
                            <a:ext cx="544195" cy="271780"/>
                          </a:xfrm>
                          <a:custGeom>
                            <a:avLst/>
                            <a:gdLst>
                              <a:gd name="T0" fmla="*/ 857 w 857"/>
                              <a:gd name="T1" fmla="*/ 428 h 428"/>
                              <a:gd name="T2" fmla="*/ 857 w 857"/>
                              <a:gd name="T3" fmla="*/ 0 h 428"/>
                              <a:gd name="T4" fmla="*/ 0 w 857"/>
                              <a:gd name="T5" fmla="*/ 428 h 428"/>
                              <a:gd name="T6" fmla="*/ 0 w 857"/>
                              <a:gd name="T7" fmla="*/ 0 h 428"/>
                              <a:gd name="T8" fmla="*/ 0 w 857"/>
                              <a:gd name="T9" fmla="*/ 0 h 428"/>
                              <a:gd name="T10" fmla="*/ 857 w 857"/>
                              <a:gd name="T11" fmla="*/ 0 h 428"/>
                              <a:gd name="T12" fmla="*/ 0 w 857"/>
                              <a:gd name="T13" fmla="*/ 428 h 428"/>
                              <a:gd name="T14" fmla="*/ 857 w 857"/>
                              <a:gd name="T15" fmla="*/ 428 h 4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57" h="428">
                                <a:moveTo>
                                  <a:pt x="857" y="428"/>
                                </a:moveTo>
                                <a:lnTo>
                                  <a:pt x="857" y="0"/>
                                </a:lnTo>
                                <a:moveTo>
                                  <a:pt x="0" y="428"/>
                                </a:moveTo>
                                <a:lnTo>
                                  <a:pt x="0" y="0"/>
                                </a:lnTo>
                                <a:moveTo>
                                  <a:pt x="0" y="0"/>
                                </a:moveTo>
                                <a:lnTo>
                                  <a:pt x="857" y="0"/>
                                </a:lnTo>
                                <a:moveTo>
                                  <a:pt x="0" y="428"/>
                                </a:moveTo>
                                <a:lnTo>
                                  <a:pt x="857" y="428"/>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352"/>
                        <wps:cNvSpPr>
                          <a:spLocks noChangeArrowheads="1"/>
                        </wps:cNvSpPr>
                        <wps:spPr bwMode="auto">
                          <a:xfrm>
                            <a:off x="1818574" y="232331"/>
                            <a:ext cx="1765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Arial" w:hAnsi="Arial" w:cs="Arial"/>
                                  <w:b/>
                                  <w:bCs/>
                                  <w:color w:val="000000"/>
                                  <w:sz w:val="10"/>
                                  <w:szCs w:val="10"/>
                                  <w:lang w:val="en-US"/>
                                </w:rPr>
                                <w:t>Client</w:t>
                              </w:r>
                            </w:p>
                          </w:txbxContent>
                        </wps:txbx>
                        <wps:bodyPr rot="0" vert="horz" wrap="none" lIns="0" tIns="0" rIns="0" bIns="0" anchor="t" anchorCtr="0">
                          <a:spAutoFit/>
                        </wps:bodyPr>
                      </wps:wsp>
                      <wps:wsp>
                        <wps:cNvPr id="25" name="Line 353"/>
                        <wps:cNvCnPr/>
                        <wps:spPr bwMode="auto">
                          <a:xfrm>
                            <a:off x="1939152" y="1291590"/>
                            <a:ext cx="1268887"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Freeform 354"/>
                        <wps:cNvSpPr>
                          <a:spLocks/>
                        </wps:cNvSpPr>
                        <wps:spPr bwMode="auto">
                          <a:xfrm>
                            <a:off x="3172460" y="1268730"/>
                            <a:ext cx="62230" cy="40005"/>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355"/>
                        <wps:cNvSpPr>
                          <a:spLocks noChangeArrowheads="1"/>
                        </wps:cNvSpPr>
                        <wps:spPr bwMode="auto">
                          <a:xfrm>
                            <a:off x="2379345" y="1184275"/>
                            <a:ext cx="798830"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356"/>
                        <wps:cNvSpPr>
                          <a:spLocks noChangeArrowheads="1"/>
                        </wps:cNvSpPr>
                        <wps:spPr bwMode="auto">
                          <a:xfrm>
                            <a:off x="2257649" y="1190962"/>
                            <a:ext cx="100266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listAvailableProduktInfos (prKontext)</w:t>
                              </w:r>
                            </w:p>
                          </w:txbxContent>
                        </wps:txbx>
                        <wps:bodyPr rot="0" vert="horz" wrap="square" lIns="0" tIns="0" rIns="0" bIns="0" anchor="t" anchorCtr="0">
                          <a:spAutoFit/>
                        </wps:bodyPr>
                      </wps:wsp>
                      <wps:wsp>
                        <wps:cNvPr id="29" name="Line 360"/>
                        <wps:cNvCnPr/>
                        <wps:spPr bwMode="auto">
                          <a:xfrm>
                            <a:off x="570230" y="1612554"/>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Freeform 361"/>
                        <wps:cNvSpPr>
                          <a:spLocks/>
                        </wps:cNvSpPr>
                        <wps:spPr bwMode="auto">
                          <a:xfrm>
                            <a:off x="1840024" y="1591945"/>
                            <a:ext cx="62230" cy="39370"/>
                          </a:xfrm>
                          <a:custGeom>
                            <a:avLst/>
                            <a:gdLst>
                              <a:gd name="T0" fmla="*/ 0 w 98"/>
                              <a:gd name="T1" fmla="*/ 0 h 62"/>
                              <a:gd name="T2" fmla="*/ 98 w 98"/>
                              <a:gd name="T3" fmla="*/ 36 h 62"/>
                              <a:gd name="T4" fmla="*/ 0 w 98"/>
                              <a:gd name="T5" fmla="*/ 62 h 62"/>
                              <a:gd name="T6" fmla="*/ 0 w 98"/>
                              <a:gd name="T7" fmla="*/ 0 h 62"/>
                            </a:gdLst>
                            <a:ahLst/>
                            <a:cxnLst>
                              <a:cxn ang="0">
                                <a:pos x="T0" y="T1"/>
                              </a:cxn>
                              <a:cxn ang="0">
                                <a:pos x="T2" y="T3"/>
                              </a:cxn>
                              <a:cxn ang="0">
                                <a:pos x="T4" y="T5"/>
                              </a:cxn>
                              <a:cxn ang="0">
                                <a:pos x="T6" y="T7"/>
                              </a:cxn>
                            </a:cxnLst>
                            <a:rect l="0" t="0" r="r" b="b"/>
                            <a:pathLst>
                              <a:path w="98" h="62">
                                <a:moveTo>
                                  <a:pt x="0" y="0"/>
                                </a:moveTo>
                                <a:lnTo>
                                  <a:pt x="98" y="36"/>
                                </a:lnTo>
                                <a:lnTo>
                                  <a:pt x="0" y="6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Rectangle 363"/>
                        <wps:cNvSpPr>
                          <a:spLocks noChangeArrowheads="1"/>
                        </wps:cNvSpPr>
                        <wps:spPr bwMode="auto">
                          <a:xfrm>
                            <a:off x="1279075" y="1491691"/>
                            <a:ext cx="49720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Produkt auswählen</w:t>
                              </w:r>
                            </w:p>
                          </w:txbxContent>
                        </wps:txbx>
                        <wps:bodyPr rot="0" vert="horz" wrap="none" lIns="0" tIns="0" rIns="0" bIns="0" anchor="t" anchorCtr="0">
                          <a:noAutofit/>
                        </wps:bodyPr>
                      </wps:wsp>
                      <wps:wsp>
                        <wps:cNvPr id="451" name="Freeform 364"/>
                        <wps:cNvSpPr>
                          <a:spLocks noEditPoints="1"/>
                        </wps:cNvSpPr>
                        <wps:spPr bwMode="auto">
                          <a:xfrm>
                            <a:off x="1923415" y="1424940"/>
                            <a:ext cx="1313815"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452" name="Freeform 365"/>
                        <wps:cNvSpPr>
                          <a:spLocks/>
                        </wps:cNvSpPr>
                        <wps:spPr bwMode="auto">
                          <a:xfrm>
                            <a:off x="1925955" y="1405255"/>
                            <a:ext cx="67945" cy="39370"/>
                          </a:xfrm>
                          <a:custGeom>
                            <a:avLst/>
                            <a:gdLst>
                              <a:gd name="T0" fmla="*/ 107 w 107"/>
                              <a:gd name="T1" fmla="*/ 62 h 62"/>
                              <a:gd name="T2" fmla="*/ 0 w 107"/>
                              <a:gd name="T3" fmla="*/ 35 h 62"/>
                              <a:gd name="T4" fmla="*/ 107 w 107"/>
                              <a:gd name="T5" fmla="*/ 0 h 62"/>
                            </a:gdLst>
                            <a:ahLst/>
                            <a:cxnLst>
                              <a:cxn ang="0">
                                <a:pos x="T0" y="T1"/>
                              </a:cxn>
                              <a:cxn ang="0">
                                <a:pos x="T2" y="T3"/>
                              </a:cxn>
                              <a:cxn ang="0">
                                <a:pos x="T4" y="T5"/>
                              </a:cxn>
                            </a:cxnLst>
                            <a:rect l="0" t="0" r="r" b="b"/>
                            <a:pathLst>
                              <a:path w="107" h="62">
                                <a:moveTo>
                                  <a:pt x="107" y="62"/>
                                </a:moveTo>
                                <a:lnTo>
                                  <a:pt x="0" y="35"/>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 name="Rectangle 366"/>
                        <wps:cNvSpPr>
                          <a:spLocks noChangeArrowheads="1"/>
                        </wps:cNvSpPr>
                        <wps:spPr bwMode="auto">
                          <a:xfrm>
                            <a:off x="2044700" y="1320165"/>
                            <a:ext cx="447675"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 name="Rectangle 367"/>
                        <wps:cNvSpPr>
                          <a:spLocks noChangeArrowheads="1"/>
                        </wps:cNvSpPr>
                        <wps:spPr bwMode="auto">
                          <a:xfrm>
                            <a:off x="1964961" y="1319721"/>
                            <a:ext cx="77025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availableProdukte+Parameter</w:t>
                              </w:r>
                            </w:p>
                          </w:txbxContent>
                        </wps:txbx>
                        <wps:bodyPr rot="0" vert="horz" wrap="none" lIns="0" tIns="0" rIns="0" bIns="0" anchor="t" anchorCtr="0">
                          <a:spAutoFit/>
                        </wps:bodyPr>
                      </wps:wsp>
                      <wps:wsp>
                        <wps:cNvPr id="469" name="Rectangle 368"/>
                        <wps:cNvSpPr>
                          <a:spLocks noChangeArrowheads="1"/>
                        </wps:cNvSpPr>
                        <wps:spPr bwMode="auto">
                          <a:xfrm>
                            <a:off x="3234690" y="1697165"/>
                            <a:ext cx="50800" cy="135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 name="Rectangle 369"/>
                        <wps:cNvSpPr>
                          <a:spLocks noChangeArrowheads="1"/>
                        </wps:cNvSpPr>
                        <wps:spPr bwMode="auto">
                          <a:xfrm>
                            <a:off x="3225790" y="1681925"/>
                            <a:ext cx="50800" cy="13589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 name="Line 370"/>
                        <wps:cNvCnPr/>
                        <wps:spPr bwMode="auto">
                          <a:xfrm>
                            <a:off x="1933477" y="1659368"/>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2" name="Freeform 371"/>
                        <wps:cNvSpPr>
                          <a:spLocks/>
                        </wps:cNvSpPr>
                        <wps:spPr bwMode="auto">
                          <a:xfrm>
                            <a:off x="3193268" y="1629850"/>
                            <a:ext cx="62230" cy="39370"/>
                          </a:xfrm>
                          <a:custGeom>
                            <a:avLst/>
                            <a:gdLst>
                              <a:gd name="T0" fmla="*/ 0 w 98"/>
                              <a:gd name="T1" fmla="*/ 0 h 62"/>
                              <a:gd name="T2" fmla="*/ 98 w 98"/>
                              <a:gd name="T3" fmla="*/ 36 h 62"/>
                              <a:gd name="T4" fmla="*/ 0 w 98"/>
                              <a:gd name="T5" fmla="*/ 62 h 62"/>
                              <a:gd name="T6" fmla="*/ 0 w 98"/>
                              <a:gd name="T7" fmla="*/ 0 h 62"/>
                            </a:gdLst>
                            <a:ahLst/>
                            <a:cxnLst>
                              <a:cxn ang="0">
                                <a:pos x="T0" y="T1"/>
                              </a:cxn>
                              <a:cxn ang="0">
                                <a:pos x="T2" y="T3"/>
                              </a:cxn>
                              <a:cxn ang="0">
                                <a:pos x="T4" y="T5"/>
                              </a:cxn>
                              <a:cxn ang="0">
                                <a:pos x="T6" y="T7"/>
                              </a:cxn>
                            </a:cxnLst>
                            <a:rect l="0" t="0" r="r" b="b"/>
                            <a:pathLst>
                              <a:path w="98" h="62">
                                <a:moveTo>
                                  <a:pt x="0" y="0"/>
                                </a:moveTo>
                                <a:lnTo>
                                  <a:pt x="98" y="36"/>
                                </a:lnTo>
                                <a:lnTo>
                                  <a:pt x="0" y="6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3" name="Freeform 377"/>
                        <wps:cNvSpPr>
                          <a:spLocks noEditPoints="1"/>
                        </wps:cNvSpPr>
                        <wps:spPr bwMode="auto">
                          <a:xfrm>
                            <a:off x="1946275" y="1819085"/>
                            <a:ext cx="1313815"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484" name="Freeform 378"/>
                        <wps:cNvSpPr>
                          <a:spLocks/>
                        </wps:cNvSpPr>
                        <wps:spPr bwMode="auto">
                          <a:xfrm>
                            <a:off x="1928396" y="1793050"/>
                            <a:ext cx="67945" cy="40005"/>
                          </a:xfrm>
                          <a:custGeom>
                            <a:avLst/>
                            <a:gdLst>
                              <a:gd name="T0" fmla="*/ 107 w 107"/>
                              <a:gd name="T1" fmla="*/ 63 h 63"/>
                              <a:gd name="T2" fmla="*/ 0 w 107"/>
                              <a:gd name="T3" fmla="*/ 36 h 63"/>
                              <a:gd name="T4" fmla="*/ 107 w 107"/>
                              <a:gd name="T5" fmla="*/ 0 h 63"/>
                            </a:gdLst>
                            <a:ahLst/>
                            <a:cxnLst>
                              <a:cxn ang="0">
                                <a:pos x="T0" y="T1"/>
                              </a:cxn>
                              <a:cxn ang="0">
                                <a:pos x="T2" y="T3"/>
                              </a:cxn>
                              <a:cxn ang="0">
                                <a:pos x="T4" y="T5"/>
                              </a:cxn>
                            </a:cxnLst>
                            <a:rect l="0" t="0" r="r" b="b"/>
                            <a:pathLst>
                              <a:path w="107" h="63">
                                <a:moveTo>
                                  <a:pt x="107" y="63"/>
                                </a:moveTo>
                                <a:lnTo>
                                  <a:pt x="0" y="36"/>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5" name="Freeform 382"/>
                        <wps:cNvSpPr>
                          <a:spLocks noEditPoints="1"/>
                        </wps:cNvSpPr>
                        <wps:spPr bwMode="auto">
                          <a:xfrm>
                            <a:off x="4594225" y="3130746"/>
                            <a:ext cx="544195" cy="271780"/>
                          </a:xfrm>
                          <a:custGeom>
                            <a:avLst/>
                            <a:gdLst>
                              <a:gd name="T0" fmla="*/ 857 w 857"/>
                              <a:gd name="T1" fmla="*/ 428 h 428"/>
                              <a:gd name="T2" fmla="*/ 857 w 857"/>
                              <a:gd name="T3" fmla="*/ 0 h 428"/>
                              <a:gd name="T4" fmla="*/ 0 w 857"/>
                              <a:gd name="T5" fmla="*/ 428 h 428"/>
                              <a:gd name="T6" fmla="*/ 0 w 857"/>
                              <a:gd name="T7" fmla="*/ 0 h 428"/>
                              <a:gd name="T8" fmla="*/ 0 w 857"/>
                              <a:gd name="T9" fmla="*/ 0 h 428"/>
                              <a:gd name="T10" fmla="*/ 857 w 857"/>
                              <a:gd name="T11" fmla="*/ 0 h 428"/>
                              <a:gd name="T12" fmla="*/ 0 w 857"/>
                              <a:gd name="T13" fmla="*/ 428 h 428"/>
                              <a:gd name="T14" fmla="*/ 857 w 857"/>
                              <a:gd name="T15" fmla="*/ 428 h 4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57" h="428">
                                <a:moveTo>
                                  <a:pt x="857" y="428"/>
                                </a:moveTo>
                                <a:lnTo>
                                  <a:pt x="857" y="0"/>
                                </a:lnTo>
                                <a:moveTo>
                                  <a:pt x="0" y="428"/>
                                </a:moveTo>
                                <a:lnTo>
                                  <a:pt x="0" y="0"/>
                                </a:lnTo>
                                <a:moveTo>
                                  <a:pt x="0" y="0"/>
                                </a:moveTo>
                                <a:lnTo>
                                  <a:pt x="857" y="0"/>
                                </a:lnTo>
                                <a:moveTo>
                                  <a:pt x="0" y="428"/>
                                </a:moveTo>
                                <a:lnTo>
                                  <a:pt x="857" y="428"/>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 name="Rectangle 383"/>
                        <wps:cNvSpPr>
                          <a:spLocks noChangeArrowheads="1"/>
                        </wps:cNvSpPr>
                        <wps:spPr bwMode="auto">
                          <a:xfrm>
                            <a:off x="4769948" y="3220279"/>
                            <a:ext cx="32956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Arial" w:hAnsi="Arial" w:cs="Arial"/>
                                  <w:color w:val="000000"/>
                                  <w:sz w:val="10"/>
                                  <w:szCs w:val="10"/>
                                  <w:lang w:val="en-US"/>
                                </w:rPr>
                                <w:t>Angebot</w:t>
                              </w:r>
                            </w:p>
                          </w:txbxContent>
                        </wps:txbx>
                        <wps:bodyPr rot="0" vert="horz" wrap="square" lIns="0" tIns="0" rIns="0" bIns="0" anchor="t" anchorCtr="0">
                          <a:spAutoFit/>
                        </wps:bodyPr>
                      </wps:wsp>
                      <wps:wsp>
                        <wps:cNvPr id="488" name="Line 385"/>
                        <wps:cNvCnPr/>
                        <wps:spPr bwMode="auto">
                          <a:xfrm>
                            <a:off x="1937385" y="887095"/>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9" name="Freeform 386"/>
                        <wps:cNvSpPr>
                          <a:spLocks/>
                        </wps:cNvSpPr>
                        <wps:spPr bwMode="auto">
                          <a:xfrm>
                            <a:off x="3197860" y="872490"/>
                            <a:ext cx="62230" cy="40005"/>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 name="Rectangle 388"/>
                        <wps:cNvSpPr>
                          <a:spLocks noChangeArrowheads="1"/>
                        </wps:cNvSpPr>
                        <wps:spPr bwMode="auto">
                          <a:xfrm>
                            <a:off x="2654978" y="764919"/>
                            <a:ext cx="48260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getETGDaten (key)</w:t>
                              </w:r>
                            </w:p>
                          </w:txbxContent>
                        </wps:txbx>
                        <wps:bodyPr rot="0" vert="horz" wrap="none" lIns="0" tIns="0" rIns="0" bIns="0" anchor="t" anchorCtr="0">
                          <a:spAutoFit/>
                        </wps:bodyPr>
                      </wps:wsp>
                      <wps:wsp>
                        <wps:cNvPr id="492" name="Rectangle 390"/>
                        <wps:cNvSpPr>
                          <a:spLocks noChangeArrowheads="1"/>
                        </wps:cNvSpPr>
                        <wps:spPr bwMode="auto">
                          <a:xfrm>
                            <a:off x="3218954" y="912495"/>
                            <a:ext cx="50800" cy="135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3" name="Rectangle 391"/>
                        <wps:cNvSpPr>
                          <a:spLocks noChangeArrowheads="1"/>
                        </wps:cNvSpPr>
                        <wps:spPr bwMode="auto">
                          <a:xfrm>
                            <a:off x="3237910" y="881883"/>
                            <a:ext cx="50800" cy="13589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 name="Freeform 392"/>
                        <wps:cNvSpPr>
                          <a:spLocks noEditPoints="1"/>
                        </wps:cNvSpPr>
                        <wps:spPr bwMode="auto">
                          <a:xfrm>
                            <a:off x="1954530" y="1022985"/>
                            <a:ext cx="1313815"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495" name="Freeform 393"/>
                        <wps:cNvSpPr>
                          <a:spLocks/>
                        </wps:cNvSpPr>
                        <wps:spPr bwMode="auto">
                          <a:xfrm>
                            <a:off x="1920240" y="1004570"/>
                            <a:ext cx="67945" cy="39370"/>
                          </a:xfrm>
                          <a:custGeom>
                            <a:avLst/>
                            <a:gdLst>
                              <a:gd name="T0" fmla="*/ 107 w 107"/>
                              <a:gd name="T1" fmla="*/ 62 h 62"/>
                              <a:gd name="T2" fmla="*/ 0 w 107"/>
                              <a:gd name="T3" fmla="*/ 35 h 62"/>
                              <a:gd name="T4" fmla="*/ 107 w 107"/>
                              <a:gd name="T5" fmla="*/ 0 h 62"/>
                            </a:gdLst>
                            <a:ahLst/>
                            <a:cxnLst>
                              <a:cxn ang="0">
                                <a:pos x="T0" y="T1"/>
                              </a:cxn>
                              <a:cxn ang="0">
                                <a:pos x="T2" y="T3"/>
                              </a:cxn>
                              <a:cxn ang="0">
                                <a:pos x="T4" y="T5"/>
                              </a:cxn>
                            </a:cxnLst>
                            <a:rect l="0" t="0" r="r" b="b"/>
                            <a:pathLst>
                              <a:path w="107" h="62">
                                <a:moveTo>
                                  <a:pt x="107" y="62"/>
                                </a:moveTo>
                                <a:lnTo>
                                  <a:pt x="0" y="35"/>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 name="Rectangle 395"/>
                        <wps:cNvSpPr>
                          <a:spLocks noChangeArrowheads="1"/>
                        </wps:cNvSpPr>
                        <wps:spPr bwMode="auto">
                          <a:xfrm>
                            <a:off x="1967298" y="916295"/>
                            <a:ext cx="17272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Objekt</w:t>
                              </w:r>
                            </w:p>
                          </w:txbxContent>
                        </wps:txbx>
                        <wps:bodyPr rot="0" vert="horz" wrap="none" lIns="0" tIns="0" rIns="0" bIns="0" anchor="t" anchorCtr="0">
                          <a:spAutoFit/>
                        </wps:bodyPr>
                      </wps:wsp>
                      <wps:wsp>
                        <wps:cNvPr id="497" name="Rectangle 398"/>
                        <wps:cNvSpPr>
                          <a:spLocks noChangeArrowheads="1"/>
                        </wps:cNvSpPr>
                        <wps:spPr bwMode="auto">
                          <a:xfrm>
                            <a:off x="4022090" y="2204085"/>
                            <a:ext cx="226695"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3" name="Line 400"/>
                        <wps:cNvCnPr/>
                        <wps:spPr bwMode="auto">
                          <a:xfrm>
                            <a:off x="1925955" y="2394929"/>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4" name="Freeform 401"/>
                        <wps:cNvSpPr>
                          <a:spLocks/>
                        </wps:cNvSpPr>
                        <wps:spPr bwMode="auto">
                          <a:xfrm>
                            <a:off x="3172460" y="2372069"/>
                            <a:ext cx="62230" cy="40005"/>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5" name="Rectangle 402"/>
                        <wps:cNvSpPr>
                          <a:spLocks noChangeArrowheads="1"/>
                        </wps:cNvSpPr>
                        <wps:spPr bwMode="auto">
                          <a:xfrm>
                            <a:off x="2226310" y="2287614"/>
                            <a:ext cx="968375"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6" name="Rectangle 403"/>
                        <wps:cNvSpPr>
                          <a:spLocks noChangeArrowheads="1"/>
                        </wps:cNvSpPr>
                        <wps:spPr bwMode="auto">
                          <a:xfrm>
                            <a:off x="2206545" y="2291227"/>
                            <a:ext cx="42164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solveKalkulation</w:t>
                              </w:r>
                            </w:p>
                          </w:txbxContent>
                        </wps:txbx>
                        <wps:bodyPr rot="0" vert="horz" wrap="none" lIns="0" tIns="0" rIns="0" bIns="0" anchor="t" anchorCtr="0">
                          <a:spAutoFit/>
                        </wps:bodyPr>
                      </wps:wsp>
                      <wps:wsp>
                        <wps:cNvPr id="507" name="Rectangle 404"/>
                        <wps:cNvSpPr>
                          <a:spLocks noChangeArrowheads="1"/>
                        </wps:cNvSpPr>
                        <wps:spPr bwMode="auto">
                          <a:xfrm>
                            <a:off x="2628170" y="2286784"/>
                            <a:ext cx="1968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w:t>
                              </w:r>
                            </w:p>
                          </w:txbxContent>
                        </wps:txbx>
                        <wps:bodyPr rot="0" vert="horz" wrap="none" lIns="0" tIns="0" rIns="0" bIns="0" anchor="t" anchorCtr="0">
                          <a:spAutoFit/>
                        </wps:bodyPr>
                      </wps:wsp>
                      <wps:wsp>
                        <wps:cNvPr id="508" name="Rectangle 405"/>
                        <wps:cNvSpPr>
                          <a:spLocks noChangeArrowheads="1"/>
                        </wps:cNvSpPr>
                        <wps:spPr bwMode="auto">
                          <a:xfrm>
                            <a:off x="2645314" y="2286784"/>
                            <a:ext cx="28384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kalkulation</w:t>
                              </w:r>
                            </w:p>
                          </w:txbxContent>
                        </wps:txbx>
                        <wps:bodyPr rot="0" vert="horz" wrap="none" lIns="0" tIns="0" rIns="0" bIns="0" anchor="t" anchorCtr="0">
                          <a:spAutoFit/>
                        </wps:bodyPr>
                      </wps:wsp>
                      <wps:wsp>
                        <wps:cNvPr id="510" name="Rectangle 406"/>
                        <wps:cNvSpPr>
                          <a:spLocks noChangeArrowheads="1"/>
                        </wps:cNvSpPr>
                        <wps:spPr bwMode="auto">
                          <a:xfrm>
                            <a:off x="2917085" y="2286784"/>
                            <a:ext cx="1587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w:t>
                              </w:r>
                            </w:p>
                          </w:txbxContent>
                        </wps:txbx>
                        <wps:bodyPr rot="0" vert="horz" wrap="none" lIns="0" tIns="0" rIns="0" bIns="0" anchor="t" anchorCtr="0">
                          <a:spAutoFit/>
                        </wps:bodyPr>
                      </wps:wsp>
                      <wps:wsp>
                        <wps:cNvPr id="511" name="Rectangle 407"/>
                        <wps:cNvSpPr>
                          <a:spLocks noChangeArrowheads="1"/>
                        </wps:cNvSpPr>
                        <wps:spPr bwMode="auto">
                          <a:xfrm>
                            <a:off x="2928514" y="2286784"/>
                            <a:ext cx="25717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prKontext</w:t>
                              </w:r>
                            </w:p>
                          </w:txbxContent>
                        </wps:txbx>
                        <wps:bodyPr rot="0" vert="horz" wrap="none" lIns="0" tIns="0" rIns="0" bIns="0" anchor="t" anchorCtr="0">
                          <a:spAutoFit/>
                        </wps:bodyPr>
                      </wps:wsp>
                      <wps:wsp>
                        <wps:cNvPr id="320" name="Rectangle 408"/>
                        <wps:cNvSpPr>
                          <a:spLocks noChangeArrowheads="1"/>
                        </wps:cNvSpPr>
                        <wps:spPr bwMode="auto">
                          <a:xfrm>
                            <a:off x="3178060" y="2286784"/>
                            <a:ext cx="1968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w:t>
                              </w:r>
                            </w:p>
                          </w:txbxContent>
                        </wps:txbx>
                        <wps:bodyPr rot="0" vert="horz" wrap="none" lIns="0" tIns="0" rIns="0" bIns="0" anchor="t" anchorCtr="0">
                          <a:spAutoFit/>
                        </wps:bodyPr>
                      </wps:wsp>
                      <wps:wsp>
                        <wps:cNvPr id="321" name="Rectangle 409"/>
                        <wps:cNvSpPr>
                          <a:spLocks noChangeArrowheads="1"/>
                        </wps:cNvSpPr>
                        <wps:spPr bwMode="auto">
                          <a:xfrm>
                            <a:off x="3234690" y="2394929"/>
                            <a:ext cx="50800" cy="135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Rectangle 410"/>
                        <wps:cNvSpPr>
                          <a:spLocks noChangeArrowheads="1"/>
                        </wps:cNvSpPr>
                        <wps:spPr bwMode="auto">
                          <a:xfrm>
                            <a:off x="3234690" y="2394929"/>
                            <a:ext cx="50800" cy="13589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Freeform 411"/>
                        <wps:cNvSpPr>
                          <a:spLocks noEditPoints="1"/>
                        </wps:cNvSpPr>
                        <wps:spPr bwMode="auto">
                          <a:xfrm>
                            <a:off x="1923415" y="2528279"/>
                            <a:ext cx="1313815"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24" name="Freeform 412"/>
                        <wps:cNvSpPr>
                          <a:spLocks/>
                        </wps:cNvSpPr>
                        <wps:spPr bwMode="auto">
                          <a:xfrm>
                            <a:off x="1925955" y="2507959"/>
                            <a:ext cx="67945" cy="40005"/>
                          </a:xfrm>
                          <a:custGeom>
                            <a:avLst/>
                            <a:gdLst>
                              <a:gd name="T0" fmla="*/ 107 w 107"/>
                              <a:gd name="T1" fmla="*/ 63 h 63"/>
                              <a:gd name="T2" fmla="*/ 0 w 107"/>
                              <a:gd name="T3" fmla="*/ 36 h 63"/>
                              <a:gd name="T4" fmla="*/ 107 w 107"/>
                              <a:gd name="T5" fmla="*/ 0 h 63"/>
                            </a:gdLst>
                            <a:ahLst/>
                            <a:cxnLst>
                              <a:cxn ang="0">
                                <a:pos x="T0" y="T1"/>
                              </a:cxn>
                              <a:cxn ang="0">
                                <a:pos x="T2" y="T3"/>
                              </a:cxn>
                              <a:cxn ang="0">
                                <a:pos x="T4" y="T5"/>
                              </a:cxn>
                            </a:cxnLst>
                            <a:rect l="0" t="0" r="r" b="b"/>
                            <a:pathLst>
                              <a:path w="107" h="63">
                                <a:moveTo>
                                  <a:pt x="107" y="63"/>
                                </a:moveTo>
                                <a:lnTo>
                                  <a:pt x="0" y="36"/>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Rectangle 413"/>
                        <wps:cNvSpPr>
                          <a:spLocks noChangeArrowheads="1"/>
                        </wps:cNvSpPr>
                        <wps:spPr bwMode="auto">
                          <a:xfrm>
                            <a:off x="2033905" y="2423504"/>
                            <a:ext cx="266065"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 name="Rectangle 414"/>
                        <wps:cNvSpPr>
                          <a:spLocks noChangeArrowheads="1"/>
                        </wps:cNvSpPr>
                        <wps:spPr bwMode="auto">
                          <a:xfrm>
                            <a:off x="2033831" y="2422627"/>
                            <a:ext cx="28384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kalkulation</w:t>
                              </w:r>
                            </w:p>
                          </w:txbxContent>
                        </wps:txbx>
                        <wps:bodyPr rot="0" vert="horz" wrap="none" lIns="0" tIns="0" rIns="0" bIns="0" anchor="t" anchorCtr="0">
                          <a:spAutoFit/>
                        </wps:bodyPr>
                      </wps:wsp>
                      <wps:wsp>
                        <wps:cNvPr id="327" name="Freeform 415"/>
                        <wps:cNvSpPr>
                          <a:spLocks noEditPoints="1"/>
                        </wps:cNvSpPr>
                        <wps:spPr bwMode="auto">
                          <a:xfrm>
                            <a:off x="570230" y="1007110"/>
                            <a:ext cx="1313815"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28" name="Freeform 416"/>
                        <wps:cNvSpPr>
                          <a:spLocks/>
                        </wps:cNvSpPr>
                        <wps:spPr bwMode="auto">
                          <a:xfrm>
                            <a:off x="570230" y="989330"/>
                            <a:ext cx="67945" cy="39370"/>
                          </a:xfrm>
                          <a:custGeom>
                            <a:avLst/>
                            <a:gdLst>
                              <a:gd name="T0" fmla="*/ 107 w 107"/>
                              <a:gd name="T1" fmla="*/ 62 h 62"/>
                              <a:gd name="T2" fmla="*/ 0 w 107"/>
                              <a:gd name="T3" fmla="*/ 35 h 62"/>
                              <a:gd name="T4" fmla="*/ 107 w 107"/>
                              <a:gd name="T5" fmla="*/ 0 h 62"/>
                            </a:gdLst>
                            <a:ahLst/>
                            <a:cxnLst>
                              <a:cxn ang="0">
                                <a:pos x="T0" y="T1"/>
                              </a:cxn>
                              <a:cxn ang="0">
                                <a:pos x="T2" y="T3"/>
                              </a:cxn>
                              <a:cxn ang="0">
                                <a:pos x="T4" y="T5"/>
                              </a:cxn>
                            </a:cxnLst>
                            <a:rect l="0" t="0" r="r" b="b"/>
                            <a:pathLst>
                              <a:path w="107" h="62">
                                <a:moveTo>
                                  <a:pt x="107" y="62"/>
                                </a:moveTo>
                                <a:lnTo>
                                  <a:pt x="0" y="35"/>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Rectangle 417"/>
                        <wps:cNvSpPr>
                          <a:spLocks noChangeArrowheads="1"/>
                        </wps:cNvSpPr>
                        <wps:spPr bwMode="auto">
                          <a:xfrm>
                            <a:off x="696595" y="1456055"/>
                            <a:ext cx="220980"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 name="Rectangle 418"/>
                        <wps:cNvSpPr>
                          <a:spLocks noChangeArrowheads="1"/>
                        </wps:cNvSpPr>
                        <wps:spPr bwMode="auto">
                          <a:xfrm>
                            <a:off x="631802" y="919171"/>
                            <a:ext cx="23050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anzeigen</w:t>
                              </w:r>
                            </w:p>
                          </w:txbxContent>
                        </wps:txbx>
                        <wps:bodyPr rot="0" vert="horz" wrap="none" lIns="0" tIns="0" rIns="0" bIns="0" anchor="t" anchorCtr="0">
                          <a:spAutoFit/>
                        </wps:bodyPr>
                      </wps:wsp>
                      <wps:wsp>
                        <wps:cNvPr id="331" name="Rectangle 421"/>
                        <wps:cNvSpPr>
                          <a:spLocks noChangeArrowheads="1"/>
                        </wps:cNvSpPr>
                        <wps:spPr bwMode="auto">
                          <a:xfrm>
                            <a:off x="696595" y="2407920"/>
                            <a:ext cx="220980"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Line 423"/>
                        <wps:cNvCnPr/>
                        <wps:spPr bwMode="auto">
                          <a:xfrm>
                            <a:off x="566420" y="2123149"/>
                            <a:ext cx="1308735"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3" name="Freeform 424"/>
                        <wps:cNvSpPr>
                          <a:spLocks/>
                        </wps:cNvSpPr>
                        <wps:spPr bwMode="auto">
                          <a:xfrm>
                            <a:off x="1812925" y="2100289"/>
                            <a:ext cx="62230" cy="40005"/>
                          </a:xfrm>
                          <a:custGeom>
                            <a:avLst/>
                            <a:gdLst>
                              <a:gd name="T0" fmla="*/ 0 w 98"/>
                              <a:gd name="T1" fmla="*/ 63 h 63"/>
                              <a:gd name="T2" fmla="*/ 98 w 98"/>
                              <a:gd name="T3" fmla="*/ 36 h 63"/>
                              <a:gd name="T4" fmla="*/ 0 w 98"/>
                              <a:gd name="T5" fmla="*/ 0 h 63"/>
                            </a:gdLst>
                            <a:ahLst/>
                            <a:cxnLst>
                              <a:cxn ang="0">
                                <a:pos x="T0" y="T1"/>
                              </a:cxn>
                              <a:cxn ang="0">
                                <a:pos x="T2" y="T3"/>
                              </a:cxn>
                              <a:cxn ang="0">
                                <a:pos x="T4" y="T5"/>
                              </a:cxn>
                            </a:cxnLst>
                            <a:rect l="0" t="0" r="r" b="b"/>
                            <a:pathLst>
                              <a:path w="98" h="63">
                                <a:moveTo>
                                  <a:pt x="0" y="63"/>
                                </a:moveTo>
                                <a:lnTo>
                                  <a:pt x="98" y="36"/>
                                </a:lnTo>
                                <a:lnTo>
                                  <a:pt x="0"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 name="Rectangle 425"/>
                        <wps:cNvSpPr>
                          <a:spLocks noChangeArrowheads="1"/>
                        </wps:cNvSpPr>
                        <wps:spPr bwMode="auto">
                          <a:xfrm>
                            <a:off x="1076325" y="2015199"/>
                            <a:ext cx="685165"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Rectangle 426"/>
                        <wps:cNvSpPr>
                          <a:spLocks noChangeArrowheads="1"/>
                        </wps:cNvSpPr>
                        <wps:spPr bwMode="auto">
                          <a:xfrm>
                            <a:off x="1076286" y="2014460"/>
                            <a:ext cx="76390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Kalkulationsdaten eingeben</w:t>
                              </w:r>
                            </w:p>
                          </w:txbxContent>
                        </wps:txbx>
                        <wps:bodyPr rot="0" vert="horz" wrap="square" lIns="0" tIns="0" rIns="0" bIns="0" anchor="t" anchorCtr="0">
                          <a:spAutoFit/>
                        </wps:bodyPr>
                      </wps:wsp>
                      <wps:wsp>
                        <wps:cNvPr id="363" name="Line 427"/>
                        <wps:cNvCnPr/>
                        <wps:spPr bwMode="auto">
                          <a:xfrm>
                            <a:off x="566420" y="2259039"/>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6" name="Freeform 428"/>
                        <wps:cNvSpPr>
                          <a:spLocks/>
                        </wps:cNvSpPr>
                        <wps:spPr bwMode="auto">
                          <a:xfrm>
                            <a:off x="1812925" y="2236179"/>
                            <a:ext cx="62230" cy="40005"/>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Rectangle 429"/>
                        <wps:cNvSpPr>
                          <a:spLocks noChangeArrowheads="1"/>
                        </wps:cNvSpPr>
                        <wps:spPr bwMode="auto">
                          <a:xfrm>
                            <a:off x="1489710" y="2151089"/>
                            <a:ext cx="266065"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430"/>
                        <wps:cNvSpPr>
                          <a:spLocks noChangeArrowheads="1"/>
                        </wps:cNvSpPr>
                        <wps:spPr bwMode="auto">
                          <a:xfrm>
                            <a:off x="1489656" y="2150940"/>
                            <a:ext cx="27749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berechnen</w:t>
                              </w:r>
                            </w:p>
                          </w:txbxContent>
                        </wps:txbx>
                        <wps:bodyPr rot="0" vert="horz" wrap="none" lIns="0" tIns="0" rIns="0" bIns="0" anchor="t" anchorCtr="0">
                          <a:spAutoFit/>
                        </wps:bodyPr>
                      </wps:wsp>
                      <wps:wsp>
                        <wps:cNvPr id="378" name="Rectangle 433"/>
                        <wps:cNvSpPr>
                          <a:spLocks noChangeArrowheads="1"/>
                        </wps:cNvSpPr>
                        <wps:spPr bwMode="auto">
                          <a:xfrm>
                            <a:off x="4186555" y="3088005"/>
                            <a:ext cx="311150"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Freeform 435"/>
                        <wps:cNvSpPr>
                          <a:spLocks noEditPoints="1"/>
                        </wps:cNvSpPr>
                        <wps:spPr bwMode="auto">
                          <a:xfrm>
                            <a:off x="577505" y="2840660"/>
                            <a:ext cx="1313815"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80" name="Freeform 436"/>
                        <wps:cNvSpPr>
                          <a:spLocks/>
                        </wps:cNvSpPr>
                        <wps:spPr bwMode="auto">
                          <a:xfrm>
                            <a:off x="532465" y="2815999"/>
                            <a:ext cx="67945" cy="39370"/>
                          </a:xfrm>
                          <a:custGeom>
                            <a:avLst/>
                            <a:gdLst>
                              <a:gd name="T0" fmla="*/ 107 w 107"/>
                              <a:gd name="T1" fmla="*/ 62 h 62"/>
                              <a:gd name="T2" fmla="*/ 0 w 107"/>
                              <a:gd name="T3" fmla="*/ 35 h 62"/>
                              <a:gd name="T4" fmla="*/ 107 w 107"/>
                              <a:gd name="T5" fmla="*/ 0 h 62"/>
                            </a:gdLst>
                            <a:ahLst/>
                            <a:cxnLst>
                              <a:cxn ang="0">
                                <a:pos x="T0" y="T1"/>
                              </a:cxn>
                              <a:cxn ang="0">
                                <a:pos x="T2" y="T3"/>
                              </a:cxn>
                              <a:cxn ang="0">
                                <a:pos x="T4" y="T5"/>
                              </a:cxn>
                            </a:cxnLst>
                            <a:rect l="0" t="0" r="r" b="b"/>
                            <a:pathLst>
                              <a:path w="107" h="62">
                                <a:moveTo>
                                  <a:pt x="107" y="62"/>
                                </a:moveTo>
                                <a:lnTo>
                                  <a:pt x="0" y="35"/>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Rectangle 437"/>
                        <wps:cNvSpPr>
                          <a:spLocks noChangeArrowheads="1"/>
                        </wps:cNvSpPr>
                        <wps:spPr bwMode="auto">
                          <a:xfrm>
                            <a:off x="662640" y="2730909"/>
                            <a:ext cx="220980"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438"/>
                        <wps:cNvSpPr>
                          <a:spLocks noChangeArrowheads="1"/>
                        </wps:cNvSpPr>
                        <wps:spPr bwMode="auto">
                          <a:xfrm>
                            <a:off x="687058" y="2737832"/>
                            <a:ext cx="23050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anzeigen</w:t>
                              </w:r>
                            </w:p>
                          </w:txbxContent>
                        </wps:txbx>
                        <wps:bodyPr rot="0" vert="horz" wrap="none" lIns="0" tIns="0" rIns="0" bIns="0" anchor="t" anchorCtr="0">
                          <a:spAutoFit/>
                        </wps:bodyPr>
                      </wps:wsp>
                      <wps:wsp>
                        <wps:cNvPr id="129" name="Line 439"/>
                        <wps:cNvCnPr/>
                        <wps:spPr bwMode="auto">
                          <a:xfrm>
                            <a:off x="566420" y="3023006"/>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Freeform 440"/>
                        <wps:cNvSpPr>
                          <a:spLocks/>
                        </wps:cNvSpPr>
                        <wps:spPr bwMode="auto">
                          <a:xfrm>
                            <a:off x="1812925" y="3000146"/>
                            <a:ext cx="62230" cy="40005"/>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Rectangle 441"/>
                        <wps:cNvSpPr>
                          <a:spLocks noChangeArrowheads="1"/>
                        </wps:cNvSpPr>
                        <wps:spPr bwMode="auto">
                          <a:xfrm>
                            <a:off x="1501140" y="2915056"/>
                            <a:ext cx="243840"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442"/>
                        <wps:cNvSpPr>
                          <a:spLocks noChangeArrowheads="1"/>
                        </wps:cNvSpPr>
                        <wps:spPr bwMode="auto">
                          <a:xfrm>
                            <a:off x="1501086" y="2914011"/>
                            <a:ext cx="25209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speichern</w:t>
                              </w:r>
                            </w:p>
                          </w:txbxContent>
                        </wps:txbx>
                        <wps:bodyPr rot="0" vert="horz" wrap="none" lIns="0" tIns="0" rIns="0" bIns="0" anchor="t" anchorCtr="0">
                          <a:spAutoFit/>
                        </wps:bodyPr>
                      </wps:wsp>
                      <wps:wsp>
                        <wps:cNvPr id="133" name="Line 443"/>
                        <wps:cNvCnPr/>
                        <wps:spPr bwMode="auto">
                          <a:xfrm>
                            <a:off x="1925955" y="3158896"/>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Freeform 444"/>
                        <wps:cNvSpPr>
                          <a:spLocks/>
                        </wps:cNvSpPr>
                        <wps:spPr bwMode="auto">
                          <a:xfrm>
                            <a:off x="3172460" y="3136036"/>
                            <a:ext cx="62230" cy="40005"/>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Rectangle 445"/>
                        <wps:cNvSpPr>
                          <a:spLocks noChangeArrowheads="1"/>
                        </wps:cNvSpPr>
                        <wps:spPr bwMode="auto">
                          <a:xfrm>
                            <a:off x="2503805" y="3050946"/>
                            <a:ext cx="685800"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446"/>
                        <wps:cNvSpPr>
                          <a:spLocks noChangeArrowheads="1"/>
                        </wps:cNvSpPr>
                        <wps:spPr bwMode="auto">
                          <a:xfrm>
                            <a:off x="2333331" y="3025935"/>
                            <a:ext cx="90424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CreateOrUpdateAngebot(Angebot)</w:t>
                              </w:r>
                            </w:p>
                          </w:txbxContent>
                        </wps:txbx>
                        <wps:bodyPr rot="0" vert="horz" wrap="none" lIns="0" tIns="0" rIns="0" bIns="0" anchor="t" anchorCtr="0">
                          <a:spAutoFit/>
                        </wps:bodyPr>
                      </wps:wsp>
                      <wps:wsp>
                        <wps:cNvPr id="137" name="Rectangle 450"/>
                        <wps:cNvSpPr>
                          <a:spLocks noChangeArrowheads="1"/>
                        </wps:cNvSpPr>
                        <wps:spPr bwMode="auto">
                          <a:xfrm>
                            <a:off x="3234690" y="3158896"/>
                            <a:ext cx="50800" cy="135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451"/>
                        <wps:cNvSpPr>
                          <a:spLocks noChangeArrowheads="1"/>
                        </wps:cNvSpPr>
                        <wps:spPr bwMode="auto">
                          <a:xfrm>
                            <a:off x="3234690" y="3158896"/>
                            <a:ext cx="50800" cy="13589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Line 452"/>
                        <wps:cNvCnPr/>
                        <wps:spPr bwMode="auto">
                          <a:xfrm>
                            <a:off x="3285490" y="3226841"/>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4" name="Freeform 453"/>
                        <wps:cNvSpPr>
                          <a:spLocks/>
                        </wps:cNvSpPr>
                        <wps:spPr bwMode="auto">
                          <a:xfrm>
                            <a:off x="4531995" y="3203981"/>
                            <a:ext cx="62230" cy="40005"/>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Rectangle 454"/>
                        <wps:cNvSpPr>
                          <a:spLocks noChangeArrowheads="1"/>
                        </wps:cNvSpPr>
                        <wps:spPr bwMode="auto">
                          <a:xfrm>
                            <a:off x="4254500" y="3118891"/>
                            <a:ext cx="243205"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8" name="Rectangle 455"/>
                        <wps:cNvSpPr>
                          <a:spLocks noChangeArrowheads="1"/>
                        </wps:cNvSpPr>
                        <wps:spPr bwMode="auto">
                          <a:xfrm>
                            <a:off x="4254346" y="3118411"/>
                            <a:ext cx="25209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speichern</w:t>
                              </w:r>
                            </w:p>
                          </w:txbxContent>
                        </wps:txbx>
                        <wps:bodyPr rot="0" vert="horz" wrap="none" lIns="0" tIns="0" rIns="0" bIns="0" anchor="t" anchorCtr="0">
                          <a:spAutoFit/>
                        </wps:bodyPr>
                      </wps:wsp>
                      <wps:wsp>
                        <wps:cNvPr id="391" name="Rectangle 456"/>
                        <wps:cNvSpPr>
                          <a:spLocks noChangeArrowheads="1"/>
                        </wps:cNvSpPr>
                        <wps:spPr bwMode="auto">
                          <a:xfrm>
                            <a:off x="262665" y="1929627"/>
                            <a:ext cx="4118197" cy="96693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Freeform 457"/>
                        <wps:cNvSpPr>
                          <a:spLocks/>
                        </wps:cNvSpPr>
                        <wps:spPr bwMode="auto">
                          <a:xfrm>
                            <a:off x="271780" y="1919314"/>
                            <a:ext cx="504190" cy="135890"/>
                          </a:xfrm>
                          <a:custGeom>
                            <a:avLst/>
                            <a:gdLst>
                              <a:gd name="T0" fmla="*/ 0 w 794"/>
                              <a:gd name="T1" fmla="*/ 214 h 214"/>
                              <a:gd name="T2" fmla="*/ 687 w 794"/>
                              <a:gd name="T3" fmla="*/ 214 h 214"/>
                              <a:gd name="T4" fmla="*/ 794 w 794"/>
                              <a:gd name="T5" fmla="*/ 107 h 214"/>
                              <a:gd name="T6" fmla="*/ 794 w 794"/>
                              <a:gd name="T7" fmla="*/ 0 h 214"/>
                              <a:gd name="T8" fmla="*/ 0 w 794"/>
                              <a:gd name="T9" fmla="*/ 0 h 214"/>
                              <a:gd name="T10" fmla="*/ 0 w 794"/>
                              <a:gd name="T11" fmla="*/ 214 h 214"/>
                            </a:gdLst>
                            <a:ahLst/>
                            <a:cxnLst>
                              <a:cxn ang="0">
                                <a:pos x="T0" y="T1"/>
                              </a:cxn>
                              <a:cxn ang="0">
                                <a:pos x="T2" y="T3"/>
                              </a:cxn>
                              <a:cxn ang="0">
                                <a:pos x="T4" y="T5"/>
                              </a:cxn>
                              <a:cxn ang="0">
                                <a:pos x="T6" y="T7"/>
                              </a:cxn>
                              <a:cxn ang="0">
                                <a:pos x="T8" y="T9"/>
                              </a:cxn>
                              <a:cxn ang="0">
                                <a:pos x="T10" y="T11"/>
                              </a:cxn>
                            </a:cxnLst>
                            <a:rect l="0" t="0" r="r" b="b"/>
                            <a:pathLst>
                              <a:path w="794" h="214">
                                <a:moveTo>
                                  <a:pt x="0" y="214"/>
                                </a:moveTo>
                                <a:lnTo>
                                  <a:pt x="687" y="214"/>
                                </a:lnTo>
                                <a:lnTo>
                                  <a:pt x="794" y="107"/>
                                </a:lnTo>
                                <a:lnTo>
                                  <a:pt x="794" y="0"/>
                                </a:lnTo>
                                <a:lnTo>
                                  <a:pt x="0" y="0"/>
                                </a:lnTo>
                                <a:lnTo>
                                  <a:pt x="0" y="2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458"/>
                        <wps:cNvSpPr>
                          <a:spLocks/>
                        </wps:cNvSpPr>
                        <wps:spPr bwMode="auto">
                          <a:xfrm>
                            <a:off x="271780" y="1919314"/>
                            <a:ext cx="504190" cy="135890"/>
                          </a:xfrm>
                          <a:custGeom>
                            <a:avLst/>
                            <a:gdLst>
                              <a:gd name="T0" fmla="*/ 0 w 794"/>
                              <a:gd name="T1" fmla="*/ 214 h 214"/>
                              <a:gd name="T2" fmla="*/ 687 w 794"/>
                              <a:gd name="T3" fmla="*/ 214 h 214"/>
                              <a:gd name="T4" fmla="*/ 794 w 794"/>
                              <a:gd name="T5" fmla="*/ 107 h 214"/>
                              <a:gd name="T6" fmla="*/ 794 w 794"/>
                              <a:gd name="T7" fmla="*/ 0 h 214"/>
                              <a:gd name="T8" fmla="*/ 0 w 794"/>
                              <a:gd name="T9" fmla="*/ 0 h 214"/>
                              <a:gd name="T10" fmla="*/ 0 w 794"/>
                              <a:gd name="T11" fmla="*/ 214 h 214"/>
                            </a:gdLst>
                            <a:ahLst/>
                            <a:cxnLst>
                              <a:cxn ang="0">
                                <a:pos x="T0" y="T1"/>
                              </a:cxn>
                              <a:cxn ang="0">
                                <a:pos x="T2" y="T3"/>
                              </a:cxn>
                              <a:cxn ang="0">
                                <a:pos x="T4" y="T5"/>
                              </a:cxn>
                              <a:cxn ang="0">
                                <a:pos x="T6" y="T7"/>
                              </a:cxn>
                              <a:cxn ang="0">
                                <a:pos x="T8" y="T9"/>
                              </a:cxn>
                              <a:cxn ang="0">
                                <a:pos x="T10" y="T11"/>
                              </a:cxn>
                            </a:cxnLst>
                            <a:rect l="0" t="0" r="r" b="b"/>
                            <a:pathLst>
                              <a:path w="794" h="214">
                                <a:moveTo>
                                  <a:pt x="0" y="214"/>
                                </a:moveTo>
                                <a:lnTo>
                                  <a:pt x="687" y="214"/>
                                </a:lnTo>
                                <a:lnTo>
                                  <a:pt x="794" y="107"/>
                                </a:lnTo>
                                <a:lnTo>
                                  <a:pt x="794" y="0"/>
                                </a:lnTo>
                                <a:lnTo>
                                  <a:pt x="0" y="0"/>
                                </a:lnTo>
                                <a:lnTo>
                                  <a:pt x="0" y="214"/>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0" name="Rectangle 459"/>
                        <wps:cNvSpPr>
                          <a:spLocks noChangeArrowheads="1"/>
                        </wps:cNvSpPr>
                        <wps:spPr bwMode="auto">
                          <a:xfrm>
                            <a:off x="316853" y="1946538"/>
                            <a:ext cx="42608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b/>
                                  <w:bCs/>
                                  <w:color w:val="000000"/>
                                  <w:sz w:val="10"/>
                                  <w:szCs w:val="10"/>
                                  <w:lang w:val="en-US"/>
                                </w:rPr>
                                <w:t>loop kalkulieren</w:t>
                              </w:r>
                            </w:p>
                          </w:txbxContent>
                        </wps:txbx>
                        <wps:bodyPr rot="0" vert="horz" wrap="none" lIns="0" tIns="0" rIns="0" bIns="0" anchor="t" anchorCtr="0">
                          <a:spAutoFit/>
                        </wps:bodyPr>
                      </wps:wsp>
                      <wps:wsp>
                        <wps:cNvPr id="401" name="Rectangle 460"/>
                        <wps:cNvSpPr>
                          <a:spLocks noChangeArrowheads="1"/>
                        </wps:cNvSpPr>
                        <wps:spPr bwMode="auto">
                          <a:xfrm>
                            <a:off x="0" y="0"/>
                            <a:ext cx="5166360" cy="448966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 name="Freeform 461"/>
                        <wps:cNvSpPr>
                          <a:spLocks/>
                        </wps:cNvSpPr>
                        <wps:spPr bwMode="auto">
                          <a:xfrm>
                            <a:off x="0" y="0"/>
                            <a:ext cx="447675" cy="135890"/>
                          </a:xfrm>
                          <a:custGeom>
                            <a:avLst/>
                            <a:gdLst>
                              <a:gd name="T0" fmla="*/ 0 w 705"/>
                              <a:gd name="T1" fmla="*/ 214 h 214"/>
                              <a:gd name="T2" fmla="*/ 598 w 705"/>
                              <a:gd name="T3" fmla="*/ 214 h 214"/>
                              <a:gd name="T4" fmla="*/ 705 w 705"/>
                              <a:gd name="T5" fmla="*/ 107 h 214"/>
                              <a:gd name="T6" fmla="*/ 705 w 705"/>
                              <a:gd name="T7" fmla="*/ 0 h 214"/>
                              <a:gd name="T8" fmla="*/ 0 w 705"/>
                              <a:gd name="T9" fmla="*/ 0 h 214"/>
                              <a:gd name="T10" fmla="*/ 0 w 705"/>
                              <a:gd name="T11" fmla="*/ 214 h 214"/>
                            </a:gdLst>
                            <a:ahLst/>
                            <a:cxnLst>
                              <a:cxn ang="0">
                                <a:pos x="T0" y="T1"/>
                              </a:cxn>
                              <a:cxn ang="0">
                                <a:pos x="T2" y="T3"/>
                              </a:cxn>
                              <a:cxn ang="0">
                                <a:pos x="T4" y="T5"/>
                              </a:cxn>
                              <a:cxn ang="0">
                                <a:pos x="T6" y="T7"/>
                              </a:cxn>
                              <a:cxn ang="0">
                                <a:pos x="T8" y="T9"/>
                              </a:cxn>
                              <a:cxn ang="0">
                                <a:pos x="T10" y="T11"/>
                              </a:cxn>
                            </a:cxnLst>
                            <a:rect l="0" t="0" r="r" b="b"/>
                            <a:pathLst>
                              <a:path w="705" h="214">
                                <a:moveTo>
                                  <a:pt x="0" y="214"/>
                                </a:moveTo>
                                <a:lnTo>
                                  <a:pt x="598" y="214"/>
                                </a:lnTo>
                                <a:lnTo>
                                  <a:pt x="705" y="107"/>
                                </a:lnTo>
                                <a:lnTo>
                                  <a:pt x="705" y="0"/>
                                </a:lnTo>
                                <a:lnTo>
                                  <a:pt x="0" y="0"/>
                                </a:lnTo>
                                <a:lnTo>
                                  <a:pt x="0" y="2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462"/>
                        <wps:cNvSpPr>
                          <a:spLocks/>
                        </wps:cNvSpPr>
                        <wps:spPr bwMode="auto">
                          <a:xfrm>
                            <a:off x="0" y="0"/>
                            <a:ext cx="447675" cy="135890"/>
                          </a:xfrm>
                          <a:custGeom>
                            <a:avLst/>
                            <a:gdLst>
                              <a:gd name="T0" fmla="*/ 0 w 705"/>
                              <a:gd name="T1" fmla="*/ 214 h 214"/>
                              <a:gd name="T2" fmla="*/ 598 w 705"/>
                              <a:gd name="T3" fmla="*/ 214 h 214"/>
                              <a:gd name="T4" fmla="*/ 705 w 705"/>
                              <a:gd name="T5" fmla="*/ 107 h 214"/>
                              <a:gd name="T6" fmla="*/ 705 w 705"/>
                              <a:gd name="T7" fmla="*/ 0 h 214"/>
                              <a:gd name="T8" fmla="*/ 0 w 705"/>
                              <a:gd name="T9" fmla="*/ 0 h 214"/>
                              <a:gd name="T10" fmla="*/ 0 w 705"/>
                              <a:gd name="T11" fmla="*/ 214 h 214"/>
                            </a:gdLst>
                            <a:ahLst/>
                            <a:cxnLst>
                              <a:cxn ang="0">
                                <a:pos x="T0" y="T1"/>
                              </a:cxn>
                              <a:cxn ang="0">
                                <a:pos x="T2" y="T3"/>
                              </a:cxn>
                              <a:cxn ang="0">
                                <a:pos x="T4" y="T5"/>
                              </a:cxn>
                              <a:cxn ang="0">
                                <a:pos x="T6" y="T7"/>
                              </a:cxn>
                              <a:cxn ang="0">
                                <a:pos x="T8" y="T9"/>
                              </a:cxn>
                              <a:cxn ang="0">
                                <a:pos x="T10" y="T11"/>
                              </a:cxn>
                            </a:cxnLst>
                            <a:rect l="0" t="0" r="r" b="b"/>
                            <a:pathLst>
                              <a:path w="705" h="214">
                                <a:moveTo>
                                  <a:pt x="0" y="214"/>
                                </a:moveTo>
                                <a:lnTo>
                                  <a:pt x="598" y="214"/>
                                </a:lnTo>
                                <a:lnTo>
                                  <a:pt x="705" y="107"/>
                                </a:lnTo>
                                <a:lnTo>
                                  <a:pt x="705" y="0"/>
                                </a:lnTo>
                                <a:lnTo>
                                  <a:pt x="0" y="0"/>
                                </a:lnTo>
                                <a:lnTo>
                                  <a:pt x="0" y="214"/>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Rectangle 463"/>
                        <wps:cNvSpPr>
                          <a:spLocks noChangeArrowheads="1"/>
                        </wps:cNvSpPr>
                        <wps:spPr bwMode="auto">
                          <a:xfrm>
                            <a:off x="45083" y="28565"/>
                            <a:ext cx="22542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b/>
                                  <w:bCs/>
                                  <w:color w:val="000000"/>
                                  <w:sz w:val="10"/>
                                  <w:szCs w:val="10"/>
                                  <w:lang w:val="en-US"/>
                                </w:rPr>
                                <w:t>Angebot</w:t>
                              </w:r>
                            </w:p>
                          </w:txbxContent>
                        </wps:txbx>
                        <wps:bodyPr rot="0" vert="horz" wrap="none" lIns="0" tIns="0" rIns="0" bIns="0" anchor="t" anchorCtr="0">
                          <a:spAutoFit/>
                        </wps:bodyPr>
                      </wps:wsp>
                      <wps:wsp>
                        <wps:cNvPr id="182" name="Freeform 468"/>
                        <wps:cNvSpPr>
                          <a:spLocks noEditPoints="1"/>
                        </wps:cNvSpPr>
                        <wps:spPr bwMode="auto">
                          <a:xfrm>
                            <a:off x="3560445" y="269240"/>
                            <a:ext cx="793115" cy="5715"/>
                          </a:xfrm>
                          <a:custGeom>
                            <a:avLst/>
                            <a:gdLst>
                              <a:gd name="T0" fmla="*/ 2120 w 2240"/>
                              <a:gd name="T1" fmla="*/ 16 h 16"/>
                              <a:gd name="T2" fmla="*/ 2120 w 2240"/>
                              <a:gd name="T3" fmla="*/ 0 h 16"/>
                              <a:gd name="T4" fmla="*/ 2240 w 2240"/>
                              <a:gd name="T5" fmla="*/ 8 h 16"/>
                              <a:gd name="T6" fmla="*/ 2040 w 2240"/>
                              <a:gd name="T7" fmla="*/ 16 h 16"/>
                              <a:gd name="T8" fmla="*/ 1920 w 2240"/>
                              <a:gd name="T9" fmla="*/ 8 h 16"/>
                              <a:gd name="T10" fmla="*/ 2040 w 2240"/>
                              <a:gd name="T11" fmla="*/ 0 h 16"/>
                              <a:gd name="T12" fmla="*/ 2040 w 2240"/>
                              <a:gd name="T13" fmla="*/ 16 h 16"/>
                              <a:gd name="T14" fmla="*/ 1736 w 2240"/>
                              <a:gd name="T15" fmla="*/ 16 h 16"/>
                              <a:gd name="T16" fmla="*/ 1736 w 2240"/>
                              <a:gd name="T17" fmla="*/ 0 h 16"/>
                              <a:gd name="T18" fmla="*/ 1856 w 2240"/>
                              <a:gd name="T19" fmla="*/ 8 h 16"/>
                              <a:gd name="T20" fmla="*/ 1656 w 2240"/>
                              <a:gd name="T21" fmla="*/ 16 h 16"/>
                              <a:gd name="T22" fmla="*/ 1536 w 2240"/>
                              <a:gd name="T23" fmla="*/ 8 h 16"/>
                              <a:gd name="T24" fmla="*/ 1656 w 2240"/>
                              <a:gd name="T25" fmla="*/ 0 h 16"/>
                              <a:gd name="T26" fmla="*/ 1656 w 2240"/>
                              <a:gd name="T27" fmla="*/ 16 h 16"/>
                              <a:gd name="T28" fmla="*/ 1352 w 2240"/>
                              <a:gd name="T29" fmla="*/ 16 h 16"/>
                              <a:gd name="T30" fmla="*/ 1352 w 2240"/>
                              <a:gd name="T31" fmla="*/ 0 h 16"/>
                              <a:gd name="T32" fmla="*/ 1472 w 2240"/>
                              <a:gd name="T33" fmla="*/ 8 h 16"/>
                              <a:gd name="T34" fmla="*/ 1272 w 2240"/>
                              <a:gd name="T35" fmla="*/ 16 h 16"/>
                              <a:gd name="T36" fmla="*/ 1152 w 2240"/>
                              <a:gd name="T37" fmla="*/ 8 h 16"/>
                              <a:gd name="T38" fmla="*/ 1272 w 2240"/>
                              <a:gd name="T39" fmla="*/ 0 h 16"/>
                              <a:gd name="T40" fmla="*/ 1272 w 2240"/>
                              <a:gd name="T41" fmla="*/ 16 h 16"/>
                              <a:gd name="T42" fmla="*/ 968 w 2240"/>
                              <a:gd name="T43" fmla="*/ 16 h 16"/>
                              <a:gd name="T44" fmla="*/ 968 w 2240"/>
                              <a:gd name="T45" fmla="*/ 0 h 16"/>
                              <a:gd name="T46" fmla="*/ 1088 w 2240"/>
                              <a:gd name="T47" fmla="*/ 8 h 16"/>
                              <a:gd name="T48" fmla="*/ 888 w 2240"/>
                              <a:gd name="T49" fmla="*/ 16 h 16"/>
                              <a:gd name="T50" fmla="*/ 768 w 2240"/>
                              <a:gd name="T51" fmla="*/ 8 h 16"/>
                              <a:gd name="T52" fmla="*/ 888 w 2240"/>
                              <a:gd name="T53" fmla="*/ 0 h 16"/>
                              <a:gd name="T54" fmla="*/ 888 w 2240"/>
                              <a:gd name="T55" fmla="*/ 16 h 16"/>
                              <a:gd name="T56" fmla="*/ 584 w 2240"/>
                              <a:gd name="T57" fmla="*/ 16 h 16"/>
                              <a:gd name="T58" fmla="*/ 584 w 2240"/>
                              <a:gd name="T59" fmla="*/ 0 h 16"/>
                              <a:gd name="T60" fmla="*/ 704 w 2240"/>
                              <a:gd name="T61" fmla="*/ 8 h 16"/>
                              <a:gd name="T62" fmla="*/ 504 w 2240"/>
                              <a:gd name="T63" fmla="*/ 16 h 16"/>
                              <a:gd name="T64" fmla="*/ 384 w 2240"/>
                              <a:gd name="T65" fmla="*/ 8 h 16"/>
                              <a:gd name="T66" fmla="*/ 504 w 2240"/>
                              <a:gd name="T67" fmla="*/ 0 h 16"/>
                              <a:gd name="T68" fmla="*/ 504 w 2240"/>
                              <a:gd name="T69" fmla="*/ 16 h 16"/>
                              <a:gd name="T70" fmla="*/ 200 w 2240"/>
                              <a:gd name="T71" fmla="*/ 16 h 16"/>
                              <a:gd name="T72" fmla="*/ 200 w 2240"/>
                              <a:gd name="T73" fmla="*/ 0 h 16"/>
                              <a:gd name="T74" fmla="*/ 320 w 2240"/>
                              <a:gd name="T75" fmla="*/ 8 h 16"/>
                              <a:gd name="T76" fmla="*/ 120 w 2240"/>
                              <a:gd name="T77" fmla="*/ 16 h 16"/>
                              <a:gd name="T78" fmla="*/ 0 w 2240"/>
                              <a:gd name="T79" fmla="*/ 8 h 16"/>
                              <a:gd name="T80" fmla="*/ 120 w 2240"/>
                              <a:gd name="T81" fmla="*/ 0 h 16"/>
                              <a:gd name="T82" fmla="*/ 120 w 2240"/>
                              <a:gd name="T83" fmla="*/ 1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240" h="16">
                                <a:moveTo>
                                  <a:pt x="2232" y="16"/>
                                </a:moveTo>
                                <a:lnTo>
                                  <a:pt x="2120" y="16"/>
                                </a:lnTo>
                                <a:cubicBezTo>
                                  <a:pt x="2116" y="16"/>
                                  <a:pt x="2112" y="13"/>
                                  <a:pt x="2112" y="8"/>
                                </a:cubicBezTo>
                                <a:cubicBezTo>
                                  <a:pt x="2112" y="4"/>
                                  <a:pt x="2116" y="0"/>
                                  <a:pt x="2120" y="0"/>
                                </a:cubicBezTo>
                                <a:lnTo>
                                  <a:pt x="2232" y="0"/>
                                </a:lnTo>
                                <a:cubicBezTo>
                                  <a:pt x="2237" y="0"/>
                                  <a:pt x="2240" y="4"/>
                                  <a:pt x="2240" y="8"/>
                                </a:cubicBezTo>
                                <a:cubicBezTo>
                                  <a:pt x="2240" y="13"/>
                                  <a:pt x="2237" y="16"/>
                                  <a:pt x="2232" y="16"/>
                                </a:cubicBezTo>
                                <a:close/>
                                <a:moveTo>
                                  <a:pt x="2040" y="16"/>
                                </a:moveTo>
                                <a:lnTo>
                                  <a:pt x="1928" y="16"/>
                                </a:lnTo>
                                <a:cubicBezTo>
                                  <a:pt x="1924" y="16"/>
                                  <a:pt x="1920" y="13"/>
                                  <a:pt x="1920" y="8"/>
                                </a:cubicBezTo>
                                <a:cubicBezTo>
                                  <a:pt x="1920" y="4"/>
                                  <a:pt x="1924" y="0"/>
                                  <a:pt x="1928" y="0"/>
                                </a:cubicBezTo>
                                <a:lnTo>
                                  <a:pt x="2040" y="0"/>
                                </a:lnTo>
                                <a:cubicBezTo>
                                  <a:pt x="2045" y="0"/>
                                  <a:pt x="2048" y="4"/>
                                  <a:pt x="2048" y="8"/>
                                </a:cubicBezTo>
                                <a:cubicBezTo>
                                  <a:pt x="2048" y="13"/>
                                  <a:pt x="2045" y="16"/>
                                  <a:pt x="2040" y="16"/>
                                </a:cubicBezTo>
                                <a:close/>
                                <a:moveTo>
                                  <a:pt x="1848" y="16"/>
                                </a:moveTo>
                                <a:lnTo>
                                  <a:pt x="1736" y="16"/>
                                </a:lnTo>
                                <a:cubicBezTo>
                                  <a:pt x="1732" y="16"/>
                                  <a:pt x="1728" y="13"/>
                                  <a:pt x="1728" y="8"/>
                                </a:cubicBezTo>
                                <a:cubicBezTo>
                                  <a:pt x="1728" y="4"/>
                                  <a:pt x="1732" y="0"/>
                                  <a:pt x="1736" y="0"/>
                                </a:cubicBezTo>
                                <a:lnTo>
                                  <a:pt x="1848" y="0"/>
                                </a:lnTo>
                                <a:cubicBezTo>
                                  <a:pt x="1853" y="0"/>
                                  <a:pt x="1856" y="4"/>
                                  <a:pt x="1856" y="8"/>
                                </a:cubicBezTo>
                                <a:cubicBezTo>
                                  <a:pt x="1856" y="13"/>
                                  <a:pt x="1853" y="16"/>
                                  <a:pt x="1848" y="16"/>
                                </a:cubicBezTo>
                                <a:close/>
                                <a:moveTo>
                                  <a:pt x="1656" y="16"/>
                                </a:moveTo>
                                <a:lnTo>
                                  <a:pt x="1544" y="16"/>
                                </a:lnTo>
                                <a:cubicBezTo>
                                  <a:pt x="1540" y="16"/>
                                  <a:pt x="1536" y="13"/>
                                  <a:pt x="1536" y="8"/>
                                </a:cubicBezTo>
                                <a:cubicBezTo>
                                  <a:pt x="1536" y="4"/>
                                  <a:pt x="1540" y="0"/>
                                  <a:pt x="1544" y="0"/>
                                </a:cubicBezTo>
                                <a:lnTo>
                                  <a:pt x="1656" y="0"/>
                                </a:lnTo>
                                <a:cubicBezTo>
                                  <a:pt x="1661" y="0"/>
                                  <a:pt x="1664" y="4"/>
                                  <a:pt x="1664" y="8"/>
                                </a:cubicBezTo>
                                <a:cubicBezTo>
                                  <a:pt x="1664" y="13"/>
                                  <a:pt x="1661" y="16"/>
                                  <a:pt x="1656" y="16"/>
                                </a:cubicBezTo>
                                <a:close/>
                                <a:moveTo>
                                  <a:pt x="1464" y="16"/>
                                </a:moveTo>
                                <a:lnTo>
                                  <a:pt x="1352" y="16"/>
                                </a:lnTo>
                                <a:cubicBezTo>
                                  <a:pt x="1348" y="16"/>
                                  <a:pt x="1344" y="13"/>
                                  <a:pt x="1344" y="8"/>
                                </a:cubicBezTo>
                                <a:cubicBezTo>
                                  <a:pt x="1344" y="4"/>
                                  <a:pt x="1348" y="0"/>
                                  <a:pt x="1352" y="0"/>
                                </a:cubicBezTo>
                                <a:lnTo>
                                  <a:pt x="1464" y="0"/>
                                </a:lnTo>
                                <a:cubicBezTo>
                                  <a:pt x="1469" y="0"/>
                                  <a:pt x="1472" y="4"/>
                                  <a:pt x="1472" y="8"/>
                                </a:cubicBezTo>
                                <a:cubicBezTo>
                                  <a:pt x="1472" y="13"/>
                                  <a:pt x="1469" y="16"/>
                                  <a:pt x="1464" y="16"/>
                                </a:cubicBezTo>
                                <a:close/>
                                <a:moveTo>
                                  <a:pt x="1272" y="16"/>
                                </a:moveTo>
                                <a:lnTo>
                                  <a:pt x="1160" y="16"/>
                                </a:lnTo>
                                <a:cubicBezTo>
                                  <a:pt x="1156" y="16"/>
                                  <a:pt x="1152" y="13"/>
                                  <a:pt x="1152" y="8"/>
                                </a:cubicBezTo>
                                <a:cubicBezTo>
                                  <a:pt x="1152" y="4"/>
                                  <a:pt x="1156" y="0"/>
                                  <a:pt x="1160" y="0"/>
                                </a:cubicBezTo>
                                <a:lnTo>
                                  <a:pt x="1272" y="0"/>
                                </a:lnTo>
                                <a:cubicBezTo>
                                  <a:pt x="1277" y="0"/>
                                  <a:pt x="1280" y="4"/>
                                  <a:pt x="1280" y="8"/>
                                </a:cubicBezTo>
                                <a:cubicBezTo>
                                  <a:pt x="1280" y="13"/>
                                  <a:pt x="1277" y="16"/>
                                  <a:pt x="1272" y="16"/>
                                </a:cubicBezTo>
                                <a:close/>
                                <a:moveTo>
                                  <a:pt x="1080" y="16"/>
                                </a:moveTo>
                                <a:lnTo>
                                  <a:pt x="968" y="16"/>
                                </a:lnTo>
                                <a:cubicBezTo>
                                  <a:pt x="964" y="16"/>
                                  <a:pt x="960" y="13"/>
                                  <a:pt x="960" y="8"/>
                                </a:cubicBezTo>
                                <a:cubicBezTo>
                                  <a:pt x="960" y="4"/>
                                  <a:pt x="964" y="0"/>
                                  <a:pt x="968" y="0"/>
                                </a:cubicBezTo>
                                <a:lnTo>
                                  <a:pt x="1080" y="0"/>
                                </a:lnTo>
                                <a:cubicBezTo>
                                  <a:pt x="1085" y="0"/>
                                  <a:pt x="1088" y="4"/>
                                  <a:pt x="1088" y="8"/>
                                </a:cubicBezTo>
                                <a:cubicBezTo>
                                  <a:pt x="1088" y="13"/>
                                  <a:pt x="1085" y="16"/>
                                  <a:pt x="1080" y="16"/>
                                </a:cubicBezTo>
                                <a:close/>
                                <a:moveTo>
                                  <a:pt x="888" y="16"/>
                                </a:moveTo>
                                <a:lnTo>
                                  <a:pt x="776" y="16"/>
                                </a:lnTo>
                                <a:cubicBezTo>
                                  <a:pt x="772" y="16"/>
                                  <a:pt x="768" y="13"/>
                                  <a:pt x="768" y="8"/>
                                </a:cubicBezTo>
                                <a:cubicBezTo>
                                  <a:pt x="768" y="4"/>
                                  <a:pt x="772" y="0"/>
                                  <a:pt x="776" y="0"/>
                                </a:cubicBezTo>
                                <a:lnTo>
                                  <a:pt x="888" y="0"/>
                                </a:lnTo>
                                <a:cubicBezTo>
                                  <a:pt x="893" y="0"/>
                                  <a:pt x="896" y="4"/>
                                  <a:pt x="896" y="8"/>
                                </a:cubicBezTo>
                                <a:cubicBezTo>
                                  <a:pt x="896" y="13"/>
                                  <a:pt x="893" y="16"/>
                                  <a:pt x="888" y="16"/>
                                </a:cubicBezTo>
                                <a:close/>
                                <a:moveTo>
                                  <a:pt x="696" y="16"/>
                                </a:moveTo>
                                <a:lnTo>
                                  <a:pt x="584" y="16"/>
                                </a:lnTo>
                                <a:cubicBezTo>
                                  <a:pt x="580" y="16"/>
                                  <a:pt x="576" y="13"/>
                                  <a:pt x="576" y="8"/>
                                </a:cubicBezTo>
                                <a:cubicBezTo>
                                  <a:pt x="576" y="4"/>
                                  <a:pt x="580" y="0"/>
                                  <a:pt x="584" y="0"/>
                                </a:cubicBezTo>
                                <a:lnTo>
                                  <a:pt x="696" y="0"/>
                                </a:lnTo>
                                <a:cubicBezTo>
                                  <a:pt x="701" y="0"/>
                                  <a:pt x="704" y="4"/>
                                  <a:pt x="704" y="8"/>
                                </a:cubicBezTo>
                                <a:cubicBezTo>
                                  <a:pt x="704" y="13"/>
                                  <a:pt x="701" y="16"/>
                                  <a:pt x="696" y="16"/>
                                </a:cubicBezTo>
                                <a:close/>
                                <a:moveTo>
                                  <a:pt x="504" y="16"/>
                                </a:moveTo>
                                <a:lnTo>
                                  <a:pt x="392" y="16"/>
                                </a:lnTo>
                                <a:cubicBezTo>
                                  <a:pt x="388" y="16"/>
                                  <a:pt x="384" y="13"/>
                                  <a:pt x="384" y="8"/>
                                </a:cubicBezTo>
                                <a:cubicBezTo>
                                  <a:pt x="384" y="4"/>
                                  <a:pt x="388" y="0"/>
                                  <a:pt x="392" y="0"/>
                                </a:cubicBezTo>
                                <a:lnTo>
                                  <a:pt x="504" y="0"/>
                                </a:lnTo>
                                <a:cubicBezTo>
                                  <a:pt x="509" y="0"/>
                                  <a:pt x="512" y="4"/>
                                  <a:pt x="512" y="8"/>
                                </a:cubicBezTo>
                                <a:cubicBezTo>
                                  <a:pt x="512" y="13"/>
                                  <a:pt x="509" y="16"/>
                                  <a:pt x="504" y="16"/>
                                </a:cubicBezTo>
                                <a:close/>
                                <a:moveTo>
                                  <a:pt x="312" y="16"/>
                                </a:moveTo>
                                <a:lnTo>
                                  <a:pt x="200" y="16"/>
                                </a:lnTo>
                                <a:cubicBezTo>
                                  <a:pt x="196" y="16"/>
                                  <a:pt x="192" y="13"/>
                                  <a:pt x="192" y="8"/>
                                </a:cubicBezTo>
                                <a:cubicBezTo>
                                  <a:pt x="192" y="4"/>
                                  <a:pt x="196" y="0"/>
                                  <a:pt x="200" y="0"/>
                                </a:cubicBezTo>
                                <a:lnTo>
                                  <a:pt x="312" y="0"/>
                                </a:lnTo>
                                <a:cubicBezTo>
                                  <a:pt x="317" y="0"/>
                                  <a:pt x="320" y="4"/>
                                  <a:pt x="320" y="8"/>
                                </a:cubicBezTo>
                                <a:cubicBezTo>
                                  <a:pt x="320" y="13"/>
                                  <a:pt x="317" y="16"/>
                                  <a:pt x="312" y="16"/>
                                </a:cubicBezTo>
                                <a:close/>
                                <a:moveTo>
                                  <a:pt x="120" y="16"/>
                                </a:moveTo>
                                <a:lnTo>
                                  <a:pt x="8" y="16"/>
                                </a:lnTo>
                                <a:cubicBezTo>
                                  <a:pt x="4" y="16"/>
                                  <a:pt x="0" y="13"/>
                                  <a:pt x="0" y="8"/>
                                </a:cubicBezTo>
                                <a:cubicBezTo>
                                  <a:pt x="0" y="4"/>
                                  <a:pt x="4" y="0"/>
                                  <a:pt x="8" y="0"/>
                                </a:cubicBezTo>
                                <a:lnTo>
                                  <a:pt x="120" y="0"/>
                                </a:lnTo>
                                <a:cubicBezTo>
                                  <a:pt x="125" y="0"/>
                                  <a:pt x="128" y="4"/>
                                  <a:pt x="128" y="8"/>
                                </a:cubicBezTo>
                                <a:cubicBezTo>
                                  <a:pt x="128" y="13"/>
                                  <a:pt x="125" y="16"/>
                                  <a:pt x="120" y="1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183" name="Freeform 469"/>
                        <wps:cNvSpPr>
                          <a:spLocks/>
                        </wps:cNvSpPr>
                        <wps:spPr bwMode="auto">
                          <a:xfrm>
                            <a:off x="3517265" y="254635"/>
                            <a:ext cx="31750" cy="31115"/>
                          </a:xfrm>
                          <a:custGeom>
                            <a:avLst/>
                            <a:gdLst>
                              <a:gd name="T0" fmla="*/ 50 w 50"/>
                              <a:gd name="T1" fmla="*/ 24 h 49"/>
                              <a:gd name="T2" fmla="*/ 25 w 50"/>
                              <a:gd name="T3" fmla="*/ 0 h 49"/>
                              <a:gd name="T4" fmla="*/ 0 w 50"/>
                              <a:gd name="T5" fmla="*/ 24 h 49"/>
                              <a:gd name="T6" fmla="*/ 0 w 50"/>
                              <a:gd name="T7" fmla="*/ 24 h 49"/>
                              <a:gd name="T8" fmla="*/ 25 w 50"/>
                              <a:gd name="T9" fmla="*/ 49 h 49"/>
                              <a:gd name="T10" fmla="*/ 50 w 50"/>
                              <a:gd name="T11" fmla="*/ 24 h 49"/>
                            </a:gdLst>
                            <a:ahLst/>
                            <a:cxnLst>
                              <a:cxn ang="0">
                                <a:pos x="T0" y="T1"/>
                              </a:cxn>
                              <a:cxn ang="0">
                                <a:pos x="T2" y="T3"/>
                              </a:cxn>
                              <a:cxn ang="0">
                                <a:pos x="T4" y="T5"/>
                              </a:cxn>
                              <a:cxn ang="0">
                                <a:pos x="T6" y="T7"/>
                              </a:cxn>
                              <a:cxn ang="0">
                                <a:pos x="T8" y="T9"/>
                              </a:cxn>
                              <a:cxn ang="0">
                                <a:pos x="T10" y="T11"/>
                              </a:cxn>
                            </a:cxnLst>
                            <a:rect l="0" t="0" r="r" b="b"/>
                            <a:pathLst>
                              <a:path w="50" h="49">
                                <a:moveTo>
                                  <a:pt x="50" y="24"/>
                                </a:moveTo>
                                <a:cubicBezTo>
                                  <a:pt x="50" y="11"/>
                                  <a:pt x="38" y="0"/>
                                  <a:pt x="25" y="0"/>
                                </a:cubicBezTo>
                                <a:cubicBezTo>
                                  <a:pt x="12" y="0"/>
                                  <a:pt x="0" y="11"/>
                                  <a:pt x="0" y="24"/>
                                </a:cubicBezTo>
                                <a:cubicBezTo>
                                  <a:pt x="0" y="24"/>
                                  <a:pt x="0" y="24"/>
                                  <a:pt x="0" y="24"/>
                                </a:cubicBezTo>
                                <a:cubicBezTo>
                                  <a:pt x="0" y="38"/>
                                  <a:pt x="12" y="49"/>
                                  <a:pt x="25" y="49"/>
                                </a:cubicBezTo>
                                <a:cubicBezTo>
                                  <a:pt x="38" y="49"/>
                                  <a:pt x="50" y="38"/>
                                  <a:pt x="50" y="24"/>
                                </a:cubicBez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Freeform 470"/>
                        <wps:cNvSpPr>
                          <a:spLocks noEditPoints="1"/>
                        </wps:cNvSpPr>
                        <wps:spPr bwMode="auto">
                          <a:xfrm>
                            <a:off x="3806825" y="135890"/>
                            <a:ext cx="1087755" cy="271780"/>
                          </a:xfrm>
                          <a:custGeom>
                            <a:avLst/>
                            <a:gdLst>
                              <a:gd name="T0" fmla="*/ 1713 w 1713"/>
                              <a:gd name="T1" fmla="*/ 107 h 428"/>
                              <a:gd name="T2" fmla="*/ 1606 w 1713"/>
                              <a:gd name="T3" fmla="*/ 0 h 428"/>
                              <a:gd name="T4" fmla="*/ 1606 w 1713"/>
                              <a:gd name="T5" fmla="*/ 107 h 428"/>
                              <a:gd name="T6" fmla="*/ 1713 w 1713"/>
                              <a:gd name="T7" fmla="*/ 107 h 428"/>
                              <a:gd name="T8" fmla="*/ 1713 w 1713"/>
                              <a:gd name="T9" fmla="*/ 107 h 428"/>
                              <a:gd name="T10" fmla="*/ 1606 w 1713"/>
                              <a:gd name="T11" fmla="*/ 107 h 428"/>
                              <a:gd name="T12" fmla="*/ 1606 w 1713"/>
                              <a:gd name="T13" fmla="*/ 0 h 428"/>
                              <a:gd name="T14" fmla="*/ 0 w 1713"/>
                              <a:gd name="T15" fmla="*/ 0 h 428"/>
                              <a:gd name="T16" fmla="*/ 0 w 1713"/>
                              <a:gd name="T17" fmla="*/ 428 h 428"/>
                              <a:gd name="T18" fmla="*/ 1713 w 1713"/>
                              <a:gd name="T19" fmla="*/ 428 h 428"/>
                              <a:gd name="T20" fmla="*/ 1713 w 1713"/>
                              <a:gd name="T21" fmla="*/ 107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13" h="428">
                                <a:moveTo>
                                  <a:pt x="1713" y="107"/>
                                </a:moveTo>
                                <a:lnTo>
                                  <a:pt x="1606" y="0"/>
                                </a:lnTo>
                                <a:lnTo>
                                  <a:pt x="1606" y="107"/>
                                </a:lnTo>
                                <a:lnTo>
                                  <a:pt x="1713" y="107"/>
                                </a:lnTo>
                                <a:close/>
                                <a:moveTo>
                                  <a:pt x="1713" y="107"/>
                                </a:moveTo>
                                <a:lnTo>
                                  <a:pt x="1606" y="107"/>
                                </a:lnTo>
                                <a:lnTo>
                                  <a:pt x="1606" y="0"/>
                                </a:lnTo>
                                <a:lnTo>
                                  <a:pt x="0" y="0"/>
                                </a:lnTo>
                                <a:lnTo>
                                  <a:pt x="0" y="428"/>
                                </a:lnTo>
                                <a:lnTo>
                                  <a:pt x="1713" y="428"/>
                                </a:lnTo>
                                <a:lnTo>
                                  <a:pt x="1713" y="10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471"/>
                        <wps:cNvSpPr>
                          <a:spLocks/>
                        </wps:cNvSpPr>
                        <wps:spPr bwMode="auto">
                          <a:xfrm>
                            <a:off x="4826635" y="135890"/>
                            <a:ext cx="67945" cy="67945"/>
                          </a:xfrm>
                          <a:custGeom>
                            <a:avLst/>
                            <a:gdLst>
                              <a:gd name="T0" fmla="*/ 107 w 107"/>
                              <a:gd name="T1" fmla="*/ 107 h 107"/>
                              <a:gd name="T2" fmla="*/ 0 w 107"/>
                              <a:gd name="T3" fmla="*/ 0 h 107"/>
                              <a:gd name="T4" fmla="*/ 0 w 107"/>
                              <a:gd name="T5" fmla="*/ 107 h 107"/>
                              <a:gd name="T6" fmla="*/ 107 w 107"/>
                              <a:gd name="T7" fmla="*/ 107 h 107"/>
                            </a:gdLst>
                            <a:ahLst/>
                            <a:cxnLst>
                              <a:cxn ang="0">
                                <a:pos x="T0" y="T1"/>
                              </a:cxn>
                              <a:cxn ang="0">
                                <a:pos x="T2" y="T3"/>
                              </a:cxn>
                              <a:cxn ang="0">
                                <a:pos x="T4" y="T5"/>
                              </a:cxn>
                              <a:cxn ang="0">
                                <a:pos x="T6" y="T7"/>
                              </a:cxn>
                            </a:cxnLst>
                            <a:rect l="0" t="0" r="r" b="b"/>
                            <a:pathLst>
                              <a:path w="107" h="107">
                                <a:moveTo>
                                  <a:pt x="107" y="107"/>
                                </a:moveTo>
                                <a:lnTo>
                                  <a:pt x="0" y="0"/>
                                </a:lnTo>
                                <a:lnTo>
                                  <a:pt x="0" y="107"/>
                                </a:lnTo>
                                <a:lnTo>
                                  <a:pt x="107" y="107"/>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Freeform 472"/>
                        <wps:cNvSpPr>
                          <a:spLocks/>
                        </wps:cNvSpPr>
                        <wps:spPr bwMode="auto">
                          <a:xfrm>
                            <a:off x="3806825" y="135890"/>
                            <a:ext cx="1087755" cy="271780"/>
                          </a:xfrm>
                          <a:custGeom>
                            <a:avLst/>
                            <a:gdLst>
                              <a:gd name="T0" fmla="*/ 1713 w 1713"/>
                              <a:gd name="T1" fmla="*/ 107 h 428"/>
                              <a:gd name="T2" fmla="*/ 1606 w 1713"/>
                              <a:gd name="T3" fmla="*/ 107 h 428"/>
                              <a:gd name="T4" fmla="*/ 1606 w 1713"/>
                              <a:gd name="T5" fmla="*/ 0 h 428"/>
                              <a:gd name="T6" fmla="*/ 0 w 1713"/>
                              <a:gd name="T7" fmla="*/ 0 h 428"/>
                              <a:gd name="T8" fmla="*/ 0 w 1713"/>
                              <a:gd name="T9" fmla="*/ 428 h 428"/>
                              <a:gd name="T10" fmla="*/ 1713 w 1713"/>
                              <a:gd name="T11" fmla="*/ 428 h 428"/>
                              <a:gd name="T12" fmla="*/ 1713 w 1713"/>
                              <a:gd name="T13" fmla="*/ 107 h 428"/>
                            </a:gdLst>
                            <a:ahLst/>
                            <a:cxnLst>
                              <a:cxn ang="0">
                                <a:pos x="T0" y="T1"/>
                              </a:cxn>
                              <a:cxn ang="0">
                                <a:pos x="T2" y="T3"/>
                              </a:cxn>
                              <a:cxn ang="0">
                                <a:pos x="T4" y="T5"/>
                              </a:cxn>
                              <a:cxn ang="0">
                                <a:pos x="T6" y="T7"/>
                              </a:cxn>
                              <a:cxn ang="0">
                                <a:pos x="T8" y="T9"/>
                              </a:cxn>
                              <a:cxn ang="0">
                                <a:pos x="T10" y="T11"/>
                              </a:cxn>
                              <a:cxn ang="0">
                                <a:pos x="T12" y="T13"/>
                              </a:cxn>
                            </a:cxnLst>
                            <a:rect l="0" t="0" r="r" b="b"/>
                            <a:pathLst>
                              <a:path w="1713" h="428">
                                <a:moveTo>
                                  <a:pt x="1713" y="107"/>
                                </a:moveTo>
                                <a:lnTo>
                                  <a:pt x="1606" y="107"/>
                                </a:lnTo>
                                <a:lnTo>
                                  <a:pt x="1606" y="0"/>
                                </a:lnTo>
                                <a:lnTo>
                                  <a:pt x="0" y="0"/>
                                </a:lnTo>
                                <a:lnTo>
                                  <a:pt x="0" y="428"/>
                                </a:lnTo>
                                <a:lnTo>
                                  <a:pt x="1713" y="428"/>
                                </a:lnTo>
                                <a:lnTo>
                                  <a:pt x="1713" y="107"/>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Rectangle 473"/>
                        <wps:cNvSpPr>
                          <a:spLocks noChangeArrowheads="1"/>
                        </wps:cNvSpPr>
                        <wps:spPr bwMode="auto">
                          <a:xfrm>
                            <a:off x="2430392" y="2620532"/>
                            <a:ext cx="76771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Check</w:t>
                              </w:r>
                              <w:r w:rsidRPr="006F3AE7">
                                <w:rPr>
                                  <w:rFonts w:ascii="Calibri" w:hAnsi="Calibri" w:cs="Calibri"/>
                                  <w:color w:val="000000"/>
                                  <w:sz w:val="10"/>
                                  <w:szCs w:val="10"/>
                                  <w:lang w:val="en-US"/>
                                </w:rPr>
                                <w:t>kalkulation</w:t>
                              </w:r>
                              <w:r>
                                <w:rPr>
                                  <w:rFonts w:ascii="Calibri" w:hAnsi="Calibri" w:cs="Calibri"/>
                                  <w:color w:val="000000"/>
                                  <w:sz w:val="10"/>
                                  <w:szCs w:val="10"/>
                                  <w:lang w:val="en-US"/>
                                </w:rPr>
                                <w:t>(kalkulation)</w:t>
                              </w:r>
                            </w:p>
                          </w:txbxContent>
                        </wps:txbx>
                        <wps:bodyPr rot="0" vert="horz" wrap="square" lIns="0" tIns="0" rIns="0" bIns="0" anchor="t" anchorCtr="0">
                          <a:spAutoFit/>
                        </wps:bodyPr>
                      </wps:wsp>
                      <wps:wsp>
                        <wps:cNvPr id="188" name="Rectangle 474"/>
                        <wps:cNvSpPr>
                          <a:spLocks noChangeArrowheads="1"/>
                        </wps:cNvSpPr>
                        <wps:spPr bwMode="auto">
                          <a:xfrm>
                            <a:off x="3834550" y="232042"/>
                            <a:ext cx="69723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Ib2xService</w:t>
                              </w:r>
                            </w:p>
                          </w:txbxContent>
                        </wps:txbx>
                        <wps:bodyPr rot="0" vert="horz" wrap="square" lIns="0" tIns="0" rIns="0" bIns="0" anchor="t" anchorCtr="0">
                          <a:spAutoFit/>
                        </wps:bodyPr>
                      </wps:wsp>
                      <wps:wsp>
                        <wps:cNvPr id="189" name="Rectangle 475"/>
                        <wps:cNvSpPr>
                          <a:spLocks noChangeArrowheads="1"/>
                        </wps:cNvSpPr>
                        <wps:spPr bwMode="auto">
                          <a:xfrm>
                            <a:off x="3835332" y="306044"/>
                            <a:ext cx="6985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txbxContent>
                        </wps:txbx>
                        <wps:bodyPr rot="0" vert="horz" wrap="none" lIns="0" tIns="0" rIns="0" bIns="0" anchor="t" anchorCtr="0">
                          <a:spAutoFit/>
                        </wps:bodyPr>
                      </wps:wsp>
                      <wps:wsp>
                        <wps:cNvPr id="190" name="Rectangle 476"/>
                        <wps:cNvSpPr>
                          <a:spLocks noChangeArrowheads="1"/>
                        </wps:cNvSpPr>
                        <wps:spPr bwMode="auto">
                          <a:xfrm>
                            <a:off x="3019425" y="101600"/>
                            <a:ext cx="362585" cy="68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477"/>
                        <wps:cNvSpPr>
                          <a:spLocks noChangeArrowheads="1"/>
                        </wps:cNvSpPr>
                        <wps:spPr bwMode="auto">
                          <a:xfrm>
                            <a:off x="3019316" y="96488"/>
                            <a:ext cx="37973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r>
                                <w:rPr>
                                  <w:rFonts w:ascii="Calibri" w:hAnsi="Calibri" w:cs="Calibri"/>
                                  <w:color w:val="000000"/>
                                  <w:sz w:val="10"/>
                                  <w:szCs w:val="10"/>
                                  <w:lang w:val="en-US"/>
                                </w:rPr>
                                <w:t>Servicefassade</w:t>
                              </w:r>
                            </w:p>
                          </w:txbxContent>
                        </wps:txbx>
                        <wps:bodyPr rot="0" vert="horz" wrap="none" lIns="0" tIns="0" rIns="0" bIns="0" anchor="t" anchorCtr="0">
                          <a:spAutoFit/>
                        </wps:bodyPr>
                      </wps:wsp>
                      <wps:wsp>
                        <wps:cNvPr id="423" name="Rectangle 483"/>
                        <wps:cNvSpPr>
                          <a:spLocks noChangeArrowheads="1"/>
                        </wps:cNvSpPr>
                        <wps:spPr bwMode="auto">
                          <a:xfrm>
                            <a:off x="2011010" y="912417"/>
                            <a:ext cx="6985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txbxContent>
                        </wps:txbx>
                        <wps:bodyPr rot="0" vert="horz" wrap="none" lIns="0" tIns="0" rIns="0" bIns="0" anchor="t" anchorCtr="0">
                          <a:spAutoFit/>
                        </wps:bodyPr>
                      </wps:wsp>
                      <wps:wsp>
                        <wps:cNvPr id="424" name="Rectangle 356"/>
                        <wps:cNvSpPr>
                          <a:spLocks noChangeArrowheads="1"/>
                        </wps:cNvSpPr>
                        <wps:spPr bwMode="auto">
                          <a:xfrm>
                            <a:off x="2346953" y="1551992"/>
                            <a:ext cx="84963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listAvailableServices (srvKontext)</w:t>
                              </w:r>
                            </w:p>
                          </w:txbxContent>
                        </wps:txbx>
                        <wps:bodyPr rot="0" vert="horz" wrap="none" lIns="0" tIns="0" rIns="0" bIns="0" anchor="t" anchorCtr="0">
                          <a:spAutoFit/>
                        </wps:bodyPr>
                      </wps:wsp>
                      <wps:wsp>
                        <wps:cNvPr id="426" name="Rectangle 356"/>
                        <wps:cNvSpPr>
                          <a:spLocks noChangeArrowheads="1"/>
                        </wps:cNvSpPr>
                        <wps:spPr bwMode="auto">
                          <a:xfrm>
                            <a:off x="1996304" y="1705543"/>
                            <a:ext cx="56197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availableServices</w:t>
                              </w:r>
                            </w:p>
                          </w:txbxContent>
                        </wps:txbx>
                        <wps:bodyPr rot="0" vert="horz" wrap="square" lIns="0" tIns="0" rIns="0" bIns="0" anchor="t" anchorCtr="0">
                          <a:spAutoFit/>
                        </wps:bodyPr>
                      </wps:wsp>
                      <wps:wsp>
                        <wps:cNvPr id="435" name="Line 400"/>
                        <wps:cNvCnPr/>
                        <wps:spPr bwMode="auto">
                          <a:xfrm>
                            <a:off x="1923415" y="2710497"/>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6" name="Freeform 401"/>
                        <wps:cNvSpPr>
                          <a:spLocks/>
                        </wps:cNvSpPr>
                        <wps:spPr bwMode="auto">
                          <a:xfrm>
                            <a:off x="3172460" y="2690914"/>
                            <a:ext cx="62230" cy="40005"/>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F44D8" w:rsidRDefault="001F44D8" w:rsidP="00EF703F"/>
                          </w:txbxContent>
                        </wps:txbx>
                        <wps:bodyPr rot="0" vert="horz" wrap="square" lIns="91440" tIns="45720" rIns="91440" bIns="45720" anchor="t" anchorCtr="0" upright="1">
                          <a:noAutofit/>
                        </wps:bodyPr>
                      </wps:wsp>
                      <wps:wsp>
                        <wps:cNvPr id="438" name="Freeform 377"/>
                        <wps:cNvSpPr>
                          <a:spLocks noEditPoints="1"/>
                        </wps:cNvSpPr>
                        <wps:spPr bwMode="auto">
                          <a:xfrm>
                            <a:off x="1933476" y="2846387"/>
                            <a:ext cx="1313815"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txbx>
                          <w:txbxContent>
                            <w:p w:rsidR="001F44D8" w:rsidRDefault="001F44D8" w:rsidP="00EF703F"/>
                          </w:txbxContent>
                        </wps:txbx>
                        <wps:bodyPr rot="0" vert="horz" wrap="square" lIns="91440" tIns="45720" rIns="91440" bIns="45720" anchor="t" anchorCtr="0" upright="1">
                          <a:noAutofit/>
                        </wps:bodyPr>
                      </wps:wsp>
                      <wps:wsp>
                        <wps:cNvPr id="512" name="Rectangle 450"/>
                        <wps:cNvSpPr>
                          <a:spLocks noChangeArrowheads="1"/>
                        </wps:cNvSpPr>
                        <wps:spPr bwMode="auto">
                          <a:xfrm>
                            <a:off x="3232583" y="2710497"/>
                            <a:ext cx="50800" cy="135890"/>
                          </a:xfrm>
                          <a:prstGeom prst="rect">
                            <a:avLst/>
                          </a:prstGeom>
                          <a:solidFill>
                            <a:srgbClr val="FFFFFF"/>
                          </a:solidFill>
                          <a:ln w="3175">
                            <a:solidFill>
                              <a:srgbClr val="000000"/>
                            </a:solidFill>
                            <a:miter lim="800000"/>
                            <a:headEnd/>
                            <a:tailEnd/>
                          </a:ln>
                          <a:extLst/>
                        </wps:spPr>
                        <wps:txbx>
                          <w:txbxContent>
                            <w:p w:rsidR="001F44D8" w:rsidRDefault="001F44D8" w:rsidP="00EF703F"/>
                          </w:txbxContent>
                        </wps:txbx>
                        <wps:bodyPr rot="0" vert="horz" wrap="square" lIns="91440" tIns="45720" rIns="91440" bIns="45720" anchor="t" anchorCtr="0" upright="1">
                          <a:noAutofit/>
                        </wps:bodyPr>
                      </wps:wsp>
                      <wps:wsp>
                        <wps:cNvPr id="513" name="Freeform 415"/>
                        <wps:cNvSpPr>
                          <a:spLocks noEditPoints="1"/>
                        </wps:cNvSpPr>
                        <wps:spPr bwMode="auto">
                          <a:xfrm>
                            <a:off x="549910" y="1431585"/>
                            <a:ext cx="1313815"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txbx>
                          <w:txbxContent>
                            <w:p w:rsidR="001F44D8" w:rsidRDefault="001F44D8" w:rsidP="00EF703F"/>
                          </w:txbxContent>
                        </wps:txbx>
                        <wps:bodyPr rot="0" vert="horz" wrap="square" lIns="91440" tIns="45720" rIns="91440" bIns="45720" anchor="t" anchorCtr="0" upright="1">
                          <a:noAutofit/>
                        </wps:bodyPr>
                      </wps:wsp>
                      <wps:wsp>
                        <wps:cNvPr id="514" name="Freeform 416"/>
                        <wps:cNvSpPr>
                          <a:spLocks/>
                        </wps:cNvSpPr>
                        <wps:spPr bwMode="auto">
                          <a:xfrm>
                            <a:off x="546735" y="1405255"/>
                            <a:ext cx="67945" cy="39370"/>
                          </a:xfrm>
                          <a:custGeom>
                            <a:avLst/>
                            <a:gdLst>
                              <a:gd name="T0" fmla="*/ 107 w 107"/>
                              <a:gd name="T1" fmla="*/ 62 h 62"/>
                              <a:gd name="T2" fmla="*/ 0 w 107"/>
                              <a:gd name="T3" fmla="*/ 35 h 62"/>
                              <a:gd name="T4" fmla="*/ 107 w 107"/>
                              <a:gd name="T5" fmla="*/ 0 h 62"/>
                            </a:gdLst>
                            <a:ahLst/>
                            <a:cxnLst>
                              <a:cxn ang="0">
                                <a:pos x="T0" y="T1"/>
                              </a:cxn>
                              <a:cxn ang="0">
                                <a:pos x="T2" y="T3"/>
                              </a:cxn>
                              <a:cxn ang="0">
                                <a:pos x="T4" y="T5"/>
                              </a:cxn>
                            </a:cxnLst>
                            <a:rect l="0" t="0" r="r" b="b"/>
                            <a:pathLst>
                              <a:path w="107" h="62">
                                <a:moveTo>
                                  <a:pt x="107" y="62"/>
                                </a:moveTo>
                                <a:lnTo>
                                  <a:pt x="0" y="35"/>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1F44D8" w:rsidRDefault="001F44D8" w:rsidP="00EF703F"/>
                          </w:txbxContent>
                        </wps:txbx>
                        <wps:bodyPr rot="0" vert="horz" wrap="square" lIns="91440" tIns="45720" rIns="91440" bIns="45720" anchor="t" anchorCtr="0" upright="1">
                          <a:noAutofit/>
                        </wps:bodyPr>
                      </wps:wsp>
                      <wps:wsp>
                        <wps:cNvPr id="515" name="Rectangle 380"/>
                        <wps:cNvSpPr>
                          <a:spLocks noChangeArrowheads="1"/>
                        </wps:cNvSpPr>
                        <wps:spPr bwMode="auto">
                          <a:xfrm>
                            <a:off x="611389" y="1308408"/>
                            <a:ext cx="23050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anzeigen</w:t>
                              </w:r>
                            </w:p>
                          </w:txbxContent>
                        </wps:txbx>
                        <wps:bodyPr rot="0" vert="horz" wrap="none" lIns="0" tIns="0" rIns="0" bIns="0" anchor="t" anchorCtr="0">
                          <a:spAutoFit/>
                        </wps:bodyPr>
                      </wps:wsp>
                      <wps:wsp>
                        <wps:cNvPr id="516" name="Freeform 381"/>
                        <wps:cNvSpPr>
                          <a:spLocks noEditPoints="1"/>
                        </wps:cNvSpPr>
                        <wps:spPr bwMode="auto">
                          <a:xfrm flipV="1">
                            <a:off x="4171311" y="3781263"/>
                            <a:ext cx="543560" cy="59690"/>
                          </a:xfrm>
                          <a:custGeom>
                            <a:avLst/>
                            <a:gdLst>
                              <a:gd name="T0" fmla="*/ 857 w 857"/>
                              <a:gd name="T1" fmla="*/ 428 h 428"/>
                              <a:gd name="T2" fmla="*/ 857 w 857"/>
                              <a:gd name="T3" fmla="*/ 0 h 428"/>
                              <a:gd name="T4" fmla="*/ 0 w 857"/>
                              <a:gd name="T5" fmla="*/ 0 h 428"/>
                              <a:gd name="T6" fmla="*/ 0 w 857"/>
                              <a:gd name="T7" fmla="*/ 428 h 428"/>
                              <a:gd name="T8" fmla="*/ 857 w 857"/>
                              <a:gd name="T9" fmla="*/ 428 h 428"/>
                              <a:gd name="T10" fmla="*/ 0 w 857"/>
                              <a:gd name="T11" fmla="*/ 428 h 428"/>
                              <a:gd name="T12" fmla="*/ 0 w 857"/>
                              <a:gd name="T13" fmla="*/ 0 h 428"/>
                              <a:gd name="T14" fmla="*/ 0 w 857"/>
                              <a:gd name="T15" fmla="*/ 428 h 428"/>
                              <a:gd name="T16" fmla="*/ 857 w 857"/>
                              <a:gd name="T17" fmla="*/ 0 h 428"/>
                              <a:gd name="T18" fmla="*/ 857 w 857"/>
                              <a:gd name="T19" fmla="*/ 428 h 428"/>
                              <a:gd name="T20" fmla="*/ 857 w 857"/>
                              <a:gd name="T21" fmla="*/ 0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7" h="428">
                                <a:moveTo>
                                  <a:pt x="857" y="428"/>
                                </a:moveTo>
                                <a:lnTo>
                                  <a:pt x="857" y="0"/>
                                </a:lnTo>
                                <a:lnTo>
                                  <a:pt x="0" y="0"/>
                                </a:lnTo>
                                <a:lnTo>
                                  <a:pt x="0" y="428"/>
                                </a:lnTo>
                                <a:lnTo>
                                  <a:pt x="857" y="428"/>
                                </a:lnTo>
                                <a:close/>
                                <a:moveTo>
                                  <a:pt x="0" y="428"/>
                                </a:moveTo>
                                <a:lnTo>
                                  <a:pt x="0" y="0"/>
                                </a:lnTo>
                                <a:lnTo>
                                  <a:pt x="0" y="428"/>
                                </a:lnTo>
                                <a:close/>
                                <a:moveTo>
                                  <a:pt x="857" y="0"/>
                                </a:moveTo>
                                <a:lnTo>
                                  <a:pt x="857" y="428"/>
                                </a:lnTo>
                                <a:lnTo>
                                  <a:pt x="85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F44D8" w:rsidRDefault="001F44D8" w:rsidP="00EF703F"/>
                          </w:txbxContent>
                        </wps:txbx>
                        <wps:bodyPr rot="0" vert="horz" wrap="square" lIns="91440" tIns="45720" rIns="91440" bIns="45720" anchor="t" anchorCtr="0" upright="1">
                          <a:noAutofit/>
                        </wps:bodyPr>
                      </wps:wsp>
                      <wps:wsp>
                        <wps:cNvPr id="517" name="Freeform 382"/>
                        <wps:cNvSpPr>
                          <a:spLocks noEditPoints="1"/>
                        </wps:cNvSpPr>
                        <wps:spPr bwMode="auto">
                          <a:xfrm>
                            <a:off x="4594215" y="4046270"/>
                            <a:ext cx="543560" cy="271145"/>
                          </a:xfrm>
                          <a:custGeom>
                            <a:avLst/>
                            <a:gdLst>
                              <a:gd name="T0" fmla="*/ 857 w 857"/>
                              <a:gd name="T1" fmla="*/ 428 h 428"/>
                              <a:gd name="T2" fmla="*/ 857 w 857"/>
                              <a:gd name="T3" fmla="*/ 0 h 428"/>
                              <a:gd name="T4" fmla="*/ 0 w 857"/>
                              <a:gd name="T5" fmla="*/ 428 h 428"/>
                              <a:gd name="T6" fmla="*/ 0 w 857"/>
                              <a:gd name="T7" fmla="*/ 0 h 428"/>
                              <a:gd name="T8" fmla="*/ 0 w 857"/>
                              <a:gd name="T9" fmla="*/ 0 h 428"/>
                              <a:gd name="T10" fmla="*/ 857 w 857"/>
                              <a:gd name="T11" fmla="*/ 0 h 428"/>
                              <a:gd name="T12" fmla="*/ 0 w 857"/>
                              <a:gd name="T13" fmla="*/ 428 h 428"/>
                              <a:gd name="T14" fmla="*/ 857 w 857"/>
                              <a:gd name="T15" fmla="*/ 428 h 4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57" h="428">
                                <a:moveTo>
                                  <a:pt x="857" y="428"/>
                                </a:moveTo>
                                <a:lnTo>
                                  <a:pt x="857" y="0"/>
                                </a:lnTo>
                                <a:moveTo>
                                  <a:pt x="0" y="428"/>
                                </a:moveTo>
                                <a:lnTo>
                                  <a:pt x="0" y="0"/>
                                </a:lnTo>
                                <a:moveTo>
                                  <a:pt x="0" y="0"/>
                                </a:moveTo>
                                <a:lnTo>
                                  <a:pt x="857" y="0"/>
                                </a:lnTo>
                                <a:moveTo>
                                  <a:pt x="0" y="428"/>
                                </a:moveTo>
                                <a:lnTo>
                                  <a:pt x="857" y="428"/>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1F44D8" w:rsidRDefault="001F44D8" w:rsidP="00EF703F"/>
                          </w:txbxContent>
                        </wps:txbx>
                        <wps:bodyPr rot="0" vert="horz" wrap="square" lIns="91440" tIns="45720" rIns="91440" bIns="45720" anchor="t" anchorCtr="0" upright="1">
                          <a:noAutofit/>
                        </wps:bodyPr>
                      </wps:wsp>
                      <wps:wsp>
                        <wps:cNvPr id="518" name="Rectangle 383"/>
                        <wps:cNvSpPr>
                          <a:spLocks noChangeArrowheads="1"/>
                        </wps:cNvSpPr>
                        <wps:spPr bwMode="auto">
                          <a:xfrm>
                            <a:off x="4770663" y="4156777"/>
                            <a:ext cx="3289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pPr>
                                <w:pStyle w:val="StandardWeb"/>
                                <w:spacing w:before="0" w:beforeAutospacing="0" w:after="0" w:afterAutospacing="0"/>
                                <w:jc w:val="both"/>
                              </w:pPr>
                              <w:r>
                                <w:rPr>
                                  <w:rFonts w:ascii="Arial" w:eastAsia="Times New Roman" w:hAnsi="Arial"/>
                                  <w:color w:val="000000"/>
                                  <w:sz w:val="10"/>
                                  <w:szCs w:val="10"/>
                                  <w:lang w:val="en-US"/>
                                </w:rPr>
                                <w:t>Antrag</w:t>
                              </w:r>
                            </w:p>
                          </w:txbxContent>
                        </wps:txbx>
                        <wps:bodyPr rot="0" vert="horz" wrap="square" lIns="0" tIns="0" rIns="0" bIns="0" anchor="t" anchorCtr="0">
                          <a:spAutoFit/>
                        </wps:bodyPr>
                      </wps:wsp>
                      <wps:wsp>
                        <wps:cNvPr id="519" name="Line 439"/>
                        <wps:cNvCnPr/>
                        <wps:spPr bwMode="auto">
                          <a:xfrm>
                            <a:off x="567051" y="3959698"/>
                            <a:ext cx="1251585"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0" name="Freeform 440"/>
                        <wps:cNvSpPr>
                          <a:spLocks/>
                        </wps:cNvSpPr>
                        <wps:spPr bwMode="auto">
                          <a:xfrm>
                            <a:off x="1813556" y="3936838"/>
                            <a:ext cx="61595" cy="39370"/>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F44D8" w:rsidRDefault="001F44D8" w:rsidP="00EF703F"/>
                          </w:txbxContent>
                        </wps:txbx>
                        <wps:bodyPr rot="0" vert="horz" wrap="square" lIns="91440" tIns="45720" rIns="91440" bIns="45720" anchor="t" anchorCtr="0" upright="1">
                          <a:noAutofit/>
                        </wps:bodyPr>
                      </wps:wsp>
                      <wps:wsp>
                        <wps:cNvPr id="521" name="Rectangle 441"/>
                        <wps:cNvSpPr>
                          <a:spLocks noChangeArrowheads="1"/>
                        </wps:cNvSpPr>
                        <wps:spPr bwMode="auto">
                          <a:xfrm>
                            <a:off x="1501771" y="3851748"/>
                            <a:ext cx="243205" cy="73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txbxContent>
                        </wps:txbx>
                        <wps:bodyPr rot="0" vert="horz" wrap="square" lIns="91440" tIns="45720" rIns="91440" bIns="45720" anchor="t" anchorCtr="0" upright="1">
                          <a:noAutofit/>
                        </wps:bodyPr>
                      </wps:wsp>
                      <wps:wsp>
                        <wps:cNvPr id="522" name="Rectangle 442"/>
                        <wps:cNvSpPr>
                          <a:spLocks noChangeArrowheads="1"/>
                        </wps:cNvSpPr>
                        <wps:spPr bwMode="auto">
                          <a:xfrm>
                            <a:off x="1501547" y="3849814"/>
                            <a:ext cx="27305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einreichen</w:t>
                              </w:r>
                            </w:p>
                          </w:txbxContent>
                        </wps:txbx>
                        <wps:bodyPr rot="0" vert="horz" wrap="none" lIns="0" tIns="0" rIns="0" bIns="0" anchor="t" anchorCtr="0">
                          <a:spAutoFit/>
                        </wps:bodyPr>
                      </wps:wsp>
                      <wps:wsp>
                        <wps:cNvPr id="523" name="Line 443"/>
                        <wps:cNvCnPr/>
                        <wps:spPr bwMode="auto">
                          <a:xfrm>
                            <a:off x="1926586" y="4095588"/>
                            <a:ext cx="1251585"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4" name="Freeform 444"/>
                        <wps:cNvSpPr>
                          <a:spLocks/>
                        </wps:cNvSpPr>
                        <wps:spPr bwMode="auto">
                          <a:xfrm>
                            <a:off x="3173091" y="4072728"/>
                            <a:ext cx="61595" cy="39370"/>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F44D8" w:rsidRDefault="001F44D8" w:rsidP="00EF703F"/>
                          </w:txbxContent>
                        </wps:txbx>
                        <wps:bodyPr rot="0" vert="horz" wrap="square" lIns="91440" tIns="45720" rIns="91440" bIns="45720" anchor="t" anchorCtr="0" upright="1">
                          <a:noAutofit/>
                        </wps:bodyPr>
                      </wps:wsp>
                      <wps:wsp>
                        <wps:cNvPr id="525" name="Rectangle 445"/>
                        <wps:cNvSpPr>
                          <a:spLocks noChangeArrowheads="1"/>
                        </wps:cNvSpPr>
                        <wps:spPr bwMode="auto">
                          <a:xfrm>
                            <a:off x="2504436" y="3987638"/>
                            <a:ext cx="685165" cy="73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txbxContent>
                        </wps:txbx>
                        <wps:bodyPr rot="0" vert="horz" wrap="square" lIns="91440" tIns="45720" rIns="91440" bIns="45720" anchor="t" anchorCtr="0" upright="1">
                          <a:noAutofit/>
                        </wps:bodyPr>
                      </wps:wsp>
                      <wps:wsp>
                        <wps:cNvPr id="526" name="Rectangle 446"/>
                        <wps:cNvSpPr>
                          <a:spLocks noChangeArrowheads="1"/>
                        </wps:cNvSpPr>
                        <wps:spPr bwMode="auto">
                          <a:xfrm>
                            <a:off x="2333734" y="3961026"/>
                            <a:ext cx="81216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CreateOrUpdateAntrag(Antrag)</w:t>
                              </w:r>
                            </w:p>
                          </w:txbxContent>
                        </wps:txbx>
                        <wps:bodyPr rot="0" vert="horz" wrap="none" lIns="0" tIns="0" rIns="0" bIns="0" anchor="t" anchorCtr="0">
                          <a:spAutoFit/>
                        </wps:bodyPr>
                      </wps:wsp>
                      <wps:wsp>
                        <wps:cNvPr id="527" name="Rectangle 450"/>
                        <wps:cNvSpPr>
                          <a:spLocks noChangeArrowheads="1"/>
                        </wps:cNvSpPr>
                        <wps:spPr bwMode="auto">
                          <a:xfrm>
                            <a:off x="3235321" y="4095588"/>
                            <a:ext cx="50165" cy="135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txbxContent>
                        </wps:txbx>
                        <wps:bodyPr rot="0" vert="horz" wrap="square" lIns="91440" tIns="45720" rIns="91440" bIns="45720" anchor="t" anchorCtr="0" upright="1">
                          <a:noAutofit/>
                        </wps:bodyPr>
                      </wps:wsp>
                      <wps:wsp>
                        <wps:cNvPr id="528" name="Rectangle 451"/>
                        <wps:cNvSpPr>
                          <a:spLocks noChangeArrowheads="1"/>
                        </wps:cNvSpPr>
                        <wps:spPr bwMode="auto">
                          <a:xfrm>
                            <a:off x="3235321" y="4095588"/>
                            <a:ext cx="50165" cy="135255"/>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1F44D8" w:rsidRDefault="001F44D8" w:rsidP="00EF703F"/>
                          </w:txbxContent>
                        </wps:txbx>
                        <wps:bodyPr rot="0" vert="horz" wrap="square" lIns="91440" tIns="45720" rIns="91440" bIns="45720" anchor="t" anchorCtr="0" upright="1">
                          <a:noAutofit/>
                        </wps:bodyPr>
                      </wps:wsp>
                      <wps:wsp>
                        <wps:cNvPr id="529" name="Line 452"/>
                        <wps:cNvCnPr/>
                        <wps:spPr bwMode="auto">
                          <a:xfrm>
                            <a:off x="3286121" y="4163533"/>
                            <a:ext cx="1251585"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0" name="Freeform 453"/>
                        <wps:cNvSpPr>
                          <a:spLocks/>
                        </wps:cNvSpPr>
                        <wps:spPr bwMode="auto">
                          <a:xfrm>
                            <a:off x="4532626" y="4140673"/>
                            <a:ext cx="61595" cy="39370"/>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F44D8" w:rsidRDefault="001F44D8" w:rsidP="00EF703F"/>
                          </w:txbxContent>
                        </wps:txbx>
                        <wps:bodyPr rot="0" vert="horz" wrap="square" lIns="91440" tIns="45720" rIns="91440" bIns="45720" anchor="t" anchorCtr="0" upright="1">
                          <a:noAutofit/>
                        </wps:bodyPr>
                      </wps:wsp>
                      <wps:wsp>
                        <wps:cNvPr id="531" name="Rectangle 454"/>
                        <wps:cNvSpPr>
                          <a:spLocks noChangeArrowheads="1"/>
                        </wps:cNvSpPr>
                        <wps:spPr bwMode="auto">
                          <a:xfrm>
                            <a:off x="4255131" y="4055583"/>
                            <a:ext cx="242570" cy="73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txbxContent>
                        </wps:txbx>
                        <wps:bodyPr rot="0" vert="horz" wrap="square" lIns="91440" tIns="45720" rIns="91440" bIns="45720" anchor="t" anchorCtr="0" upright="1">
                          <a:noAutofit/>
                        </wps:bodyPr>
                      </wps:wsp>
                      <wps:wsp>
                        <wps:cNvPr id="532" name="Rectangle 455"/>
                        <wps:cNvSpPr>
                          <a:spLocks noChangeArrowheads="1"/>
                        </wps:cNvSpPr>
                        <wps:spPr bwMode="auto">
                          <a:xfrm>
                            <a:off x="4186244" y="4054684"/>
                            <a:ext cx="31940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speichern</w:t>
                              </w:r>
                            </w:p>
                          </w:txbxContent>
                        </wps:txbx>
                        <wps:bodyPr rot="0" vert="horz" wrap="square" lIns="0" tIns="0" rIns="0" bIns="0" anchor="t" anchorCtr="0">
                          <a:spAutoFit/>
                        </wps:bodyPr>
                      </wps:wsp>
                      <wps:wsp>
                        <wps:cNvPr id="533" name="Line 439"/>
                        <wps:cNvCnPr/>
                        <wps:spPr bwMode="auto">
                          <a:xfrm>
                            <a:off x="569545" y="3351746"/>
                            <a:ext cx="1251585"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4" name="Freeform 440"/>
                        <wps:cNvSpPr>
                          <a:spLocks/>
                        </wps:cNvSpPr>
                        <wps:spPr bwMode="auto">
                          <a:xfrm>
                            <a:off x="1816050" y="3328886"/>
                            <a:ext cx="61595" cy="39370"/>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F44D8" w:rsidRDefault="001F44D8" w:rsidP="00EF703F"/>
                          </w:txbxContent>
                        </wps:txbx>
                        <wps:bodyPr rot="0" vert="horz" wrap="square" lIns="91440" tIns="45720" rIns="91440" bIns="45720" anchor="t" anchorCtr="0" upright="1">
                          <a:noAutofit/>
                        </wps:bodyPr>
                      </wps:wsp>
                      <wps:wsp>
                        <wps:cNvPr id="535" name="Line 439"/>
                        <wps:cNvCnPr/>
                        <wps:spPr bwMode="auto">
                          <a:xfrm>
                            <a:off x="567006" y="3668196"/>
                            <a:ext cx="1251585"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6" name="Freeform 440"/>
                        <wps:cNvSpPr>
                          <a:spLocks/>
                        </wps:cNvSpPr>
                        <wps:spPr bwMode="auto">
                          <a:xfrm>
                            <a:off x="1813511" y="3645336"/>
                            <a:ext cx="61595" cy="39370"/>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F44D8" w:rsidRDefault="001F44D8" w:rsidP="00EF703F"/>
                          </w:txbxContent>
                        </wps:txbx>
                        <wps:bodyPr rot="0" vert="horz" wrap="square" lIns="91440" tIns="45720" rIns="91440" bIns="45720" anchor="t" anchorCtr="0" upright="1">
                          <a:noAutofit/>
                        </wps:bodyPr>
                      </wps:wsp>
                      <wps:wsp>
                        <wps:cNvPr id="537" name="Rectangle 441"/>
                        <wps:cNvSpPr>
                          <a:spLocks noChangeArrowheads="1"/>
                        </wps:cNvSpPr>
                        <wps:spPr bwMode="auto">
                          <a:xfrm>
                            <a:off x="1501726" y="3560246"/>
                            <a:ext cx="243205" cy="73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txbxContent>
                        </wps:txbx>
                        <wps:bodyPr rot="0" vert="horz" wrap="square" lIns="91440" tIns="45720" rIns="91440" bIns="45720" anchor="t" anchorCtr="0" upright="1">
                          <a:noAutofit/>
                        </wps:bodyPr>
                      </wps:wsp>
                      <wps:wsp>
                        <wps:cNvPr id="538" name="Rectangle 442"/>
                        <wps:cNvSpPr>
                          <a:spLocks noChangeArrowheads="1"/>
                        </wps:cNvSpPr>
                        <wps:spPr bwMode="auto">
                          <a:xfrm>
                            <a:off x="1515327" y="3241766"/>
                            <a:ext cx="20955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drucken</w:t>
                              </w:r>
                            </w:p>
                          </w:txbxContent>
                        </wps:txbx>
                        <wps:bodyPr rot="0" vert="horz" wrap="none" lIns="0" tIns="0" rIns="0" bIns="0" anchor="t" anchorCtr="0">
                          <a:spAutoFit/>
                        </wps:bodyPr>
                      </wps:wsp>
                      <wps:wsp>
                        <wps:cNvPr id="539" name="Rectangle 442"/>
                        <wps:cNvSpPr>
                          <a:spLocks noChangeArrowheads="1"/>
                        </wps:cNvSpPr>
                        <wps:spPr bwMode="auto">
                          <a:xfrm>
                            <a:off x="1291380" y="3561757"/>
                            <a:ext cx="44831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druck auslösen</w:t>
                              </w:r>
                            </w:p>
                          </w:txbxContent>
                        </wps:txbx>
                        <wps:bodyPr rot="0" vert="horz" wrap="square" lIns="0" tIns="0" rIns="0" bIns="0" anchor="t" anchorCtr="0">
                          <a:spAutoFit/>
                        </wps:bodyPr>
                      </wps:wsp>
                      <wps:wsp>
                        <wps:cNvPr id="540" name="Line 443"/>
                        <wps:cNvCnPr/>
                        <wps:spPr bwMode="auto">
                          <a:xfrm>
                            <a:off x="1921868" y="3406799"/>
                            <a:ext cx="1251585"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1" name="Freeform 444"/>
                        <wps:cNvSpPr>
                          <a:spLocks/>
                        </wps:cNvSpPr>
                        <wps:spPr bwMode="auto">
                          <a:xfrm>
                            <a:off x="3168373" y="3383939"/>
                            <a:ext cx="61595" cy="39370"/>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F44D8" w:rsidRDefault="001F44D8" w:rsidP="00EF703F"/>
                          </w:txbxContent>
                        </wps:txbx>
                        <wps:bodyPr rot="0" vert="horz" wrap="square" lIns="91440" tIns="45720" rIns="91440" bIns="45720" anchor="t" anchorCtr="0" upright="1">
                          <a:noAutofit/>
                        </wps:bodyPr>
                      </wps:wsp>
                      <wps:wsp>
                        <wps:cNvPr id="542" name="Rectangle 446"/>
                        <wps:cNvSpPr>
                          <a:spLocks noChangeArrowheads="1"/>
                        </wps:cNvSpPr>
                        <wps:spPr bwMode="auto">
                          <a:xfrm>
                            <a:off x="2328494" y="3271452"/>
                            <a:ext cx="83058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listAvailableDokumente(id,area)</w:t>
                              </w:r>
                            </w:p>
                          </w:txbxContent>
                        </wps:txbx>
                        <wps:bodyPr rot="0" vert="horz" wrap="none" lIns="0" tIns="0" rIns="0" bIns="0" anchor="t" anchorCtr="0">
                          <a:spAutoFit/>
                        </wps:bodyPr>
                      </wps:wsp>
                      <wps:wsp>
                        <wps:cNvPr id="543" name="Rectangle 451"/>
                        <wps:cNvSpPr>
                          <a:spLocks noChangeArrowheads="1"/>
                        </wps:cNvSpPr>
                        <wps:spPr bwMode="auto">
                          <a:xfrm>
                            <a:off x="3230603" y="3406799"/>
                            <a:ext cx="50165" cy="135255"/>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1F44D8" w:rsidRDefault="001F44D8" w:rsidP="00EF703F"/>
                          </w:txbxContent>
                        </wps:txbx>
                        <wps:bodyPr rot="0" vert="horz" wrap="square" lIns="91440" tIns="45720" rIns="91440" bIns="45720" anchor="t" anchorCtr="0" upright="1">
                          <a:noAutofit/>
                        </wps:bodyPr>
                      </wps:wsp>
                      <wps:wsp>
                        <wps:cNvPr id="544" name="Freeform 377"/>
                        <wps:cNvSpPr>
                          <a:spLocks noEditPoints="1"/>
                        </wps:cNvSpPr>
                        <wps:spPr bwMode="auto">
                          <a:xfrm>
                            <a:off x="1954464" y="3562892"/>
                            <a:ext cx="1313180"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txbx>
                          <w:txbxContent>
                            <w:p w:rsidR="001F44D8" w:rsidRDefault="001F44D8" w:rsidP="00EF703F">
                              <w:pPr>
                                <w:pStyle w:val="StandardWeb"/>
                                <w:spacing w:before="0" w:beforeAutospacing="0" w:after="0" w:afterAutospacing="0"/>
                                <w:jc w:val="both"/>
                              </w:pPr>
                              <w:r>
                                <w:rPr>
                                  <w:rFonts w:ascii="Tahoma" w:eastAsia="Times New Roman" w:hAnsi="Tahoma"/>
                                  <w:sz w:val="20"/>
                                  <w:szCs w:val="20"/>
                                </w:rPr>
                                <w:t> </w:t>
                              </w:r>
                            </w:p>
                          </w:txbxContent>
                        </wps:txbx>
                        <wps:bodyPr rot="0" vert="horz" wrap="square" lIns="91440" tIns="45720" rIns="91440" bIns="45720" anchor="t" anchorCtr="0" upright="1">
                          <a:noAutofit/>
                        </wps:bodyPr>
                      </wps:wsp>
                      <wps:wsp>
                        <wps:cNvPr id="545" name="Freeform 412"/>
                        <wps:cNvSpPr>
                          <a:spLocks/>
                        </wps:cNvSpPr>
                        <wps:spPr bwMode="auto">
                          <a:xfrm>
                            <a:off x="1928966" y="3541845"/>
                            <a:ext cx="67310" cy="39370"/>
                          </a:xfrm>
                          <a:custGeom>
                            <a:avLst/>
                            <a:gdLst>
                              <a:gd name="T0" fmla="*/ 107 w 107"/>
                              <a:gd name="T1" fmla="*/ 63 h 63"/>
                              <a:gd name="T2" fmla="*/ 0 w 107"/>
                              <a:gd name="T3" fmla="*/ 36 h 63"/>
                              <a:gd name="T4" fmla="*/ 107 w 107"/>
                              <a:gd name="T5" fmla="*/ 0 h 63"/>
                            </a:gdLst>
                            <a:ahLst/>
                            <a:cxnLst>
                              <a:cxn ang="0">
                                <a:pos x="T0" y="T1"/>
                              </a:cxn>
                              <a:cxn ang="0">
                                <a:pos x="T2" y="T3"/>
                              </a:cxn>
                              <a:cxn ang="0">
                                <a:pos x="T4" y="T5"/>
                              </a:cxn>
                            </a:cxnLst>
                            <a:rect l="0" t="0" r="r" b="b"/>
                            <a:pathLst>
                              <a:path w="107" h="63">
                                <a:moveTo>
                                  <a:pt x="107" y="63"/>
                                </a:moveTo>
                                <a:lnTo>
                                  <a:pt x="0" y="36"/>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1F44D8" w:rsidRDefault="001F44D8" w:rsidP="00EF703F"/>
                          </w:txbxContent>
                        </wps:txbx>
                        <wps:bodyPr rot="0" vert="horz" wrap="square" lIns="91440" tIns="45720" rIns="91440" bIns="45720" anchor="t" anchorCtr="0" upright="1">
                          <a:noAutofit/>
                        </wps:bodyPr>
                      </wps:wsp>
                      <wps:wsp>
                        <wps:cNvPr id="546" name="Freeform 412"/>
                        <wps:cNvSpPr>
                          <a:spLocks/>
                        </wps:cNvSpPr>
                        <wps:spPr bwMode="auto">
                          <a:xfrm>
                            <a:off x="1939087" y="2827657"/>
                            <a:ext cx="67310" cy="39370"/>
                          </a:xfrm>
                          <a:custGeom>
                            <a:avLst/>
                            <a:gdLst>
                              <a:gd name="T0" fmla="*/ 107 w 107"/>
                              <a:gd name="T1" fmla="*/ 63 h 63"/>
                              <a:gd name="T2" fmla="*/ 0 w 107"/>
                              <a:gd name="T3" fmla="*/ 36 h 63"/>
                              <a:gd name="T4" fmla="*/ 107 w 107"/>
                              <a:gd name="T5" fmla="*/ 0 h 63"/>
                            </a:gdLst>
                            <a:ahLst/>
                            <a:cxnLst>
                              <a:cxn ang="0">
                                <a:pos x="T0" y="T1"/>
                              </a:cxn>
                              <a:cxn ang="0">
                                <a:pos x="T2" y="T3"/>
                              </a:cxn>
                              <a:cxn ang="0">
                                <a:pos x="T4" y="T5"/>
                              </a:cxn>
                            </a:cxnLst>
                            <a:rect l="0" t="0" r="r" b="b"/>
                            <a:pathLst>
                              <a:path w="107" h="63">
                                <a:moveTo>
                                  <a:pt x="107" y="63"/>
                                </a:moveTo>
                                <a:lnTo>
                                  <a:pt x="0" y="36"/>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1F44D8" w:rsidRDefault="001F44D8" w:rsidP="00EF703F"/>
                          </w:txbxContent>
                        </wps:txbx>
                        <wps:bodyPr rot="0" vert="horz" wrap="square" lIns="91440" tIns="45720" rIns="91440" bIns="45720" anchor="t" anchorCtr="0" upright="1">
                          <a:noAutofit/>
                        </wps:bodyPr>
                      </wps:wsp>
                      <wps:wsp>
                        <wps:cNvPr id="547" name="Line 443"/>
                        <wps:cNvCnPr/>
                        <wps:spPr bwMode="auto">
                          <a:xfrm>
                            <a:off x="1927790" y="3762448"/>
                            <a:ext cx="125095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8" name="Freeform 444"/>
                        <wps:cNvSpPr>
                          <a:spLocks/>
                        </wps:cNvSpPr>
                        <wps:spPr bwMode="auto">
                          <a:xfrm>
                            <a:off x="3174295" y="3739588"/>
                            <a:ext cx="60960" cy="38735"/>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F44D8" w:rsidRDefault="001F44D8" w:rsidP="00EF703F">
                              <w:pPr>
                                <w:pStyle w:val="StandardWeb"/>
                                <w:spacing w:before="0" w:beforeAutospacing="0" w:after="0" w:afterAutospacing="0"/>
                                <w:jc w:val="both"/>
                              </w:pPr>
                              <w:r>
                                <w:rPr>
                                  <w:rFonts w:ascii="Tahoma" w:eastAsia="Times New Roman" w:hAnsi="Tahoma"/>
                                  <w:sz w:val="20"/>
                                  <w:szCs w:val="20"/>
                                </w:rPr>
                                <w:t> </w:t>
                              </w:r>
                            </w:p>
                          </w:txbxContent>
                        </wps:txbx>
                        <wps:bodyPr rot="0" vert="horz" wrap="square" lIns="91440" tIns="45720" rIns="91440" bIns="45720" anchor="t" anchorCtr="0" upright="1">
                          <a:noAutofit/>
                        </wps:bodyPr>
                      </wps:wsp>
                      <wps:wsp>
                        <wps:cNvPr id="549" name="Rectangle 446"/>
                        <wps:cNvSpPr>
                          <a:spLocks noChangeArrowheads="1"/>
                        </wps:cNvSpPr>
                        <wps:spPr bwMode="auto">
                          <a:xfrm>
                            <a:off x="2134006" y="3633868"/>
                            <a:ext cx="105156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printCheckedDokumente(dokumente)</w:t>
                              </w:r>
                            </w:p>
                          </w:txbxContent>
                        </wps:txbx>
                        <wps:bodyPr rot="0" vert="horz" wrap="square" lIns="0" tIns="0" rIns="0" bIns="0" anchor="t" anchorCtr="0">
                          <a:spAutoFit/>
                        </wps:bodyPr>
                      </wps:wsp>
                      <wps:wsp>
                        <wps:cNvPr id="550" name="Rectangle 451"/>
                        <wps:cNvSpPr>
                          <a:spLocks noChangeArrowheads="1"/>
                        </wps:cNvSpPr>
                        <wps:spPr bwMode="auto">
                          <a:xfrm>
                            <a:off x="3236525" y="3762448"/>
                            <a:ext cx="49530" cy="13462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1F44D8" w:rsidRDefault="001F44D8" w:rsidP="00EF703F">
                              <w:pPr>
                                <w:pStyle w:val="StandardWeb"/>
                                <w:spacing w:before="0" w:beforeAutospacing="0" w:after="0" w:afterAutospacing="0"/>
                                <w:jc w:val="both"/>
                              </w:pPr>
                              <w:r>
                                <w:rPr>
                                  <w:rFonts w:ascii="Tahoma" w:eastAsia="Times New Roman" w:hAnsi="Tahoma"/>
                                  <w:sz w:val="20"/>
                                  <w:szCs w:val="20"/>
                                </w:rPr>
                                <w:t> </w:t>
                              </w:r>
                            </w:p>
                          </w:txbxContent>
                        </wps:txbx>
                        <wps:bodyPr rot="0" vert="horz" wrap="square" lIns="91440" tIns="45720" rIns="91440" bIns="45720" anchor="t" anchorCtr="0" upright="1">
                          <a:noAutofit/>
                        </wps:bodyPr>
                      </wps:wsp>
                      <wps:wsp>
                        <wps:cNvPr id="551" name="Freeform 377"/>
                        <wps:cNvSpPr>
                          <a:spLocks noEditPoints="1"/>
                        </wps:cNvSpPr>
                        <wps:spPr bwMode="auto">
                          <a:xfrm>
                            <a:off x="1960175" y="3918658"/>
                            <a:ext cx="1312545"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txbx>
                          <w:txbxContent>
                            <w:p w:rsidR="001F44D8" w:rsidRDefault="001F44D8" w:rsidP="00EF703F">
                              <w:pPr>
                                <w:pStyle w:val="StandardWeb"/>
                                <w:spacing w:before="0" w:beforeAutospacing="0" w:after="0" w:afterAutospacing="0"/>
                                <w:jc w:val="both"/>
                              </w:pPr>
                              <w:r>
                                <w:rPr>
                                  <w:rFonts w:ascii="Tahoma" w:eastAsia="Times New Roman" w:hAnsi="Tahoma"/>
                                  <w:sz w:val="20"/>
                                  <w:szCs w:val="20"/>
                                </w:rPr>
                                <w:t> </w:t>
                              </w:r>
                            </w:p>
                          </w:txbxContent>
                        </wps:txbx>
                        <wps:bodyPr rot="0" vert="horz" wrap="square" lIns="91440" tIns="45720" rIns="91440" bIns="45720" anchor="t" anchorCtr="0" upright="1">
                          <a:noAutofit/>
                        </wps:bodyPr>
                      </wps:wsp>
                      <wps:wsp>
                        <wps:cNvPr id="552" name="Freeform 412"/>
                        <wps:cNvSpPr>
                          <a:spLocks/>
                        </wps:cNvSpPr>
                        <wps:spPr bwMode="auto">
                          <a:xfrm>
                            <a:off x="1934775" y="3897703"/>
                            <a:ext cx="66675" cy="38735"/>
                          </a:xfrm>
                          <a:custGeom>
                            <a:avLst/>
                            <a:gdLst>
                              <a:gd name="T0" fmla="*/ 107 w 107"/>
                              <a:gd name="T1" fmla="*/ 63 h 63"/>
                              <a:gd name="T2" fmla="*/ 0 w 107"/>
                              <a:gd name="T3" fmla="*/ 36 h 63"/>
                              <a:gd name="T4" fmla="*/ 107 w 107"/>
                              <a:gd name="T5" fmla="*/ 0 h 63"/>
                            </a:gdLst>
                            <a:ahLst/>
                            <a:cxnLst>
                              <a:cxn ang="0">
                                <a:pos x="T0" y="T1"/>
                              </a:cxn>
                              <a:cxn ang="0">
                                <a:pos x="T2" y="T3"/>
                              </a:cxn>
                              <a:cxn ang="0">
                                <a:pos x="T4" y="T5"/>
                              </a:cxn>
                            </a:cxnLst>
                            <a:rect l="0" t="0" r="r" b="b"/>
                            <a:pathLst>
                              <a:path w="107" h="63">
                                <a:moveTo>
                                  <a:pt x="107" y="63"/>
                                </a:moveTo>
                                <a:lnTo>
                                  <a:pt x="0" y="36"/>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1F44D8" w:rsidRDefault="001F44D8" w:rsidP="00EF703F">
                              <w:pPr>
                                <w:pStyle w:val="StandardWeb"/>
                                <w:spacing w:before="0" w:beforeAutospacing="0" w:after="0" w:afterAutospacing="0"/>
                                <w:jc w:val="both"/>
                              </w:pPr>
                              <w:r>
                                <w:rPr>
                                  <w:rFonts w:ascii="Tahoma" w:eastAsia="Times New Roman" w:hAnsi="Tahoma"/>
                                  <w:sz w:val="20"/>
                                  <w:szCs w:val="20"/>
                                </w:rPr>
                                <w:t> </w:t>
                              </w:r>
                            </w:p>
                          </w:txbxContent>
                        </wps:txbx>
                        <wps:bodyPr rot="0" vert="horz" wrap="square" lIns="91440" tIns="45720" rIns="91440" bIns="45720" anchor="t" anchorCtr="0" upright="1">
                          <a:noAutofit/>
                        </wps:bodyPr>
                      </wps:wsp>
                    </wpc:wpc>
                  </a:graphicData>
                </a:graphic>
              </wp:inline>
            </w:drawing>
          </mc:Choice>
          <mc:Fallback>
            <w:pict>
              <v:group w14:anchorId="5014A287" id="Zeichenbereich 553" o:spid="_x0000_s1026" editas="canvas" style="width:425.85pt;height:368.95pt;mso-position-horizontal-relative:char;mso-position-vertical-relative:line" coordsize="54082,4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82;height:46850;visibility:visible;mso-wrap-style:square" strokeweight=".25pt">
                  <v:fill o:detectmouseclick="t"/>
                  <v:path o:connecttype="none"/>
                </v:shape>
                <v:shape id="Freeform 330" o:spid="_x0000_s1028" style="position:absolute;left:32797;top:4076;width:57;height:37618;visibility:visible;mso-wrap-style:square;v-text-anchor:top" coordsize="16,1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" path="m16,8r,240c16,253,13,256,8,256,4,256,,253,,248l,8c,4,4,,8,v5,,8,4,8,8xm16,392r,240c16,637,13,640,8,640,4,640,,637,,632l,392v,-4,4,-8,8,-8c13,384,16,388,16,392xm16,776r,240c16,1021,13,1024,8,1024v-4,,-8,-3,-8,-8l,776v,-4,4,-8,8,-8c13,768,16,772,16,776xm16,1160r,240c16,1405,13,1408,8,1408v-4,,-8,-3,-8,-8l,1160v,-4,4,-8,8,-8c13,1152,16,1156,16,1160xm16,1544r,240c16,1789,13,1792,8,1792v-4,,-8,-3,-8,-8l,1544v,-4,4,-8,8,-8c13,1536,16,1540,16,1544xm16,1928r,240c16,2173,13,2176,8,2176v-4,,-8,-3,-8,-8l,1928v,-4,4,-8,8,-8c13,1920,16,1924,16,1928xm16,2312r,240c16,2557,13,2560,8,2560v-4,,-8,-3,-8,-8l,2312v,-4,4,-8,8,-8c13,2304,16,2308,16,2312xm16,2696r,240c16,2941,13,2944,8,2944v-4,,-8,-3,-8,-8l,2696v,-4,4,-8,8,-8c13,2688,16,2692,16,2696xm16,3080r,240c16,3325,13,3328,8,3328v-4,,-8,-3,-8,-8l,3080v,-4,4,-8,8,-8c13,3072,16,3076,16,3080xm16,3464r,240c16,3709,13,3712,8,3712v-4,,-8,-3,-8,-8l,3464v,-4,4,-8,8,-8c13,3456,16,3460,16,3464xm16,3848r,240c16,4093,13,4096,8,4096v-4,,-8,-3,-8,-8l,3848v,-4,4,-8,8,-8c13,3840,16,3844,16,3848xm16,4232r,240c16,4477,13,4480,8,4480v-4,,-8,-3,-8,-8l,4232v,-4,4,-8,8,-8c13,4224,16,4228,16,4232xm16,4616r,240c16,4861,13,4864,8,4864v-4,,-8,-3,-8,-8l,4616v,-4,4,-8,8,-8c13,4608,16,4612,16,4616xm16,5000r,240c16,5245,13,5248,8,5248v-4,,-8,-3,-8,-8l,5000v,-4,4,-8,8,-8c13,4992,16,4996,16,5000xm16,5384r,240c16,5629,13,5632,8,5632v-4,,-8,-3,-8,-8l,5384v,-4,4,-8,8,-8c13,5376,16,5380,16,5384xm16,5768r,240c16,6013,13,6016,8,6016v-4,,-8,-3,-8,-8l,5768v,-4,4,-8,8,-8c13,5760,16,5764,16,5768xm16,6152r,240c16,6397,13,6400,8,6400v-4,,-8,-3,-8,-8l,6152v,-4,4,-8,8,-8c13,6144,16,6148,16,6152xm16,6536r,240c16,6781,13,6784,8,6784v-4,,-8,-3,-8,-8l,6536v,-4,4,-8,8,-8c13,6528,16,6532,16,6536xm16,6920r,240c16,7165,13,7168,8,7168v-4,,-8,-3,-8,-8l,6920v,-4,4,-8,8,-8c13,6912,16,6916,16,6920xm16,7304r,240c16,7549,13,7552,8,7552v-4,,-8,-3,-8,-8l,7304v,-4,4,-8,8,-8c13,7296,16,7300,16,7304xm16,7688r,240c16,7933,13,7936,8,7936v-4,,-8,-3,-8,-8l,7688v,-4,4,-8,8,-8c13,7680,16,7684,16,7688xm16,8072r,240c16,8317,13,8320,8,8320v-4,,-8,-3,-8,-8l,8072v,-4,4,-8,8,-8c13,8064,16,8068,16,8072xm16,8456r,240c16,8701,13,8704,8,8704v-4,,-8,-3,-8,-8l,8456v,-4,4,-8,8,-8c13,8448,16,8452,16,8456xm16,8840r,240c16,9085,13,9088,8,9088v-4,,-8,-3,-8,-8l,8840v,-4,4,-8,8,-8c13,8832,16,8836,16,8840xm16,9224r,240c16,9469,13,9472,8,9472v-4,,-8,-3,-8,-8l,9224v,-4,4,-8,8,-8c13,9216,16,9220,16,9224xm16,9608r,240c16,9853,13,9856,8,9856v-4,,-8,-3,-8,-8l,9608v,-4,4,-8,8,-8c13,9600,16,9604,16,9608xm16,9992r,240c16,10237,13,10240,8,10240v-4,,-8,-3,-8,-8l,9992v,-4,4,-8,8,-8c13,9984,16,9988,16,9992xm16,10376r,240c16,10621,13,10624,8,10624v-4,,-8,-3,-8,-8l,10376v,-4,4,-8,8,-8c13,10368,16,10372,16,10376xe" fillcolor="black" strokeweight=".45pt">
                  <v:stroke joinstyle="bevel"/>
                  <v:path arrowok="t" o:connecttype="custom" o:connectlocs="0,87812;5715,138799;0,138799;5715,359745;2858,271933;2858,498544;5715,410732;0,631678;5715,682665;0,682665;5715,903611;2858,815799;2858,1042410;5715,954598;0,1175544;5715,1226531;0,1226531;5715,1447477;2858,1359665;2858,1586276;5715,1498464;0,1719410;5715,1770397;0,1770397;5715,1991343;2858,1903531;2858,2130142;5715,2042330;0,2263276;5715,2314263;0,2314263;5715,2535209;2858,2447397;2858,2674008;5715,2586196;0,2807142;5715,2858129;0,2858129;5715,3079075;2858,2991263;2858,3217874;5715,3130062;0,3351008;5715,3401995;0,3401995;5715,3622941;2858,3535129;2858,3761740;5715,3673928" o:connectangles="0,0,0,0,0,0,0,0,0,0,0,0,0,0,0,0,0,0,0,0,0,0,0,0,0,0,0,0,0,0,0,0,0,0,0,0,0,0,0,0,0,0,0,0,0,0,0,0,0"/>
                  <o:lock v:ext="edit" verticies="t"/>
                </v:shape>
                <v:shape id="Freeform 331" o:spid="_x0000_s1029" style="position:absolute;left:19005;top:4051;width:57;height:37617;visibility:visible;mso-wrap-style:square;v-text-anchor:top" coordsize="16,1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" path="m16,8r,240c16,253,13,256,8,256,4,256,,253,,248l,8c,4,4,,8,v5,,8,4,8,8xm16,392r,240c16,637,13,640,8,640,4,640,,637,,632l,392v,-4,4,-8,8,-8c13,384,16,388,16,392xm16,776r,240c16,1021,13,1024,8,1024v-4,,-8,-3,-8,-8l,776v,-4,4,-8,8,-8c13,768,16,772,16,776xm16,1160r,240c16,1405,13,1408,8,1408v-4,,-8,-3,-8,-8l,1160v,-4,4,-8,8,-8c13,1152,16,1156,16,1160xm16,1544r,240c16,1789,13,1792,8,1792v-4,,-8,-3,-8,-8l,1544v,-4,4,-8,8,-8c13,1536,16,1540,16,1544xm16,1928r,240c16,2173,13,2176,8,2176v-4,,-8,-3,-8,-8l,1928v,-4,4,-8,8,-8c13,1920,16,1924,16,1928xm16,2312r,240c16,2557,13,2560,8,2560v-4,,-8,-3,-8,-8l,2312v,-4,4,-8,8,-8c13,2304,16,2308,16,2312xm16,2696r,240c16,2941,13,2944,8,2944v-4,,-8,-3,-8,-8l,2696v,-4,4,-8,8,-8c13,2688,16,2692,16,2696xm16,3080r,240c16,3325,13,3328,8,3328v-4,,-8,-3,-8,-8l,3080v,-4,4,-8,8,-8c13,3072,16,3076,16,3080xm16,3464r,240c16,3709,13,3712,8,3712v-4,,-8,-3,-8,-8l,3464v,-4,4,-8,8,-8c13,3456,16,3460,16,3464xm16,3848r,240c16,4093,13,4096,8,4096v-4,,-8,-3,-8,-8l,3848v,-4,4,-8,8,-8c13,3840,16,3844,16,3848xm16,4232r,240c16,4477,13,4480,8,4480v-4,,-8,-3,-8,-8l,4232v,-4,4,-8,8,-8c13,4224,16,4228,16,4232xm16,4616r,240c16,4861,13,4864,8,4864v-4,,-8,-3,-8,-8l,4616v,-4,4,-8,8,-8c13,4608,16,4612,16,4616xm16,5000r,240c16,5245,13,5248,8,5248v-4,,-8,-3,-8,-8l,5000v,-4,4,-8,8,-8c13,4992,16,4996,16,5000xm16,5384r,240c16,5629,13,5632,8,5632v-4,,-8,-3,-8,-8l,5384v,-4,4,-8,8,-8c13,5376,16,5380,16,5384xm16,5768r,240c16,6013,13,6016,8,6016v-4,,-8,-3,-8,-8l,5768v,-4,4,-8,8,-8c13,5760,16,5764,16,5768xm16,6152r,240c16,6397,13,6400,8,6400v-4,,-8,-3,-8,-8l,6152v,-4,4,-8,8,-8c13,6144,16,6148,16,6152xm16,6536r,240c16,6781,13,6784,8,6784v-4,,-8,-3,-8,-8l,6536v,-4,4,-8,8,-8c13,6528,16,6532,16,6536xm16,6920r,240c16,7165,13,7168,8,7168v-4,,-8,-3,-8,-8l,6920v,-4,4,-8,8,-8c13,6912,16,6916,16,6920xm16,7304r,240c16,7549,13,7552,8,7552v-4,,-8,-3,-8,-8l,7304v,-4,4,-8,8,-8c13,7296,16,7300,16,7304xm16,7688r,240c16,7933,13,7936,8,7936v-4,,-8,-3,-8,-8l,7688v,-4,4,-8,8,-8c13,7680,16,7684,16,7688xm16,8072r,240c16,8317,13,8320,8,8320v-4,,-8,-3,-8,-8l,8072v,-4,4,-8,8,-8c13,8064,16,8068,16,8072xm16,8456r,240c16,8701,13,8704,8,8704v-4,,-8,-3,-8,-8l,8456v,-4,4,-8,8,-8c13,8448,16,8452,16,8456xm16,8840r,240c16,9085,13,9088,8,9088v-4,,-8,-3,-8,-8l,8840v,-4,4,-8,8,-8c13,8832,16,8836,16,8840xm16,9224r,240c16,9469,13,9472,8,9472v-4,,-8,-3,-8,-8l,9224v,-4,4,-8,8,-8c13,9216,16,9220,16,9224xm16,9608r,240c16,9853,13,9856,8,9856v-4,,-8,-3,-8,-8l,9608v,-4,4,-8,8,-8c13,9600,16,9604,16,9608xm16,9992r,240c16,10237,13,10240,8,10240v-4,,-8,-3,-8,-8l,9992v,-4,4,-8,8,-8c13,9984,16,9988,16,9992xm16,10376r,240c16,10621,13,10624,8,10624v-4,,-8,-3,-8,-8l,10376v,-4,4,-8,8,-8c13,10368,16,10372,16,10376xe" fillcolor="black" strokeweight=".45pt">
                  <v:stroke joinstyle="bevel"/>
                  <v:path arrowok="t" o:connecttype="custom" o:connectlocs="0,87812;5715,138799;0,138799;5715,359745;2858,271933;2858,498544;5715,410732;0,631678;5715,682665;0,682665;5715,903611;2858,815799;2858,1042410;5715,954598;0,1175544;5715,1226531;0,1226531;5715,1447477;2858,1359665;2858,1586276;5715,1498464;0,1719410;5715,1770397;0,1770397;5715,1991343;2858,1903531;2858,2130142;5715,2042330;0,2263276;5715,2314263;0,2314263;5715,2535209;2858,2447397;2858,2674008;5715,2586196;0,2807142;5715,2858129;0,2858129;5715,3079075;2858,2991263;2858,3217874;5715,3130062;0,3351008;5715,3401995;0,3401995;5715,3622941;2858,3535129;2858,3761740;5715,3673928" o:connectangles="0,0,0,0,0,0,0,0,0,0,0,0,0,0,0,0,0,0,0,0,0,0,0,0,0,0,0,0,0,0,0,0,0,0,0,0,0,0,0,0,0,0,0,0,0,0,0,0,0"/>
                  <o:lock v:ext="edit" verticies="t"/>
                </v:shape>
                <v:shape id="Freeform 332" o:spid="_x0000_s1030" style="position:absolute;left:5410;top:4051;width:57;height:37617;visibility:visible;mso-wrap-style:square;v-text-anchor:top" coordsize="16,1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" path="m16,8r,240c16,253,13,256,8,256,4,256,,253,,248l,8c,4,4,,8,v5,,8,4,8,8xm16,392r,240c16,637,13,640,8,640,4,640,,637,,632l,392v,-4,4,-8,8,-8c13,384,16,388,16,392xm16,776r,240c16,1021,13,1024,8,1024v-4,,-8,-3,-8,-8l,776v,-4,4,-8,8,-8c13,768,16,772,16,776xm16,1160r,240c16,1405,13,1408,8,1408v-4,,-8,-3,-8,-8l,1160v,-4,4,-8,8,-8c13,1152,16,1156,16,1160xm16,1544r,240c16,1789,13,1792,8,1792v-4,,-8,-3,-8,-8l,1544v,-4,4,-8,8,-8c13,1536,16,1540,16,1544xm16,1928r,240c16,2173,13,2176,8,2176v-4,,-8,-3,-8,-8l,1928v,-4,4,-8,8,-8c13,1920,16,1924,16,1928xm16,2312r,240c16,2557,13,2560,8,2560v-4,,-8,-3,-8,-8l,2312v,-4,4,-8,8,-8c13,2304,16,2308,16,2312xm16,2696r,240c16,2941,13,2944,8,2944v-4,,-8,-3,-8,-8l,2696v,-4,4,-8,8,-8c13,2688,16,2692,16,2696xm16,3080r,240c16,3325,13,3328,8,3328v-4,,-8,-3,-8,-8l,3080v,-4,4,-8,8,-8c13,3072,16,3076,16,3080xm16,3464r,240c16,3709,13,3712,8,3712v-4,,-8,-3,-8,-8l,3464v,-4,4,-8,8,-8c13,3456,16,3460,16,3464xm16,3848r,240c16,4093,13,4096,8,4096v-4,,-8,-3,-8,-8l,3848v,-4,4,-8,8,-8c13,3840,16,3844,16,3848xm16,4232r,240c16,4477,13,4480,8,4480v-4,,-8,-3,-8,-8l,4232v,-4,4,-8,8,-8c13,4224,16,4228,16,4232xm16,4616r,240c16,4861,13,4864,8,4864v-4,,-8,-3,-8,-8l,4616v,-4,4,-8,8,-8c13,4608,16,4612,16,4616xm16,5000r,240c16,5245,13,5248,8,5248v-4,,-8,-3,-8,-8l,5000v,-4,4,-8,8,-8c13,4992,16,4996,16,5000xm16,5384r,240c16,5629,13,5632,8,5632v-4,,-8,-3,-8,-8l,5384v,-4,4,-8,8,-8c13,5376,16,5380,16,5384xm16,5768r,240c16,6013,13,6016,8,6016v-4,,-8,-3,-8,-8l,5768v,-4,4,-8,8,-8c13,5760,16,5764,16,5768xm16,6152r,240c16,6397,13,6400,8,6400v-4,,-8,-3,-8,-8l,6152v,-4,4,-8,8,-8c13,6144,16,6148,16,6152xm16,6536r,240c16,6781,13,6784,8,6784v-4,,-8,-3,-8,-8l,6536v,-4,4,-8,8,-8c13,6528,16,6532,16,6536xm16,6920r,240c16,7165,13,7168,8,7168v-4,,-8,-3,-8,-8l,6920v,-4,4,-8,8,-8c13,6912,16,6916,16,6920xm16,7304r,240c16,7549,13,7552,8,7552v-4,,-8,-3,-8,-8l,7304v,-4,4,-8,8,-8c13,7296,16,7300,16,7304xm16,7688r,240c16,7933,13,7936,8,7936v-4,,-8,-3,-8,-8l,7688v,-4,4,-8,8,-8c13,7680,16,7684,16,7688xm16,8072r,240c16,8317,13,8320,8,8320v-4,,-8,-3,-8,-8l,8072v,-4,4,-8,8,-8c13,8064,16,8068,16,8072xm16,8456r,240c16,8701,13,8704,8,8704v-4,,-8,-3,-8,-8l,8456v,-4,4,-8,8,-8c13,8448,16,8452,16,8456xm16,8840r,240c16,9085,13,9088,8,9088v-4,,-8,-3,-8,-8l,8840v,-4,4,-8,8,-8c13,8832,16,8836,16,8840xm16,9224r,240c16,9469,13,9472,8,9472v-4,,-8,-3,-8,-8l,9224v,-4,4,-8,8,-8c13,9216,16,9220,16,9224xm16,9608r,240c16,9853,13,9856,8,9856v-4,,-8,-3,-8,-8l,9608v,-4,4,-8,8,-8c13,9600,16,9604,16,9608xm16,9992r,240c16,10237,13,10240,8,10240v-4,,-8,-3,-8,-8l,9992v,-4,4,-8,8,-8c13,9984,16,9988,16,9992xm16,10376r,240c16,10621,13,10624,8,10624v-4,,-8,-3,-8,-8l,10376v,-4,4,-8,8,-8c13,10368,16,10372,16,10376xe" fillcolor="black" strokeweight=".45pt">
                  <v:stroke joinstyle="bevel"/>
                  <v:path arrowok="t" o:connecttype="custom" o:connectlocs="0,87812;5715,138799;0,138799;5715,359745;2858,271933;2858,498544;5715,410732;0,631678;5715,682665;0,682665;5715,903611;2858,815799;2858,1042410;5715,954598;0,1175544;5715,1226531;0,1226531;5715,1447477;2858,1359665;2858,1586276;5715,1498464;0,1719410;5715,1770397;0,1770397;5715,1991343;2858,1903531;2858,2130142;5715,2042330;0,2263276;5715,2314263;0,2314263;5715,2535209;2858,2447397;2858,2674008;5715,2586196;0,2807142;5715,2858129;0,2858129;5715,3079075;2858,2991263;2858,3217874;5715,3130062;0,3351008;5715,3401995;0,3401995;5715,3622941;2858,3535129;2858,3761740;5715,3673928" o:connectangles="0,0,0,0,0,0,0,0,0,0,0,0,0,0,0,0,0,0,0,0,0,0,0,0,0,0,0,0,0,0,0,0,0,0,0,0,0,0,0,0,0,0,0,0,0,0,0,0,0"/>
                  <o:lock v:ext="edit" verticies="t"/>
                </v:shape>
                <v:shape id="Freeform 333" o:spid="_x0000_s1031" style="position:absolute;left:5137;top:1333;width:565;height:699;visibility:visible;mso-wrap-style:square;v-text-anchor:top" coordsize="15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" path="m79,195c39,198,5,158,2,105,,52,30,6,70,3v3,,6,,9,c119,,153,40,156,93v2,53,-28,99,-68,102c85,195,82,195,79,195e" strokeweight="0">
                  <v:path arrowok="t" o:connecttype="custom" o:connectlocs="28258,68792;715,37042;25038,1058;28258,1058;55800,32808;31477,68792;28258,68792" o:connectangles="0,0,0,0,0,0,0"/>
                </v:shape>
                <v:shape id="Freeform 334" o:spid="_x0000_s1032" style="position:absolute;left:5137;top:1333;width:565;height:699;visibility:visible;mso-wrap-style:square;v-text-anchor:top" coordsize="8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" path="m45,108c22,110,3,88,2,58,,29,17,3,39,1v2,,4,,6,c67,,86,22,87,51v2,30,-15,56,-37,57c48,108,46,108,45,108e" filled="f" strokeweight=".15pt">
                  <v:stroke endcap="round"/>
                  <v:path arrowok="t" o:connecttype="custom" o:connectlocs="28575,68580;1270,36830;24765,635;28575,635;55245,32385;31750,68580;28575,68580" o:connectangles="0,0,0,0,0,0,0"/>
                </v:shape>
                <v:shape id="Freeform 335" o:spid="_x0000_s1033" style="position:absolute;left:4756;top:2038;width:1359;height:2038;visibility:visible;mso-wrap-style:square;v-text-anchor:top" coordsize="21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" path="m,54r214,m27,321l107,143r81,178m107,r,143e" filled="f" strokeweight=".15pt">
                  <v:stroke endcap="round"/>
                  <v:path arrowok="t" o:connecttype="custom" o:connectlocs="0,34290;135890,34290;17145,203835;67945,90805;119380,203835;67945,0;67945,90805" o:connectangles="0,0,0,0,0,0,0"/>
                  <o:lock v:ext="edit" verticies="t"/>
                </v:shape>
                <v:rect id="Rectangle 336" o:spid="_x0000_s1034" style="position:absolute;left:5156;top:6800;width:508;height:33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" stroked="f"/>
                <v:rect id="Rectangle 337" o:spid="_x0000_s1035" style="position:absolute;left:5156;top:6800;width:508;height:33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" filled="f" strokeweight=".15pt">
                  <v:stroke joinstyle="round" endcap="round"/>
                </v:rect>
                <v:line id="Line 338" o:spid="_x0000_s1036" style="position:absolute;visibility:visible;mso-wrap-style:square" from="5664,7480" to="18186,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" strokeweight=".15pt">
                  <v:stroke endcap="round"/>
                </v:line>
                <v:shape id="Freeform 339" o:spid="_x0000_s1037" style="position:absolute;left:18129;top:7251;width:622;height:394;visibility:visible;mso-wrap-style:square;v-text-anchor:top" coordsize="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" path="m,l98,36,,62,,xe" fillcolor="black" stroked="f">
                  <v:path arrowok="t" o:connecttype="custom" o:connectlocs="0,0;62230,22860;0,39370;0,0" o:connectangles="0,0,0,0"/>
                </v:shape>
                <v:rect id="Rectangle 340" o:spid="_x0000_s1038" style="position:absolute;left:13481;top:6400;width:4133;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rect id="Rectangle 341" o:spid="_x0000_s1039" style="position:absolute;left:13480;top:6398;width:427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" filled="f" stroked="f">
                  <v:textbox style="mso-fit-shape-to-text:t" inset="0,0,0,0">
                    <w:txbxContent>
                      <w:p w:rsidR="001F44D8" w:rsidRDefault="001F44D8" w:rsidP="00EF703F">
                        <w:r>
                          <w:rPr>
                            <w:rFonts w:ascii="Calibri" w:hAnsi="Calibri" w:cs="Calibri"/>
                            <w:color w:val="000000"/>
                            <w:sz w:val="10"/>
                            <w:szCs w:val="10"/>
                            <w:lang w:val="en-US"/>
                          </w:rPr>
                          <w:t>Neues Angebot</w:t>
                        </w:r>
                      </w:p>
                    </w:txbxContent>
                  </v:textbox>
                </v:rect>
                <v:rect id="Rectangle 342" o:spid="_x0000_s1040" style="position:absolute;left:32346;top:12915;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rect id="Rectangle 343" o:spid="_x0000_s1041" style="position:absolute;left:32346;top:12915;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" filled="f" strokeweight=".15pt">
                  <v:stroke joinstyle="round" endcap="round"/>
                </v:rect>
                <v:shape id="Freeform 344" o:spid="_x0000_s1042" style="position:absolute;left:29908;top:1358;width:5442;height:2718;visibility:visible;mso-wrap-style:square;v-text-anchor:top" coordsize="85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" path="m857,428l857,,,,,428r857,xm,428l,,,428xm857,r,428l857,xe" stroked="f">
                  <v:path arrowok="t" o:connecttype="custom" o:connectlocs="544195,271780;544195,0;0,0;0,271780;544195,271780;0,271780;0,0;0,271780;544195,0;544195,271780;544195,0" o:connectangles="0,0,0,0,0,0,0,0,0,0,0"/>
                  <o:lock v:ext="edit" verticies="t"/>
                </v:shape>
                <v:shape id="Freeform 345" o:spid="_x0000_s1043" style="position:absolute;left:29908;top:1358;width:5442;height:2718;visibility:visible;mso-wrap-style:square;v-text-anchor:top" coordsize="85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" path="m857,428l857,m,428l,m,l857,m,428r857,e" filled="f" strokeweight=".15pt">
                  <v:stroke endcap="round"/>
                  <v:path arrowok="t" o:connecttype="custom" o:connectlocs="544195,271780;544195,0;0,271780;0,0;0,0;544195,0;0,271780;544195,271780" o:connectangles="0,0,0,0,0,0,0,0"/>
                  <o:lock v:ext="edit" verticies="t"/>
                </v:shape>
                <v:rect id="Rectangle 346" o:spid="_x0000_s1044" style="position:absolute;left:32174;top:2323;width:921;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rsidR="001F44D8" w:rsidRDefault="001F44D8" w:rsidP="00EF703F">
                        <w:r>
                          <w:rPr>
                            <w:rFonts w:ascii="Arial" w:hAnsi="Arial" w:cs="Arial"/>
                            <w:color w:val="000000"/>
                            <w:sz w:val="10"/>
                            <w:szCs w:val="10"/>
                            <w:lang w:val="en-US"/>
                          </w:rPr>
                          <w:t>BO</w:t>
                        </w:r>
                      </w:p>
                    </w:txbxContent>
                  </v:textbox>
                </v:rect>
                <v:line id="Line 347" o:spid="_x0000_s1045" style="position:absolute;visibility:visible;mso-wrap-style:square" from="32175,2946" to="33026,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" strokeweight=".35pt">
                  <v:stroke joinstyle="miter"/>
                </v:line>
                <v:rect id="Rectangle 348" o:spid="_x0000_s1046" style="position:absolute;left:18751;top:6800;width:508;height:33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rect id="Rectangle 349" o:spid="_x0000_s1047" style="position:absolute;left:18751;top:6800;width:508;height:33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" filled="f" strokeweight=".15pt">
                  <v:stroke joinstyle="round" endcap="round"/>
                </v:rect>
                <v:shape id="Freeform 350" o:spid="_x0000_s1048" style="position:absolute;left:16313;top:1358;width:5442;height:2718;visibility:visible;mso-wrap-style:square;v-text-anchor:top" coordsize="85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" path="m857,428l857,,,,,428r857,xm,428l,,,428xm857,r,428l857,xe" stroked="f">
                  <v:path arrowok="t" o:connecttype="custom" o:connectlocs="544195,271780;544195,0;0,0;0,271780;544195,271780;0,271780;0,0;0,271780;544195,0;544195,271780;544195,0" o:connectangles="0,0,0,0,0,0,0,0,0,0,0"/>
                  <o:lock v:ext="edit" verticies="t"/>
                </v:shape>
                <v:shape id="Freeform 351" o:spid="_x0000_s1049" style="position:absolute;left:16313;top:1358;width:5442;height:2718;visibility:visible;mso-wrap-style:square;v-text-anchor:top" coordsize="85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" path="m857,428l857,m,428l,m,l857,m,428r857,e" filled="f" strokeweight=".15pt">
                  <v:stroke endcap="round"/>
                  <v:path arrowok="t" o:connecttype="custom" o:connectlocs="544195,271780;544195,0;0,271780;0,0;0,0;544195,0;0,271780;544195,271780" o:connectangles="0,0,0,0,0,0,0,0"/>
                  <o:lock v:ext="edit" verticies="t"/>
                </v:shape>
                <v:rect id="Rectangle 352" o:spid="_x0000_s1050" style="position:absolute;left:18185;top:2323;width:176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rsidR="001F44D8" w:rsidRDefault="001F44D8" w:rsidP="00EF703F">
                        <w:r>
                          <w:rPr>
                            <w:rFonts w:ascii="Arial" w:hAnsi="Arial" w:cs="Arial"/>
                            <w:b/>
                            <w:bCs/>
                            <w:color w:val="000000"/>
                            <w:sz w:val="10"/>
                            <w:szCs w:val="10"/>
                            <w:lang w:val="en-US"/>
                          </w:rPr>
                          <w:t>Client</w:t>
                        </w:r>
                      </w:p>
                    </w:txbxContent>
                  </v:textbox>
                </v:rect>
                <v:line id="Line 353" o:spid="_x0000_s1051" style="position:absolute;visibility:visible;mso-wrap-style:square" from="19391,12915" to="32080,12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" strokeweight=".15pt">
                  <v:stroke endcap="round"/>
                </v:line>
                <v:shape id="Freeform 354" o:spid="_x0000_s1052" style="position:absolute;left:31724;top:12687;width:622;height:400;visibility:visible;mso-wrap-style:square;v-text-anchor:top" coordsize="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" path="m,l98,36,,63,,xe" fillcolor="black" stroked="f">
                  <v:path arrowok="t" o:connecttype="custom" o:connectlocs="0,0;62230,22860;0,40005;0,0" o:connectangles="0,0,0,0"/>
                </v:shape>
                <v:rect id="Rectangle 355" o:spid="_x0000_s1053" style="position:absolute;left:23793;top:11842;width:7988;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rect id="Rectangle 356" o:spid="_x0000_s1054" style="position:absolute;left:22576;top:11909;width:10027;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" filled="f" stroked="f">
                  <v:textbox style="mso-fit-shape-to-text:t" inset="0,0,0,0">
                    <w:txbxContent>
                      <w:p w:rsidR="001F44D8" w:rsidRDefault="001F44D8" w:rsidP="00EF703F">
                        <w:r>
                          <w:rPr>
                            <w:rFonts w:ascii="Calibri" w:hAnsi="Calibri" w:cs="Calibri"/>
                            <w:color w:val="000000"/>
                            <w:sz w:val="10"/>
                            <w:szCs w:val="10"/>
                            <w:lang w:val="en-US"/>
                          </w:rPr>
                          <w:t>listAvailableProduktInfos (prKontext)</w:t>
                        </w:r>
                      </w:p>
                    </w:txbxContent>
                  </v:textbox>
                </v:rect>
                <v:line id="Line 360" o:spid="_x0000_s1055" style="position:absolute;visibility:visible;mso-wrap-style:square" from="5702,16125" to="18224,16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" strokeweight=".15pt">
                  <v:stroke endcap="round"/>
                </v:line>
                <v:shape id="Freeform 361" o:spid="_x0000_s1056" style="position:absolute;left:18400;top:15919;width:622;height:394;visibility:visible;mso-wrap-style:square;v-text-anchor:top" coordsize="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" path="m,l98,36,,62,,xe" fillcolor="black" stroked="f">
                  <v:path arrowok="t" o:connecttype="custom" o:connectlocs="0,0;62230,22860;0,39370;0,0" o:connectangles="0,0,0,0"/>
                </v:shape>
                <v:rect id="Rectangle 363" o:spid="_x0000_s1057" style="position:absolute;left:12790;top:14916;width:4972;height:9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" filled="f" stroked="f">
                  <v:textbox inset="0,0,0,0">
                    <w:txbxContent>
                      <w:p w:rsidR="001F44D8" w:rsidRDefault="001F44D8" w:rsidP="00EF703F">
                        <w:r>
                          <w:rPr>
                            <w:rFonts w:ascii="Calibri" w:hAnsi="Calibri" w:cs="Calibri"/>
                            <w:color w:val="000000"/>
                            <w:sz w:val="10"/>
                            <w:szCs w:val="10"/>
                            <w:lang w:val="en-US"/>
                          </w:rPr>
                          <w:t>Produkt auswählen</w:t>
                        </w:r>
                      </w:p>
                    </w:txbxContent>
                  </v:textbox>
                </v:rect>
                <v:shape id="Freeform 364" o:spid="_x0000_s1058" style="position:absolute;left:19234;top:14249;width:13138;height:57;visibility:visible;mso-wrap-style:square;v-text-anchor:top" coordsize="37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&#1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path arrowok="t" o:connecttype="custom" o:connectlocs="1268511,2858;1313815,2858;1203387,5715;1243028,0;1175072,5715;1135431,0;1175072,5715;1064643,2858;1109947,2858;999519,5715;1039160,0;971204,5715;931563,0;971204,5715;860775,2858;906079,2858;795651,5715;835292,0;767336,5715;727695,0;767336,5715;656908,2858;702211,2858;591783,5715;631424,0;563468,5715;523827,0;563468,5715;453040,2858;498344,2858;387915,5715;427556,0;359600,5715;319959,0;359600,5715;249172,2858;294476,2858;184047,5715;223688,0;155732,5715;116091,0;155732,5715;45304,2858;90608,2858;2831,5715;19820,0" o:connectangles="0,0,0,0,0,0,0,0,0,0,0,0,0,0,0,0,0,0,0,0,0,0,0,0,0,0,0,0,0,0,0,0,0,0,0,0,0,0,0,0,0,0,0,0,0,0"/>
                  <o:lock v:ext="edit" verticies="t"/>
                </v:shape>
                <v:shape id="Freeform 365" o:spid="_x0000_s1059" style="position:absolute;left:19259;top:14052;width:680;height:394;visibility:visible;mso-wrap-style:square;v-text-anchor:top" coordsize="1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" path="m107,62l,35,107,e" filled="f" strokeweight=".15pt">
                  <v:stroke endcap="round"/>
                  <v:path arrowok="t" o:connecttype="custom" o:connectlocs="67945,39370;0,22225;67945,0" o:connectangles="0,0,0"/>
                </v:shape>
                <v:rect id="Rectangle 366" o:spid="_x0000_s1060" style="position:absolute;left:20447;top:13201;width:4476;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" stroked="f"/>
                <v:rect id="Rectangle 367" o:spid="_x0000_s1061" style="position:absolute;left:19649;top:13197;width:7703;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" filled="f" stroked="f">
                  <v:textbox style="mso-fit-shape-to-text:t" inset="0,0,0,0">
                    <w:txbxContent>
                      <w:p w:rsidR="001F44D8" w:rsidRDefault="001F44D8" w:rsidP="00EF703F">
                        <w:r>
                          <w:rPr>
                            <w:rFonts w:ascii="Calibri" w:hAnsi="Calibri" w:cs="Calibri"/>
                            <w:color w:val="000000"/>
                            <w:sz w:val="10"/>
                            <w:szCs w:val="10"/>
                            <w:lang w:val="en-US"/>
                          </w:rPr>
                          <w:t>availableProdukte+Parameter</w:t>
                        </w:r>
                      </w:p>
                    </w:txbxContent>
                  </v:textbox>
                </v:rect>
                <v:rect id="Rectangle 368" o:spid="_x0000_s1062" style="position:absolute;left:32346;top:16971;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" stroked="f"/>
                <v:rect id="Rectangle 369" o:spid="_x0000_s1063" style="position:absolute;left:32257;top:16819;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" filled="f" strokeweight=".15pt">
                  <v:stroke joinstyle="round" endcap="round"/>
                </v:rect>
                <v:line id="Line 370" o:spid="_x0000_s1064" style="position:absolute;visibility:visible;mso-wrap-style:square" from="19334,16593" to="31856,16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" strokeweight=".15pt">
                  <v:stroke endcap="round"/>
                </v:line>
                <v:shape id="Freeform 371" o:spid="_x0000_s1065" style="position:absolute;left:31932;top:16298;width:622;height:394;visibility:visible;mso-wrap-style:square;v-text-anchor:top" coordsize="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" path="m,l98,36,,62,,xe" fillcolor="black" stroked="f">
                  <v:path arrowok="t" o:connecttype="custom" o:connectlocs="0,0;62230,22860;0,39370;0,0" o:connectangles="0,0,0,0"/>
                </v:shape>
                <v:shape id="Freeform 377" o:spid="_x0000_s1066" style="position:absolute;left:19462;top:18190;width:13138;height:58;visibility:visible;mso-wrap-style:square;v-text-anchor:top" coordsize="37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&#1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path arrowok="t" o:connecttype="custom" o:connectlocs="1268511,2858;1313815,2858;1203387,5715;1243028,0;1175072,5715;1135431,0;1175072,5715;1064643,2858;1109947,2858;999519,5715;1039160,0;971204,5715;931563,0;971204,5715;860775,2858;906079,2858;795651,5715;835292,0;767336,5715;727695,0;767336,5715;656908,2858;702211,2858;591783,5715;631424,0;563468,5715;523827,0;563468,5715;453040,2858;498344,2858;387915,5715;427556,0;359600,5715;319959,0;359600,5715;249172,2858;294476,2858;184047,5715;223688,0;155732,5715;116091,0;155732,5715;45304,2858;90608,2858;2831,5715;19820,0" o:connectangles="0,0,0,0,0,0,0,0,0,0,0,0,0,0,0,0,0,0,0,0,0,0,0,0,0,0,0,0,0,0,0,0,0,0,0,0,0,0,0,0,0,0,0,0,0,0"/>
                  <o:lock v:ext="edit" verticies="t"/>
                </v:shape>
                <v:shape id="Freeform 378" o:spid="_x0000_s1067" style="position:absolute;left:19283;top:17930;width:680;height:400;visibility:visible;mso-wrap-style:square;v-text-anchor:top" coordsize="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" path="m107,63l,36,107,e" filled="f" strokeweight=".15pt">
                  <v:stroke endcap="round"/>
                  <v:path arrowok="t" o:connecttype="custom" o:connectlocs="67945,40005;0,22860;67945,0" o:connectangles="0,0,0"/>
                </v:shape>
                <v:shape id="Freeform 382" o:spid="_x0000_s1068" style="position:absolute;left:45942;top:31307;width:5442;height:2718;visibility:visible;mso-wrap-style:square;v-text-anchor:top" coordsize="85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" path="m857,428l857,m,428l,m,l857,m,428r857,e" filled="f" strokeweight=".15pt">
                  <v:stroke endcap="round"/>
                  <v:path arrowok="t" o:connecttype="custom" o:connectlocs="544195,271780;544195,0;0,271780;0,0;0,0;544195,0;0,271780;544195,271780" o:connectangles="0,0,0,0,0,0,0,0"/>
                  <o:lock v:ext="edit" verticies="t"/>
                </v:shape>
                <v:rect id="Rectangle 383" o:spid="_x0000_s1069" style="position:absolute;left:47699;top:32202;width:3296;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" filled="f" stroked="f">
                  <v:textbox style="mso-fit-shape-to-text:t" inset="0,0,0,0">
                    <w:txbxContent>
                      <w:p w:rsidR="001F44D8" w:rsidRDefault="001F44D8" w:rsidP="00EF703F">
                        <w:r>
                          <w:rPr>
                            <w:rFonts w:ascii="Arial" w:hAnsi="Arial" w:cs="Arial"/>
                            <w:color w:val="000000"/>
                            <w:sz w:val="10"/>
                            <w:szCs w:val="10"/>
                            <w:lang w:val="en-US"/>
                          </w:rPr>
                          <w:t>Angebot</w:t>
                        </w:r>
                      </w:p>
                    </w:txbxContent>
                  </v:textbox>
                </v:rect>
                <v:line id="Line 385" o:spid="_x0000_s1070" style="position:absolute;visibility:visible;mso-wrap-style:square" from="19373,8870" to="31896,8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" strokeweight=".15pt">
                  <v:stroke endcap="round"/>
                </v:line>
                <v:shape id="Freeform 386" o:spid="_x0000_s1071" style="position:absolute;left:31978;top:8724;width:622;height:400;visibility:visible;mso-wrap-style:square;v-text-anchor:top" coordsize="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" path="m,l98,36,,63,,xe" fillcolor="black" stroked="f">
                  <v:path arrowok="t" o:connecttype="custom" o:connectlocs="0,0;62230,22860;0,40005;0,0" o:connectangles="0,0,0,0"/>
                </v:shape>
                <v:rect id="Rectangle 388" o:spid="_x0000_s1072" style="position:absolute;left:26549;top:7649;width:4826;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" filled="f" stroked="f">
                  <v:textbox style="mso-fit-shape-to-text:t" inset="0,0,0,0">
                    <w:txbxContent>
                      <w:p w:rsidR="001F44D8" w:rsidRDefault="001F44D8" w:rsidP="00EF703F">
                        <w:r>
                          <w:rPr>
                            <w:rFonts w:ascii="Calibri" w:hAnsi="Calibri" w:cs="Calibri"/>
                            <w:color w:val="000000"/>
                            <w:sz w:val="10"/>
                            <w:szCs w:val="10"/>
                            <w:lang w:val="en-US"/>
                          </w:rPr>
                          <w:t>getETGDaten (key)</w:t>
                        </w:r>
                      </w:p>
                    </w:txbxContent>
                  </v:textbox>
                </v:rect>
                <v:rect id="Rectangle 390" o:spid="_x0000_s1073" style="position:absolute;left:32189;top:9124;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" stroked="f"/>
                <v:rect id="Rectangle 391" o:spid="_x0000_s1074" style="position:absolute;left:32379;top:8818;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" filled="f" strokeweight=".15pt">
                  <v:stroke joinstyle="round" endcap="round"/>
                </v:rect>
                <v:shape id="Freeform 392" o:spid="_x0000_s1075" style="position:absolute;left:19545;top:10229;width:13138;height:58;visibility:visible;mso-wrap-style:square;v-text-anchor:top" coordsize="37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&#1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path arrowok="t" o:connecttype="custom" o:connectlocs="1268511,2858;1313815,2858;1203387,5715;1243028,0;1175072,5715;1135431,0;1175072,5715;1064643,2858;1109947,2858;999519,5715;1039160,0;971204,5715;931563,0;971204,5715;860775,2858;906079,2858;795651,5715;835292,0;767336,5715;727695,0;767336,5715;656908,2858;702211,2858;591783,5715;631424,0;563468,5715;523827,0;563468,5715;453040,2858;498344,2858;387915,5715;427556,0;359600,5715;319959,0;359600,5715;249172,2858;294476,2858;184047,5715;223688,0;155732,5715;116091,0;155732,5715;45304,2858;90608,2858;2831,5715;19820,0" o:connectangles="0,0,0,0,0,0,0,0,0,0,0,0,0,0,0,0,0,0,0,0,0,0,0,0,0,0,0,0,0,0,0,0,0,0,0,0,0,0,0,0,0,0,0,0,0,0"/>
                  <o:lock v:ext="edit" verticies="t"/>
                </v:shape>
                <v:shape id="Freeform 393" o:spid="_x0000_s1076" style="position:absolute;left:19202;top:10045;width:679;height:394;visibility:visible;mso-wrap-style:square;v-text-anchor:top" coordsize="1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" path="m107,62l,35,107,e" filled="f" strokeweight=".15pt">
                  <v:stroke endcap="round"/>
                  <v:path arrowok="t" o:connecttype="custom" o:connectlocs="67945,39370;0,22225;67945,0" o:connectangles="0,0,0"/>
                </v:shape>
                <v:rect id="Rectangle 395" o:spid="_x0000_s1077" style="position:absolute;left:19672;top:9162;width:1728;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" filled="f" stroked="f">
                  <v:textbox style="mso-fit-shape-to-text:t" inset="0,0,0,0">
                    <w:txbxContent>
                      <w:p w:rsidR="001F44D8" w:rsidRDefault="001F44D8" w:rsidP="00EF703F">
                        <w:r>
                          <w:rPr>
                            <w:rFonts w:ascii="Calibri" w:hAnsi="Calibri" w:cs="Calibri"/>
                            <w:color w:val="000000"/>
                            <w:sz w:val="10"/>
                            <w:szCs w:val="10"/>
                            <w:lang w:val="en-US"/>
                          </w:rPr>
                          <w:t>Objekt</w:t>
                        </w:r>
                      </w:p>
                    </w:txbxContent>
                  </v:textbox>
                </v:rect>
                <v:rect id="Rectangle 398" o:spid="_x0000_s1078" style="position:absolute;left:40220;top:22040;width:2267;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" stroked="f"/>
                <v:line id="Line 400" o:spid="_x0000_s1079" style="position:absolute;visibility:visible;mso-wrap-style:square" from="19259,23949" to="31781,23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" strokeweight=".15pt">
                  <v:stroke endcap="round"/>
                </v:line>
                <v:shape id="Freeform 401" o:spid="_x0000_s1080" style="position:absolute;left:31724;top:23720;width:622;height:400;visibility:visible;mso-wrap-style:square;v-text-anchor:top" coordsize="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" path="m,l98,36,,63,,xe" fillcolor="black" stroked="f">
                  <v:path arrowok="t" o:connecttype="custom" o:connectlocs="0,0;62230,22860;0,40005;0,0" o:connectangles="0,0,0,0"/>
                </v:shape>
                <v:rect id="Rectangle 402" o:spid="_x0000_s1081" style="position:absolute;left:22263;top:22876;width:9683;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" stroked="f"/>
                <v:rect id="Rectangle 403" o:spid="_x0000_s1082" style="position:absolute;left:22065;top:22912;width:4216;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" filled="f" stroked="f">
                  <v:textbox style="mso-fit-shape-to-text:t" inset="0,0,0,0">
                    <w:txbxContent>
                      <w:p w:rsidR="001F44D8" w:rsidRDefault="001F44D8" w:rsidP="00EF703F">
                        <w:r>
                          <w:rPr>
                            <w:rFonts w:ascii="Calibri" w:hAnsi="Calibri" w:cs="Calibri"/>
                            <w:color w:val="000000"/>
                            <w:sz w:val="10"/>
                            <w:szCs w:val="10"/>
                            <w:lang w:val="en-US"/>
                          </w:rPr>
                          <w:t>solveKalkulation</w:t>
                        </w:r>
                      </w:p>
                    </w:txbxContent>
                  </v:textbox>
                </v:rect>
                <v:rect id="Rectangle 404" o:spid="_x0000_s1083" style="position:absolute;left:26281;top:22867;width:197;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" filled="f" stroked="f">
                  <v:textbox style="mso-fit-shape-to-text:t" inset="0,0,0,0">
                    <w:txbxContent>
                      <w:p w:rsidR="001F44D8" w:rsidRDefault="001F44D8" w:rsidP="00EF703F">
                        <w:r>
                          <w:rPr>
                            <w:rFonts w:ascii="Calibri" w:hAnsi="Calibri" w:cs="Calibri"/>
                            <w:color w:val="000000"/>
                            <w:sz w:val="10"/>
                            <w:szCs w:val="10"/>
                            <w:lang w:val="en-US"/>
                          </w:rPr>
                          <w:t>(</w:t>
                        </w:r>
                      </w:p>
                    </w:txbxContent>
                  </v:textbox>
                </v:rect>
                <v:rect id="Rectangle 405" o:spid="_x0000_s1084" style="position:absolute;left:26453;top:22867;width:2838;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" filled="f" stroked="f">
                  <v:textbox style="mso-fit-shape-to-text:t" inset="0,0,0,0">
                    <w:txbxContent>
                      <w:p w:rsidR="001F44D8" w:rsidRDefault="001F44D8" w:rsidP="00EF703F">
                        <w:r>
                          <w:rPr>
                            <w:rFonts w:ascii="Calibri" w:hAnsi="Calibri" w:cs="Calibri"/>
                            <w:color w:val="000000"/>
                            <w:sz w:val="10"/>
                            <w:szCs w:val="10"/>
                            <w:lang w:val="en-US"/>
                          </w:rPr>
                          <w:t>kalkulation</w:t>
                        </w:r>
                      </w:p>
                    </w:txbxContent>
                  </v:textbox>
                </v:rect>
                <v:rect id="Rectangle 406" o:spid="_x0000_s1085" style="position:absolute;left:29170;top:22867;width:159;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" filled="f" stroked="f">
                  <v:textbox style="mso-fit-shape-to-text:t" inset="0,0,0,0">
                    <w:txbxContent>
                      <w:p w:rsidR="001F44D8" w:rsidRDefault="001F44D8" w:rsidP="00EF703F">
                        <w:r>
                          <w:rPr>
                            <w:rFonts w:ascii="Calibri" w:hAnsi="Calibri" w:cs="Calibri"/>
                            <w:color w:val="000000"/>
                            <w:sz w:val="10"/>
                            <w:szCs w:val="10"/>
                            <w:lang w:val="en-US"/>
                          </w:rPr>
                          <w:t>,</w:t>
                        </w:r>
                      </w:p>
                    </w:txbxContent>
                  </v:textbox>
                </v:rect>
                <v:rect id="Rectangle 407" o:spid="_x0000_s1086" style="position:absolute;left:29285;top:22867;width:2571;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" filled="f" stroked="f">
                  <v:textbox style="mso-fit-shape-to-text:t" inset="0,0,0,0">
                    <w:txbxContent>
                      <w:p w:rsidR="001F44D8" w:rsidRDefault="001F44D8" w:rsidP="00EF703F">
                        <w:r>
                          <w:rPr>
                            <w:rFonts w:ascii="Calibri" w:hAnsi="Calibri" w:cs="Calibri"/>
                            <w:color w:val="000000"/>
                            <w:sz w:val="10"/>
                            <w:szCs w:val="10"/>
                            <w:lang w:val="en-US"/>
                          </w:rPr>
                          <w:t>prKontext</w:t>
                        </w:r>
                      </w:p>
                    </w:txbxContent>
                  </v:textbox>
                </v:rect>
                <v:rect id="Rectangle 408" o:spid="_x0000_s1087" style="position:absolute;left:31780;top:22867;width:197;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" filled="f" stroked="f">
                  <v:textbox style="mso-fit-shape-to-text:t" inset="0,0,0,0">
                    <w:txbxContent>
                      <w:p w:rsidR="001F44D8" w:rsidRDefault="001F44D8" w:rsidP="00EF703F">
                        <w:r>
                          <w:rPr>
                            <w:rFonts w:ascii="Calibri" w:hAnsi="Calibri" w:cs="Calibri"/>
                            <w:color w:val="000000"/>
                            <w:sz w:val="10"/>
                            <w:szCs w:val="10"/>
                            <w:lang w:val="en-US"/>
                          </w:rPr>
                          <w:t>)</w:t>
                        </w:r>
                      </w:p>
                    </w:txbxContent>
                  </v:textbox>
                </v:rect>
                <v:rect id="Rectangle 409" o:spid="_x0000_s1088" style="position:absolute;left:32346;top:23949;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" stroked="f"/>
                <v:rect id="Rectangle 410" o:spid="_x0000_s1089" style="position:absolute;left:32346;top:23949;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" filled="f" strokeweight=".15pt">
                  <v:stroke joinstyle="round" endcap="round"/>
                </v:rect>
                <v:shape id="Freeform 411" o:spid="_x0000_s1090" style="position:absolute;left:19234;top:25282;width:13138;height:57;visibility:visible;mso-wrap-style:square;v-text-anchor:top" coordsize="37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&#1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path arrowok="t" o:connecttype="custom" o:connectlocs="1268511,2858;1313815,2858;1203387,5715;1243028,0;1175072,5715;1135431,0;1175072,5715;1064643,2858;1109947,2858;999519,5715;1039160,0;971204,5715;931563,0;971204,5715;860775,2858;906079,2858;795651,5715;835292,0;767336,5715;727695,0;767336,5715;656908,2858;702211,2858;591783,5715;631424,0;563468,5715;523827,0;563468,5715;453040,2858;498344,2858;387915,5715;427556,0;359600,5715;319959,0;359600,5715;249172,2858;294476,2858;184047,5715;223688,0;155732,5715;116091,0;155732,5715;45304,2858;90608,2858;2831,5715;19820,0" o:connectangles="0,0,0,0,0,0,0,0,0,0,0,0,0,0,0,0,0,0,0,0,0,0,0,0,0,0,0,0,0,0,0,0,0,0,0,0,0,0,0,0,0,0,0,0,0,0"/>
                  <o:lock v:ext="edit" verticies="t"/>
                </v:shape>
                <v:shape id="Freeform 412" o:spid="_x0000_s1091" style="position:absolute;left:19259;top:25079;width:680;height:400;visibility:visible;mso-wrap-style:square;v-text-anchor:top" coordsize="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" path="m107,63l,36,107,e" filled="f" strokeweight=".15pt">
                  <v:stroke endcap="round"/>
                  <v:path arrowok="t" o:connecttype="custom" o:connectlocs="67945,40005;0,22860;67945,0" o:connectangles="0,0,0"/>
                </v:shape>
                <v:rect id="Rectangle 413" o:spid="_x0000_s1092" style="position:absolute;left:20339;top:24235;width:2660;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" stroked="f"/>
                <v:rect id="Rectangle 414" o:spid="_x0000_s1093" style="position:absolute;left:20338;top:24226;width:2838;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" filled="f" stroked="f">
                  <v:textbox style="mso-fit-shape-to-text:t" inset="0,0,0,0">
                    <w:txbxContent>
                      <w:p w:rsidR="001F44D8" w:rsidRDefault="001F44D8" w:rsidP="00EF703F">
                        <w:r>
                          <w:rPr>
                            <w:rFonts w:ascii="Calibri" w:hAnsi="Calibri" w:cs="Calibri"/>
                            <w:color w:val="000000"/>
                            <w:sz w:val="10"/>
                            <w:szCs w:val="10"/>
                            <w:lang w:val="en-US"/>
                          </w:rPr>
                          <w:t>kalkulation</w:t>
                        </w:r>
                      </w:p>
                    </w:txbxContent>
                  </v:textbox>
                </v:rect>
                <v:shape id="Freeform 415" o:spid="_x0000_s1094" style="position:absolute;left:5702;top:10071;width:13138;height:57;visibility:visible;mso-wrap-style:square;v-text-anchor:top" coordsize="37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&#1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path arrowok="t" o:connecttype="custom" o:connectlocs="1268511,2858;1313815,2858;1203387,5715;1243028,0;1175072,5715;1135431,0;1175072,5715;1064643,2858;1109947,2858;999519,5715;1039160,0;971204,5715;931563,0;971204,5715;860775,2858;906079,2858;795651,5715;835292,0;767336,5715;727695,0;767336,5715;656908,2858;702211,2858;591783,5715;631424,0;563468,5715;523827,0;563468,5715;453040,2858;498344,2858;387915,5715;427556,0;359600,5715;319959,0;359600,5715;249172,2858;294476,2858;184047,5715;223688,0;155732,5715;116091,0;155732,5715;45304,2858;90608,2858;2831,5715;19820,0" o:connectangles="0,0,0,0,0,0,0,0,0,0,0,0,0,0,0,0,0,0,0,0,0,0,0,0,0,0,0,0,0,0,0,0,0,0,0,0,0,0,0,0,0,0,0,0,0,0"/>
                  <o:lock v:ext="edit" verticies="t"/>
                </v:shape>
                <v:shape id="Freeform 416" o:spid="_x0000_s1095" style="position:absolute;left:5702;top:9893;width:679;height:394;visibility:visible;mso-wrap-style:square;v-text-anchor:top" coordsize="1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" path="m107,62l,35,107,e" filled="f" strokeweight=".15pt">
                  <v:stroke endcap="round"/>
                  <v:path arrowok="t" o:connecttype="custom" o:connectlocs="67945,39370;0,22225;67945,0" o:connectangles="0,0,0"/>
                </v:shape>
                <v:rect id="Rectangle 417" o:spid="_x0000_s1096" style="position:absolute;left:6965;top:14560;width:2210;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" stroked="f"/>
                <v:rect id="Rectangle 418" o:spid="_x0000_s1097" style="position:absolute;left:6318;top:9191;width:2305;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" filled="f" stroked="f">
                  <v:textbox style="mso-fit-shape-to-text:t" inset="0,0,0,0">
                    <w:txbxContent>
                      <w:p w:rsidR="001F44D8" w:rsidRDefault="001F44D8" w:rsidP="00EF703F">
                        <w:r>
                          <w:rPr>
                            <w:rFonts w:ascii="Calibri" w:hAnsi="Calibri" w:cs="Calibri"/>
                            <w:color w:val="000000"/>
                            <w:sz w:val="10"/>
                            <w:szCs w:val="10"/>
                            <w:lang w:val="en-US"/>
                          </w:rPr>
                          <w:t>anzeigen</w:t>
                        </w:r>
                      </w:p>
                    </w:txbxContent>
                  </v:textbox>
                </v:rect>
                <v:rect id="Rectangle 421" o:spid="_x0000_s1098" style="position:absolute;left:6965;top:24079;width:2210;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" stroked="f"/>
                <v:line id="Line 423" o:spid="_x0000_s1099" style="position:absolute;visibility:visible;mso-wrap-style:square" from="5664,21231" to="18751,2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" strokeweight=".15pt">
                  <v:stroke endcap="round"/>
                </v:line>
                <v:shape id="Freeform 424" o:spid="_x0000_s1100" style="position:absolute;left:18129;top:21002;width:622;height:400;visibility:visible;mso-wrap-style:square;v-text-anchor:top" coordsize="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" path="m,63l98,36,,e" filled="f" strokeweight=".15pt">
                  <v:stroke endcap="round"/>
                  <v:path arrowok="t" o:connecttype="custom" o:connectlocs="0,40005;62230,22860;0,0" o:connectangles="0,0,0"/>
                </v:shape>
                <v:rect id="Rectangle 425" o:spid="_x0000_s1101" style="position:absolute;left:10763;top:20151;width:6851;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" stroked="f"/>
                <v:rect id="Rectangle 426" o:spid="_x0000_s1102" style="position:absolute;left:10762;top:20144;width:7639;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" filled="f" stroked="f">
                  <v:textbox style="mso-fit-shape-to-text:t" inset="0,0,0,0">
                    <w:txbxContent>
                      <w:p w:rsidR="001F44D8" w:rsidRDefault="001F44D8" w:rsidP="00EF703F">
                        <w:r>
                          <w:rPr>
                            <w:rFonts w:ascii="Calibri" w:hAnsi="Calibri" w:cs="Calibri"/>
                            <w:color w:val="000000"/>
                            <w:sz w:val="10"/>
                            <w:szCs w:val="10"/>
                            <w:lang w:val="en-US"/>
                          </w:rPr>
                          <w:t>Kalkulationsdaten eingeben</w:t>
                        </w:r>
                      </w:p>
                    </w:txbxContent>
                  </v:textbox>
                </v:rect>
                <v:line id="Line 427" o:spid="_x0000_s1103" style="position:absolute;visibility:visible;mso-wrap-style:square" from="5664,22590" to="18186,2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" strokeweight=".15pt">
                  <v:stroke endcap="round"/>
                </v:line>
                <v:shape id="Freeform 428" o:spid="_x0000_s1104" style="position:absolute;left:18129;top:22361;width:622;height:400;visibility:visible;mso-wrap-style:square;v-text-anchor:top" coordsize="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" path="m,l98,36,,63,,xe" fillcolor="black" stroked="f">
                  <v:path arrowok="t" o:connecttype="custom" o:connectlocs="0,0;62230,22860;0,40005;0,0" o:connectangles="0,0,0,0"/>
                </v:shape>
                <v:rect id="Rectangle 429" o:spid="_x0000_s1105" style="position:absolute;left:14897;top:21510;width:2660;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" stroked="f"/>
                <v:rect id="Rectangle 430" o:spid="_x0000_s1106" style="position:absolute;left:14896;top:21509;width:2775;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" filled="f" stroked="f">
                  <v:textbox style="mso-fit-shape-to-text:t" inset="0,0,0,0">
                    <w:txbxContent>
                      <w:p w:rsidR="001F44D8" w:rsidRDefault="001F44D8" w:rsidP="00EF703F">
                        <w:r>
                          <w:rPr>
                            <w:rFonts w:ascii="Calibri" w:hAnsi="Calibri" w:cs="Calibri"/>
                            <w:color w:val="000000"/>
                            <w:sz w:val="10"/>
                            <w:szCs w:val="10"/>
                            <w:lang w:val="en-US"/>
                          </w:rPr>
                          <w:t>berechnen</w:t>
                        </w:r>
                      </w:p>
                    </w:txbxContent>
                  </v:textbox>
                </v:rect>
                <v:rect id="Rectangle 433" o:spid="_x0000_s1107" style="position:absolute;left:41865;top:30880;width:3112;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" stroked="f"/>
                <v:shape id="Freeform 435" o:spid="_x0000_s1108" style="position:absolute;left:5775;top:28406;width:13138;height:57;visibility:visible;mso-wrap-style:square;v-text-anchor:top" coordsize="37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&#1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path arrowok="t" o:connecttype="custom" o:connectlocs="1268511,2858;1313815,2858;1203387,5715;1243028,0;1175072,5715;1135431,0;1175072,5715;1064643,2858;1109947,2858;999519,5715;1039160,0;971204,5715;931563,0;971204,5715;860775,2858;906079,2858;795651,5715;835292,0;767336,5715;727695,0;767336,5715;656908,2858;702211,2858;591783,5715;631424,0;563468,5715;523827,0;563468,5715;453040,2858;498344,2858;387915,5715;427556,0;359600,5715;319959,0;359600,5715;249172,2858;294476,2858;184047,5715;223688,0;155732,5715;116091,0;155732,5715;45304,2858;90608,2858;2831,5715;19820,0" o:connectangles="0,0,0,0,0,0,0,0,0,0,0,0,0,0,0,0,0,0,0,0,0,0,0,0,0,0,0,0,0,0,0,0,0,0,0,0,0,0,0,0,0,0,0,0,0,0"/>
                  <o:lock v:ext="edit" verticies="t"/>
                </v:shape>
                <v:shape id="Freeform 436" o:spid="_x0000_s1109" style="position:absolute;left:5324;top:28159;width:680;height:394;visibility:visible;mso-wrap-style:square;v-text-anchor:top" coordsize="1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" path="m107,62l,35,107,e" filled="f" strokeweight=".15pt">
                  <v:stroke endcap="round"/>
                  <v:path arrowok="t" o:connecttype="custom" o:connectlocs="67945,39370;0,22225;67945,0" o:connectangles="0,0,0"/>
                </v:shape>
                <v:rect id="Rectangle 437" o:spid="_x0000_s1110" style="position:absolute;left:6626;top:27309;width:2210;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" stroked="f"/>
                <v:rect id="Rectangle 438" o:spid="_x0000_s1111" style="position:absolute;left:6870;top:27378;width:2305;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rsidR="001F44D8" w:rsidRDefault="001F44D8" w:rsidP="00EF703F">
                        <w:r>
                          <w:rPr>
                            <w:rFonts w:ascii="Calibri" w:hAnsi="Calibri" w:cs="Calibri"/>
                            <w:color w:val="000000"/>
                            <w:sz w:val="10"/>
                            <w:szCs w:val="10"/>
                            <w:lang w:val="en-US"/>
                          </w:rPr>
                          <w:t>anzeigen</w:t>
                        </w:r>
                      </w:p>
                    </w:txbxContent>
                  </v:textbox>
                </v:rect>
                <v:line id="Line 439" o:spid="_x0000_s1112" style="position:absolute;visibility:visible;mso-wrap-style:square" from="5664,30230" to="18186,30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" strokeweight=".15pt">
                  <v:stroke endcap="round"/>
                </v:line>
                <v:shape id="Freeform 440" o:spid="_x0000_s1113" style="position:absolute;left:18129;top:30001;width:622;height:400;visibility:visible;mso-wrap-style:square;v-text-anchor:top" coordsize="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" path="m,l98,36,,63,,xe" fillcolor="black" stroked="f">
                  <v:path arrowok="t" o:connecttype="custom" o:connectlocs="0,0;62230,22860;0,40005;0,0" o:connectangles="0,0,0,0"/>
                </v:shape>
                <v:rect id="Rectangle 441" o:spid="_x0000_s1114" style="position:absolute;left:15011;top:29150;width:2438;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" stroked="f"/>
                <v:rect id="Rectangle 442" o:spid="_x0000_s1115" style="position:absolute;left:15010;top:29140;width:2521;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U6/vwAAANwAAAAPAAAAZHJzL2Rvd25yZXYueG1sRE/bisIw&#10;EH0X/Icwwr5paoV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A56U6/vwAAANwAAAAPAAAAAAAA&#10;AAAAAAAAAAcCAABkcnMvZG93bnJldi54bWxQSwUGAAAAAAMAAwC3AAAA8wIAAAAA&#10;" filled="f" stroked="f">
                  <v:textbox style="mso-fit-shape-to-text:t" inset="0,0,0,0">
                    <w:txbxContent>
                      <w:p w:rsidR="001F44D8" w:rsidRDefault="001F44D8" w:rsidP="00EF703F">
                        <w:r>
                          <w:rPr>
                            <w:rFonts w:ascii="Calibri" w:hAnsi="Calibri" w:cs="Calibri"/>
                            <w:color w:val="000000"/>
                            <w:sz w:val="10"/>
                            <w:szCs w:val="10"/>
                            <w:lang w:val="en-US"/>
                          </w:rPr>
                          <w:t>speichern</w:t>
                        </w:r>
                      </w:p>
                    </w:txbxContent>
                  </v:textbox>
                </v:rect>
                <v:line id="Line 443" o:spid="_x0000_s1116" style="position:absolute;visibility:visible;mso-wrap-style:square" from="19259,31588" to="31781,3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" strokeweight=".15pt">
                  <v:stroke endcap="round"/>
                </v:line>
                <v:shape id="Freeform 444" o:spid="_x0000_s1117" style="position:absolute;left:31724;top:31360;width:622;height:400;visibility:visible;mso-wrap-style:square;v-text-anchor:top" coordsize="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" path="m,l98,36,,63,,xe" fillcolor="black" stroked="f">
                  <v:path arrowok="t" o:connecttype="custom" o:connectlocs="0,0;62230,22860;0,40005;0,0" o:connectangles="0,0,0,0"/>
                </v:shape>
                <v:rect id="Rectangle 445" o:spid="_x0000_s1118" style="position:absolute;left:25038;top:30509;width:6858;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" stroked="f"/>
                <v:rect id="Rectangle 446" o:spid="_x0000_s1119" style="position:absolute;left:23333;top:30259;width:9042;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i8vgAAANwAAAAPAAAAZHJzL2Rvd25yZXYueG1sRE/bisIw&#10;EH1f8B/CCL6tqQo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EbSSLy+AAAA3AAAAA8AAAAAAAAA&#10;AAAAAAAABwIAAGRycy9kb3ducmV2LnhtbFBLBQYAAAAAAwADALcAAADyAgAAAAA=&#10;" filled="f" stroked="f">
                  <v:textbox style="mso-fit-shape-to-text:t" inset="0,0,0,0">
                    <w:txbxContent>
                      <w:p w:rsidR="001F44D8" w:rsidRDefault="001F44D8" w:rsidP="00EF703F">
                        <w:r>
                          <w:rPr>
                            <w:rFonts w:ascii="Calibri" w:hAnsi="Calibri" w:cs="Calibri"/>
                            <w:color w:val="000000"/>
                            <w:sz w:val="10"/>
                            <w:szCs w:val="10"/>
                            <w:lang w:val="en-US"/>
                          </w:rPr>
                          <w:t>CreateOrUpdateAngebot(Angebot)</w:t>
                        </w:r>
                      </w:p>
                    </w:txbxContent>
                  </v:textbox>
                </v:rect>
                <v:rect id="Rectangle 450" o:spid="_x0000_s1120" style="position:absolute;left:32346;top:31588;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" stroked="f"/>
                <v:rect id="Rectangle 451" o:spid="_x0000_s1121" style="position:absolute;left:32346;top:31588;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" filled="f" strokeweight=".15pt">
                  <v:stroke joinstyle="round" endcap="round"/>
                </v:rect>
                <v:line id="Line 452" o:spid="_x0000_s1122" style="position:absolute;visibility:visible;mso-wrap-style:square" from="32854,32268" to="45377,32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" strokeweight=".15pt">
                  <v:stroke endcap="round"/>
                </v:line>
                <v:shape id="Freeform 453" o:spid="_x0000_s1123" style="position:absolute;left:45319;top:32039;width:623;height:400;visibility:visible;mso-wrap-style:square;v-text-anchor:top" coordsize="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" path="m,l98,36,,63,,xe" fillcolor="black" stroked="f">
                  <v:path arrowok="t" o:connecttype="custom" o:connectlocs="0,0;62230,22860;0,40005;0,0" o:connectangles="0,0,0,0"/>
                </v:shape>
                <v:rect id="Rectangle 454" o:spid="_x0000_s1124" style="position:absolute;left:42545;top:31188;width:2432;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v:rect id="Rectangle 455" o:spid="_x0000_s1125" style="position:absolute;left:42543;top:31184;width:2521;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" filled="f" stroked="f">
                  <v:textbox style="mso-fit-shape-to-text:t" inset="0,0,0,0">
                    <w:txbxContent>
                      <w:p w:rsidR="001F44D8" w:rsidRDefault="001F44D8" w:rsidP="00EF703F">
                        <w:r>
                          <w:rPr>
                            <w:rFonts w:ascii="Calibri" w:hAnsi="Calibri" w:cs="Calibri"/>
                            <w:color w:val="000000"/>
                            <w:sz w:val="10"/>
                            <w:szCs w:val="10"/>
                            <w:lang w:val="en-US"/>
                          </w:rPr>
                          <w:t>speichern</w:t>
                        </w:r>
                      </w:p>
                    </w:txbxContent>
                  </v:textbox>
                </v:rect>
                <v:rect id="Rectangle 456" o:spid="_x0000_s1126" style="position:absolute;left:2626;top:19296;width:41182;height:9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" filled="f" strokeweight=".15pt">
                  <v:stroke joinstyle="round" endcap="round"/>
                </v:rect>
                <v:shape id="Freeform 457" o:spid="_x0000_s1127" style="position:absolute;left:2717;top:19193;width:5042;height:1359;visibility:visible;mso-wrap-style:square;v-text-anchor:top" coordsize="79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" path="m,214r687,l794,107,794,,,,,214xe" stroked="f">
                  <v:path arrowok="t" o:connecttype="custom" o:connectlocs="0,135890;436245,135890;504190,67945;504190,0;0,0;0,135890" o:connectangles="0,0,0,0,0,0"/>
                </v:shape>
                <v:shape id="Freeform 458" o:spid="_x0000_s1128" style="position:absolute;left:2717;top:19193;width:5042;height:1359;visibility:visible;mso-wrap-style:square;v-text-anchor:top" coordsize="79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" path="m,214r687,l794,107,794,,,,,214xe" filled="f" strokeweight=".15pt">
                  <v:stroke endcap="round"/>
                  <v:path arrowok="t" o:connecttype="custom" o:connectlocs="0,135890;436245,135890;504190,67945;504190,0;0,0;0,135890" o:connectangles="0,0,0,0,0,0"/>
                </v:shape>
                <v:rect id="Rectangle 459" o:spid="_x0000_s1129" style="position:absolute;left:3168;top:19465;width:4261;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" filled="f" stroked="f">
                  <v:textbox style="mso-fit-shape-to-text:t" inset="0,0,0,0">
                    <w:txbxContent>
                      <w:p w:rsidR="001F44D8" w:rsidRDefault="001F44D8" w:rsidP="00EF703F">
                        <w:r>
                          <w:rPr>
                            <w:rFonts w:ascii="Calibri" w:hAnsi="Calibri" w:cs="Calibri"/>
                            <w:b/>
                            <w:bCs/>
                            <w:color w:val="000000"/>
                            <w:sz w:val="10"/>
                            <w:szCs w:val="10"/>
                            <w:lang w:val="en-US"/>
                          </w:rPr>
                          <w:t>loop kalkulieren</w:t>
                        </w:r>
                      </w:p>
                    </w:txbxContent>
                  </v:textbox>
                </v:rect>
                <v:rect id="Rectangle 460" o:spid="_x0000_s1130" style="position:absolute;width:51663;height:44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" filled="f" strokeweight=".15pt">
                  <v:stroke joinstyle="round" endcap="round"/>
                </v:rect>
                <v:shape id="Freeform 461" o:spid="_x0000_s1131" style="position:absolute;width:4476;height:1358;visibility:visible;mso-wrap-style:square;v-text-anchor:top" coordsize="70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" path="m,214r598,l705,107,705,,,,,214xe" stroked="f">
                  <v:path arrowok="t" o:connecttype="custom" o:connectlocs="0,135890;379730,135890;447675,67945;447675,0;0,0;0,135890" o:connectangles="0,0,0,0,0,0"/>
                </v:shape>
                <v:shape id="Freeform 462" o:spid="_x0000_s1132" style="position:absolute;width:4476;height:1358;visibility:visible;mso-wrap-style:square;v-text-anchor:top" coordsize="70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" path="m,214r598,l705,107,705,,,,,214xe" filled="f" strokeweight=".15pt">
                  <v:stroke endcap="round"/>
                  <v:path arrowok="t" o:connecttype="custom" o:connectlocs="0,135890;379730,135890;447675,67945;447675,0;0,0;0,135890" o:connectangles="0,0,0,0,0,0"/>
                </v:shape>
                <v:rect id="Rectangle 463" o:spid="_x0000_s1133" style="position:absolute;left:450;top:285;width:2255;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" filled="f" stroked="f">
                  <v:textbox style="mso-fit-shape-to-text:t" inset="0,0,0,0">
                    <w:txbxContent>
                      <w:p w:rsidR="001F44D8" w:rsidRDefault="001F44D8" w:rsidP="00EF703F">
                        <w:r>
                          <w:rPr>
                            <w:rFonts w:ascii="Calibri" w:hAnsi="Calibri" w:cs="Calibri"/>
                            <w:b/>
                            <w:bCs/>
                            <w:color w:val="000000"/>
                            <w:sz w:val="10"/>
                            <w:szCs w:val="10"/>
                            <w:lang w:val="en-US"/>
                          </w:rPr>
                          <w:t>Angebot</w:t>
                        </w:r>
                      </w:p>
                    </w:txbxContent>
                  </v:textbox>
                </v:rect>
                <v:shape id="Freeform 468" o:spid="_x0000_s1134" style="position:absolute;left:35604;top:2692;width:7931;height:57;visibility:visible;mso-wrap-style:square;v-text-anchor:top" coordsize="224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" path="m2232,16r-112,c2116,16,2112,13,2112,8v,-4,4,-8,8,-8l2232,v5,,8,4,8,8c2240,13,2237,16,2232,16xm2040,16r-112,c1924,16,1920,13,1920,8v,-4,4,-8,8,-8l2040,v5,,8,4,8,8c2048,13,2045,16,2040,16xm1848,16r-112,c1732,16,1728,13,1728,8v,-4,4,-8,8,-8l1848,v5,,8,4,8,8c1856,13,1853,16,1848,16xm1656,16r-112,c1540,16,1536,13,1536,8v,-4,4,-8,8,-8l1656,v5,,8,4,8,8c1664,13,1661,16,1656,16xm1464,16r-112,c1348,16,1344,13,1344,8v,-4,4,-8,8,-8l1464,v5,,8,4,8,8c1472,13,1469,16,1464,16xm1272,16r-112,c1156,16,1152,13,1152,8v,-4,4,-8,8,-8l1272,v5,,8,4,8,8c1280,13,1277,16,1272,16xm1080,16r-112,c964,16,960,13,960,8v,-4,4,-8,8,-8l1080,v5,,8,4,8,8c1088,13,1085,16,1080,16xm888,16r-112,c772,16,768,13,768,8v,-4,4,-8,8,-8l888,v5,,8,4,8,8c896,13,893,16,888,16xm696,16r-112,c580,16,576,13,576,8v,-4,4,-8,8,-8l696,v5,,8,4,8,8c704,13,701,16,696,16xm504,16r-112,c388,16,384,13,384,8v,-4,4,-8,8,-8l504,v5,,8,4,8,8c512,13,509,16,504,16xm312,16r-112,c196,16,192,13,192,8v,-4,4,-8,8,-8l312,v5,,8,4,8,8c320,13,317,16,312,16xm120,16l8,16c4,16,,13,,8,,4,4,,8,l120,v5,,8,4,8,8c128,13,125,16,120,16xe" fillcolor="black" strokeweight=".45pt">
                  <v:stroke joinstyle="bevel"/>
                  <v:path arrowok="t" o:connecttype="custom" o:connectlocs="750627,5715;750627,0;793115,2858;722301,5715;679813,2858;722301,0;722301,5715;614664,5715;614664,0;657152,2858;586339,5715;543850,2858;586339,0;586339,5715;478702,5715;478702,0;521190,2858;450376,5715;407888,2858;450376,0;450376,5715;342739,5715;342739,0;385227,2858;314413,5715;271925,2858;314413,0;314413,5715;206776,5715;206776,0;249265,2858;178451,5715;135963,2858;178451,0;178451,5715;70814,5715;70814,0;113302,2858;42488,5715;0,2858;42488,0;42488,5715" o:connectangles="0,0,0,0,0,0,0,0,0,0,0,0,0,0,0,0,0,0,0,0,0,0,0,0,0,0,0,0,0,0,0,0,0,0,0,0,0,0,0,0,0,0"/>
                  <o:lock v:ext="edit" verticies="t"/>
                </v:shape>
                <v:shape id="Freeform 469" o:spid="_x0000_s1135" style="position:absolute;left:35172;top:2546;width:318;height:311;visibility:visible;mso-wrap-style:square;v-text-anchor:top" coordsize="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" path="m50,24c50,11,38,,25,,12,,,11,,24v,,,,,c,38,12,49,25,49,38,49,50,38,50,24e" filled="f" strokeweight=".15pt">
                  <v:stroke endcap="round"/>
                  <v:path arrowok="t" o:connecttype="custom" o:connectlocs="31750,15240;15875,0;0,15240;0,15240;15875,31115;31750,15240" o:connectangles="0,0,0,0,0,0"/>
                </v:shape>
                <v:shape id="Freeform 470" o:spid="_x0000_s1136" style="position:absolute;left:38068;top:1358;width:10877;height:2718;visibility:visible;mso-wrap-style:square;v-text-anchor:top" coordsize="171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" path="m1713,107l1606,r,107l1713,107xm1713,107r-107,l1606,,,,,428r1713,l1713,107xe" stroked="f">
                  <v:path arrowok="t" o:connecttype="custom" o:connectlocs="1087755,67945;1019810,0;1019810,67945;1087755,67945;1087755,67945;1019810,67945;1019810,0;0,0;0,271780;1087755,271780;1087755,67945" o:connectangles="0,0,0,0,0,0,0,0,0,0,0"/>
                  <o:lock v:ext="edit" verticies="t"/>
                </v:shape>
                <v:shape id="Freeform 471" o:spid="_x0000_s1137" style="position:absolute;left:48266;top:1358;width:679;height:680;visibility:visible;mso-wrap-style:square;v-text-anchor:top" coordsize="107,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" path="m107,107l,,,107r107,xe" filled="f" strokeweight=".15pt">
                  <v:stroke endcap="round"/>
                  <v:path arrowok="t" o:connecttype="custom" o:connectlocs="67945,67945;0,0;0,67945;67945,67945" o:connectangles="0,0,0,0"/>
                </v:shape>
                <v:shape id="Freeform 472" o:spid="_x0000_s1138" style="position:absolute;left:38068;top:1358;width:10877;height:2718;visibility:visible;mso-wrap-style:square;v-text-anchor:top" coordsize="171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" path="m1713,107r-107,l1606,,,,,428r1713,l1713,107e" filled="f" strokeweight=".15pt">
                  <v:stroke endcap="round"/>
                  <v:path arrowok="t" o:connecttype="custom" o:connectlocs="1087755,67945;1019810,67945;1019810,0;0,0;0,271780;1087755,271780;1087755,67945" o:connectangles="0,0,0,0,0,0,0"/>
                </v:shape>
                <v:rect id="Rectangle 473" o:spid="_x0000_s1139" style="position:absolute;left:24303;top:26205;width:7678;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" filled="f" stroked="f">
                  <v:textbox style="mso-fit-shape-to-text:t" inset="0,0,0,0">
                    <w:txbxContent>
                      <w:p w:rsidR="001F44D8" w:rsidRDefault="001F44D8" w:rsidP="00EF703F">
                        <w:r>
                          <w:rPr>
                            <w:rFonts w:ascii="Calibri" w:hAnsi="Calibri" w:cs="Calibri"/>
                            <w:color w:val="000000"/>
                            <w:sz w:val="10"/>
                            <w:szCs w:val="10"/>
                            <w:lang w:val="en-US"/>
                          </w:rPr>
                          <w:t>Check</w:t>
                        </w:r>
                        <w:r w:rsidRPr="006F3AE7">
                          <w:rPr>
                            <w:rFonts w:ascii="Calibri" w:hAnsi="Calibri" w:cs="Calibri"/>
                            <w:color w:val="000000"/>
                            <w:sz w:val="10"/>
                            <w:szCs w:val="10"/>
                            <w:lang w:val="en-US"/>
                          </w:rPr>
                          <w:t>kalkulation</w:t>
                        </w:r>
                        <w:r>
                          <w:rPr>
                            <w:rFonts w:ascii="Calibri" w:hAnsi="Calibri" w:cs="Calibri"/>
                            <w:color w:val="000000"/>
                            <w:sz w:val="10"/>
                            <w:szCs w:val="10"/>
                            <w:lang w:val="en-US"/>
                          </w:rPr>
                          <w:t>(kalkulation)</w:t>
                        </w:r>
                      </w:p>
                    </w:txbxContent>
                  </v:textbox>
                </v:rect>
                <v:rect id="Rectangle 474" o:spid="_x0000_s1140" style="position:absolute;left:38345;top:2320;width:6972;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" filled="f" stroked="f">
                  <v:textbox style="mso-fit-shape-to-text:t" inset="0,0,0,0">
                    <w:txbxContent>
                      <w:p w:rsidR="001F44D8" w:rsidRDefault="001F44D8" w:rsidP="00EF703F">
                        <w:r>
                          <w:rPr>
                            <w:rFonts w:ascii="Calibri" w:hAnsi="Calibri" w:cs="Calibri"/>
                            <w:color w:val="000000"/>
                            <w:sz w:val="10"/>
                            <w:szCs w:val="10"/>
                            <w:lang w:val="en-US"/>
                          </w:rPr>
                          <w:t>Ib2xService</w:t>
                        </w:r>
                      </w:p>
                    </w:txbxContent>
                  </v:textbox>
                </v:rect>
                <v:rect id="Rectangle 475" o:spid="_x0000_s1141" style="position:absolute;left:38353;top:3060;width:698;height:15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" filled="f" stroked="f">
                  <v:textbox style="mso-fit-shape-to-text:t" inset="0,0,0,0">
                    <w:txbxContent>
                      <w:p w:rsidR="001F44D8" w:rsidRDefault="001F44D8" w:rsidP="00EF703F"/>
                    </w:txbxContent>
                  </v:textbox>
                </v:rect>
                <v:rect id="Rectangle 476" o:spid="_x0000_s1142" style="position:absolute;left:30194;top:1016;width:3626;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" stroked="f"/>
                <v:rect id="Rectangle 477" o:spid="_x0000_s1143" style="position:absolute;left:30193;top:964;width:3797;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" filled="f" stroked="f">
                  <v:textbox style="mso-fit-shape-to-text:t" inset="0,0,0,0">
                    <w:txbxContent>
                      <w:p w:rsidR="001F44D8" w:rsidRDefault="001F44D8" w:rsidP="00EF703F">
                        <w:r>
                          <w:rPr>
                            <w:rFonts w:ascii="Calibri" w:hAnsi="Calibri" w:cs="Calibri"/>
                            <w:color w:val="000000"/>
                            <w:sz w:val="10"/>
                            <w:szCs w:val="10"/>
                            <w:lang w:val="en-US"/>
                          </w:rPr>
                          <w:t>Servicefassade</w:t>
                        </w:r>
                      </w:p>
                    </w:txbxContent>
                  </v:textbox>
                </v:rect>
                <v:rect id="Rectangle 483" o:spid="_x0000_s1144" style="position:absolute;left:20110;top:9124;width:698;height:15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" filled="f" stroked="f">
                  <v:textbox style="mso-fit-shape-to-text:t" inset="0,0,0,0">
                    <w:txbxContent>
                      <w:p w:rsidR="001F44D8" w:rsidRDefault="001F44D8" w:rsidP="00EF703F"/>
                    </w:txbxContent>
                  </v:textbox>
                </v:rect>
                <v:rect id="Rectangle 356" o:spid="_x0000_s1145" style="position:absolute;left:23469;top:15519;width:8496;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" filled="f" stroked="f">
                  <v:textbox style="mso-fit-shape-to-text:t" inset="0,0,0,0">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listAvailableServices (srvKontext)</w:t>
                        </w:r>
                      </w:p>
                    </w:txbxContent>
                  </v:textbox>
                </v:rect>
                <v:rect id="Rectangle 356" o:spid="_x0000_s1146" style="position:absolute;left:19963;top:17055;width:5619;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" filled="f" stroked="f">
                  <v:textbox style="mso-fit-shape-to-text:t" inset="0,0,0,0">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availableServices</w:t>
                        </w:r>
                      </w:p>
                    </w:txbxContent>
                  </v:textbox>
                </v:rect>
                <v:line id="Line 400" o:spid="_x0000_s1147" style="position:absolute;visibility:visible;mso-wrap-style:square" from="19234,27104" to="31756,27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" strokeweight=".15pt">
                  <v:stroke endcap="round"/>
                </v:line>
                <v:shape id="Freeform 401" o:spid="_x0000_s1148" style="position:absolute;left:31724;top:26909;width:622;height:400;visibility:visible;mso-wrap-style:square;v-text-anchor:top" coordsize="9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" adj="-11796480,,5400" path="m,l98,36,,63,,xe" fillcolor="black" stroked="f">
                  <v:stroke joinstyle="round"/>
                  <v:formulas/>
                  <v:path arrowok="t" o:connecttype="custom" o:connectlocs="0,0;62230,22860;0,40005;0,0" o:connectangles="0,0,0,0" textboxrect="0,0,98,63"/>
                  <v:textbox>
                    <w:txbxContent>
                      <w:p w:rsidR="001F44D8" w:rsidRDefault="001F44D8" w:rsidP="00EF703F"/>
                    </w:txbxContent>
                  </v:textbox>
                </v:shape>
                <v:shape id="Freeform 377" o:spid="_x0000_s1149" style="position:absolute;left:19334;top:28463;width:13138;height:58;visibility:visible;mso-wrap-style:square;v-text-anchor:top" coordsize="3712,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" adj="-11796480,,540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formulas/>
                  <v:path arrowok="t" o:connecttype="custom" o:connectlocs="1268511,2858;1313815,2858;1203387,5715;1243028,0;1175072,5715;1135431,0;1175072,5715;1064643,2858;1109947,2858;999519,5715;1039160,0;971204,5715;931563,0;971204,5715;860775,2858;906079,2858;795651,5715;835292,0;767336,5715;727695,0;767336,5715;656908,2858;702211,2858;591783,5715;631424,0;563468,5715;523827,0;563468,5715;453040,2858;498344,2858;387915,5715;427556,0;359600,5715;319959,0;359600,5715;249172,2858;294476,2858;184047,5715;223688,0;155732,5715;116091,0;155732,5715;45304,2858;90608,2858;2831,5715;19820,0" o:connectangles="0,0,0,0,0,0,0,0,0,0,0,0,0,0,0,0,0,0,0,0,0,0,0,0,0,0,0,0,0,0,0,0,0,0,0,0,0,0,0,0,0,0,0,0,0,0" textboxrect="0,0,3712,16"/>
                  <o:lock v:ext="edit" verticies="t"/>
                  <v:textbox>
                    <w:txbxContent>
                      <w:p w:rsidR="001F44D8" w:rsidRDefault="001F44D8" w:rsidP="00EF703F"/>
                    </w:txbxContent>
                  </v:textbox>
                </v:shape>
                <v:rect id="Rectangle 450" o:spid="_x0000_s1150" style="position:absolute;left:32325;top:27104;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" strokeweight=".25pt">
                  <v:textbox>
                    <w:txbxContent>
                      <w:p w:rsidR="001F44D8" w:rsidRDefault="001F44D8" w:rsidP="00EF703F"/>
                    </w:txbxContent>
                  </v:textbox>
                </v:rect>
                <v:shape id="Freeform 415" o:spid="_x0000_s1151" style="position:absolute;left:5499;top:14315;width:13138;height:58;visibility:visible;mso-wrap-style:square;v-text-anchor:top" coordsize="3712,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" adj="-11796480,,540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formulas/>
                  <v:path arrowok="t" o:connecttype="custom" o:connectlocs="1268511,2858;1313815,2858;1203387,5715;1243028,0;1175072,5715;1135431,0;1175072,5715;1064643,2858;1109947,2858;999519,5715;1039160,0;971204,5715;931563,0;971204,5715;860775,2858;906079,2858;795651,5715;835292,0;767336,5715;727695,0;767336,5715;656908,2858;702211,2858;591783,5715;631424,0;563468,5715;523827,0;563468,5715;453040,2858;498344,2858;387915,5715;427556,0;359600,5715;319959,0;359600,5715;249172,2858;294476,2858;184047,5715;223688,0;155732,5715;116091,0;155732,5715;45304,2858;90608,2858;2831,5715;19820,0" o:connectangles="0,0,0,0,0,0,0,0,0,0,0,0,0,0,0,0,0,0,0,0,0,0,0,0,0,0,0,0,0,0,0,0,0,0,0,0,0,0,0,0,0,0,0,0,0,0" textboxrect="0,0,3712,16"/>
                  <o:lock v:ext="edit" verticies="t"/>
                  <v:textbox>
                    <w:txbxContent>
                      <w:p w:rsidR="001F44D8" w:rsidRDefault="001F44D8" w:rsidP="00EF703F"/>
                    </w:txbxContent>
                  </v:textbox>
                </v:shape>
                <v:shape id="Freeform 416" o:spid="_x0000_s1152" style="position:absolute;left:5467;top:14052;width:679;height:394;visibility:visible;mso-wrap-style:square;v-text-anchor:top" coordsize="107,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" adj="-11796480,,5400" path="m107,62l,35,107,e" filled="f" strokeweight=".15pt">
                  <v:stroke joinstyle="round" endcap="round"/>
                  <v:formulas/>
                  <v:path arrowok="t" o:connecttype="custom" o:connectlocs="67945,39370;0,22225;67945,0" o:connectangles="0,0,0" textboxrect="0,0,107,62"/>
                  <v:textbox>
                    <w:txbxContent>
                      <w:p w:rsidR="001F44D8" w:rsidRDefault="001F44D8" w:rsidP="00EF703F"/>
                    </w:txbxContent>
                  </v:textbox>
                </v:shape>
                <v:rect id="Rectangle 380" o:spid="_x0000_s1153" style="position:absolute;left:6113;top:13084;width:2305;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" filled="f" stroked="f">
                  <v:textbox style="mso-fit-shape-to-text:t" inset="0,0,0,0">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anzeigen</w:t>
                        </w:r>
                      </w:p>
                    </w:txbxContent>
                  </v:textbox>
                </v:rect>
                <v:shape id="Freeform 381" o:spid="_x0000_s1154" style="position:absolute;left:41713;top:37812;width:5435;height:597;flip:y;visibility:visible;mso-wrap-style:square;v-text-anchor:top" coordsize="857,4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" adj="-11796480,,5400" path="m857,428l857,,,,,428r857,xm,428l,,,428xm857,r,428l857,xe" stroked="f">
                  <v:stroke joinstyle="round"/>
                  <v:formulas/>
                  <v:path arrowok="t" o:connecttype="custom" o:connectlocs="543560,59690;543560,0;0,0;0,59690;543560,59690;0,59690;0,0;0,59690;543560,0;543560,59690;543560,0" o:connectangles="0,0,0,0,0,0,0,0,0,0,0" textboxrect="0,0,857,428"/>
                  <o:lock v:ext="edit" verticies="t"/>
                  <v:textbox>
                    <w:txbxContent>
                      <w:p w:rsidR="001F44D8" w:rsidRDefault="001F44D8" w:rsidP="00EF703F"/>
                    </w:txbxContent>
                  </v:textbox>
                </v:shape>
                <v:shape id="Freeform 382" o:spid="_x0000_s1155" style="position:absolute;left:45942;top:40462;width:5435;height:2712;visibility:visible;mso-wrap-style:square;v-text-anchor:top" coordsize="857,4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" adj="-11796480,,5400" path="m857,428l857,m,428l,m,l857,m,428r857,e" filled="f" strokeweight=".15pt">
                  <v:stroke joinstyle="round" endcap="round"/>
                  <v:formulas/>
                  <v:path arrowok="t" o:connecttype="custom" o:connectlocs="543560,271145;543560,0;0,271145;0,0;0,0;543560,0;0,271145;543560,271145" o:connectangles="0,0,0,0,0,0,0,0" textboxrect="0,0,857,428"/>
                  <o:lock v:ext="edit" verticies="t"/>
                  <v:textbox>
                    <w:txbxContent>
                      <w:p w:rsidR="001F44D8" w:rsidRDefault="001F44D8" w:rsidP="00EF703F"/>
                    </w:txbxContent>
                  </v:textbox>
                </v:shape>
                <v:rect id="Rectangle 383" o:spid="_x0000_s1156" style="position:absolute;left:47706;top:41567;width:3289;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" filled="f" stroked="f">
                  <v:textbox style="mso-fit-shape-to-text:t" inset="0,0,0,0">
                    <w:txbxContent>
                      <w:p w:rsidR="001F44D8" w:rsidRDefault="001F44D8" w:rsidP="00EF703F">
                        <w:pPr>
                          <w:pStyle w:val="StandardWeb"/>
                          <w:spacing w:before="0" w:beforeAutospacing="0" w:after="0" w:afterAutospacing="0"/>
                          <w:jc w:val="both"/>
                        </w:pPr>
                        <w:r>
                          <w:rPr>
                            <w:rFonts w:ascii="Arial" w:eastAsia="Times New Roman" w:hAnsi="Arial"/>
                            <w:color w:val="000000"/>
                            <w:sz w:val="10"/>
                            <w:szCs w:val="10"/>
                            <w:lang w:val="en-US"/>
                          </w:rPr>
                          <w:t>Antrag</w:t>
                        </w:r>
                      </w:p>
                    </w:txbxContent>
                  </v:textbox>
                </v:rect>
                <v:line id="Line 439" o:spid="_x0000_s1157" style="position:absolute;visibility:visible;mso-wrap-style:square" from="5670,39596" to="18186,39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" strokeweight=".15pt">
                  <v:stroke endcap="round"/>
                </v:line>
                <v:shape id="Freeform 440" o:spid="_x0000_s1158" style="position:absolute;left:18135;top:39368;width:616;height:394;visibility:visible;mso-wrap-style:square;v-text-anchor:top" coordsize="9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" adj="-11796480,,5400" path="m,l98,36,,63,,xe" fillcolor="black" stroked="f">
                  <v:stroke joinstyle="round"/>
                  <v:formulas/>
                  <v:path arrowok="t" o:connecttype="custom" o:connectlocs="0,0;61595,22497;0,39370;0,0" o:connectangles="0,0,0,0" textboxrect="0,0,98,63"/>
                  <v:textbox>
                    <w:txbxContent>
                      <w:p w:rsidR="001F44D8" w:rsidRDefault="001F44D8" w:rsidP="00EF703F"/>
                    </w:txbxContent>
                  </v:textbox>
                </v:shape>
                <v:rect id="Rectangle 441" o:spid="_x0000_s1159" style="position:absolute;left:15017;top:38517;width:2432;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" stroked="f">
                  <v:textbox>
                    <w:txbxContent>
                      <w:p w:rsidR="001F44D8" w:rsidRDefault="001F44D8" w:rsidP="00EF703F"/>
                    </w:txbxContent>
                  </v:textbox>
                </v:rect>
                <v:rect id="Rectangle 442" o:spid="_x0000_s1160" style="position:absolute;left:15015;top:38498;width:2730;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" filled="f" stroked="f">
                  <v:textbox style="mso-fit-shape-to-text:t" inset="0,0,0,0">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einreichen</w:t>
                        </w:r>
                      </w:p>
                    </w:txbxContent>
                  </v:textbox>
                </v:rect>
                <v:line id="Line 443" o:spid="_x0000_s1161" style="position:absolute;visibility:visible;mso-wrap-style:square" from="19265,40955" to="31781,4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" strokeweight=".15pt">
                  <v:stroke endcap="round"/>
                </v:line>
                <v:shape id="Freeform 444" o:spid="_x0000_s1162" style="position:absolute;left:31730;top:40727;width:616;height:393;visibility:visible;mso-wrap-style:square;v-text-anchor:top" coordsize="9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" adj="-11796480,,5400" path="m,l98,36,,63,,xe" fillcolor="black" stroked="f">
                  <v:stroke joinstyle="round"/>
                  <v:formulas/>
                  <v:path arrowok="t" o:connecttype="custom" o:connectlocs="0,0;61595,22497;0,39370;0,0" o:connectangles="0,0,0,0" textboxrect="0,0,98,63"/>
                  <v:textbox>
                    <w:txbxContent>
                      <w:p w:rsidR="001F44D8" w:rsidRDefault="001F44D8" w:rsidP="00EF703F"/>
                    </w:txbxContent>
                  </v:textbox>
                </v:shape>
                <v:rect id="Rectangle 445" o:spid="_x0000_s1163" style="position:absolute;left:25044;top:39876;width:6852;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" stroked="f">
                  <v:textbox>
                    <w:txbxContent>
                      <w:p w:rsidR="001F44D8" w:rsidRDefault="001F44D8" w:rsidP="00EF703F"/>
                    </w:txbxContent>
                  </v:textbox>
                </v:rect>
                <v:rect id="Rectangle 446" o:spid="_x0000_s1164" style="position:absolute;left:23337;top:39610;width:8121;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" filled="f" stroked="f">
                  <v:textbox style="mso-fit-shape-to-text:t" inset="0,0,0,0">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CreateOrUpdateAntrag(Antrag)</w:t>
                        </w:r>
                      </w:p>
                    </w:txbxContent>
                  </v:textbox>
                </v:rect>
                <v:rect id="Rectangle 450" o:spid="_x0000_s1165" style="position:absolute;left:32353;top:40955;width:501;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" stroked="f">
                  <v:textbox>
                    <w:txbxContent>
                      <w:p w:rsidR="001F44D8" w:rsidRDefault="001F44D8" w:rsidP="00EF703F"/>
                    </w:txbxContent>
                  </v:textbox>
                </v:rect>
                <v:rect id="Rectangle 451" o:spid="_x0000_s1166" style="position:absolute;left:32353;top:40955;width:501;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" filled="f" strokeweight=".15pt">
                  <v:stroke joinstyle="round" endcap="round"/>
                  <v:textbox>
                    <w:txbxContent>
                      <w:p w:rsidR="001F44D8" w:rsidRDefault="001F44D8" w:rsidP="00EF703F"/>
                    </w:txbxContent>
                  </v:textbox>
                </v:rect>
                <v:line id="Line 452" o:spid="_x0000_s1167" style="position:absolute;visibility:visible;mso-wrap-style:square" from="32861,41635" to="45377,41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" strokeweight=".15pt">
                  <v:stroke endcap="round"/>
                </v:line>
                <v:shape id="Freeform 453" o:spid="_x0000_s1168" style="position:absolute;left:45326;top:41406;width:616;height:394;visibility:visible;mso-wrap-style:square;v-text-anchor:top" coordsize="9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" adj="-11796480,,5400" path="m,l98,36,,63,,xe" fillcolor="black" stroked="f">
                  <v:stroke joinstyle="round"/>
                  <v:formulas/>
                  <v:path arrowok="t" o:connecttype="custom" o:connectlocs="0,0;61595,22497;0,39370;0,0" o:connectangles="0,0,0,0" textboxrect="0,0,98,63"/>
                  <v:textbox>
                    <w:txbxContent>
                      <w:p w:rsidR="001F44D8" w:rsidRDefault="001F44D8" w:rsidP="00EF703F"/>
                    </w:txbxContent>
                  </v:textbox>
                </v:shape>
                <v:rect id="Rectangle 454" o:spid="_x0000_s1169" style="position:absolute;left:42551;top:40555;width:2426;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" stroked="f">
                  <v:textbox>
                    <w:txbxContent>
                      <w:p w:rsidR="001F44D8" w:rsidRDefault="001F44D8" w:rsidP="00EF703F"/>
                    </w:txbxContent>
                  </v:textbox>
                </v:rect>
                <v:rect id="Rectangle 455" o:spid="_x0000_s1170" style="position:absolute;left:41862;top:40546;width:3194;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" filled="f" stroked="f">
                  <v:textbox style="mso-fit-shape-to-text:t" inset="0,0,0,0">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speichern</w:t>
                        </w:r>
                      </w:p>
                    </w:txbxContent>
                  </v:textbox>
                </v:rect>
                <v:line id="Line 439" o:spid="_x0000_s1171" style="position:absolute;visibility:visible;mso-wrap-style:square" from="5695,33517" to="18211,3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" strokeweight=".15pt">
                  <v:stroke endcap="round"/>
                </v:line>
                <v:shape id="Freeform 440" o:spid="_x0000_s1172" style="position:absolute;left:18160;top:33288;width:616;height:394;visibility:visible;mso-wrap-style:square;v-text-anchor:top" coordsize="9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" adj="-11796480,,5400" path="m,l98,36,,63,,xe" fillcolor="black" stroked="f">
                  <v:stroke joinstyle="round"/>
                  <v:formulas/>
                  <v:path arrowok="t" o:connecttype="custom" o:connectlocs="0,0;61595,22497;0,39370;0,0" o:connectangles="0,0,0,0" textboxrect="0,0,98,63"/>
                  <v:textbox>
                    <w:txbxContent>
                      <w:p w:rsidR="001F44D8" w:rsidRDefault="001F44D8" w:rsidP="00EF703F"/>
                    </w:txbxContent>
                  </v:textbox>
                </v:shape>
                <v:line id="Line 439" o:spid="_x0000_s1173" style="position:absolute;visibility:visible;mso-wrap-style:square" from="5670,36681" to="18185,36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" strokeweight=".15pt">
                  <v:stroke endcap="round"/>
                </v:line>
                <v:shape id="Freeform 440" o:spid="_x0000_s1174" style="position:absolute;left:18135;top:36453;width:616;height:394;visibility:visible;mso-wrap-style:square;v-text-anchor:top" coordsize="9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" adj="-11796480,,5400" path="m,l98,36,,63,,xe" fillcolor="black" stroked="f">
                  <v:stroke joinstyle="round"/>
                  <v:formulas/>
                  <v:path arrowok="t" o:connecttype="custom" o:connectlocs="0,0;61595,22497;0,39370;0,0" o:connectangles="0,0,0,0" textboxrect="0,0,98,63"/>
                  <v:textbox>
                    <w:txbxContent>
                      <w:p w:rsidR="001F44D8" w:rsidRDefault="001F44D8" w:rsidP="00EF703F"/>
                    </w:txbxContent>
                  </v:textbox>
                </v:shape>
                <v:rect id="Rectangle 441" o:spid="_x0000_s1175" style="position:absolute;left:15017;top:35602;width:2432;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" stroked="f">
                  <v:textbox>
                    <w:txbxContent>
                      <w:p w:rsidR="001F44D8" w:rsidRDefault="001F44D8" w:rsidP="00EF703F"/>
                    </w:txbxContent>
                  </v:textbox>
                </v:rect>
                <v:rect id="Rectangle 442" o:spid="_x0000_s1176" style="position:absolute;left:15153;top:32417;width:2095;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" filled="f" stroked="f">
                  <v:textbox style="mso-fit-shape-to-text:t" inset="0,0,0,0">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drucken</w:t>
                        </w:r>
                      </w:p>
                    </w:txbxContent>
                  </v:textbox>
                </v:rect>
                <v:rect id="Rectangle 442" o:spid="_x0000_s1177" style="position:absolute;left:12913;top:35617;width:4483;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" filled="f" stroked="f">
                  <v:textbox style="mso-fit-shape-to-text:t" inset="0,0,0,0">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druck auslösen</w:t>
                        </w:r>
                      </w:p>
                    </w:txbxContent>
                  </v:textbox>
                </v:rect>
                <v:line id="Line 443" o:spid="_x0000_s1178" style="position:absolute;visibility:visible;mso-wrap-style:square" from="19218,34067" to="31734,34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" strokeweight=".15pt">
                  <v:stroke endcap="round"/>
                </v:line>
                <v:shape id="Freeform 444" o:spid="_x0000_s1179" style="position:absolute;left:31683;top:33839;width:616;height:394;visibility:visible;mso-wrap-style:square;v-text-anchor:top" coordsize="9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" adj="-11796480,,5400" path="m,l98,36,,63,,xe" fillcolor="black" stroked="f">
                  <v:stroke joinstyle="round"/>
                  <v:formulas/>
                  <v:path arrowok="t" o:connecttype="custom" o:connectlocs="0,0;61595,22497;0,39370;0,0" o:connectangles="0,0,0,0" textboxrect="0,0,98,63"/>
                  <v:textbox>
                    <w:txbxContent>
                      <w:p w:rsidR="001F44D8" w:rsidRDefault="001F44D8" w:rsidP="00EF703F"/>
                    </w:txbxContent>
                  </v:textbox>
                </v:shape>
                <v:rect id="Rectangle 446" o:spid="_x0000_s1180" style="position:absolute;left:23284;top:32714;width:8306;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" filled="f" stroked="f">
                  <v:textbox style="mso-fit-shape-to-text:t" inset="0,0,0,0">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listAvailableDokumente(id,area)</w:t>
                        </w:r>
                      </w:p>
                    </w:txbxContent>
                  </v:textbox>
                </v:rect>
                <v:rect id="Rectangle 451" o:spid="_x0000_s1181" style="position:absolute;left:32306;top:34067;width:501;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" filled="f" strokeweight=".15pt">
                  <v:stroke joinstyle="round" endcap="round"/>
                  <v:textbox>
                    <w:txbxContent>
                      <w:p w:rsidR="001F44D8" w:rsidRDefault="001F44D8" w:rsidP="00EF703F"/>
                    </w:txbxContent>
                  </v:textbox>
                </v:rect>
                <v:shape id="Freeform 377" o:spid="_x0000_s1182" style="position:absolute;left:19544;top:35628;width:13132;height:58;visibility:visible;mso-wrap-style:square;v-text-anchor:top" coordsize="3712,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" adj="-11796480,,540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formulas/>
                  <v:path arrowok="t" o:connecttype="custom" o:connectlocs="1267898,2858;1313180,2858;1202805,5715;1242427,0;1174504,5715;1134882,0;1174504,5715;1064129,2858;1109411,2858;999036,5715;1038657,0;970734,5715;931113,0;970734,5715;860359,2858;905641,2858;795266,5715;834888,0;766965,5715;727343,0;766965,5715;656590,2858;701872,2858;591497,5715;631119,0;563196,5715;523574,0;563196,5715;452821,2858;498103,2858;387728,5715;427350,0;359426,5715;319805,0;359426,5715;249051,2858;294333,2858;183958,5715;223580,0;155657,5715;116035,0;155657,5715;45282,2858;90564,2858;2830,5715;19811,0" o:connectangles="0,0,0,0,0,0,0,0,0,0,0,0,0,0,0,0,0,0,0,0,0,0,0,0,0,0,0,0,0,0,0,0,0,0,0,0,0,0,0,0,0,0,0,0,0,0" textboxrect="0,0,3712,16"/>
                  <o:lock v:ext="edit" verticies="t"/>
                  <v:textbox>
                    <w:txbxContent>
                      <w:p w:rsidR="001F44D8" w:rsidRDefault="001F44D8" w:rsidP="00EF703F">
                        <w:pPr>
                          <w:pStyle w:val="StandardWeb"/>
                          <w:spacing w:before="0" w:beforeAutospacing="0" w:after="0" w:afterAutospacing="0"/>
                          <w:jc w:val="both"/>
                        </w:pPr>
                        <w:r>
                          <w:rPr>
                            <w:rFonts w:ascii="Tahoma" w:eastAsia="Times New Roman" w:hAnsi="Tahoma"/>
                            <w:sz w:val="20"/>
                            <w:szCs w:val="20"/>
                          </w:rPr>
                          <w:t> </w:t>
                        </w:r>
                      </w:p>
                    </w:txbxContent>
                  </v:textbox>
                </v:shape>
                <v:shape id="Freeform 412" o:spid="_x0000_s1183" style="position:absolute;left:19289;top:35418;width:673;height:394;visibility:visible;mso-wrap-style:square;v-text-anchor:top" coordsize="10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" adj="-11796480,,5400" path="m107,63l,36,107,e" filled="f" strokeweight=".15pt">
                  <v:stroke joinstyle="round" endcap="round"/>
                  <v:formulas/>
                  <v:path arrowok="t" o:connecttype="custom" o:connectlocs="67310,39370;0,22497;67310,0" o:connectangles="0,0,0" textboxrect="0,0,107,63"/>
                  <v:textbox>
                    <w:txbxContent>
                      <w:p w:rsidR="001F44D8" w:rsidRDefault="001F44D8" w:rsidP="00EF703F"/>
                    </w:txbxContent>
                  </v:textbox>
                </v:shape>
                <v:shape id="Freeform 412" o:spid="_x0000_s1184" style="position:absolute;left:19390;top:28276;width:673;height:394;visibility:visible;mso-wrap-style:square;v-text-anchor:top" coordsize="10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" adj="-11796480,,5400" path="m107,63l,36,107,e" filled="f" strokeweight=".15pt">
                  <v:stroke joinstyle="round" endcap="round"/>
                  <v:formulas/>
                  <v:path arrowok="t" o:connecttype="custom" o:connectlocs="67310,39370;0,22497;67310,0" o:connectangles="0,0,0" textboxrect="0,0,107,63"/>
                  <v:textbox>
                    <w:txbxContent>
                      <w:p w:rsidR="001F44D8" w:rsidRDefault="001F44D8" w:rsidP="00EF703F"/>
                    </w:txbxContent>
                  </v:textbox>
                </v:shape>
                <v:line id="Line 443" o:spid="_x0000_s1185" style="position:absolute;visibility:visible;mso-wrap-style:square" from="19277,37624" to="31787,37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" strokeweight=".15pt">
                  <v:stroke endcap="round"/>
                </v:line>
                <v:shape id="Freeform 444" o:spid="_x0000_s1186" style="position:absolute;left:31742;top:37395;width:610;height:388;visibility:visible;mso-wrap-style:square;v-text-anchor:top" coordsize="9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" adj="-11796480,,5400" path="m,l98,36,,63,,xe" fillcolor="black" stroked="f">
                  <v:stroke joinstyle="round"/>
                  <v:formulas/>
                  <v:path arrowok="t" o:connecttype="custom" o:connectlocs="0,0;60960,22134;0,38735;0,0" o:connectangles="0,0,0,0" textboxrect="0,0,98,63"/>
                  <v:textbox>
                    <w:txbxContent>
                      <w:p w:rsidR="001F44D8" w:rsidRDefault="001F44D8" w:rsidP="00EF703F">
                        <w:pPr>
                          <w:pStyle w:val="StandardWeb"/>
                          <w:spacing w:before="0" w:beforeAutospacing="0" w:after="0" w:afterAutospacing="0"/>
                          <w:jc w:val="both"/>
                        </w:pPr>
                        <w:r>
                          <w:rPr>
                            <w:rFonts w:ascii="Tahoma" w:eastAsia="Times New Roman" w:hAnsi="Tahoma"/>
                            <w:sz w:val="20"/>
                            <w:szCs w:val="20"/>
                          </w:rPr>
                          <w:t> </w:t>
                        </w:r>
                      </w:p>
                    </w:txbxContent>
                  </v:textbox>
                </v:shape>
                <v:rect id="Rectangle 446" o:spid="_x0000_s1187" style="position:absolute;left:21340;top:36338;width:10515;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" filled="f" stroked="f">
                  <v:textbox style="mso-fit-shape-to-text:t" inset="0,0,0,0">
                    <w:txbxContent>
                      <w:p w:rsidR="001F44D8" w:rsidRDefault="001F44D8" w:rsidP="00EF703F">
                        <w:pPr>
                          <w:pStyle w:val="StandardWeb"/>
                          <w:spacing w:before="0" w:beforeAutospacing="0" w:after="0" w:afterAutospacing="0"/>
                          <w:jc w:val="both"/>
                        </w:pPr>
                        <w:r>
                          <w:rPr>
                            <w:rFonts w:ascii="Calibri" w:eastAsia="Times New Roman" w:hAnsi="Calibri" w:cs="Calibri"/>
                            <w:color w:val="000000"/>
                            <w:sz w:val="10"/>
                            <w:szCs w:val="10"/>
                            <w:lang w:val="en-US"/>
                          </w:rPr>
                          <w:t>printCheckedDokumente(dokumente)</w:t>
                        </w:r>
                      </w:p>
                    </w:txbxContent>
                  </v:textbox>
                </v:rect>
                <v:rect id="Rectangle 451" o:spid="_x0000_s1188" style="position:absolute;left:32365;top:37624;width:495;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" filled="f" strokeweight=".15pt">
                  <v:stroke joinstyle="round" endcap="round"/>
                  <v:textbox>
                    <w:txbxContent>
                      <w:p w:rsidR="001F44D8" w:rsidRDefault="001F44D8" w:rsidP="00EF703F">
                        <w:pPr>
                          <w:pStyle w:val="StandardWeb"/>
                          <w:spacing w:before="0" w:beforeAutospacing="0" w:after="0" w:afterAutospacing="0"/>
                          <w:jc w:val="both"/>
                        </w:pPr>
                        <w:r>
                          <w:rPr>
                            <w:rFonts w:ascii="Tahoma" w:eastAsia="Times New Roman" w:hAnsi="Tahoma"/>
                            <w:sz w:val="20"/>
                            <w:szCs w:val="20"/>
                          </w:rPr>
                          <w:t> </w:t>
                        </w:r>
                      </w:p>
                    </w:txbxContent>
                  </v:textbox>
                </v:rect>
                <v:shape id="Freeform 377" o:spid="_x0000_s1189" style="position:absolute;left:19601;top:39186;width:13126;height:57;visibility:visible;mso-wrap-style:square;v-text-anchor:top" coordsize="3712,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" adj="-11796480,,540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formulas/>
                  <v:path arrowok="t" o:connecttype="custom" o:connectlocs="1267285,2858;1312545,2858;1202223,5715;1241826,0;1173936,5715;1134333,0;1173936,5715;1063614,2858;1108874,2858;998553,5715;1038155,0;970265,5715;930662,0;970265,5715;859943,2858;905203,2858;794882,5715;834484,0;766594,5715;726992,0;766594,5715;656273,2858;701533,2858;591211,5715;630814,0;562923,5715;523321,0;562923,5715;452602,2858;497862,2858;387540,5715;427143,0;359253,5715;319650,0;359253,5715;248931,2858;294191,2858;183869,5715;223472,0;155582,5715;115979,0;155582,5715;45260,2858;90520,2858;2829,5715;19801,0" o:connectangles="0,0,0,0,0,0,0,0,0,0,0,0,0,0,0,0,0,0,0,0,0,0,0,0,0,0,0,0,0,0,0,0,0,0,0,0,0,0,0,0,0,0,0,0,0,0" textboxrect="0,0,3712,16"/>
                  <o:lock v:ext="edit" verticies="t"/>
                  <v:textbox>
                    <w:txbxContent>
                      <w:p w:rsidR="001F44D8" w:rsidRDefault="001F44D8" w:rsidP="00EF703F">
                        <w:pPr>
                          <w:pStyle w:val="StandardWeb"/>
                          <w:spacing w:before="0" w:beforeAutospacing="0" w:after="0" w:afterAutospacing="0"/>
                          <w:jc w:val="both"/>
                        </w:pPr>
                        <w:r>
                          <w:rPr>
                            <w:rFonts w:ascii="Tahoma" w:eastAsia="Times New Roman" w:hAnsi="Tahoma"/>
                            <w:sz w:val="20"/>
                            <w:szCs w:val="20"/>
                          </w:rPr>
                          <w:t> </w:t>
                        </w:r>
                      </w:p>
                    </w:txbxContent>
                  </v:textbox>
                </v:shape>
                <v:shape id="Freeform 412" o:spid="_x0000_s1190" style="position:absolute;left:19347;top:38977;width:667;height:387;visibility:visible;mso-wrap-style:square;v-text-anchor:top" coordsize="10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" adj="-11796480,,5400" path="m107,63l,36,107,e" filled="f" strokeweight=".15pt">
                  <v:stroke joinstyle="round" endcap="round"/>
                  <v:formulas/>
                  <v:path arrowok="t" o:connecttype="custom" o:connectlocs="66675,38735;0,22134;66675,0" o:connectangles="0,0,0" textboxrect="0,0,107,63"/>
                  <v:textbox>
                    <w:txbxContent>
                      <w:p w:rsidR="001F44D8" w:rsidRDefault="001F44D8" w:rsidP="00EF703F">
                        <w:pPr>
                          <w:pStyle w:val="StandardWeb"/>
                          <w:spacing w:before="0" w:beforeAutospacing="0" w:after="0" w:afterAutospacing="0"/>
                          <w:jc w:val="both"/>
                        </w:pPr>
                        <w:r>
                          <w:rPr>
                            <w:rFonts w:ascii="Tahoma" w:eastAsia="Times New Roman" w:hAnsi="Tahoma"/>
                            <w:sz w:val="20"/>
                            <w:szCs w:val="20"/>
                          </w:rPr>
                          <w:t> </w:t>
                        </w:r>
                      </w:p>
                    </w:txbxContent>
                  </v:textbox>
                </v:shape>
                <w10:anchorlock/>
              </v:group>
            </w:pict>
          </mc:Fallback>
        </mc:AlternateContent>
      </w:r>
    </w:p>
    <w:p w:rsidR="00EF703F" w:rsidRDefault="00EF703F" w:rsidP="00EF703F">
      <w:pPr>
        <w:pStyle w:val="berschrift3"/>
      </w:pPr>
      <w:bookmarkStart w:id="67" w:name="_Toc472332744"/>
      <w:r>
        <w:t>getDealerID</w:t>
      </w:r>
      <w:bookmarkEnd w:id="67"/>
    </w:p>
    <w:p w:rsidR="00EF703F" w:rsidRDefault="00EF703F" w:rsidP="00EF703F">
      <w:pPr>
        <w:pStyle w:val="berschrift4"/>
      </w:pPr>
      <w:bookmarkStart w:id="68" w:name="_Toc472332745"/>
      <w:r>
        <w:t>WebService Beschreibung</w:t>
      </w:r>
      <w:bookmarkEnd w:id="68"/>
    </w:p>
    <w:p w:rsidR="00EF703F" w:rsidRDefault="00EF703F" w:rsidP="00EF703F">
      <w:r>
        <w:t>Liefert für einen übergebenen Benutzername und das vereinbarte Preshared Key Passwort die dazu passende Rolle. Diese Rolle muß im SOAP-Header für alle anderen Aufrufe mitgegeben werden.</w:t>
      </w:r>
    </w:p>
    <w:p w:rsidR="00EF703F" w:rsidRDefault="00EF703F" w:rsidP="00EF703F"/>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Delivers the perole for the given username</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username is puser.externeid</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name="userid"&gt;&lt;/param&gt;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name="password"&gt;&lt;/param&gt;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&lt;returns&gt;</w:t>
      </w:r>
      <w:r w:rsidRPr="006B79C5">
        <w:rPr>
          <w:rFonts w:ascii="Consolas" w:hAnsi="Consolas" w:cs="Consolas"/>
          <w:color w:val="008000"/>
          <w:sz w:val="19"/>
          <w:szCs w:val="19"/>
          <w:highlight w:val="white"/>
          <w:lang w:val="en-US" w:eastAsia="de-CH"/>
        </w:rPr>
        <w:t>SYSPEROLE</w:t>
      </w:r>
      <w:r w:rsidRPr="006B79C5">
        <w:rPr>
          <w:rFonts w:ascii="Consolas" w:hAnsi="Consolas" w:cs="Consolas"/>
          <w:color w:val="808080"/>
          <w:sz w:val="19"/>
          <w:szCs w:val="19"/>
          <w:highlight w:val="white"/>
          <w:lang w:val="en-US" w:eastAsia="de-CH"/>
        </w:rPr>
        <w: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rFonts w:ascii="Consolas" w:hAnsi="Consolas" w:cs="Consolas"/>
          <w:color w:val="000000"/>
          <w:sz w:val="19"/>
          <w:szCs w:val="19"/>
          <w:lang w:val="en-US" w:eastAsia="de-CH"/>
        </w:rPr>
      </w:pPr>
      <w:r w:rsidRPr="006B79C5">
        <w:rPr>
          <w:rFonts w:ascii="Consolas" w:hAnsi="Consolas" w:cs="Consolas"/>
          <w:color w:val="2B91AF"/>
          <w:sz w:val="19"/>
          <w:szCs w:val="19"/>
          <w:highlight w:val="white"/>
          <w:lang w:val="en-US" w:eastAsia="de-CH"/>
        </w:rPr>
        <w:t>ogetDealerDto</w:t>
      </w:r>
      <w:r w:rsidRPr="006B79C5">
        <w:rPr>
          <w:rFonts w:ascii="Consolas" w:hAnsi="Consolas" w:cs="Consolas"/>
          <w:color w:val="000000"/>
          <w:sz w:val="19"/>
          <w:szCs w:val="19"/>
          <w:highlight w:val="white"/>
          <w:lang w:val="en-US" w:eastAsia="de-CH"/>
        </w:rPr>
        <w:t xml:space="preserve"> getDealerID(</w:t>
      </w:r>
      <w:r w:rsidRPr="006B79C5">
        <w:rPr>
          <w:rFonts w:ascii="Consolas" w:hAnsi="Consolas" w:cs="Consolas"/>
          <w:color w:val="2B91AF"/>
          <w:sz w:val="19"/>
          <w:szCs w:val="19"/>
          <w:highlight w:val="white"/>
          <w:lang w:val="en-US" w:eastAsia="de-CH"/>
        </w:rPr>
        <w:t>String</w:t>
      </w:r>
      <w:r w:rsidRPr="006B79C5">
        <w:rPr>
          <w:rFonts w:ascii="Consolas" w:hAnsi="Consolas" w:cs="Consolas"/>
          <w:color w:val="000000"/>
          <w:sz w:val="19"/>
          <w:szCs w:val="19"/>
          <w:highlight w:val="white"/>
          <w:lang w:val="en-US" w:eastAsia="de-CH"/>
        </w:rPr>
        <w:t xml:space="preserve"> userid, </w:t>
      </w:r>
      <w:r w:rsidRPr="006B79C5">
        <w:rPr>
          <w:rFonts w:ascii="Consolas" w:hAnsi="Consolas" w:cs="Consolas"/>
          <w:color w:val="2B91AF"/>
          <w:sz w:val="19"/>
          <w:szCs w:val="19"/>
          <w:highlight w:val="white"/>
          <w:lang w:val="en-US" w:eastAsia="de-CH"/>
        </w:rPr>
        <w:t>String</w:t>
      </w:r>
      <w:r w:rsidRPr="006B79C5">
        <w:rPr>
          <w:rFonts w:ascii="Consolas" w:hAnsi="Consolas" w:cs="Consolas"/>
          <w:color w:val="000000"/>
          <w:sz w:val="19"/>
          <w:szCs w:val="19"/>
          <w:highlight w:val="white"/>
          <w:lang w:val="en-US" w:eastAsia="de-CH"/>
        </w:rPr>
        <w:t xml:space="preserve"> password);</w:t>
      </w:r>
    </w:p>
    <w:p w:rsidR="00EF703F" w:rsidRPr="005C4EBC" w:rsidRDefault="00EF703F" w:rsidP="00EF703F">
      <w:pPr>
        <w:pStyle w:val="Text"/>
        <w:rPr>
          <w:rFonts w:ascii="Tahoma" w:hAnsi="Tahoma"/>
          <w:sz w:val="20"/>
          <w:lang w:val="de-DE"/>
        </w:rPr>
      </w:pPr>
      <w:r w:rsidRPr="005C4EBC">
        <w:rPr>
          <w:rFonts w:ascii="Tahoma" w:hAnsi="Tahoma"/>
          <w:sz w:val="20"/>
          <w:lang w:val="de-DE"/>
        </w:rPr>
        <w:t>Hinweis: einzige WS-Methode</w:t>
      </w:r>
      <w:r w:rsidR="00BC04F4">
        <w:rPr>
          <w:rFonts w:ascii="Tahoma" w:hAnsi="Tahoma"/>
          <w:sz w:val="20"/>
          <w:lang w:val="de-DE"/>
        </w:rPr>
        <w:t xml:space="preserve"> dieses Endpunktes</w:t>
      </w:r>
      <w:r w:rsidRPr="005C4EBC">
        <w:rPr>
          <w:rFonts w:ascii="Tahoma" w:hAnsi="Tahoma"/>
          <w:sz w:val="20"/>
          <w:lang w:val="de-DE"/>
        </w:rPr>
        <w:t>, welche keinen SOAP-Header benötigt!</w:t>
      </w:r>
    </w:p>
    <w:p w:rsidR="00EF703F" w:rsidRDefault="00EF703F" w:rsidP="00EF703F">
      <w:pPr>
        <w:pStyle w:val="berschrift5"/>
      </w:pPr>
      <w:bookmarkStart w:id="69" w:name="_Toc472332746"/>
      <w:r>
        <w:t>Inputstruktur</w:t>
      </w:r>
      <w:bookmarkEnd w:id="69"/>
    </w:p>
    <w:tbl>
      <w:tblPr>
        <w:tblStyle w:val="Tabellenraster"/>
        <w:tblW w:w="0" w:type="auto"/>
        <w:tblLook w:val="04A0" w:firstRow="1" w:lastRow="0" w:firstColumn="1" w:lastColumn="0" w:noHBand="0" w:noVBand="1"/>
      </w:tblPr>
      <w:tblGrid>
        <w:gridCol w:w="2852"/>
        <w:gridCol w:w="1505"/>
        <w:gridCol w:w="1727"/>
        <w:gridCol w:w="1810"/>
        <w:gridCol w:w="1181"/>
      </w:tblGrid>
      <w:tr w:rsidR="00EF703F" w:rsidTr="000E1F83">
        <w:tc>
          <w:tcPr>
            <w:tcW w:w="3141" w:type="dxa"/>
          </w:tcPr>
          <w:p w:rsidR="00EF703F" w:rsidRDefault="00EF703F" w:rsidP="008A2CE8">
            <w:pPr>
              <w:pStyle w:val="Text"/>
              <w:rPr>
                <w:rFonts w:asciiTheme="minorHAnsi" w:hAnsiTheme="minorHAnsi"/>
                <w:szCs w:val="22"/>
              </w:rPr>
            </w:pPr>
          </w:p>
          <w:p w:rsidR="00EF703F" w:rsidRDefault="00EF703F" w:rsidP="008A2CE8">
            <w:pPr>
              <w:pStyle w:val="Text"/>
              <w:rPr>
                <w:rFonts w:asciiTheme="minorHAnsi" w:hAnsiTheme="minorHAnsi"/>
                <w:szCs w:val="22"/>
              </w:rPr>
            </w:pPr>
          </w:p>
          <w:p w:rsidR="00EF703F" w:rsidRDefault="00EF703F" w:rsidP="008A2CE8">
            <w:pPr>
              <w:pStyle w:val="Text"/>
              <w:rPr>
                <w:rFonts w:asciiTheme="minorHAnsi" w:hAnsiTheme="minorHAnsi"/>
                <w:szCs w:val="22"/>
              </w:rPr>
            </w:pPr>
            <w:r>
              <w:rPr>
                <w:rFonts w:asciiTheme="minorHAnsi" w:hAnsiTheme="minorHAnsi"/>
                <w:szCs w:val="22"/>
              </w:rPr>
              <w:lastRenderedPageBreak/>
              <w:t>Klasse</w:t>
            </w:r>
          </w:p>
        </w:tc>
        <w:tc>
          <w:tcPr>
            <w:tcW w:w="1623" w:type="dxa"/>
          </w:tcPr>
          <w:p w:rsidR="00EF703F" w:rsidRDefault="00EF703F" w:rsidP="008A2CE8">
            <w:pPr>
              <w:pStyle w:val="Text"/>
              <w:rPr>
                <w:rFonts w:asciiTheme="minorHAnsi" w:hAnsiTheme="minorHAnsi"/>
                <w:szCs w:val="22"/>
              </w:rPr>
            </w:pPr>
            <w:r>
              <w:rPr>
                <w:rFonts w:asciiTheme="minorHAnsi" w:hAnsiTheme="minorHAnsi"/>
                <w:szCs w:val="22"/>
              </w:rPr>
              <w:lastRenderedPageBreak/>
              <w:t>Attribut</w:t>
            </w:r>
          </w:p>
        </w:tc>
        <w:tc>
          <w:tcPr>
            <w:tcW w:w="1869"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1953"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c>
          <w:tcPr>
            <w:tcW w:w="1269" w:type="dxa"/>
          </w:tcPr>
          <w:p w:rsidR="00EF703F" w:rsidRDefault="00EF703F" w:rsidP="008A2CE8">
            <w:pPr>
              <w:pStyle w:val="Text"/>
              <w:rPr>
                <w:rFonts w:asciiTheme="minorHAnsi" w:hAnsiTheme="minorHAnsi"/>
                <w:szCs w:val="22"/>
              </w:rPr>
            </w:pPr>
            <w:r>
              <w:rPr>
                <w:rFonts w:asciiTheme="minorHAnsi" w:hAnsiTheme="minorHAnsi"/>
                <w:szCs w:val="22"/>
              </w:rPr>
              <w:t>Required</w:t>
            </w:r>
          </w:p>
        </w:tc>
      </w:tr>
      <w:tr w:rsidR="00EF703F" w:rsidTr="000E1F83">
        <w:tc>
          <w:tcPr>
            <w:tcW w:w="3141"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String</w:t>
            </w:r>
          </w:p>
        </w:tc>
        <w:tc>
          <w:tcPr>
            <w:tcW w:w="1623" w:type="dxa"/>
          </w:tcPr>
          <w:p w:rsidR="00EF703F" w:rsidRDefault="00EF703F" w:rsidP="008A2CE8">
            <w:pPr>
              <w:pStyle w:val="Text"/>
              <w:rPr>
                <w:rFonts w:asciiTheme="minorHAnsi" w:hAnsiTheme="minorHAnsi"/>
                <w:szCs w:val="22"/>
              </w:rPr>
            </w:pPr>
            <w:r>
              <w:rPr>
                <w:rFonts w:asciiTheme="minorHAnsi" w:hAnsiTheme="minorHAnsi"/>
                <w:szCs w:val="22"/>
              </w:rPr>
              <w:t>userid</w:t>
            </w:r>
          </w:p>
        </w:tc>
        <w:tc>
          <w:tcPr>
            <w:tcW w:w="1869" w:type="dxa"/>
          </w:tcPr>
          <w:p w:rsidR="00EF703F" w:rsidRDefault="00EF703F" w:rsidP="008A2CE8">
            <w:pPr>
              <w:pStyle w:val="Text"/>
              <w:rPr>
                <w:rFonts w:asciiTheme="minorHAnsi" w:hAnsiTheme="minorHAnsi"/>
                <w:szCs w:val="22"/>
              </w:rPr>
            </w:pPr>
            <w:r>
              <w:rPr>
                <w:rFonts w:asciiTheme="minorHAnsi" w:hAnsiTheme="minorHAnsi"/>
                <w:szCs w:val="22"/>
              </w:rPr>
              <w:t>String</w:t>
            </w:r>
          </w:p>
        </w:tc>
        <w:tc>
          <w:tcPr>
            <w:tcW w:w="1953" w:type="dxa"/>
          </w:tcPr>
          <w:p w:rsidR="00EF703F" w:rsidRDefault="00EF703F" w:rsidP="008A2CE8">
            <w:pPr>
              <w:pStyle w:val="Text"/>
              <w:rPr>
                <w:rFonts w:asciiTheme="minorHAnsi" w:hAnsiTheme="minorHAnsi"/>
                <w:szCs w:val="22"/>
              </w:rPr>
            </w:pPr>
            <w:r>
              <w:rPr>
                <w:rFonts w:asciiTheme="minorHAnsi" w:hAnsiTheme="minorHAnsi"/>
                <w:szCs w:val="22"/>
              </w:rPr>
              <w:t>Händler-ID</w:t>
            </w:r>
          </w:p>
        </w:tc>
        <w:tc>
          <w:tcPr>
            <w:tcW w:w="1269" w:type="dxa"/>
          </w:tcPr>
          <w:p w:rsidR="00EF703F" w:rsidRDefault="00EF703F" w:rsidP="008A2CE8">
            <w:pPr>
              <w:pStyle w:val="Text"/>
              <w:rPr>
                <w:rFonts w:asciiTheme="minorHAnsi" w:hAnsiTheme="minorHAnsi"/>
                <w:szCs w:val="22"/>
              </w:rPr>
            </w:pPr>
            <w:r>
              <w:rPr>
                <w:rFonts w:asciiTheme="minorHAnsi" w:hAnsiTheme="minorHAnsi"/>
                <w:szCs w:val="22"/>
              </w:rPr>
              <w:t>x</w:t>
            </w:r>
          </w:p>
        </w:tc>
      </w:tr>
      <w:tr w:rsidR="00EF703F" w:rsidTr="000E1F83">
        <w:tc>
          <w:tcPr>
            <w:tcW w:w="3141"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1623" w:type="dxa"/>
          </w:tcPr>
          <w:p w:rsidR="00EF703F" w:rsidRDefault="00EF703F" w:rsidP="008A2CE8">
            <w:pPr>
              <w:pStyle w:val="Text"/>
              <w:rPr>
                <w:rFonts w:asciiTheme="minorHAnsi" w:hAnsiTheme="minorHAnsi"/>
                <w:szCs w:val="22"/>
              </w:rPr>
            </w:pPr>
            <w:r>
              <w:rPr>
                <w:rFonts w:asciiTheme="minorHAnsi" w:hAnsiTheme="minorHAnsi"/>
                <w:szCs w:val="22"/>
              </w:rPr>
              <w:t>password</w:t>
            </w:r>
          </w:p>
        </w:tc>
        <w:tc>
          <w:tcPr>
            <w:tcW w:w="1869" w:type="dxa"/>
          </w:tcPr>
          <w:p w:rsidR="00EF703F" w:rsidRDefault="00EF703F" w:rsidP="008A2CE8">
            <w:pPr>
              <w:pStyle w:val="Text"/>
              <w:rPr>
                <w:rFonts w:asciiTheme="minorHAnsi" w:hAnsiTheme="minorHAnsi"/>
                <w:szCs w:val="22"/>
              </w:rPr>
            </w:pPr>
            <w:r>
              <w:rPr>
                <w:rFonts w:asciiTheme="minorHAnsi" w:hAnsiTheme="minorHAnsi"/>
                <w:szCs w:val="22"/>
              </w:rPr>
              <w:t>String</w:t>
            </w:r>
          </w:p>
        </w:tc>
        <w:tc>
          <w:tcPr>
            <w:tcW w:w="1953" w:type="dxa"/>
          </w:tcPr>
          <w:p w:rsidR="00EF703F" w:rsidRDefault="00EF703F" w:rsidP="008A2CE8">
            <w:pPr>
              <w:pStyle w:val="Text"/>
              <w:rPr>
                <w:rFonts w:asciiTheme="minorHAnsi" w:hAnsiTheme="minorHAnsi"/>
                <w:szCs w:val="22"/>
              </w:rPr>
            </w:pPr>
            <w:r>
              <w:rPr>
                <w:rFonts w:asciiTheme="minorHAnsi" w:hAnsiTheme="minorHAnsi"/>
                <w:szCs w:val="22"/>
              </w:rPr>
              <w:t>Preshared Key</w:t>
            </w:r>
          </w:p>
        </w:tc>
        <w:tc>
          <w:tcPr>
            <w:tcW w:w="1269" w:type="dxa"/>
          </w:tcPr>
          <w:p w:rsidR="00EF703F" w:rsidRDefault="00EF703F" w:rsidP="008A2CE8">
            <w:pPr>
              <w:pStyle w:val="Text"/>
              <w:rPr>
                <w:rFonts w:asciiTheme="minorHAnsi" w:hAnsiTheme="minorHAnsi"/>
                <w:szCs w:val="22"/>
              </w:rPr>
            </w:pPr>
            <w:r>
              <w:rPr>
                <w:rFonts w:asciiTheme="minorHAnsi" w:hAnsiTheme="minorHAnsi"/>
                <w:szCs w:val="22"/>
              </w:rPr>
              <w:t>x</w:t>
            </w:r>
          </w:p>
        </w:tc>
      </w:tr>
    </w:tbl>
    <w:p w:rsidR="00EF703F" w:rsidRDefault="00EF703F" w:rsidP="00EF703F">
      <w:pPr>
        <w:pStyle w:val="Text"/>
      </w:pPr>
    </w:p>
    <w:p w:rsidR="00EF703F" w:rsidRDefault="00EF703F" w:rsidP="00EF703F">
      <w:pPr>
        <w:pStyle w:val="berschrift5"/>
      </w:pPr>
      <w:bookmarkStart w:id="70" w:name="_Toc472332747"/>
      <w:r>
        <w:t>Rückgabestruktur</w:t>
      </w:r>
      <w:bookmarkEnd w:id="70"/>
    </w:p>
    <w:tbl>
      <w:tblPr>
        <w:tblStyle w:val="Tabellenraster"/>
        <w:tblW w:w="0" w:type="auto"/>
        <w:tblLook w:val="04A0" w:firstRow="1" w:lastRow="0" w:firstColumn="1" w:lastColumn="0" w:noHBand="0" w:noVBand="1"/>
      </w:tblPr>
      <w:tblGrid>
        <w:gridCol w:w="2873"/>
        <w:gridCol w:w="1605"/>
        <w:gridCol w:w="2569"/>
        <w:gridCol w:w="2028"/>
      </w:tblGrid>
      <w:tr w:rsidR="00EF703F" w:rsidTr="000E1F83">
        <w:tc>
          <w:tcPr>
            <w:tcW w:w="3141" w:type="dxa"/>
          </w:tcPr>
          <w:p w:rsidR="00EF703F" w:rsidRDefault="00EF703F" w:rsidP="008A2CE8">
            <w:pPr>
              <w:pStyle w:val="Text"/>
              <w:rPr>
                <w:rFonts w:asciiTheme="minorHAnsi" w:hAnsiTheme="minorHAnsi"/>
                <w:szCs w:val="22"/>
              </w:rPr>
            </w:pPr>
            <w:r>
              <w:rPr>
                <w:rFonts w:asciiTheme="minorHAnsi" w:hAnsiTheme="minorHAnsi"/>
                <w:szCs w:val="22"/>
              </w:rPr>
              <w:t>Klasse</w:t>
            </w:r>
          </w:p>
        </w:tc>
        <w:tc>
          <w:tcPr>
            <w:tcW w:w="1698" w:type="dxa"/>
          </w:tcPr>
          <w:p w:rsidR="00EF703F" w:rsidRDefault="00EF703F" w:rsidP="008A2CE8">
            <w:pPr>
              <w:pStyle w:val="Text"/>
              <w:rPr>
                <w:rFonts w:asciiTheme="minorHAnsi" w:hAnsiTheme="minorHAnsi"/>
                <w:szCs w:val="22"/>
              </w:rPr>
            </w:pPr>
            <w:r>
              <w:rPr>
                <w:rFonts w:asciiTheme="minorHAnsi" w:hAnsiTheme="minorHAnsi"/>
                <w:szCs w:val="22"/>
              </w:rPr>
              <w:t>Attribut</w:t>
            </w:r>
          </w:p>
        </w:tc>
        <w:tc>
          <w:tcPr>
            <w:tcW w:w="2828"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2188"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r>
      <w:tr w:rsidR="00EF703F" w:rsidTr="000E1F83">
        <w:tc>
          <w:tcPr>
            <w:tcW w:w="3141"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ogetDealerDto</w:t>
            </w:r>
          </w:p>
        </w:tc>
        <w:tc>
          <w:tcPr>
            <w:tcW w:w="1698" w:type="dxa"/>
          </w:tcPr>
          <w:p w:rsidR="00EF703F" w:rsidRDefault="00EF703F" w:rsidP="008A2CE8">
            <w:pPr>
              <w:pStyle w:val="Text"/>
              <w:rPr>
                <w:rFonts w:asciiTheme="minorHAnsi" w:hAnsiTheme="minorHAnsi"/>
                <w:szCs w:val="22"/>
              </w:rPr>
            </w:pPr>
          </w:p>
        </w:tc>
        <w:tc>
          <w:tcPr>
            <w:tcW w:w="2828" w:type="dxa"/>
          </w:tcPr>
          <w:p w:rsidR="00EF703F" w:rsidRDefault="00EF703F" w:rsidP="008A2CE8">
            <w:pPr>
              <w:pStyle w:val="Text"/>
              <w:rPr>
                <w:rFonts w:asciiTheme="minorHAnsi" w:hAnsiTheme="minorHAnsi"/>
                <w:szCs w:val="22"/>
              </w:rPr>
            </w:pPr>
          </w:p>
        </w:tc>
        <w:tc>
          <w:tcPr>
            <w:tcW w:w="2188" w:type="dxa"/>
          </w:tcPr>
          <w:p w:rsidR="00EF703F" w:rsidRDefault="00EF703F" w:rsidP="008A2CE8">
            <w:pPr>
              <w:pStyle w:val="Text"/>
              <w:rPr>
                <w:rFonts w:asciiTheme="minorHAnsi" w:hAnsiTheme="minorHAnsi"/>
                <w:szCs w:val="22"/>
              </w:rPr>
            </w:pPr>
          </w:p>
        </w:tc>
      </w:tr>
      <w:tr w:rsidR="00EF703F" w:rsidTr="000E1F83">
        <w:tc>
          <w:tcPr>
            <w:tcW w:w="3141" w:type="dxa"/>
          </w:tcPr>
          <w:p w:rsidR="00EF703F" w:rsidRDefault="00EF703F" w:rsidP="008A2CE8">
            <w:pPr>
              <w:pStyle w:val="Text"/>
              <w:rPr>
                <w:rFonts w:ascii="Consolas" w:hAnsi="Consolas" w:cs="Consolas"/>
                <w:color w:val="2B91AF"/>
                <w:sz w:val="19"/>
                <w:szCs w:val="19"/>
                <w:highlight w:val="white"/>
                <w:lang w:val="de-DE" w:eastAsia="de-CH"/>
              </w:rPr>
            </w:pPr>
          </w:p>
        </w:tc>
        <w:tc>
          <w:tcPr>
            <w:tcW w:w="1698" w:type="dxa"/>
          </w:tcPr>
          <w:p w:rsidR="00EF703F" w:rsidRDefault="00EF703F" w:rsidP="008A2CE8">
            <w:pPr>
              <w:pStyle w:val="Text"/>
              <w:rPr>
                <w:rFonts w:asciiTheme="minorHAnsi" w:hAnsiTheme="minorHAnsi"/>
                <w:szCs w:val="22"/>
              </w:rPr>
            </w:pPr>
            <w:r>
              <w:rPr>
                <w:rFonts w:asciiTheme="minorHAnsi" w:hAnsiTheme="minorHAnsi"/>
                <w:szCs w:val="22"/>
              </w:rPr>
              <w:t>sysPEROLE</w:t>
            </w:r>
          </w:p>
        </w:tc>
        <w:tc>
          <w:tcPr>
            <w:tcW w:w="2828" w:type="dxa"/>
          </w:tcPr>
          <w:p w:rsidR="00EF703F" w:rsidRDefault="00EF703F" w:rsidP="008A2CE8">
            <w:pPr>
              <w:pStyle w:val="Text"/>
              <w:rPr>
                <w:rFonts w:asciiTheme="minorHAnsi" w:hAnsiTheme="minorHAnsi"/>
                <w:szCs w:val="22"/>
              </w:rPr>
            </w:pPr>
            <w:r>
              <w:rPr>
                <w:rFonts w:asciiTheme="minorHAnsi" w:hAnsiTheme="minorHAnsi"/>
                <w:szCs w:val="22"/>
              </w:rPr>
              <w:t>long</w:t>
            </w:r>
          </w:p>
        </w:tc>
        <w:tc>
          <w:tcPr>
            <w:tcW w:w="2188" w:type="dxa"/>
          </w:tcPr>
          <w:p w:rsidR="00EF703F" w:rsidRDefault="00EF703F" w:rsidP="008A2CE8">
            <w:pPr>
              <w:pStyle w:val="Text"/>
              <w:rPr>
                <w:rFonts w:asciiTheme="minorHAnsi" w:hAnsiTheme="minorHAnsi"/>
                <w:szCs w:val="22"/>
              </w:rPr>
            </w:pPr>
            <w:r>
              <w:rPr>
                <w:rFonts w:asciiTheme="minorHAnsi" w:hAnsiTheme="minorHAnsi"/>
                <w:szCs w:val="22"/>
              </w:rPr>
              <w:t>User-Sysperole für Header</w:t>
            </w:r>
          </w:p>
        </w:tc>
      </w:tr>
    </w:tbl>
    <w:p w:rsidR="00EF703F" w:rsidRPr="008B7A34" w:rsidRDefault="00EF703F" w:rsidP="00EF703F"/>
    <w:p w:rsidR="00EF703F" w:rsidRDefault="00EF703F" w:rsidP="00EF703F">
      <w:pPr>
        <w:pStyle w:val="berschrift4"/>
      </w:pPr>
      <w:bookmarkStart w:id="71" w:name="_Toc472332748"/>
      <w:r>
        <w:t>SOAP Beispiel</w:t>
      </w:r>
      <w:bookmarkEnd w:id="71"/>
    </w:p>
    <w:p w:rsidR="00EF703F" w:rsidRDefault="00EF703F" w:rsidP="00EF703F">
      <w:pPr>
        <w:pStyle w:val="berschrift5"/>
      </w:pPr>
      <w:bookmarkStart w:id="72" w:name="_Toc472332749"/>
      <w:r>
        <w:t>Request:</w:t>
      </w:r>
      <w:bookmarkEnd w:id="72"/>
    </w:p>
    <w:p w:rsidR="00EF703F" w:rsidRDefault="00EF703F" w:rsidP="00EF703F"/>
    <w:p w:rsidR="00EF703F" w:rsidRPr="006B79C5" w:rsidRDefault="00EF703F" w:rsidP="00EF703F">
      <w:pPr>
        <w:rPr>
          <w:lang w:val="en-US"/>
        </w:rPr>
      </w:pPr>
      <w:r w:rsidRPr="006B79C5">
        <w:rPr>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F703F" w:rsidRPr="006B79C5" w:rsidRDefault="00EF703F" w:rsidP="00EF703F">
      <w:pPr>
        <w:rPr>
          <w:lang w:val="en-US"/>
        </w:rPr>
      </w:pPr>
      <w:r w:rsidRPr="006B79C5">
        <w:rPr>
          <w:lang w:val="en-US"/>
        </w:rPr>
        <w:t xml:space="preserve">   &lt;soap:Header xmlns:m="http://cic-software.de/MessageHeader"&gt;</w:t>
      </w:r>
    </w:p>
    <w:p w:rsidR="00EF703F" w:rsidRPr="006B79C5" w:rsidRDefault="00EF703F" w:rsidP="00EF703F">
      <w:pPr>
        <w:rPr>
          <w:lang w:val="en-US"/>
        </w:rPr>
      </w:pPr>
      <w:r w:rsidRPr="006B79C5">
        <w:rPr>
          <w:lang w:val="en-US"/>
        </w:rPr>
        <w:t xml:space="preserve">      &lt;a:To&gt;${#Project#ServiceEndpointAndPath}b2xService.svc&lt;/a:To&gt;</w:t>
      </w:r>
    </w:p>
    <w:p w:rsidR="00EF703F" w:rsidRPr="006B79C5" w:rsidRDefault="00EF703F" w:rsidP="00EF703F">
      <w:pPr>
        <w:rPr>
          <w:lang w:val="en-US"/>
        </w:rPr>
      </w:pPr>
      <w:r w:rsidRPr="006B79C5">
        <w:rPr>
          <w:lang w:val="en-US"/>
        </w:rPr>
        <w:t xml:space="preserve">      &lt;a:Action&gt;http://cic-software.de/GateBANKNOW/Ib2xService/getDealerID&lt;/a:Action&gt;</w:t>
      </w:r>
    </w:p>
    <w:p w:rsidR="00EF703F" w:rsidRPr="006B79C5" w:rsidRDefault="00EF703F" w:rsidP="00EF703F">
      <w:pPr>
        <w:rPr>
          <w:lang w:val="en-US"/>
        </w:rPr>
      </w:pPr>
      <w:r w:rsidRPr="006B79C5">
        <w:rPr>
          <w:lang w:val="en-US"/>
        </w:rPr>
        <w:t xml:space="preserve">   &lt;/soap:Header&gt;</w:t>
      </w:r>
    </w:p>
    <w:p w:rsidR="00EF703F" w:rsidRPr="006B79C5" w:rsidRDefault="00EF703F" w:rsidP="00EF703F">
      <w:pPr>
        <w:rPr>
          <w:lang w:val="en-US"/>
        </w:rPr>
      </w:pPr>
      <w:r w:rsidRPr="006B79C5">
        <w:rPr>
          <w:lang w:val="en-US"/>
        </w:rPr>
        <w:t xml:space="preserve">   &lt;soap:Body&gt;</w:t>
      </w:r>
    </w:p>
    <w:p w:rsidR="00EF703F" w:rsidRPr="006B79C5" w:rsidRDefault="00EF703F" w:rsidP="00EF703F">
      <w:pPr>
        <w:rPr>
          <w:lang w:val="en-US"/>
        </w:rPr>
      </w:pPr>
      <w:r w:rsidRPr="006B79C5">
        <w:rPr>
          <w:lang w:val="en-US"/>
        </w:rPr>
        <w:t xml:space="preserve">      &lt;gat:getDealerID&gt;</w:t>
      </w:r>
    </w:p>
    <w:p w:rsidR="00EF703F" w:rsidRPr="006B79C5" w:rsidRDefault="00EF703F" w:rsidP="00EF703F">
      <w:pPr>
        <w:rPr>
          <w:lang w:val="en-US"/>
        </w:rPr>
      </w:pPr>
      <w:r w:rsidRPr="006B79C5">
        <w:rPr>
          <w:lang w:val="en-US"/>
        </w:rPr>
        <w:t xml:space="preserve">         &lt;gat:userid&gt;Benutzer Id&lt;/gat:userid&gt;</w:t>
      </w:r>
    </w:p>
    <w:p w:rsidR="00EF703F" w:rsidRPr="006B79C5" w:rsidRDefault="00EF703F" w:rsidP="00EF703F">
      <w:pPr>
        <w:rPr>
          <w:lang w:val="en-US"/>
        </w:rPr>
      </w:pPr>
      <w:r w:rsidRPr="006B79C5">
        <w:rPr>
          <w:lang w:val="en-US"/>
        </w:rPr>
        <w:t xml:space="preserve">         &lt;gat:password&gt;vereinbartes Passwort&lt;/gat:password&gt;</w:t>
      </w:r>
    </w:p>
    <w:p w:rsidR="00EF703F" w:rsidRPr="006B79C5" w:rsidRDefault="00EF703F" w:rsidP="00EF703F">
      <w:pPr>
        <w:rPr>
          <w:lang w:val="en-US"/>
        </w:rPr>
      </w:pPr>
      <w:r w:rsidRPr="006B79C5">
        <w:rPr>
          <w:lang w:val="en-US"/>
        </w:rPr>
        <w:t xml:space="preserve">      &lt;/gat:getDealerID&gt;</w:t>
      </w:r>
    </w:p>
    <w:p w:rsidR="00EF703F" w:rsidRPr="006B79C5" w:rsidRDefault="00EF703F" w:rsidP="00EF703F">
      <w:pPr>
        <w:rPr>
          <w:lang w:val="en-US"/>
        </w:rPr>
      </w:pPr>
      <w:r w:rsidRPr="006B79C5">
        <w:rPr>
          <w:lang w:val="en-US"/>
        </w:rPr>
        <w:t xml:space="preserve">   &lt;/soap:Body&gt;</w:t>
      </w:r>
    </w:p>
    <w:p w:rsidR="00EF703F" w:rsidRPr="006B79C5" w:rsidRDefault="00EF703F" w:rsidP="00EF703F">
      <w:pPr>
        <w:rPr>
          <w:lang w:val="en-US"/>
        </w:rPr>
      </w:pPr>
      <w:r w:rsidRPr="006B79C5">
        <w:rPr>
          <w:lang w:val="en-US"/>
        </w:rPr>
        <w:t>&lt;/soap:Envelope&gt;</w:t>
      </w:r>
    </w:p>
    <w:p w:rsidR="00EF703F" w:rsidRPr="006B79C5" w:rsidRDefault="00EF703F" w:rsidP="00EF703F">
      <w:pPr>
        <w:rPr>
          <w:lang w:val="en-US"/>
        </w:rPr>
      </w:pPr>
    </w:p>
    <w:p w:rsidR="00EF703F" w:rsidRDefault="00EF703F" w:rsidP="00EF703F">
      <w:pPr>
        <w:pStyle w:val="berschrift5"/>
      </w:pPr>
      <w:bookmarkStart w:id="73" w:name="_Toc472332750"/>
      <w:r>
        <w:t>Response</w:t>
      </w:r>
      <w:bookmarkEnd w:id="73"/>
    </w:p>
    <w:p w:rsidR="00EF703F" w:rsidRPr="006B79C5" w:rsidRDefault="00EF703F" w:rsidP="00EF703F">
      <w:pPr>
        <w:rPr>
          <w:lang w:val="en-US"/>
        </w:rPr>
      </w:pPr>
      <w:r w:rsidRPr="006B79C5">
        <w:rPr>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F703F" w:rsidRPr="006B79C5" w:rsidRDefault="00EF703F" w:rsidP="00EF703F">
      <w:pPr>
        <w:rPr>
          <w:lang w:val="en-US"/>
        </w:rPr>
      </w:pPr>
      <w:r w:rsidRPr="006B79C5">
        <w:rPr>
          <w:lang w:val="en-US"/>
        </w:rPr>
        <w:t xml:space="preserve">   &lt;soap:Header xmlns:m="http://cic-software.de/MessageHeader"&gt;</w:t>
      </w:r>
    </w:p>
    <w:p w:rsidR="00EF703F" w:rsidRPr="006B79C5" w:rsidRDefault="00EF703F" w:rsidP="00EF703F">
      <w:pPr>
        <w:rPr>
          <w:lang w:val="en-US"/>
        </w:rPr>
      </w:pPr>
      <w:r w:rsidRPr="006B79C5">
        <w:rPr>
          <w:lang w:val="en-US"/>
        </w:rPr>
        <w:t xml:space="preserve">      &lt;a:To&gt;${#Project#ServiceEndpointAndPath}b2xService.svc&lt;/a:To&gt;</w:t>
      </w:r>
    </w:p>
    <w:p w:rsidR="00EF703F" w:rsidRPr="006B79C5" w:rsidRDefault="00EF703F" w:rsidP="00EF703F">
      <w:pPr>
        <w:rPr>
          <w:lang w:val="en-US"/>
        </w:rPr>
      </w:pPr>
      <w:r w:rsidRPr="006B79C5">
        <w:rPr>
          <w:lang w:val="en-US"/>
        </w:rPr>
        <w:t xml:space="preserve">      &lt;a:Action&gt;http://cic-software.de/GateBANKNOW/Ib2xService/getDealerID&lt;/a:Action&gt;</w:t>
      </w:r>
    </w:p>
    <w:p w:rsidR="00EF703F" w:rsidRPr="006B79C5" w:rsidRDefault="00EF703F" w:rsidP="00EF703F">
      <w:pPr>
        <w:rPr>
          <w:lang w:val="en-US"/>
        </w:rPr>
      </w:pPr>
      <w:r w:rsidRPr="006B79C5">
        <w:rPr>
          <w:lang w:val="en-US"/>
        </w:rPr>
        <w:t xml:space="preserve">   &lt;/soap:Header&gt;</w:t>
      </w:r>
    </w:p>
    <w:p w:rsidR="00EF703F" w:rsidRPr="006B79C5" w:rsidRDefault="00EF703F" w:rsidP="00EF703F">
      <w:pPr>
        <w:rPr>
          <w:lang w:val="en-US"/>
        </w:rPr>
      </w:pPr>
      <w:r w:rsidRPr="006B79C5">
        <w:rPr>
          <w:lang w:val="en-US"/>
        </w:rPr>
        <w:t xml:space="preserve">   &lt;soap:Body&gt;</w:t>
      </w:r>
    </w:p>
    <w:p w:rsidR="00EF703F" w:rsidRPr="006B79C5" w:rsidRDefault="00EF703F" w:rsidP="00EF703F">
      <w:pPr>
        <w:rPr>
          <w:lang w:val="en-US"/>
        </w:rPr>
      </w:pPr>
      <w:r w:rsidRPr="006B79C5">
        <w:rPr>
          <w:lang w:val="en-US"/>
        </w:rPr>
        <w:t xml:space="preserve">      &lt;gat:getDealerID&gt;</w:t>
      </w:r>
    </w:p>
    <w:p w:rsidR="00EF703F" w:rsidRPr="006B79C5" w:rsidRDefault="00EF703F" w:rsidP="00EF703F">
      <w:pPr>
        <w:rPr>
          <w:lang w:val="en-US"/>
        </w:rPr>
      </w:pPr>
      <w:r w:rsidRPr="006B79C5">
        <w:rPr>
          <w:lang w:val="en-US"/>
        </w:rPr>
        <w:t xml:space="preserve">         &lt;gat:userid&gt;07333377&lt;/gat:userid&gt;</w:t>
      </w:r>
    </w:p>
    <w:p w:rsidR="00EF703F" w:rsidRPr="006B79C5" w:rsidRDefault="00EF703F" w:rsidP="00EF703F">
      <w:pPr>
        <w:rPr>
          <w:lang w:val="en-US"/>
        </w:rPr>
      </w:pPr>
      <w:r w:rsidRPr="006B79C5">
        <w:rPr>
          <w:lang w:val="en-US"/>
        </w:rPr>
        <w:t xml:space="preserve">         &lt;gat:password&gt;XAKLOP901ASDDDA&lt;/gat:password&gt;</w:t>
      </w:r>
    </w:p>
    <w:p w:rsidR="00EF703F" w:rsidRPr="006B79C5" w:rsidRDefault="00EF703F" w:rsidP="00EF703F">
      <w:pPr>
        <w:rPr>
          <w:lang w:val="en-US"/>
        </w:rPr>
      </w:pPr>
      <w:r w:rsidRPr="006B79C5">
        <w:rPr>
          <w:lang w:val="en-US"/>
        </w:rPr>
        <w:t xml:space="preserve">      &lt;/gat:getDealerID&gt;</w:t>
      </w:r>
    </w:p>
    <w:p w:rsidR="00EF703F" w:rsidRPr="006B79C5" w:rsidRDefault="00EF703F" w:rsidP="00EF703F">
      <w:pPr>
        <w:rPr>
          <w:lang w:val="en-US"/>
        </w:rPr>
      </w:pPr>
      <w:r w:rsidRPr="006B79C5">
        <w:rPr>
          <w:lang w:val="en-US"/>
        </w:rPr>
        <w:t xml:space="preserve">   &lt;/soap:Body&gt;</w:t>
      </w:r>
    </w:p>
    <w:p w:rsidR="00EF703F" w:rsidRPr="006B79C5" w:rsidRDefault="00EF703F" w:rsidP="00EF703F">
      <w:pPr>
        <w:rPr>
          <w:lang w:val="en-US"/>
        </w:rPr>
      </w:pPr>
      <w:r w:rsidRPr="006B79C5">
        <w:rPr>
          <w:lang w:val="en-US"/>
        </w:rPr>
        <w:t>&lt;/soap:Envelope&gt;</w:t>
      </w:r>
    </w:p>
    <w:p w:rsidR="00EF703F" w:rsidRDefault="00EF703F" w:rsidP="00EF703F">
      <w:pPr>
        <w:jc w:val="left"/>
        <w:rPr>
          <w:lang w:val="en-US"/>
        </w:rPr>
      </w:pPr>
      <w:r>
        <w:rPr>
          <w:lang w:val="en-US"/>
        </w:rPr>
        <w:lastRenderedPageBreak/>
        <w:br w:type="page"/>
      </w:r>
    </w:p>
    <w:p w:rsidR="00EF703F" w:rsidRDefault="0025664A" w:rsidP="00EF703F">
      <w:pPr>
        <w:pStyle w:val="berschrift3"/>
      </w:pPr>
      <w:bookmarkStart w:id="74" w:name="_Toc472332751"/>
      <w:r>
        <w:lastRenderedPageBreak/>
        <w:t>getObjektDaten</w:t>
      </w:r>
      <w:bookmarkEnd w:id="74"/>
    </w:p>
    <w:p w:rsidR="00EF703F" w:rsidRDefault="00EF703F" w:rsidP="00EF703F">
      <w:pPr>
        <w:pStyle w:val="berschrift4"/>
      </w:pPr>
      <w:bookmarkStart w:id="75" w:name="_Toc472332752"/>
      <w:r>
        <w:t>WebService Beschreibung</w:t>
      </w:r>
      <w:bookmarkEnd w:id="75"/>
    </w:p>
    <w:p w:rsidR="00EF703F" w:rsidRDefault="00EF703F" w:rsidP="00EF703F">
      <w:r>
        <w:t>Liefert für eine gegebene Fahrzeug-Id alle vorhandenen Objektinformationen wie Preis, Hersteller, Marke etc. Das Ergebnis kann als Eingabestruktur für weitere Services wie solveKalkulation verwendet werden.</w:t>
      </w:r>
    </w:p>
    <w:p w:rsidR="00EF703F" w:rsidRDefault="00EF703F" w:rsidP="00EF703F">
      <w:r>
        <w:t xml:space="preserve"> </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Delivers the object information from a eurotax id</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name="id"&gt;</w:t>
      </w:r>
      <w:r w:rsidRPr="006B79C5">
        <w:rPr>
          <w:rFonts w:ascii="Consolas" w:hAnsi="Consolas" w:cs="Consolas"/>
          <w:color w:val="008000"/>
          <w:sz w:val="19"/>
          <w:szCs w:val="19"/>
          <w:highlight w:val="white"/>
          <w:lang w:val="en-US" w:eastAsia="de-CH"/>
        </w:rPr>
        <w:t>Schluessel</w:t>
      </w:r>
      <w:r w:rsidRPr="006B79C5">
        <w:rPr>
          <w:rFonts w:ascii="Consolas" w:hAnsi="Consolas" w:cs="Consolas"/>
          <w:color w:val="808080"/>
          <w:sz w:val="19"/>
          <w:szCs w:val="19"/>
          <w:highlight w:val="white"/>
          <w:lang w:val="en-US" w:eastAsia="de-CH"/>
        </w:rPr>
        <w:t>&lt;/param&gt;</w:t>
      </w:r>
    </w:p>
    <w:p w:rsidR="00EF703F" w:rsidRDefault="00EF703F" w:rsidP="00EF703F">
      <w:pPr>
        <w:autoSpaceDE w:val="0"/>
        <w:autoSpaceDN w:val="0"/>
        <w:adjustRightInd w:val="0"/>
        <w:jc w:val="left"/>
        <w:rPr>
          <w:rFonts w:ascii="Consolas" w:hAnsi="Consolas" w:cs="Consolas"/>
          <w:color w:val="000000"/>
          <w:sz w:val="19"/>
          <w:szCs w:val="19"/>
          <w:highlight w:val="white"/>
          <w:lang w:eastAsia="de-CH"/>
        </w:rPr>
      </w:pPr>
      <w:r>
        <w:rPr>
          <w:rFonts w:ascii="Consolas" w:hAnsi="Consolas" w:cs="Consolas"/>
          <w:color w:val="808080"/>
          <w:sz w:val="19"/>
          <w:szCs w:val="19"/>
          <w:highlight w:val="white"/>
          <w:lang w:eastAsia="de-CH"/>
        </w:rPr>
        <w:t>///</w:t>
      </w:r>
      <w:r>
        <w:rPr>
          <w:rFonts w:ascii="Consolas" w:hAnsi="Consolas" w:cs="Consolas"/>
          <w:color w:val="008000"/>
          <w:sz w:val="19"/>
          <w:szCs w:val="19"/>
          <w:highlight w:val="white"/>
          <w:lang w:eastAsia="de-CH"/>
        </w:rPr>
        <w:t xml:space="preserve"> </w:t>
      </w:r>
      <w:r>
        <w:rPr>
          <w:rFonts w:ascii="Consolas" w:hAnsi="Consolas" w:cs="Consolas"/>
          <w:color w:val="808080"/>
          <w:sz w:val="19"/>
          <w:szCs w:val="19"/>
          <w:highlight w:val="white"/>
          <w:lang w:eastAsia="de-CH"/>
        </w:rPr>
        <w:t>&lt;returns&gt;</w:t>
      </w:r>
      <w:r>
        <w:rPr>
          <w:rFonts w:ascii="Consolas" w:hAnsi="Consolas" w:cs="Consolas"/>
          <w:color w:val="008000"/>
          <w:sz w:val="19"/>
          <w:szCs w:val="19"/>
          <w:highlight w:val="white"/>
          <w:lang w:eastAsia="de-CH"/>
        </w:rPr>
        <w:t>Fahrzeugspezifische Daten aus Eurotax</w:t>
      </w:r>
      <w:r>
        <w:rPr>
          <w:rFonts w:ascii="Consolas" w:hAnsi="Consolas" w:cs="Consolas"/>
          <w:color w:val="808080"/>
          <w:sz w:val="19"/>
          <w:szCs w:val="19"/>
          <w:highlight w:val="white"/>
          <w:lang w:eastAsia="de-CH"/>
        </w:rPr>
        <w: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rFonts w:ascii="Consolas" w:hAnsi="Consolas" w:cs="Consolas"/>
          <w:color w:val="000000"/>
          <w:sz w:val="19"/>
          <w:szCs w:val="19"/>
          <w:lang w:val="en-US" w:eastAsia="de-CH"/>
        </w:rPr>
      </w:pPr>
      <w:r w:rsidRPr="006B79C5">
        <w:rPr>
          <w:rFonts w:ascii="Consolas" w:hAnsi="Consolas" w:cs="Consolas"/>
          <w:color w:val="2B91AF"/>
          <w:sz w:val="19"/>
          <w:szCs w:val="19"/>
          <w:highlight w:val="white"/>
          <w:lang w:val="en-US" w:eastAsia="de-CH"/>
        </w:rPr>
        <w:t>oGetObjektDatenDto</w:t>
      </w:r>
      <w:r w:rsidRPr="006B79C5">
        <w:rPr>
          <w:rFonts w:ascii="Consolas" w:hAnsi="Consolas" w:cs="Consolas"/>
          <w:color w:val="000000"/>
          <w:sz w:val="19"/>
          <w:szCs w:val="19"/>
          <w:highlight w:val="white"/>
          <w:lang w:val="en-US" w:eastAsia="de-CH"/>
        </w:rPr>
        <w:t xml:space="preserve"> get</w:t>
      </w:r>
      <w:r w:rsidR="0025664A">
        <w:rPr>
          <w:rFonts w:ascii="Consolas" w:hAnsi="Consolas" w:cs="Consolas"/>
          <w:color w:val="000000"/>
          <w:sz w:val="19"/>
          <w:szCs w:val="19"/>
          <w:highlight w:val="white"/>
          <w:lang w:val="en-US" w:eastAsia="de-CH"/>
        </w:rPr>
        <w:t>Objekt</w:t>
      </w:r>
      <w:r w:rsidRPr="006B79C5">
        <w:rPr>
          <w:rFonts w:ascii="Consolas" w:hAnsi="Consolas" w:cs="Consolas"/>
          <w:color w:val="000000"/>
          <w:sz w:val="19"/>
          <w:szCs w:val="19"/>
          <w:highlight w:val="white"/>
          <w:lang w:val="en-US" w:eastAsia="de-CH"/>
        </w:rPr>
        <w:t>Daten(</w:t>
      </w:r>
      <w:r w:rsidRPr="006B79C5">
        <w:rPr>
          <w:rFonts w:ascii="Consolas" w:hAnsi="Consolas" w:cs="Consolas"/>
          <w:color w:val="2B91AF"/>
          <w:sz w:val="19"/>
          <w:szCs w:val="19"/>
          <w:highlight w:val="white"/>
          <w:lang w:val="en-US" w:eastAsia="de-CH"/>
        </w:rPr>
        <w:t>String</w:t>
      </w:r>
      <w:r w:rsidRPr="006B79C5">
        <w:rPr>
          <w:rFonts w:ascii="Consolas" w:hAnsi="Consolas" w:cs="Consolas"/>
          <w:color w:val="000000"/>
          <w:sz w:val="19"/>
          <w:szCs w:val="19"/>
          <w:highlight w:val="white"/>
          <w:lang w:val="en-US" w:eastAsia="de-CH"/>
        </w:rPr>
        <w:t xml:space="preserve"> id);</w:t>
      </w:r>
    </w:p>
    <w:p w:rsidR="00EF703F" w:rsidRDefault="00EF703F" w:rsidP="00EF703F">
      <w:pPr>
        <w:pStyle w:val="berschrift5"/>
      </w:pPr>
      <w:bookmarkStart w:id="76" w:name="_Toc472332753"/>
      <w:r>
        <w:t>Inputstruktur</w:t>
      </w:r>
      <w:bookmarkEnd w:id="76"/>
    </w:p>
    <w:tbl>
      <w:tblPr>
        <w:tblStyle w:val="Tabellenraster"/>
        <w:tblW w:w="0" w:type="auto"/>
        <w:tblLook w:val="04A0" w:firstRow="1" w:lastRow="0" w:firstColumn="1" w:lastColumn="0" w:noHBand="0" w:noVBand="1"/>
      </w:tblPr>
      <w:tblGrid>
        <w:gridCol w:w="2859"/>
        <w:gridCol w:w="1488"/>
        <w:gridCol w:w="1731"/>
        <w:gridCol w:w="1814"/>
        <w:gridCol w:w="1183"/>
      </w:tblGrid>
      <w:tr w:rsidR="00EF703F" w:rsidTr="000E1F83">
        <w:tc>
          <w:tcPr>
            <w:tcW w:w="3141" w:type="dxa"/>
          </w:tcPr>
          <w:p w:rsidR="00EF703F" w:rsidRDefault="00EF703F" w:rsidP="008A2CE8">
            <w:pPr>
              <w:pStyle w:val="Text"/>
              <w:rPr>
                <w:rFonts w:asciiTheme="minorHAnsi" w:hAnsiTheme="minorHAnsi"/>
                <w:szCs w:val="22"/>
              </w:rPr>
            </w:pPr>
            <w:r>
              <w:rPr>
                <w:rFonts w:asciiTheme="minorHAnsi" w:hAnsiTheme="minorHAnsi"/>
                <w:szCs w:val="22"/>
              </w:rPr>
              <w:t>Klasse</w:t>
            </w:r>
          </w:p>
        </w:tc>
        <w:tc>
          <w:tcPr>
            <w:tcW w:w="1623" w:type="dxa"/>
          </w:tcPr>
          <w:p w:rsidR="00EF703F" w:rsidRDefault="00EF703F" w:rsidP="008A2CE8">
            <w:pPr>
              <w:pStyle w:val="Text"/>
              <w:rPr>
                <w:rFonts w:asciiTheme="minorHAnsi" w:hAnsiTheme="minorHAnsi"/>
                <w:szCs w:val="22"/>
              </w:rPr>
            </w:pPr>
            <w:r>
              <w:rPr>
                <w:rFonts w:asciiTheme="minorHAnsi" w:hAnsiTheme="minorHAnsi"/>
                <w:szCs w:val="22"/>
              </w:rPr>
              <w:t>Attribut</w:t>
            </w:r>
          </w:p>
        </w:tc>
        <w:tc>
          <w:tcPr>
            <w:tcW w:w="1869"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1953"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c>
          <w:tcPr>
            <w:tcW w:w="1269" w:type="dxa"/>
          </w:tcPr>
          <w:p w:rsidR="00EF703F" w:rsidRDefault="00EF703F" w:rsidP="008A2CE8">
            <w:pPr>
              <w:pStyle w:val="Text"/>
              <w:rPr>
                <w:rFonts w:asciiTheme="minorHAnsi" w:hAnsiTheme="minorHAnsi"/>
                <w:szCs w:val="22"/>
              </w:rPr>
            </w:pPr>
            <w:r>
              <w:rPr>
                <w:rFonts w:asciiTheme="minorHAnsi" w:hAnsiTheme="minorHAnsi"/>
                <w:szCs w:val="22"/>
              </w:rPr>
              <w:t>Required</w:t>
            </w:r>
          </w:p>
        </w:tc>
      </w:tr>
      <w:tr w:rsidR="00EF703F" w:rsidTr="000E1F83">
        <w:tc>
          <w:tcPr>
            <w:tcW w:w="3141"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String</w:t>
            </w:r>
          </w:p>
        </w:tc>
        <w:tc>
          <w:tcPr>
            <w:tcW w:w="1623" w:type="dxa"/>
          </w:tcPr>
          <w:p w:rsidR="00EF703F" w:rsidRDefault="00EF703F" w:rsidP="008A2CE8">
            <w:pPr>
              <w:pStyle w:val="Text"/>
              <w:rPr>
                <w:rFonts w:asciiTheme="minorHAnsi" w:hAnsiTheme="minorHAnsi"/>
                <w:szCs w:val="22"/>
              </w:rPr>
            </w:pPr>
            <w:r>
              <w:rPr>
                <w:rFonts w:asciiTheme="minorHAnsi" w:hAnsiTheme="minorHAnsi"/>
                <w:szCs w:val="22"/>
              </w:rPr>
              <w:t>id</w:t>
            </w:r>
          </w:p>
        </w:tc>
        <w:tc>
          <w:tcPr>
            <w:tcW w:w="1869" w:type="dxa"/>
          </w:tcPr>
          <w:p w:rsidR="00EF703F" w:rsidRDefault="00EF703F" w:rsidP="008A2CE8">
            <w:pPr>
              <w:pStyle w:val="Text"/>
              <w:rPr>
                <w:rFonts w:asciiTheme="minorHAnsi" w:hAnsiTheme="minorHAnsi"/>
                <w:szCs w:val="22"/>
              </w:rPr>
            </w:pPr>
            <w:r>
              <w:rPr>
                <w:rFonts w:asciiTheme="minorHAnsi" w:hAnsiTheme="minorHAnsi"/>
                <w:szCs w:val="22"/>
              </w:rPr>
              <w:t>String</w:t>
            </w:r>
          </w:p>
        </w:tc>
        <w:tc>
          <w:tcPr>
            <w:tcW w:w="1953" w:type="dxa"/>
          </w:tcPr>
          <w:p w:rsidR="00EF703F" w:rsidRDefault="00EF703F" w:rsidP="008A2CE8">
            <w:pPr>
              <w:pStyle w:val="Text"/>
              <w:rPr>
                <w:rFonts w:asciiTheme="minorHAnsi" w:hAnsiTheme="minorHAnsi"/>
                <w:szCs w:val="22"/>
              </w:rPr>
            </w:pPr>
            <w:r>
              <w:rPr>
                <w:rFonts w:asciiTheme="minorHAnsi" w:hAnsiTheme="minorHAnsi"/>
                <w:szCs w:val="22"/>
              </w:rPr>
              <w:t>Eurotaxnummer</w:t>
            </w:r>
          </w:p>
        </w:tc>
        <w:tc>
          <w:tcPr>
            <w:tcW w:w="1269" w:type="dxa"/>
          </w:tcPr>
          <w:p w:rsidR="00EF703F" w:rsidRDefault="00EF703F" w:rsidP="008A2CE8">
            <w:pPr>
              <w:pStyle w:val="Text"/>
              <w:rPr>
                <w:rFonts w:asciiTheme="minorHAnsi" w:hAnsiTheme="minorHAnsi"/>
                <w:szCs w:val="22"/>
              </w:rPr>
            </w:pPr>
            <w:r>
              <w:rPr>
                <w:rFonts w:asciiTheme="minorHAnsi" w:hAnsiTheme="minorHAnsi"/>
                <w:szCs w:val="22"/>
              </w:rPr>
              <w:t>x</w:t>
            </w:r>
          </w:p>
        </w:tc>
      </w:tr>
    </w:tbl>
    <w:p w:rsidR="00EF703F" w:rsidRDefault="00EF703F" w:rsidP="00EF703F">
      <w:pPr>
        <w:pStyle w:val="berschrift5"/>
      </w:pPr>
      <w:bookmarkStart w:id="77" w:name="_Toc472332754"/>
      <w:r>
        <w:t>Rückgabestruktur</w:t>
      </w:r>
      <w:bookmarkEnd w:id="77"/>
    </w:p>
    <w:tbl>
      <w:tblPr>
        <w:tblStyle w:val="Tabellenraster"/>
        <w:tblW w:w="0" w:type="auto"/>
        <w:tblLook w:val="04A0" w:firstRow="1" w:lastRow="0" w:firstColumn="1" w:lastColumn="0" w:noHBand="0" w:noVBand="1"/>
      </w:tblPr>
      <w:tblGrid>
        <w:gridCol w:w="2864"/>
        <w:gridCol w:w="1569"/>
        <w:gridCol w:w="1658"/>
        <w:gridCol w:w="2984"/>
      </w:tblGrid>
      <w:tr w:rsidR="00EF703F" w:rsidTr="008A2CE8">
        <w:tc>
          <w:tcPr>
            <w:tcW w:w="2864" w:type="dxa"/>
          </w:tcPr>
          <w:p w:rsidR="00EF703F" w:rsidRDefault="00EF703F" w:rsidP="008A2CE8">
            <w:pPr>
              <w:pStyle w:val="Text"/>
              <w:rPr>
                <w:rFonts w:asciiTheme="minorHAnsi" w:hAnsiTheme="minorHAnsi"/>
                <w:szCs w:val="22"/>
              </w:rPr>
            </w:pPr>
            <w:r>
              <w:rPr>
                <w:rFonts w:asciiTheme="minorHAnsi" w:hAnsiTheme="minorHAnsi"/>
                <w:szCs w:val="22"/>
              </w:rPr>
              <w:t>Klasse</w:t>
            </w:r>
          </w:p>
        </w:tc>
        <w:tc>
          <w:tcPr>
            <w:tcW w:w="1569" w:type="dxa"/>
          </w:tcPr>
          <w:p w:rsidR="00EF703F" w:rsidRDefault="00EF703F" w:rsidP="008A2CE8">
            <w:pPr>
              <w:pStyle w:val="Text"/>
              <w:rPr>
                <w:rFonts w:asciiTheme="minorHAnsi" w:hAnsiTheme="minorHAnsi"/>
                <w:szCs w:val="22"/>
              </w:rPr>
            </w:pPr>
            <w:r>
              <w:rPr>
                <w:rFonts w:asciiTheme="minorHAnsi" w:hAnsiTheme="minorHAnsi"/>
                <w:szCs w:val="22"/>
              </w:rPr>
              <w:t>Attribut</w:t>
            </w:r>
          </w:p>
        </w:tc>
        <w:tc>
          <w:tcPr>
            <w:tcW w:w="1658"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2984"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r>
      <w:tr w:rsidR="00EF703F" w:rsidTr="008A2CE8">
        <w:tc>
          <w:tcPr>
            <w:tcW w:w="2864"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oGetObjektDatenDto</w:t>
            </w:r>
          </w:p>
        </w:tc>
        <w:tc>
          <w:tcPr>
            <w:tcW w:w="1569" w:type="dxa"/>
          </w:tcPr>
          <w:p w:rsidR="00EF703F" w:rsidRDefault="00EF703F" w:rsidP="008A2CE8">
            <w:pPr>
              <w:pStyle w:val="Text"/>
              <w:rPr>
                <w:rFonts w:asciiTheme="minorHAnsi" w:hAnsiTheme="minorHAnsi"/>
                <w:szCs w:val="22"/>
              </w:rPr>
            </w:pPr>
          </w:p>
        </w:tc>
        <w:tc>
          <w:tcPr>
            <w:tcW w:w="1658" w:type="dxa"/>
          </w:tcPr>
          <w:p w:rsidR="00EF703F" w:rsidRDefault="00EF703F" w:rsidP="008A2CE8">
            <w:pPr>
              <w:pStyle w:val="Text"/>
              <w:rPr>
                <w:rFonts w:asciiTheme="minorHAnsi" w:hAnsiTheme="minorHAnsi"/>
                <w:szCs w:val="22"/>
              </w:rPr>
            </w:pPr>
          </w:p>
        </w:tc>
        <w:tc>
          <w:tcPr>
            <w:tcW w:w="2984" w:type="dxa"/>
          </w:tcPr>
          <w:p w:rsidR="00EF703F" w:rsidRDefault="00EF703F" w:rsidP="008A2CE8">
            <w:pPr>
              <w:pStyle w:val="Text"/>
              <w:rPr>
                <w:rFonts w:asciiTheme="minorHAnsi" w:hAnsiTheme="minorHAnsi"/>
                <w:szCs w:val="22"/>
              </w:rPr>
            </w:pPr>
          </w:p>
        </w:tc>
      </w:tr>
      <w:tr w:rsidR="00EF703F" w:rsidTr="008A2CE8">
        <w:tc>
          <w:tcPr>
            <w:tcW w:w="2864" w:type="dxa"/>
          </w:tcPr>
          <w:p w:rsidR="00EF703F" w:rsidRDefault="00EF703F" w:rsidP="008A2CE8">
            <w:pPr>
              <w:pStyle w:val="Text"/>
              <w:rPr>
                <w:rFonts w:ascii="Consolas" w:hAnsi="Consolas" w:cs="Consolas"/>
                <w:color w:val="2B91AF"/>
                <w:sz w:val="19"/>
                <w:szCs w:val="19"/>
                <w:highlight w:val="white"/>
                <w:lang w:val="de-DE" w:eastAsia="de-CH"/>
              </w:rPr>
            </w:pPr>
          </w:p>
        </w:tc>
        <w:tc>
          <w:tcPr>
            <w:tcW w:w="1569" w:type="dxa"/>
          </w:tcPr>
          <w:p w:rsidR="00EF703F" w:rsidRDefault="00EF703F" w:rsidP="008A2CE8">
            <w:pPr>
              <w:pStyle w:val="Text"/>
              <w:rPr>
                <w:rFonts w:asciiTheme="minorHAnsi" w:hAnsiTheme="minorHAnsi"/>
                <w:szCs w:val="22"/>
              </w:rPr>
            </w:pPr>
            <w:r>
              <w:rPr>
                <w:rFonts w:asciiTheme="minorHAnsi" w:hAnsiTheme="minorHAnsi"/>
                <w:szCs w:val="22"/>
              </w:rPr>
              <w:t>objekt</w:t>
            </w:r>
          </w:p>
        </w:tc>
        <w:tc>
          <w:tcPr>
            <w:tcW w:w="1658" w:type="dxa"/>
          </w:tcPr>
          <w:p w:rsidR="00EF703F" w:rsidRPr="001E24C0" w:rsidRDefault="00EF703F" w:rsidP="008A2CE8">
            <w:pPr>
              <w:pStyle w:val="Text"/>
              <w:rPr>
                <w:rFonts w:ascii="Consolas" w:hAnsi="Consolas" w:cs="Consolas"/>
                <w:color w:val="2B91AF"/>
                <w:sz w:val="19"/>
                <w:szCs w:val="19"/>
                <w:highlight w:val="white"/>
                <w:lang w:val="de-DE" w:eastAsia="de-CH"/>
              </w:rPr>
            </w:pPr>
            <w:r w:rsidRPr="001E24C0">
              <w:rPr>
                <w:rFonts w:ascii="Consolas" w:hAnsi="Consolas" w:cs="Consolas"/>
                <w:color w:val="2B91AF"/>
                <w:sz w:val="19"/>
                <w:szCs w:val="19"/>
                <w:highlight w:val="white"/>
                <w:lang w:val="de-DE" w:eastAsia="de-CH"/>
              </w:rPr>
              <w:t>AngAntObDto</w:t>
            </w:r>
          </w:p>
        </w:tc>
        <w:tc>
          <w:tcPr>
            <w:tcW w:w="2984" w:type="dxa"/>
          </w:tcPr>
          <w:p w:rsidR="00EF703F" w:rsidRDefault="00EF703F" w:rsidP="008A2CE8">
            <w:pPr>
              <w:pStyle w:val="Text"/>
              <w:rPr>
                <w:rFonts w:asciiTheme="minorHAnsi" w:hAnsiTheme="minorHAnsi"/>
                <w:szCs w:val="22"/>
              </w:rPr>
            </w:pPr>
            <w:r>
              <w:rPr>
                <w:rFonts w:asciiTheme="minorHAnsi" w:hAnsiTheme="minorHAnsi"/>
                <w:szCs w:val="22"/>
              </w:rPr>
              <w:t>Objektinformationen</w:t>
            </w:r>
            <w:r w:rsidR="001E24C0">
              <w:rPr>
                <w:rFonts w:asciiTheme="minorHAnsi" w:hAnsiTheme="minorHAnsi"/>
                <w:szCs w:val="22"/>
              </w:rPr>
              <w:t>, siehe Kapitel 4</w:t>
            </w:r>
          </w:p>
        </w:tc>
      </w:tr>
    </w:tbl>
    <w:p w:rsidR="00EF703F" w:rsidRDefault="00EF703F" w:rsidP="00EF703F"/>
    <w:p w:rsidR="00EF703F" w:rsidRDefault="00EF703F" w:rsidP="00EF703F">
      <w:pPr>
        <w:pStyle w:val="berschrift4"/>
      </w:pPr>
      <w:bookmarkStart w:id="78" w:name="_Toc472332755"/>
      <w:r>
        <w:t>SOAP Beispiel</w:t>
      </w:r>
      <w:bookmarkEnd w:id="78"/>
    </w:p>
    <w:p w:rsidR="00EF703F" w:rsidRDefault="00EF703F" w:rsidP="00EF703F">
      <w:pPr>
        <w:pStyle w:val="berschrift5"/>
      </w:pPr>
      <w:bookmarkStart w:id="79" w:name="_Toc472332756"/>
      <w:r>
        <w:t>Request</w:t>
      </w:r>
      <w:bookmarkEnd w:id="79"/>
    </w:p>
    <w:p w:rsidR="00EF703F" w:rsidRPr="006B79C5" w:rsidRDefault="00EF703F" w:rsidP="00EF703F">
      <w:pPr>
        <w:rPr>
          <w:lang w:val="en-US"/>
        </w:rPr>
      </w:pPr>
      <w:r w:rsidRPr="006B79C5">
        <w:rPr>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F703F" w:rsidRPr="006B79C5" w:rsidRDefault="00EF703F" w:rsidP="00EF703F">
      <w:pPr>
        <w:rPr>
          <w:lang w:val="en-US"/>
        </w:rPr>
      </w:pPr>
      <w:r w:rsidRPr="006B79C5">
        <w:rPr>
          <w:lang w:val="en-US"/>
        </w:rPr>
        <w:t xml:space="preserve">   &lt;soap:Header xmlns:m="http://cic-software.de/MessageHeader"&gt;</w:t>
      </w:r>
    </w:p>
    <w:p w:rsidR="00EF703F" w:rsidRPr="00227091" w:rsidRDefault="00EF703F" w:rsidP="00EF703F">
      <w:pPr>
        <w:pStyle w:val="Quellcodeinline"/>
        <w:ind w:firstLine="708"/>
        <w:rPr>
          <w:sz w:val="16"/>
          <w:szCs w:val="16"/>
          <w:lang w:val="en-US"/>
        </w:rPr>
      </w:pPr>
      <w:r w:rsidRPr="00227091">
        <w:rPr>
          <w:sz w:val="16"/>
          <w:szCs w:val="16"/>
          <w:lang w:val="en-US"/>
        </w:rPr>
        <w:t>&lt;DefaultMessageHeader xmlns="http://cic-software.de/MessageHeader"&gt;</w:t>
      </w:r>
    </w:p>
    <w:p w:rsidR="00EF703F" w:rsidRPr="00227091" w:rsidRDefault="00EF703F" w:rsidP="00EF703F">
      <w:pPr>
        <w:pStyle w:val="Quellcodeinline"/>
        <w:rPr>
          <w:sz w:val="16"/>
          <w:szCs w:val="16"/>
          <w:lang w:val="en-US"/>
        </w:rPr>
      </w:pPr>
      <w:r w:rsidRPr="00227091">
        <w:rPr>
          <w:sz w:val="16"/>
          <w:szCs w:val="16"/>
          <w:lang w:val="en-US"/>
        </w:rPr>
        <w:t xml:space="preserve">         &lt;ISOLanguageCode xmlns="http://schemas.datacontract.org/2004/07/Cic.OpenOne.Common.Util.SOAP"&gt;de-CH&lt;/ISOLanguageCode&gt;</w:t>
      </w:r>
    </w:p>
    <w:p w:rsidR="00EF703F" w:rsidRPr="00227091" w:rsidRDefault="00EF703F" w:rsidP="00EF703F">
      <w:pPr>
        <w:pStyle w:val="Quellcodeinline"/>
        <w:rPr>
          <w:sz w:val="16"/>
          <w:szCs w:val="16"/>
          <w:lang w:val="en-US"/>
        </w:rPr>
      </w:pPr>
      <w:r w:rsidRPr="00227091">
        <w:rPr>
          <w:sz w:val="16"/>
          <w:szCs w:val="16"/>
          <w:lang w:val="en-US"/>
        </w:rPr>
        <w:t xml:space="preserve">         &lt;Password xmlns="http://schemas.datacontract.org/2004/07/Cic.OpenOne.Common.Util.SOAP"&gt;</w:t>
      </w:r>
      <w:r>
        <w:rPr>
          <w:sz w:val="16"/>
          <w:szCs w:val="16"/>
          <w:lang w:val="en-US"/>
        </w:rPr>
        <w:t>PresharedKey</w:t>
      </w:r>
      <w:r w:rsidRPr="00227091">
        <w:rPr>
          <w:sz w:val="16"/>
          <w:szCs w:val="16"/>
          <w:lang w:val="en-US"/>
        </w:rPr>
        <w:t>&lt;/Password&gt;</w:t>
      </w:r>
    </w:p>
    <w:p w:rsidR="00EF703F" w:rsidRPr="00227091" w:rsidRDefault="00EF703F" w:rsidP="00EF703F">
      <w:pPr>
        <w:pStyle w:val="Quellcodeinline"/>
        <w:rPr>
          <w:sz w:val="16"/>
          <w:szCs w:val="16"/>
          <w:lang w:val="en-US"/>
        </w:rPr>
      </w:pPr>
      <w:r w:rsidRPr="00227091">
        <w:rPr>
          <w:sz w:val="16"/>
          <w:szCs w:val="16"/>
          <w:lang w:val="en-US"/>
        </w:rPr>
        <w:t xml:space="preserve">         &lt;SysBRAND xmlns="http://schemas.datacontract.org/2004/07/Cic.OpenOne.Common.Util.SOAP"&gt;0&lt;/SysBRAND&gt;</w:t>
      </w:r>
    </w:p>
    <w:p w:rsidR="00EF703F" w:rsidRPr="00227091" w:rsidRDefault="00EF703F" w:rsidP="00EF703F">
      <w:pPr>
        <w:pStyle w:val="Quellcodeinline"/>
        <w:rPr>
          <w:sz w:val="16"/>
          <w:szCs w:val="16"/>
          <w:lang w:val="en-US"/>
        </w:rPr>
      </w:pPr>
      <w:r w:rsidRPr="00227091">
        <w:rPr>
          <w:sz w:val="16"/>
          <w:szCs w:val="16"/>
          <w:lang w:val="en-US"/>
        </w:rPr>
        <w:t xml:space="preserve">         &lt;SysPEROLE xmlns="http://schemas.datacontract.org/2004/07/Cic.OpenOne.Common.Util.SOAP"&gt;</w:t>
      </w:r>
      <w:r>
        <w:rPr>
          <w:sz w:val="16"/>
          <w:szCs w:val="16"/>
          <w:lang w:val="en-US"/>
        </w:rPr>
        <w:t>Role aud getDealerID</w:t>
      </w:r>
      <w:r w:rsidRPr="00227091">
        <w:rPr>
          <w:sz w:val="16"/>
          <w:szCs w:val="16"/>
          <w:lang w:val="en-US"/>
        </w:rPr>
        <w:t>&lt;/SysPEROLE&gt;</w:t>
      </w:r>
    </w:p>
    <w:p w:rsidR="00EF703F" w:rsidRPr="006B79C5" w:rsidRDefault="00EF703F" w:rsidP="00EF703F">
      <w:pPr>
        <w:pStyle w:val="Quellcodeinline"/>
        <w:rPr>
          <w:sz w:val="16"/>
          <w:szCs w:val="16"/>
        </w:rPr>
      </w:pPr>
      <w:r w:rsidRPr="00227091">
        <w:rPr>
          <w:sz w:val="16"/>
          <w:szCs w:val="16"/>
          <w:lang w:val="en-US"/>
        </w:rPr>
        <w:t xml:space="preserve">         </w:t>
      </w:r>
      <w:r w:rsidRPr="006B79C5">
        <w:rPr>
          <w:sz w:val="16"/>
          <w:szCs w:val="16"/>
        </w:rPr>
        <w:t>&lt;UserName xmlns="http://schemas.datacontract.org/2004/07/Cic.OpenOne.Common.Util.SOAP"&gt;UserName&lt;/UserName&gt;</w:t>
      </w:r>
    </w:p>
    <w:p w:rsidR="00EF703F" w:rsidRPr="00227091" w:rsidRDefault="00EF703F" w:rsidP="00EF703F">
      <w:pPr>
        <w:pStyle w:val="Quellcodeinline"/>
        <w:rPr>
          <w:sz w:val="16"/>
          <w:szCs w:val="16"/>
          <w:lang w:val="en-US"/>
        </w:rPr>
      </w:pPr>
      <w:r w:rsidRPr="006B79C5">
        <w:rPr>
          <w:sz w:val="16"/>
          <w:szCs w:val="16"/>
        </w:rPr>
        <w:t xml:space="preserve">         </w:t>
      </w:r>
      <w:r w:rsidRPr="00227091">
        <w:rPr>
          <w:sz w:val="16"/>
          <w:szCs w:val="16"/>
          <w:lang w:val="en-US"/>
        </w:rPr>
        <w:t>&lt;UserType xmlns="http://schemas.datacontract.org/2004/07/Cic.OpenOne.Common.Util.SOAP"&gt;0&lt;/UserType&gt;</w:t>
      </w:r>
    </w:p>
    <w:p w:rsidR="00EF703F" w:rsidRPr="00227091" w:rsidRDefault="00EF703F" w:rsidP="00EF703F">
      <w:pPr>
        <w:pStyle w:val="Quellcodeinline"/>
        <w:rPr>
          <w:sz w:val="16"/>
          <w:szCs w:val="16"/>
          <w:lang w:val="en-US"/>
        </w:rPr>
      </w:pPr>
      <w:r w:rsidRPr="00227091">
        <w:rPr>
          <w:sz w:val="16"/>
          <w:szCs w:val="16"/>
          <w:lang w:val="en-US"/>
        </w:rPr>
        <w:t xml:space="preserve">      &lt;/DefaultMessageHeader&gt;</w:t>
      </w:r>
    </w:p>
    <w:p w:rsidR="00EF703F" w:rsidRPr="006B79C5" w:rsidRDefault="00EF703F" w:rsidP="00EF703F">
      <w:pPr>
        <w:rPr>
          <w:lang w:val="en-US"/>
        </w:rPr>
      </w:pPr>
      <w:r w:rsidRPr="006B79C5">
        <w:rPr>
          <w:lang w:val="en-US"/>
        </w:rPr>
        <w:t xml:space="preserve">      &lt;a:To&gt;${#Project#ServiceEndpointAndPath}b2xService.svc&lt;/a:To&gt;</w:t>
      </w:r>
    </w:p>
    <w:p w:rsidR="00EF703F" w:rsidRPr="006B79C5" w:rsidRDefault="00EF703F" w:rsidP="00EF703F">
      <w:pPr>
        <w:rPr>
          <w:lang w:val="en-US"/>
        </w:rPr>
      </w:pPr>
      <w:r w:rsidRPr="006B79C5">
        <w:rPr>
          <w:lang w:val="en-US"/>
        </w:rPr>
        <w:t xml:space="preserve">      &lt;a:Action&gt;http://cic-software.de/GateBANKNOW/Ib2xService/get</w:t>
      </w:r>
      <w:r w:rsidR="0025664A">
        <w:rPr>
          <w:lang w:val="en-US"/>
        </w:rPr>
        <w:t>Objekt</w:t>
      </w:r>
      <w:r w:rsidRPr="006B79C5">
        <w:rPr>
          <w:lang w:val="en-US"/>
        </w:rPr>
        <w:t>Daten&lt;/a:Action&gt;</w:t>
      </w:r>
    </w:p>
    <w:p w:rsidR="00EF703F" w:rsidRPr="006B79C5" w:rsidRDefault="00EF703F" w:rsidP="00EF703F">
      <w:pPr>
        <w:rPr>
          <w:lang w:val="en-US"/>
        </w:rPr>
      </w:pPr>
      <w:r w:rsidRPr="006B79C5">
        <w:rPr>
          <w:lang w:val="en-US"/>
        </w:rPr>
        <w:t xml:space="preserve">   &lt;/soap:Header&gt;</w:t>
      </w:r>
    </w:p>
    <w:p w:rsidR="00EF703F" w:rsidRPr="006B79C5" w:rsidRDefault="00EF703F" w:rsidP="00EF703F">
      <w:pPr>
        <w:rPr>
          <w:lang w:val="en-US"/>
        </w:rPr>
      </w:pPr>
      <w:r w:rsidRPr="006B79C5">
        <w:rPr>
          <w:lang w:val="en-US"/>
        </w:rPr>
        <w:t xml:space="preserve">   &lt;soap:Body&gt;</w:t>
      </w:r>
    </w:p>
    <w:p w:rsidR="00EF703F" w:rsidRPr="006B79C5" w:rsidRDefault="0025664A" w:rsidP="00EF703F">
      <w:pPr>
        <w:rPr>
          <w:lang w:val="en-US"/>
        </w:rPr>
      </w:pPr>
      <w:r>
        <w:rPr>
          <w:lang w:val="en-US"/>
        </w:rPr>
        <w:t xml:space="preserve">      &lt;gat:getObjekt</w:t>
      </w:r>
      <w:r w:rsidR="00EF703F" w:rsidRPr="006B79C5">
        <w:rPr>
          <w:lang w:val="en-US"/>
        </w:rPr>
        <w:t>Daten&gt;</w:t>
      </w:r>
    </w:p>
    <w:p w:rsidR="00EF703F" w:rsidRPr="006B79C5" w:rsidRDefault="00EF703F" w:rsidP="00EF703F">
      <w:pPr>
        <w:rPr>
          <w:lang w:val="en-US"/>
        </w:rPr>
      </w:pPr>
      <w:r w:rsidRPr="006B79C5">
        <w:rPr>
          <w:lang w:val="en-US"/>
        </w:rPr>
        <w:t xml:space="preserve">         &lt;gat:id&gt;102193719&lt;/gat:id&gt;</w:t>
      </w:r>
    </w:p>
    <w:p w:rsidR="00EF703F" w:rsidRPr="006B79C5" w:rsidRDefault="00EF703F" w:rsidP="00EF703F">
      <w:pPr>
        <w:rPr>
          <w:lang w:val="en-US"/>
        </w:rPr>
      </w:pPr>
      <w:r w:rsidRPr="006B79C5">
        <w:rPr>
          <w:lang w:val="en-US"/>
        </w:rPr>
        <w:lastRenderedPageBreak/>
        <w:t xml:space="preserve">      &lt;/gat:get</w:t>
      </w:r>
      <w:r w:rsidR="0025664A">
        <w:rPr>
          <w:lang w:val="en-US"/>
        </w:rPr>
        <w:t>Objekt</w:t>
      </w:r>
      <w:r w:rsidRPr="006B79C5">
        <w:rPr>
          <w:lang w:val="en-US"/>
        </w:rPr>
        <w:t>Daten&gt;</w:t>
      </w:r>
    </w:p>
    <w:p w:rsidR="00EF703F" w:rsidRDefault="00EF703F" w:rsidP="00EF703F">
      <w:r w:rsidRPr="006B79C5">
        <w:rPr>
          <w:lang w:val="en-US"/>
        </w:rPr>
        <w:t xml:space="preserve">   </w:t>
      </w:r>
      <w:r>
        <w:t>&lt;/soap:Body&gt;</w:t>
      </w:r>
    </w:p>
    <w:p w:rsidR="00EF703F" w:rsidRPr="00011759" w:rsidRDefault="00EF703F" w:rsidP="00EF703F">
      <w:r>
        <w:t>&lt;/soap:Envelope&gt;</w:t>
      </w:r>
    </w:p>
    <w:p w:rsidR="00EF703F" w:rsidRDefault="00EF703F" w:rsidP="00EF703F">
      <w:pPr>
        <w:pStyle w:val="berschrift5"/>
      </w:pPr>
      <w:bookmarkStart w:id="80" w:name="_Toc472332757"/>
      <w:r>
        <w:t>Response</w:t>
      </w:r>
      <w:bookmarkEnd w:id="80"/>
    </w:p>
    <w:p w:rsidR="00EF703F" w:rsidRPr="006B79C5" w:rsidRDefault="00EF703F" w:rsidP="00EF703F">
      <w:pPr>
        <w:rPr>
          <w:lang w:val="en-US"/>
        </w:rPr>
      </w:pPr>
      <w:r w:rsidRPr="006B79C5">
        <w:rPr>
          <w:lang w:val="en-US"/>
        </w:rPr>
        <w:t>&lt;s:Envelope xmlns:s="http://www.w3.org/2003/05/soap-envelope" xmlns:a="http://www.w3.org/2005/08/addressing"&gt;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&lt;a:Action s:mustUnderstand="1"&gt;http://cic-software.de/GateBANKNOW/Ib2xService/getETGDatenResponse&lt;/a:Action&gt;</w:t>
      </w:r>
    </w:p>
    <w:p w:rsidR="00EF703F" w:rsidRPr="006B79C5" w:rsidRDefault="00EF703F" w:rsidP="00EF703F">
      <w:pPr>
        <w:rPr>
          <w:lang w:val="en-US"/>
        </w:rPr>
      </w:pPr>
      <w:r w:rsidRPr="006B79C5">
        <w:rPr>
          <w:lang w:val="en-US"/>
        </w:rPr>
        <w:t xml:space="preserve">      &lt;ActivityId CorrelationId="3daea5f6-810f-4340-ae8f-77d6e3e5aac3" xmlns="http://schemas.microsoft.com/2004/09/ServiceModel/Diagnostics"&gt;511b1455-09e4-4a75-82f7-f649d0dfbd1e&lt;/ActivityId&gt;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 xml:space="preserve">      &lt;get</w:t>
      </w:r>
      <w:r w:rsidR="0025664A">
        <w:rPr>
          <w:lang w:val="en-US"/>
        </w:rPr>
        <w:t>Objekt</w:t>
      </w:r>
      <w:r w:rsidRPr="006B79C5">
        <w:rPr>
          <w:lang w:val="en-US"/>
        </w:rPr>
        <w:t>DatenResponse xmlns="http://cic-software.de/GateBANKNOW"&gt;</w:t>
      </w:r>
    </w:p>
    <w:p w:rsidR="00EF703F" w:rsidRDefault="00EF703F" w:rsidP="00EF703F">
      <w:r w:rsidRPr="006B79C5">
        <w:rPr>
          <w:lang w:val="en-US"/>
        </w:rPr>
        <w:t xml:space="preserve">         </w:t>
      </w:r>
      <w:r>
        <w:t>&lt;ge</w:t>
      </w:r>
      <w:r w:rsidR="0025664A">
        <w:t>tObjekt</w:t>
      </w:r>
      <w:r>
        <w:t>DatenResult xmlns:b="http://schemas.datacontract.org/2004/07/Cic.OpenOne.GateBANKNOW.Service.DTO" xmlns:i="http://www.w3.org/2001/XMLSchema-instance"&gt;</w:t>
      </w:r>
    </w:p>
    <w:p w:rsidR="00EF703F" w:rsidRPr="006B79C5" w:rsidRDefault="00EF703F" w:rsidP="00EF703F">
      <w:pPr>
        <w:rPr>
          <w:lang w:val="en-US"/>
        </w:rPr>
      </w:pPr>
      <w:r>
        <w:t xml:space="preserve">            </w:t>
      </w:r>
      <w:r w:rsidRPr="006B79C5">
        <w:rPr>
          <w:lang w:val="en-US"/>
        </w:rPr>
        <w:t>&lt;message xmlns="http://schemas.datacontract.org/2004/07/Cic.OpenOne.Common.DTO"&gt;</w:t>
      </w:r>
    </w:p>
    <w:p w:rsidR="00EF703F" w:rsidRPr="006B79C5" w:rsidRDefault="00EF703F" w:rsidP="00EF703F">
      <w:pPr>
        <w:rPr>
          <w:lang w:val="en-US"/>
        </w:rPr>
      </w:pPr>
      <w:r w:rsidRPr="006B79C5">
        <w:rPr>
          <w:lang w:val="en-US"/>
        </w:rPr>
        <w:t xml:space="preserve">               &lt;code&gt;0&lt;/code&gt;</w:t>
      </w:r>
    </w:p>
    <w:p w:rsidR="00EF703F" w:rsidRPr="006B79C5" w:rsidRDefault="00EF703F" w:rsidP="00EF703F">
      <w:pPr>
        <w:rPr>
          <w:lang w:val="en-US"/>
        </w:rPr>
      </w:pPr>
      <w:r w:rsidRPr="006B79C5">
        <w:rPr>
          <w:lang w:val="en-US"/>
        </w:rPr>
        <w:t xml:space="preserve">               &lt;detail/&gt;</w:t>
      </w:r>
    </w:p>
    <w:p w:rsidR="00EF703F" w:rsidRPr="006B79C5" w:rsidRDefault="00EF703F" w:rsidP="00EF703F">
      <w:pPr>
        <w:rPr>
          <w:lang w:val="en-US"/>
        </w:rPr>
      </w:pPr>
      <w:r w:rsidRPr="006B79C5">
        <w:rPr>
          <w:lang w:val="en-US"/>
        </w:rPr>
        <w:t xml:space="preserve">               &lt;duration&gt;664&lt;/duration&gt;</w:t>
      </w:r>
    </w:p>
    <w:p w:rsidR="00EF703F" w:rsidRPr="006B79C5" w:rsidRDefault="00EF703F" w:rsidP="00EF703F">
      <w:pPr>
        <w:rPr>
          <w:lang w:val="en-US"/>
        </w:rPr>
      </w:pPr>
      <w:r w:rsidRPr="006B79C5">
        <w:rPr>
          <w:lang w:val="en-US"/>
        </w:rPr>
        <w:t xml:space="preserve">               &lt;message/&gt;</w:t>
      </w:r>
    </w:p>
    <w:p w:rsidR="00EF703F" w:rsidRPr="006B79C5" w:rsidRDefault="00EF703F" w:rsidP="00EF703F">
      <w:pPr>
        <w:rPr>
          <w:lang w:val="en-US"/>
        </w:rPr>
      </w:pPr>
      <w:r w:rsidRPr="006B79C5">
        <w:rPr>
          <w:lang w:val="en-US"/>
        </w:rPr>
        <w:t xml:space="preserve">               &lt;stacktrace i:nil="true"/&gt;</w:t>
      </w:r>
    </w:p>
    <w:p w:rsidR="00EF703F" w:rsidRPr="006B79C5" w:rsidRDefault="00EF703F" w:rsidP="00EF703F">
      <w:pPr>
        <w:rPr>
          <w:lang w:val="en-US"/>
        </w:rPr>
      </w:pPr>
      <w:r w:rsidRPr="006B79C5">
        <w:rPr>
          <w:lang w:val="en-US"/>
        </w:rPr>
        <w:t xml:space="preserve">               &lt;type&gt;None&lt;/type&gt;</w:t>
      </w:r>
    </w:p>
    <w:p w:rsidR="00EF703F" w:rsidRPr="006B79C5" w:rsidRDefault="00EF703F" w:rsidP="00EF703F">
      <w:pPr>
        <w:rPr>
          <w:lang w:val="en-US"/>
        </w:rPr>
      </w:pPr>
      <w:r w:rsidRPr="006B79C5">
        <w:rPr>
          <w:lang w:val="en-US"/>
        </w:rPr>
        <w:t xml:space="preserve">            &lt;/message&gt;</w:t>
      </w:r>
    </w:p>
    <w:p w:rsidR="00EF703F" w:rsidRPr="006B79C5" w:rsidRDefault="00EF703F" w:rsidP="00EF703F">
      <w:pPr>
        <w:rPr>
          <w:lang w:val="en-US"/>
        </w:rPr>
      </w:pPr>
      <w:r w:rsidRPr="006B79C5">
        <w:rPr>
          <w:lang w:val="en-US"/>
        </w:rPr>
        <w:t xml:space="preserve">            &lt;b:objekt&gt;</w:t>
      </w:r>
    </w:p>
    <w:p w:rsidR="00EF703F" w:rsidRPr="006B79C5" w:rsidRDefault="00EF703F" w:rsidP="00EF703F">
      <w:pPr>
        <w:rPr>
          <w:lang w:val="en-US"/>
        </w:rPr>
      </w:pPr>
      <w:r w:rsidRPr="006B79C5">
        <w:rPr>
          <w:lang w:val="en-US"/>
        </w:rPr>
        <w:t xml:space="preserve">               &lt;b:ahk&gt;25925.95&lt;/b:ahk&gt;</w:t>
      </w:r>
    </w:p>
    <w:p w:rsidR="00EF703F" w:rsidRPr="006B79C5" w:rsidRDefault="00EF703F" w:rsidP="00EF703F">
      <w:pPr>
        <w:rPr>
          <w:lang w:val="en-US"/>
        </w:rPr>
      </w:pPr>
      <w:r w:rsidRPr="006B79C5">
        <w:rPr>
          <w:lang w:val="en-US"/>
        </w:rPr>
        <w:t xml:space="preserve">               &lt;b:ahkBrutto&gt;28000&lt;/b:ahkBrutto&gt;</w:t>
      </w:r>
    </w:p>
    <w:p w:rsidR="00EF703F" w:rsidRDefault="00EF703F" w:rsidP="00EF703F">
      <w:r w:rsidRPr="006B79C5">
        <w:rPr>
          <w:lang w:val="en-US"/>
        </w:rPr>
        <w:t xml:space="preserve">               </w:t>
      </w:r>
      <w:r>
        <w:t>&lt;b:ahkUst&gt;2074.0499999999993&lt;/b:ahkUst&gt;</w:t>
      </w:r>
    </w:p>
    <w:p w:rsidR="00EF703F" w:rsidRDefault="00EF703F" w:rsidP="00EF703F">
      <w:r>
        <w:t xml:space="preserve">               &lt;b:baujahr&gt;2013-03-01T00:00:00&lt;/b:baujahr&gt;</w:t>
      </w:r>
    </w:p>
    <w:p w:rsidR="00EF703F" w:rsidRDefault="00EF703F" w:rsidP="00EF703F">
      <w:r>
        <w:t xml:space="preserve">               &lt;b:baumonat&gt;03&lt;/b:baumonat&gt;</w:t>
      </w:r>
    </w:p>
    <w:p w:rsidR="00EF703F" w:rsidRDefault="00EF703F" w:rsidP="00EF703F">
      <w:r>
        <w:t xml:space="preserve">               &lt;b:bezeichnung&gt;Giulietta 1.4 T Veloce&lt;/b:bezeichnung&gt;</w:t>
      </w:r>
    </w:p>
    <w:p w:rsidR="00EF703F" w:rsidRDefault="00EF703F" w:rsidP="00EF703F">
      <w:r>
        <w:t xml:space="preserve">               &lt;b:brief&gt;</w:t>
      </w:r>
    </w:p>
    <w:p w:rsidR="00EF703F" w:rsidRDefault="00EF703F" w:rsidP="00EF703F">
      <w:r>
        <w:t xml:space="preserve">                  &lt;b:antrieb i:nil="true"/&gt;</w:t>
      </w:r>
    </w:p>
    <w:p w:rsidR="00EF703F" w:rsidRDefault="00EF703F" w:rsidP="00EF703F">
      <w:r>
        <w:t xml:space="preserve">                  &lt;b:aufbau&gt;00010001&lt;/b:aufbau&gt;</w:t>
      </w:r>
    </w:p>
    <w:p w:rsidR="00EF703F" w:rsidRPr="006B79C5" w:rsidRDefault="00EF703F" w:rsidP="00EF703F">
      <w:pPr>
        <w:rPr>
          <w:lang w:val="en-US"/>
        </w:rPr>
      </w:pPr>
      <w:r>
        <w:t xml:space="preserve">                  </w:t>
      </w:r>
      <w:r w:rsidRPr="006B79C5">
        <w:rPr>
          <w:lang w:val="en-US"/>
        </w:rPr>
        <w:t>&lt;b:co2emi&gt;149&lt;/b:co2emi&gt;</w:t>
      </w:r>
    </w:p>
    <w:p w:rsidR="00EF703F" w:rsidRPr="006B79C5" w:rsidRDefault="00EF703F" w:rsidP="00EF703F">
      <w:pPr>
        <w:rPr>
          <w:lang w:val="en-US"/>
        </w:rPr>
      </w:pPr>
      <w:r w:rsidRPr="006B79C5">
        <w:rPr>
          <w:lang w:val="en-US"/>
        </w:rPr>
        <w:t xml:space="preserve">                  &lt;b:ecodeid i:nil="true"/&gt;</w:t>
      </w:r>
    </w:p>
    <w:p w:rsidR="00EF703F" w:rsidRPr="006B79C5" w:rsidRDefault="00EF703F" w:rsidP="00EF703F">
      <w:pPr>
        <w:rPr>
          <w:lang w:val="en-US"/>
        </w:rPr>
      </w:pPr>
      <w:r w:rsidRPr="006B79C5">
        <w:rPr>
          <w:lang w:val="en-US"/>
        </w:rPr>
        <w:t xml:space="preserve">                  &lt;b:ecodestatus i:nil="true"/&gt;</w:t>
      </w:r>
    </w:p>
    <w:p w:rsidR="00EF703F" w:rsidRPr="006B79C5" w:rsidRDefault="00EF703F" w:rsidP="00EF703F">
      <w:pPr>
        <w:rPr>
          <w:lang w:val="en-US"/>
        </w:rPr>
      </w:pPr>
      <w:r w:rsidRPr="006B79C5">
        <w:rPr>
          <w:lang w:val="en-US"/>
        </w:rPr>
        <w:t xml:space="preserve">                  &lt;b:energieeff i:nil="true"/&gt;</w:t>
      </w:r>
    </w:p>
    <w:p w:rsidR="00EF703F" w:rsidRPr="006B79C5" w:rsidRDefault="00EF703F" w:rsidP="00EF703F">
      <w:pPr>
        <w:rPr>
          <w:lang w:val="en-US"/>
        </w:rPr>
      </w:pPr>
      <w:r w:rsidRPr="006B79C5">
        <w:rPr>
          <w:lang w:val="en-US"/>
        </w:rPr>
        <w:t xml:space="preserve">                  &lt;b:fident i:nil="true"/&gt;</w:t>
      </w:r>
    </w:p>
    <w:p w:rsidR="00EF703F" w:rsidRDefault="00EF703F" w:rsidP="00EF703F">
      <w:r w:rsidRPr="006B79C5">
        <w:rPr>
          <w:lang w:val="en-US"/>
        </w:rPr>
        <w:t xml:space="preserve">                  </w:t>
      </w:r>
      <w:r>
        <w:t>&lt;b:getriebe&gt;00180001&lt;/b:getriebe&gt;</w:t>
      </w:r>
    </w:p>
    <w:p w:rsidR="00EF703F" w:rsidRDefault="00EF703F" w:rsidP="00EF703F">
      <w:r>
        <w:t xml:space="preserve">                  &lt;b:hubraum&gt;0&lt;/b:hubraum&gt;</w:t>
      </w:r>
    </w:p>
    <w:p w:rsidR="00EF703F" w:rsidRPr="006B79C5" w:rsidRDefault="00EF703F" w:rsidP="00EF703F">
      <w:pPr>
        <w:rPr>
          <w:lang w:val="en-US"/>
        </w:rPr>
      </w:pPr>
      <w:r>
        <w:t xml:space="preserve">                  </w:t>
      </w:r>
      <w:r w:rsidRPr="006B79C5">
        <w:rPr>
          <w:lang w:val="en-US"/>
        </w:rPr>
        <w:t>&lt;b:impcode i:nil="true"/&gt;</w:t>
      </w:r>
    </w:p>
    <w:p w:rsidR="00EF703F" w:rsidRPr="006B79C5" w:rsidRDefault="00EF703F" w:rsidP="00EF703F">
      <w:pPr>
        <w:rPr>
          <w:lang w:val="en-US"/>
        </w:rPr>
      </w:pPr>
      <w:r w:rsidRPr="006B79C5">
        <w:rPr>
          <w:lang w:val="en-US"/>
        </w:rPr>
        <w:t xml:space="preserve">                  &lt;b:kmh&gt;0&lt;/b:kmh&gt;</w:t>
      </w:r>
    </w:p>
    <w:p w:rsidR="00EF703F" w:rsidRPr="006B79C5" w:rsidRDefault="00EF703F" w:rsidP="00EF703F">
      <w:pPr>
        <w:rPr>
          <w:lang w:val="en-US"/>
        </w:rPr>
      </w:pPr>
      <w:r w:rsidRPr="006B79C5">
        <w:rPr>
          <w:lang w:val="en-US"/>
        </w:rPr>
        <w:t xml:space="preserve">                  &lt;b:kw&gt;0&lt;/b:kw&gt;</w:t>
      </w:r>
    </w:p>
    <w:p w:rsidR="00EF703F" w:rsidRPr="006B79C5" w:rsidRDefault="00EF703F" w:rsidP="00EF703F">
      <w:pPr>
        <w:rPr>
          <w:lang w:val="en-US"/>
        </w:rPr>
      </w:pPr>
      <w:r w:rsidRPr="006B79C5">
        <w:rPr>
          <w:lang w:val="en-US"/>
        </w:rPr>
        <w:t xml:space="preserve">                  &lt;b:last&gt;0&lt;/b:last&gt;</w:t>
      </w:r>
    </w:p>
    <w:p w:rsidR="00EF703F" w:rsidRPr="006B79C5" w:rsidRDefault="00EF703F" w:rsidP="00EF703F">
      <w:pPr>
        <w:rPr>
          <w:lang w:val="en-US"/>
        </w:rPr>
      </w:pPr>
      <w:r w:rsidRPr="006B79C5">
        <w:rPr>
          <w:lang w:val="en-US"/>
        </w:rPr>
        <w:t xml:space="preserve">                  &lt;b:lastamb&gt;0&lt;/b:lastamb&gt;</w:t>
      </w:r>
    </w:p>
    <w:p w:rsidR="00EF703F" w:rsidRPr="006B79C5" w:rsidRDefault="00EF703F" w:rsidP="00EF703F">
      <w:pPr>
        <w:rPr>
          <w:lang w:val="en-US"/>
        </w:rPr>
      </w:pPr>
      <w:r w:rsidRPr="006B79C5">
        <w:rPr>
          <w:lang w:val="en-US"/>
        </w:rPr>
        <w:t xml:space="preserve">                  &lt;b:lastaob&gt;0&lt;/b:lastaob&gt;</w:t>
      </w:r>
    </w:p>
    <w:p w:rsidR="00EF703F" w:rsidRPr="006B79C5" w:rsidRDefault="00EF703F" w:rsidP="00EF703F">
      <w:pPr>
        <w:rPr>
          <w:lang w:val="en-US"/>
        </w:rPr>
      </w:pPr>
      <w:r w:rsidRPr="006B79C5">
        <w:rPr>
          <w:lang w:val="en-US"/>
        </w:rPr>
        <w:t xml:space="preserve">                  &lt;b:lastd&gt;0&lt;/b:lastd&gt;</w:t>
      </w:r>
    </w:p>
    <w:p w:rsidR="00EF703F" w:rsidRPr="006B79C5" w:rsidRDefault="00EF703F" w:rsidP="00EF703F">
      <w:pPr>
        <w:rPr>
          <w:lang w:val="en-US"/>
        </w:rPr>
      </w:pPr>
      <w:r w:rsidRPr="006B79C5">
        <w:rPr>
          <w:lang w:val="en-US"/>
        </w:rPr>
        <w:t xml:space="preserve">                  &lt;b:laufnummer i:nil="true"/&gt;</w:t>
      </w:r>
    </w:p>
    <w:p w:rsidR="00EF703F" w:rsidRPr="006B79C5" w:rsidRDefault="00EF703F" w:rsidP="00EF703F">
      <w:pPr>
        <w:rPr>
          <w:lang w:val="en-US"/>
        </w:rPr>
      </w:pPr>
      <w:r w:rsidRPr="006B79C5">
        <w:rPr>
          <w:lang w:val="en-US"/>
        </w:rPr>
        <w:t xml:space="preserve">                  &lt;b:leergew&gt;0&lt;/b:leergew&gt;</w:t>
      </w:r>
    </w:p>
    <w:p w:rsidR="00EF703F" w:rsidRPr="006B79C5" w:rsidRDefault="00EF703F" w:rsidP="00EF703F">
      <w:pPr>
        <w:rPr>
          <w:lang w:val="en-US"/>
        </w:rPr>
      </w:pPr>
      <w:r w:rsidRPr="006B79C5">
        <w:rPr>
          <w:lang w:val="en-US"/>
        </w:rPr>
        <w:t xml:space="preserve">                  &lt;b:motor i:nil="true"/&gt;</w:t>
      </w:r>
    </w:p>
    <w:p w:rsidR="00EF703F" w:rsidRPr="006B79C5" w:rsidRDefault="00EF703F" w:rsidP="00EF703F">
      <w:pPr>
        <w:rPr>
          <w:lang w:val="en-US"/>
        </w:rPr>
      </w:pPr>
      <w:r w:rsidRPr="006B79C5">
        <w:rPr>
          <w:lang w:val="en-US"/>
        </w:rPr>
        <w:t xml:space="preserve">                  &lt;b:nox&gt;0&lt;/b:nox&gt;</w:t>
      </w:r>
    </w:p>
    <w:p w:rsidR="00EF703F" w:rsidRPr="006B79C5" w:rsidRDefault="00EF703F" w:rsidP="00EF703F">
      <w:pPr>
        <w:rPr>
          <w:lang w:val="en-US"/>
        </w:rPr>
      </w:pPr>
      <w:r w:rsidRPr="006B79C5">
        <w:rPr>
          <w:lang w:val="en-US"/>
        </w:rPr>
        <w:t xml:space="preserve">                  &lt;b:reifmuh i:nil="true"/&gt;</w:t>
      </w:r>
    </w:p>
    <w:p w:rsidR="00EF703F" w:rsidRPr="006B79C5" w:rsidRDefault="00EF703F" w:rsidP="00EF703F">
      <w:pPr>
        <w:rPr>
          <w:lang w:val="en-US"/>
        </w:rPr>
      </w:pPr>
      <w:r w:rsidRPr="006B79C5">
        <w:rPr>
          <w:lang w:val="en-US"/>
        </w:rPr>
        <w:t xml:space="preserve">                  &lt;b:reifv i:nil="true"/&gt;</w:t>
      </w:r>
    </w:p>
    <w:p w:rsidR="00EF703F" w:rsidRDefault="00EF703F" w:rsidP="00EF703F">
      <w:r w:rsidRPr="006B79C5">
        <w:rPr>
          <w:lang w:val="en-US"/>
        </w:rPr>
        <w:t xml:space="preserve">                  </w:t>
      </w:r>
      <w:r>
        <w:t>&lt;b:sitze&gt;0&lt;/b:sitze&gt;</w:t>
      </w:r>
    </w:p>
    <w:p w:rsidR="00EF703F" w:rsidRDefault="00EF703F" w:rsidP="00EF703F">
      <w:r>
        <w:lastRenderedPageBreak/>
        <w:t xml:space="preserve">                  &lt;b:stammnummer i:nil="true"/&gt;</w:t>
      </w:r>
    </w:p>
    <w:p w:rsidR="00EF703F" w:rsidRPr="006B79C5" w:rsidRDefault="00EF703F" w:rsidP="00EF703F">
      <w:pPr>
        <w:rPr>
          <w:lang w:val="en-US"/>
        </w:rPr>
      </w:pPr>
      <w:r>
        <w:t xml:space="preserve">                  </w:t>
      </w:r>
      <w:r w:rsidRPr="006B79C5">
        <w:rPr>
          <w:lang w:val="en-US"/>
        </w:rPr>
        <w:t>&lt;b:stand&gt;0&lt;/b:stand&gt;</w:t>
      </w:r>
    </w:p>
    <w:p w:rsidR="00EF703F" w:rsidRPr="006B79C5" w:rsidRDefault="00EF703F" w:rsidP="00EF703F">
      <w:pPr>
        <w:rPr>
          <w:lang w:val="en-US"/>
        </w:rPr>
      </w:pPr>
      <w:r w:rsidRPr="006B79C5">
        <w:rPr>
          <w:lang w:val="en-US"/>
        </w:rPr>
        <w:t xml:space="preserve">                  &lt;b:sysid&gt;0&lt;/b:sysid&gt;</w:t>
      </w:r>
    </w:p>
    <w:p w:rsidR="00EF703F" w:rsidRDefault="00EF703F" w:rsidP="00EF703F">
      <w:r w:rsidRPr="006B79C5">
        <w:rPr>
          <w:lang w:val="en-US"/>
        </w:rPr>
        <w:t xml:space="preserve">                  </w:t>
      </w:r>
      <w:r>
        <w:t>&lt;b:tank&gt;0&lt;/b:tank&gt;</w:t>
      </w:r>
    </w:p>
    <w:p w:rsidR="00EF703F" w:rsidRDefault="00EF703F" w:rsidP="00EF703F">
      <w:r>
        <w:t xml:space="preserve">                  &lt;b:treibstoff&gt;00100001&lt;/b:treibstoff&gt;</w:t>
      </w:r>
    </w:p>
    <w:p w:rsidR="00EF703F" w:rsidRDefault="00EF703F" w:rsidP="00EF703F">
      <w:r>
        <w:t xml:space="preserve">                  &lt;b:verbrauchausser&gt;0&lt;/b:verbrauchausser&gt;</w:t>
      </w:r>
    </w:p>
    <w:p w:rsidR="00EF703F" w:rsidRDefault="00EF703F" w:rsidP="00EF703F">
      <w:r>
        <w:t xml:space="preserve">                  &lt;b:verbrauchgesamt&gt;0&lt;/b:verbrauchgesamt&gt;</w:t>
      </w:r>
    </w:p>
    <w:p w:rsidR="00EF703F" w:rsidRDefault="00EF703F" w:rsidP="00EF703F">
      <w:r>
        <w:t xml:space="preserve">                  &lt;b:verbrauchstadt&gt;0&lt;/b:verbrauchstadt&gt;</w:t>
      </w:r>
    </w:p>
    <w:p w:rsidR="00EF703F" w:rsidRDefault="00EF703F" w:rsidP="00EF703F">
      <w:r>
        <w:t xml:space="preserve">                  &lt;b:zulgew&gt;0&lt;/b:zulgew&gt;</w:t>
      </w:r>
    </w:p>
    <w:p w:rsidR="00EF703F" w:rsidRDefault="00EF703F" w:rsidP="00EF703F">
      <w:r>
        <w:t xml:space="preserve">               &lt;/b:brief&gt;</w:t>
      </w:r>
    </w:p>
    <w:p w:rsidR="00EF703F" w:rsidRDefault="00EF703F" w:rsidP="00EF703F">
      <w:r>
        <w:t xml:space="preserve">               &lt;b:erstzulassung i:nil="true"/&gt;</w:t>
      </w:r>
    </w:p>
    <w:p w:rsidR="00EF703F" w:rsidRDefault="00EF703F" w:rsidP="00EF703F">
      <w:r>
        <w:t xml:space="preserve">               &lt;b:fabrikat&gt;GIULIETTA Modell 2010-&lt;/b:fabrikat&gt;</w:t>
      </w:r>
    </w:p>
    <w:p w:rsidR="00EF703F" w:rsidRDefault="00EF703F" w:rsidP="00EF703F">
      <w:r>
        <w:t xml:space="preserve">               &lt;b:fahrer i:nil="true"/&gt;</w:t>
      </w:r>
    </w:p>
    <w:p w:rsidR="00EF703F" w:rsidRDefault="00EF703F" w:rsidP="00EF703F">
      <w:r>
        <w:t xml:space="preserve">               &lt;b:fahrerCode i:nil="true"/&gt;</w:t>
      </w:r>
    </w:p>
    <w:p w:rsidR="00EF703F" w:rsidRDefault="00EF703F" w:rsidP="00EF703F">
      <w:r>
        <w:t xml:space="preserve">               &lt;b:farbeA i:nil="true"/&gt;</w:t>
      </w:r>
    </w:p>
    <w:p w:rsidR="00EF703F" w:rsidRDefault="00EF703F" w:rsidP="00EF703F">
      <w:r>
        <w:t xml:space="preserve">               &lt;b:fzart&gt;100&lt;/b:fzart&gt;</w:t>
      </w:r>
    </w:p>
    <w:p w:rsidR="00EF703F" w:rsidRDefault="00EF703F" w:rsidP="00EF703F">
      <w:r>
        <w:t xml:space="preserve">               &lt;b:grund&gt;25925.95&lt;/b:grund&gt;</w:t>
      </w:r>
    </w:p>
    <w:p w:rsidR="00EF703F" w:rsidRDefault="00EF703F" w:rsidP="00EF703F">
      <w:r>
        <w:t xml:space="preserve">               &lt;b:grundBrutto&gt;28000&lt;/b:grundBrutto&gt;</w:t>
      </w:r>
    </w:p>
    <w:p w:rsidR="00EF703F" w:rsidRDefault="00EF703F" w:rsidP="00EF703F">
      <w:r>
        <w:t xml:space="preserve">               &lt;b:grundUst&gt;2074.0499999999993&lt;/b:grundUst&gt;</w:t>
      </w:r>
    </w:p>
    <w:p w:rsidR="00EF703F" w:rsidRDefault="00EF703F" w:rsidP="00EF703F">
      <w:r>
        <w:t xml:space="preserve">               &lt;b:hersteller&gt;ALFA ROMEO&lt;/b:hersteller&gt;</w:t>
      </w:r>
    </w:p>
    <w:p w:rsidR="00EF703F" w:rsidRDefault="00EF703F" w:rsidP="00EF703F">
      <w:r>
        <w:t xml:space="preserve">               &lt;b:jahresKm&gt;0&lt;/b:jahresKm&gt;</w:t>
      </w:r>
    </w:p>
    <w:p w:rsidR="00EF703F" w:rsidRDefault="00EF703F" w:rsidP="00EF703F">
      <w:r>
        <w:t xml:space="preserve">               &lt;b:kennzeichen i:nil="true"/&gt;</w:t>
      </w:r>
    </w:p>
    <w:p w:rsidR="00EF703F" w:rsidRPr="006B79C5" w:rsidRDefault="00EF703F" w:rsidP="00EF703F">
      <w:pPr>
        <w:rPr>
          <w:lang w:val="en-US"/>
        </w:rPr>
      </w:pPr>
      <w:r>
        <w:t xml:space="preserve">               </w:t>
      </w:r>
      <w:r w:rsidRPr="006B79C5">
        <w:rPr>
          <w:lang w:val="en-US"/>
        </w:rPr>
        <w:t>&lt;b:liefer i:nil="true"/&gt;</w:t>
      </w:r>
    </w:p>
    <w:p w:rsidR="00EF703F" w:rsidRDefault="00EF703F" w:rsidP="00EF703F">
      <w:r w:rsidRPr="006B79C5">
        <w:rPr>
          <w:lang w:val="en-US"/>
        </w:rPr>
        <w:t xml:space="preserve">               </w:t>
      </w:r>
      <w:r>
        <w:t>&lt;b:obArtBezeichnung i:nil="true"/&gt;</w:t>
      </w:r>
    </w:p>
    <w:p w:rsidR="00EF703F" w:rsidRDefault="00EF703F" w:rsidP="00EF703F">
      <w:r>
        <w:t xml:space="preserve">               &lt;b:obBezeichnung i:nil="true"/&gt;</w:t>
      </w:r>
    </w:p>
    <w:p w:rsidR="00EF703F" w:rsidRDefault="00EF703F" w:rsidP="00EF703F">
      <w:r>
        <w:t xml:space="preserve">               &lt;b:obTypBezeichnung i:nil="true"/&gt;</w:t>
      </w:r>
    </w:p>
    <w:p w:rsidR="00EF703F" w:rsidRDefault="00EF703F" w:rsidP="00EF703F">
      <w:r>
        <w:t xml:space="preserve">               &lt;b:satzmehrKm&gt;0&lt;/b:satzmehrKm&gt;</w:t>
      </w:r>
    </w:p>
    <w:p w:rsidR="00EF703F" w:rsidRDefault="00EF703F" w:rsidP="00EF703F">
      <w:r>
        <w:t xml:space="preserve">               &lt;b:schwacke&gt;102193719&lt;/b:schwacke&gt;</w:t>
      </w:r>
    </w:p>
    <w:p w:rsidR="00EF703F" w:rsidRDefault="00EF703F" w:rsidP="00EF703F">
      <w:r>
        <w:t xml:space="preserve">               &lt;b:sysangebot&gt;0&lt;/b:sysangebot&gt;</w:t>
      </w:r>
    </w:p>
    <w:p w:rsidR="00EF703F" w:rsidRDefault="00EF703F" w:rsidP="00EF703F">
      <w:r>
        <w:t xml:space="preserve">               &lt;b:sysantrag&gt;0&lt;/b:sysantrag&gt;</w:t>
      </w:r>
    </w:p>
    <w:p w:rsidR="00EF703F" w:rsidRDefault="00EF703F" w:rsidP="00EF703F">
      <w:r>
        <w:t xml:space="preserve">               &lt;b:sysobart&gt;0&lt;/b:sysobart&gt;</w:t>
      </w:r>
    </w:p>
    <w:p w:rsidR="00EF703F" w:rsidRDefault="00EF703F" w:rsidP="00EF703F">
      <w:r>
        <w:t xml:space="preserve">               &lt;b:sysobtyp&gt;78529&lt;/b:sysobtyp&gt;</w:t>
      </w:r>
    </w:p>
    <w:p w:rsidR="00EF703F" w:rsidRDefault="00EF703F" w:rsidP="00EF703F">
      <w:r>
        <w:t xml:space="preserve">               &lt;b:typengenehmigung&gt;1AA482&lt;/b:typengenehmigung&gt;</w:t>
      </w:r>
    </w:p>
    <w:p w:rsidR="00EF703F" w:rsidRDefault="00EF703F" w:rsidP="00EF703F">
      <w:r>
        <w:t xml:space="preserve">               &lt;b:ubnahmeKm&gt;0&lt;/b:ubnahmeKm&gt;</w:t>
      </w:r>
    </w:p>
    <w:p w:rsidR="00EF703F" w:rsidRDefault="00EF703F" w:rsidP="00EF703F">
      <w:r>
        <w:t xml:space="preserve">               &lt;b:versicherungName i:nil="true"/&gt;</w:t>
      </w:r>
    </w:p>
    <w:p w:rsidR="00EF703F" w:rsidRDefault="00EF703F" w:rsidP="00EF703F">
      <w:r>
        <w:t xml:space="preserve">               &lt;b:versicherungNr i:nil="true"/&gt;</w:t>
      </w:r>
    </w:p>
    <w:p w:rsidR="00EF703F" w:rsidRDefault="00EF703F" w:rsidP="00EF703F">
      <w:r>
        <w:t xml:space="preserve">               &lt;b:versicherungOrt i:nil="true"/&gt;</w:t>
      </w:r>
    </w:p>
    <w:p w:rsidR="00EF703F" w:rsidRDefault="00EF703F" w:rsidP="00EF703F">
      <w:r>
        <w:t xml:space="preserve">               &lt;b:zubehoer&gt;0&lt;/b:zubehoer&gt;</w:t>
      </w:r>
    </w:p>
    <w:p w:rsidR="00EF703F" w:rsidRDefault="00EF703F" w:rsidP="00EF703F">
      <w:r>
        <w:t xml:space="preserve">               &lt;b:zubehoerBrutto&gt;0&lt;/b:zubehoerBrutto&gt;</w:t>
      </w:r>
    </w:p>
    <w:p w:rsidR="00EF703F" w:rsidRPr="006B79C5" w:rsidRDefault="00EF703F" w:rsidP="00EF703F">
      <w:pPr>
        <w:rPr>
          <w:lang w:val="en-US"/>
        </w:rPr>
      </w:pPr>
      <w:r>
        <w:t xml:space="preserve">               </w:t>
      </w:r>
      <w:r w:rsidRPr="006B79C5">
        <w:rPr>
          <w:lang w:val="en-US"/>
        </w:rPr>
        <w:t>&lt;b:zubehoerUst&gt;0&lt;/b:zubehoerUst&gt;</w:t>
      </w:r>
    </w:p>
    <w:p w:rsidR="00EF703F" w:rsidRPr="006B79C5" w:rsidRDefault="00EF703F" w:rsidP="00EF703F">
      <w:pPr>
        <w:rPr>
          <w:lang w:val="en-US"/>
        </w:rPr>
      </w:pPr>
      <w:r w:rsidRPr="006B79C5">
        <w:rPr>
          <w:lang w:val="en-US"/>
        </w:rPr>
        <w:t xml:space="preserve">            &lt;/b:objekt&gt;</w:t>
      </w:r>
    </w:p>
    <w:p w:rsidR="00EF703F" w:rsidRPr="006B79C5" w:rsidRDefault="0025664A" w:rsidP="00EF703F">
      <w:pPr>
        <w:rPr>
          <w:lang w:val="en-US"/>
        </w:rPr>
      </w:pPr>
      <w:r>
        <w:rPr>
          <w:lang w:val="en-US"/>
        </w:rPr>
        <w:t xml:space="preserve">         &lt;/getObjekt</w:t>
      </w:r>
      <w:r w:rsidR="00EF703F" w:rsidRPr="006B79C5">
        <w:rPr>
          <w:lang w:val="en-US"/>
        </w:rPr>
        <w:t>DatenResult&gt;</w:t>
      </w:r>
    </w:p>
    <w:p w:rsidR="00EF703F" w:rsidRPr="006B79C5" w:rsidRDefault="00EF703F" w:rsidP="00EF703F">
      <w:pPr>
        <w:rPr>
          <w:lang w:val="en-US"/>
        </w:rPr>
      </w:pPr>
      <w:r w:rsidRPr="006B79C5">
        <w:rPr>
          <w:lang w:val="en-US"/>
        </w:rPr>
        <w:t xml:space="preserve">      &lt;/get</w:t>
      </w:r>
      <w:r w:rsidR="0025664A">
        <w:rPr>
          <w:lang w:val="en-US"/>
        </w:rPr>
        <w:t>Objekt</w:t>
      </w:r>
      <w:r w:rsidRPr="006B79C5">
        <w:rPr>
          <w:lang w:val="en-US"/>
        </w:rPr>
        <w:t>DatenResponse&gt;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&lt;/s:Envelope&gt;</w:t>
      </w:r>
    </w:p>
    <w:p w:rsidR="00EF703F" w:rsidRDefault="00EF703F" w:rsidP="00EF703F">
      <w:pPr>
        <w:pStyle w:val="berschrift3"/>
      </w:pPr>
      <w:bookmarkStart w:id="81" w:name="_Toc472332758"/>
      <w:r>
        <w:t>listAvailableProduktInfo</w:t>
      </w:r>
      <w:bookmarkEnd w:id="81"/>
    </w:p>
    <w:p w:rsidR="00EF703F" w:rsidRDefault="00EF703F" w:rsidP="00EF703F">
      <w:pPr>
        <w:pStyle w:val="berschrift4"/>
      </w:pPr>
      <w:bookmarkStart w:id="82" w:name="_Toc472332759"/>
      <w:r>
        <w:t>WebService Beschreibung</w:t>
      </w:r>
      <w:bookmarkEnd w:id="82"/>
    </w:p>
    <w:p w:rsidR="00EF703F" w:rsidRDefault="00EF703F" w:rsidP="00EF703F">
      <w:r>
        <w:t>Liefert abhängig vom übergebenen Kontext alle dazu passenden Produkte und deren Parameter.</w:t>
      </w:r>
    </w:p>
    <w:p w:rsidR="00EF703F" w:rsidRDefault="00EF703F" w:rsidP="00EF703F">
      <w:r w:rsidRPr="005E42F0">
        <w:t>Alle Methoden</w:t>
      </w:r>
      <w:r w:rsidRPr="00E23D10">
        <w:t xml:space="preserve"> zur Verfügbarkeitsermittlung verwenden innerhalb ihrer</w:t>
      </w:r>
      <w:r>
        <w:t xml:space="preserve"> </w:t>
      </w:r>
      <w:r w:rsidRPr="00E23D10">
        <w:t>Inputobjekte ein Kontextobjekt</w:t>
      </w:r>
      <w:r>
        <w:t>.</w:t>
      </w:r>
    </w:p>
    <w:p w:rsidR="00EF703F" w:rsidRPr="008B7A34" w:rsidRDefault="00EF703F" w:rsidP="00EF703F"/>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Delivers a list of all products and its parameters for the given context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name="input"&gt;&lt;/param&gt;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&lt;returns&gt;&lt;/returns&gt;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lastRenderedPageBreak/>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rFonts w:asciiTheme="minorHAnsi" w:hAnsiTheme="minorHAnsi"/>
          <w:szCs w:val="22"/>
          <w:lang w:val="en-US"/>
        </w:rPr>
      </w:pPr>
      <w:r w:rsidRPr="006B79C5">
        <w:rPr>
          <w:rFonts w:ascii="Consolas" w:hAnsi="Consolas" w:cs="Consolas"/>
          <w:color w:val="2B91AF"/>
          <w:sz w:val="19"/>
          <w:szCs w:val="19"/>
          <w:highlight w:val="white"/>
          <w:lang w:val="en-US" w:eastAsia="de-CH"/>
        </w:rPr>
        <w:t>olistAvailableProduktInfoDto</w:t>
      </w:r>
      <w:r w:rsidRPr="006B79C5">
        <w:rPr>
          <w:rFonts w:ascii="Consolas" w:hAnsi="Consolas" w:cs="Consolas"/>
          <w:color w:val="000000"/>
          <w:sz w:val="19"/>
          <w:szCs w:val="19"/>
          <w:highlight w:val="white"/>
          <w:lang w:val="en-US" w:eastAsia="de-CH"/>
        </w:rPr>
        <w:t xml:space="preserve"> listAvailableProduktInfo(</w:t>
      </w:r>
      <w:r w:rsidRPr="006B79C5">
        <w:rPr>
          <w:rFonts w:ascii="Consolas" w:hAnsi="Consolas" w:cs="Consolas"/>
          <w:color w:val="2B91AF"/>
          <w:sz w:val="19"/>
          <w:szCs w:val="19"/>
          <w:highlight w:val="white"/>
          <w:lang w:val="en-US" w:eastAsia="de-CH"/>
        </w:rPr>
        <w:t>ilistAvailableProduktInfoDto</w:t>
      </w:r>
      <w:r w:rsidRPr="006B79C5">
        <w:rPr>
          <w:rFonts w:ascii="Consolas" w:hAnsi="Consolas" w:cs="Consolas"/>
          <w:color w:val="000000"/>
          <w:sz w:val="19"/>
          <w:szCs w:val="19"/>
          <w:highlight w:val="white"/>
          <w:lang w:val="en-US" w:eastAsia="de-CH"/>
        </w:rPr>
        <w:t xml:space="preserve"> input);</w:t>
      </w:r>
    </w:p>
    <w:p w:rsidR="00EF703F" w:rsidRDefault="00EF703F" w:rsidP="00EF703F">
      <w:pPr>
        <w:pStyle w:val="berschrift5"/>
      </w:pPr>
      <w:bookmarkStart w:id="83" w:name="_Toc472332760"/>
      <w:r>
        <w:t>Inputstruktur</w:t>
      </w:r>
      <w:bookmarkEnd w:id="83"/>
    </w:p>
    <w:tbl>
      <w:tblPr>
        <w:tblStyle w:val="Tabellenraster"/>
        <w:tblW w:w="0" w:type="auto"/>
        <w:tblLook w:val="04A0" w:firstRow="1" w:lastRow="0" w:firstColumn="1" w:lastColumn="0" w:noHBand="0" w:noVBand="1"/>
      </w:tblPr>
      <w:tblGrid>
        <w:gridCol w:w="2707"/>
        <w:gridCol w:w="1485"/>
        <w:gridCol w:w="1595"/>
        <w:gridCol w:w="2228"/>
        <w:gridCol w:w="1060"/>
      </w:tblGrid>
      <w:tr w:rsidR="00EF703F" w:rsidTr="001E24C0">
        <w:tc>
          <w:tcPr>
            <w:tcW w:w="2707" w:type="dxa"/>
          </w:tcPr>
          <w:p w:rsidR="00EF703F" w:rsidRDefault="00EF703F" w:rsidP="008A2CE8">
            <w:pPr>
              <w:pStyle w:val="Text"/>
              <w:rPr>
                <w:rFonts w:asciiTheme="minorHAnsi" w:hAnsiTheme="minorHAnsi"/>
                <w:szCs w:val="22"/>
              </w:rPr>
            </w:pPr>
            <w:r>
              <w:rPr>
                <w:rFonts w:asciiTheme="minorHAnsi" w:hAnsiTheme="minorHAnsi"/>
                <w:szCs w:val="22"/>
              </w:rPr>
              <w:t>Klasse</w:t>
            </w:r>
          </w:p>
        </w:tc>
        <w:tc>
          <w:tcPr>
            <w:tcW w:w="1485" w:type="dxa"/>
          </w:tcPr>
          <w:p w:rsidR="00EF703F" w:rsidRDefault="00EF703F" w:rsidP="008A2CE8">
            <w:pPr>
              <w:pStyle w:val="Text"/>
              <w:rPr>
                <w:rFonts w:asciiTheme="minorHAnsi" w:hAnsiTheme="minorHAnsi"/>
                <w:szCs w:val="22"/>
              </w:rPr>
            </w:pPr>
            <w:r>
              <w:rPr>
                <w:rFonts w:asciiTheme="minorHAnsi" w:hAnsiTheme="minorHAnsi"/>
                <w:szCs w:val="22"/>
              </w:rPr>
              <w:t>Attribut</w:t>
            </w:r>
          </w:p>
        </w:tc>
        <w:tc>
          <w:tcPr>
            <w:tcW w:w="1595"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2228"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c>
          <w:tcPr>
            <w:tcW w:w="1060" w:type="dxa"/>
          </w:tcPr>
          <w:p w:rsidR="00EF703F" w:rsidRDefault="00EF703F" w:rsidP="008A2CE8">
            <w:pPr>
              <w:pStyle w:val="Text"/>
              <w:rPr>
                <w:rFonts w:asciiTheme="minorHAnsi" w:hAnsiTheme="minorHAnsi"/>
                <w:szCs w:val="22"/>
              </w:rPr>
            </w:pPr>
            <w:r>
              <w:rPr>
                <w:rFonts w:asciiTheme="minorHAnsi" w:hAnsiTheme="minorHAnsi"/>
                <w:szCs w:val="22"/>
              </w:rPr>
              <w:t>Required</w:t>
            </w:r>
          </w:p>
        </w:tc>
      </w:tr>
      <w:tr w:rsidR="00EF703F" w:rsidTr="001E24C0">
        <w:tc>
          <w:tcPr>
            <w:tcW w:w="2707"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ilistAvailableProduktInfoDto</w:t>
            </w:r>
          </w:p>
        </w:tc>
        <w:tc>
          <w:tcPr>
            <w:tcW w:w="1485" w:type="dxa"/>
          </w:tcPr>
          <w:p w:rsidR="00EF703F" w:rsidRDefault="00EF703F" w:rsidP="008A2CE8">
            <w:pPr>
              <w:pStyle w:val="Text"/>
              <w:rPr>
                <w:rFonts w:asciiTheme="minorHAnsi" w:hAnsiTheme="minorHAnsi"/>
                <w:szCs w:val="22"/>
              </w:rPr>
            </w:pPr>
          </w:p>
        </w:tc>
        <w:tc>
          <w:tcPr>
            <w:tcW w:w="1595" w:type="dxa"/>
          </w:tcPr>
          <w:p w:rsidR="00EF703F" w:rsidRDefault="00EF703F" w:rsidP="008A2CE8">
            <w:pPr>
              <w:pStyle w:val="Text"/>
              <w:rPr>
                <w:rFonts w:asciiTheme="minorHAnsi" w:hAnsiTheme="minorHAnsi"/>
                <w:szCs w:val="22"/>
              </w:rPr>
            </w:pPr>
          </w:p>
        </w:tc>
        <w:tc>
          <w:tcPr>
            <w:tcW w:w="2228" w:type="dxa"/>
          </w:tcPr>
          <w:p w:rsidR="00EF703F" w:rsidRDefault="00EF703F" w:rsidP="008A2CE8">
            <w:pPr>
              <w:pStyle w:val="Text"/>
              <w:rPr>
                <w:rFonts w:asciiTheme="minorHAnsi" w:hAnsiTheme="minorHAnsi"/>
                <w:szCs w:val="22"/>
              </w:rPr>
            </w:pPr>
          </w:p>
        </w:tc>
        <w:tc>
          <w:tcPr>
            <w:tcW w:w="1060" w:type="dxa"/>
          </w:tcPr>
          <w:p w:rsidR="00EF703F" w:rsidRDefault="00EF703F" w:rsidP="008A2CE8">
            <w:pPr>
              <w:pStyle w:val="Text"/>
              <w:rPr>
                <w:rFonts w:asciiTheme="minorHAnsi" w:hAnsiTheme="minorHAnsi"/>
                <w:szCs w:val="22"/>
              </w:rPr>
            </w:pPr>
          </w:p>
        </w:tc>
      </w:tr>
      <w:tr w:rsidR="00EF703F" w:rsidTr="001E24C0">
        <w:tc>
          <w:tcPr>
            <w:tcW w:w="2707" w:type="dxa"/>
          </w:tcPr>
          <w:p w:rsidR="00EF703F" w:rsidRDefault="00EF703F" w:rsidP="008A2CE8">
            <w:pPr>
              <w:pStyle w:val="Text"/>
              <w:rPr>
                <w:rFonts w:ascii="Consolas" w:hAnsi="Consolas" w:cs="Consolas"/>
                <w:color w:val="2B91AF"/>
                <w:sz w:val="19"/>
                <w:szCs w:val="19"/>
                <w:highlight w:val="white"/>
                <w:lang w:val="de-DE" w:eastAsia="de-CH"/>
              </w:rPr>
            </w:pPr>
          </w:p>
        </w:tc>
        <w:tc>
          <w:tcPr>
            <w:tcW w:w="1485" w:type="dxa"/>
          </w:tcPr>
          <w:p w:rsidR="00EF703F" w:rsidRDefault="00EF703F" w:rsidP="008A2CE8">
            <w:pPr>
              <w:pStyle w:val="Text"/>
              <w:rPr>
                <w:rFonts w:asciiTheme="minorHAnsi" w:hAnsiTheme="minorHAnsi"/>
                <w:szCs w:val="22"/>
              </w:rPr>
            </w:pPr>
            <w:r>
              <w:rPr>
                <w:rFonts w:asciiTheme="minorHAnsi" w:hAnsiTheme="minorHAnsi"/>
                <w:szCs w:val="22"/>
              </w:rPr>
              <w:t>kontext</w:t>
            </w:r>
          </w:p>
        </w:tc>
        <w:tc>
          <w:tcPr>
            <w:tcW w:w="1595"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prKontextDto</w:t>
            </w:r>
          </w:p>
        </w:tc>
        <w:tc>
          <w:tcPr>
            <w:tcW w:w="2228" w:type="dxa"/>
          </w:tcPr>
          <w:p w:rsidR="00EF703F" w:rsidRDefault="00EF703F" w:rsidP="008A2CE8">
            <w:pPr>
              <w:pStyle w:val="Text"/>
              <w:rPr>
                <w:rFonts w:asciiTheme="minorHAnsi" w:hAnsiTheme="minorHAnsi"/>
                <w:szCs w:val="22"/>
              </w:rPr>
            </w:pPr>
            <w:r>
              <w:rPr>
                <w:rFonts w:asciiTheme="minorHAnsi" w:hAnsiTheme="minorHAnsi"/>
                <w:szCs w:val="22"/>
              </w:rPr>
              <w:t>Produktkontext</w:t>
            </w:r>
            <w:r w:rsidR="001E24C0">
              <w:rPr>
                <w:rFonts w:asciiTheme="minorHAnsi" w:hAnsiTheme="minorHAnsi"/>
                <w:szCs w:val="22"/>
              </w:rPr>
              <w:t>, siehe Kapitel 4</w:t>
            </w:r>
          </w:p>
        </w:tc>
        <w:tc>
          <w:tcPr>
            <w:tcW w:w="1060" w:type="dxa"/>
          </w:tcPr>
          <w:p w:rsidR="00EF703F" w:rsidRDefault="00EF703F" w:rsidP="008A2CE8">
            <w:pPr>
              <w:pStyle w:val="Text"/>
              <w:rPr>
                <w:rFonts w:asciiTheme="minorHAnsi" w:hAnsiTheme="minorHAnsi"/>
                <w:szCs w:val="22"/>
              </w:rPr>
            </w:pPr>
          </w:p>
        </w:tc>
      </w:tr>
    </w:tbl>
    <w:p w:rsidR="00EF703F" w:rsidRPr="005449D3" w:rsidRDefault="00EF703F" w:rsidP="00EF703F">
      <w:pPr>
        <w:pStyle w:val="Text"/>
      </w:pPr>
    </w:p>
    <w:p w:rsidR="00EF703F" w:rsidRDefault="00EF703F" w:rsidP="00EF703F">
      <w:pPr>
        <w:pStyle w:val="berschrift5"/>
      </w:pPr>
      <w:bookmarkStart w:id="84" w:name="_Toc472332761"/>
      <w:r>
        <w:t>Rückgabestruktur</w:t>
      </w:r>
      <w:bookmarkEnd w:id="84"/>
    </w:p>
    <w:tbl>
      <w:tblPr>
        <w:tblStyle w:val="Tabellenraster"/>
        <w:tblW w:w="0" w:type="auto"/>
        <w:tblLook w:val="04A0" w:firstRow="1" w:lastRow="0" w:firstColumn="1" w:lastColumn="0" w:noHBand="0" w:noVBand="1"/>
      </w:tblPr>
      <w:tblGrid>
        <w:gridCol w:w="2331"/>
        <w:gridCol w:w="2225"/>
        <w:gridCol w:w="2269"/>
        <w:gridCol w:w="2250"/>
      </w:tblGrid>
      <w:tr w:rsidR="00EF703F" w:rsidTr="000E1F83">
        <w:tc>
          <w:tcPr>
            <w:tcW w:w="2444" w:type="dxa"/>
          </w:tcPr>
          <w:p w:rsidR="00EF703F" w:rsidRDefault="00EF703F" w:rsidP="008A2CE8">
            <w:pPr>
              <w:pStyle w:val="Text"/>
              <w:rPr>
                <w:rFonts w:asciiTheme="minorHAnsi" w:hAnsiTheme="minorHAnsi"/>
                <w:szCs w:val="22"/>
              </w:rPr>
            </w:pPr>
            <w:r>
              <w:rPr>
                <w:rFonts w:asciiTheme="minorHAnsi" w:hAnsiTheme="minorHAnsi"/>
                <w:szCs w:val="22"/>
              </w:rPr>
              <w:t>Klasse</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Attribut</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r>
      <w:tr w:rsidR="00EF703F" w:rsidTr="000E1F83">
        <w:tc>
          <w:tcPr>
            <w:tcW w:w="2444"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olistAvailableProduktInfoDto</w:t>
            </w:r>
          </w:p>
        </w:tc>
        <w:tc>
          <w:tcPr>
            <w:tcW w:w="2445" w:type="dxa"/>
          </w:tcPr>
          <w:p w:rsidR="00EF703F" w:rsidRDefault="00EF703F" w:rsidP="008A2CE8">
            <w:pPr>
              <w:pStyle w:val="Text"/>
              <w:rPr>
                <w:rFonts w:asciiTheme="minorHAnsi" w:hAnsiTheme="minorHAnsi"/>
                <w:szCs w:val="22"/>
              </w:rPr>
            </w:pPr>
          </w:p>
        </w:tc>
        <w:tc>
          <w:tcPr>
            <w:tcW w:w="2445" w:type="dxa"/>
          </w:tcPr>
          <w:p w:rsidR="00EF703F" w:rsidRDefault="00EF703F" w:rsidP="008A2CE8">
            <w:pPr>
              <w:pStyle w:val="Text"/>
              <w:rPr>
                <w:rFonts w:asciiTheme="minorHAnsi" w:hAnsiTheme="minorHAnsi"/>
                <w:szCs w:val="22"/>
              </w:rPr>
            </w:pPr>
          </w:p>
        </w:tc>
        <w:tc>
          <w:tcPr>
            <w:tcW w:w="2445" w:type="dxa"/>
          </w:tcPr>
          <w:p w:rsidR="00EF703F" w:rsidRDefault="00EF703F" w:rsidP="008A2CE8">
            <w:pPr>
              <w:pStyle w:val="Text"/>
              <w:rPr>
                <w:rFonts w:asciiTheme="minorHAnsi" w:hAnsiTheme="minorHAnsi"/>
                <w:szCs w:val="22"/>
              </w:rPr>
            </w:pP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produktinfos</w:t>
            </w:r>
          </w:p>
        </w:tc>
        <w:tc>
          <w:tcPr>
            <w:tcW w:w="2445"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AvailableProduktInfoDto</w:t>
            </w:r>
            <w:r>
              <w:rPr>
                <w:rFonts w:ascii="Consolas" w:hAnsi="Consolas" w:cs="Consolas"/>
                <w:color w:val="2B91AF"/>
                <w:sz w:val="19"/>
                <w:szCs w:val="19"/>
                <w:lang w:val="de-DE" w:eastAsia="de-CH"/>
              </w:rPr>
              <w:t>[]</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Alle gefundenen Produkte+Parameter</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AvailableProduktInfoDto</w:t>
            </w:r>
          </w:p>
        </w:tc>
        <w:tc>
          <w:tcPr>
            <w:tcW w:w="2445" w:type="dxa"/>
          </w:tcPr>
          <w:p w:rsidR="00EF703F" w:rsidRDefault="00EF703F" w:rsidP="008A2CE8">
            <w:pPr>
              <w:pStyle w:val="Text"/>
              <w:rPr>
                <w:rFonts w:asciiTheme="minorHAnsi" w:hAnsiTheme="minorHAnsi"/>
                <w:szCs w:val="22"/>
              </w:rPr>
            </w:pP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produkt</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AvailableProduktDto</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Produktdaten</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parameters</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ParamDto[]</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Parameter</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AvailableProduktDto</w:t>
            </w:r>
          </w:p>
        </w:tc>
        <w:tc>
          <w:tcPr>
            <w:tcW w:w="2445" w:type="dxa"/>
          </w:tcPr>
          <w:p w:rsidR="00EF703F" w:rsidRDefault="00EF703F" w:rsidP="008A2CE8">
            <w:pPr>
              <w:pStyle w:val="Text"/>
              <w:rPr>
                <w:rFonts w:asciiTheme="minorHAnsi" w:hAnsiTheme="minorHAnsi"/>
                <w:szCs w:val="22"/>
              </w:rPr>
            </w:pP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indent</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Einrückung</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Produktbescheibung</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bezeichnung</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Produktbezeichnung</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code</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Produktcode</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sysID</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Produkt-ID</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ParamDto</w:t>
            </w:r>
          </w:p>
        </w:tc>
        <w:tc>
          <w:tcPr>
            <w:tcW w:w="2445" w:type="dxa"/>
          </w:tcPr>
          <w:p w:rsidR="00EF703F" w:rsidRDefault="00EF703F" w:rsidP="008A2CE8">
            <w:pPr>
              <w:pStyle w:val="Text"/>
              <w:rPr>
                <w:rFonts w:asciiTheme="minorHAnsi" w:hAnsiTheme="minorHAnsi"/>
                <w:szCs w:val="22"/>
              </w:rPr>
            </w:pP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sysID</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Parameter-ID</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meta</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Metacode</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name</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Parametername</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visible</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Sichtbarkeit</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disabled</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Schaltbar</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type</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short</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0=Num, 1=Prozent</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minvaln</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num. Minwert</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maxvaln</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num. Maxwert</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defvaln</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num. Defaultwert</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minvalp</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proz. Minwert</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maxvaln</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proz. Maxwert</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defvalp</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proz. Defaultwert</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steplist</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SteplistDto[]</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Schrittliste</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SteplistDto</w:t>
            </w:r>
          </w:p>
        </w:tc>
        <w:tc>
          <w:tcPr>
            <w:tcW w:w="2445" w:type="dxa"/>
          </w:tcPr>
          <w:p w:rsidR="00EF703F" w:rsidRDefault="00EF703F" w:rsidP="008A2CE8">
            <w:pPr>
              <w:pStyle w:val="Text"/>
              <w:rPr>
                <w:rFonts w:asciiTheme="minorHAnsi" w:hAnsiTheme="minorHAnsi"/>
                <w:szCs w:val="22"/>
              </w:rPr>
            </w:pP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stepval</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Schrittwert</w:t>
            </w:r>
          </w:p>
        </w:tc>
      </w:tr>
    </w:tbl>
    <w:p w:rsidR="00EF703F" w:rsidRDefault="00EF703F" w:rsidP="00EF703F">
      <w:pPr>
        <w:pStyle w:val="Text"/>
        <w:rPr>
          <w:rFonts w:asciiTheme="minorHAnsi" w:hAnsiTheme="minorHAnsi"/>
          <w:szCs w:val="22"/>
        </w:rPr>
      </w:pPr>
    </w:p>
    <w:p w:rsidR="00EF703F" w:rsidRDefault="00EF703F" w:rsidP="00EF703F">
      <w:pPr>
        <w:jc w:val="left"/>
      </w:pPr>
      <w:r>
        <w:br w:type="page"/>
      </w:r>
    </w:p>
    <w:p w:rsidR="00EF703F" w:rsidRDefault="00EF703F" w:rsidP="00EF703F"/>
    <w:p w:rsidR="00EF703F" w:rsidRDefault="00EF703F" w:rsidP="00EF703F">
      <w:pPr>
        <w:jc w:val="left"/>
        <w:rPr>
          <w:rFonts w:cs="Arial"/>
          <w:b/>
          <w:bCs/>
          <w:iCs/>
          <w:color w:val="595959" w:themeColor="text1" w:themeTint="A6"/>
          <w:sz w:val="24"/>
          <w:szCs w:val="28"/>
        </w:rPr>
      </w:pPr>
    </w:p>
    <w:p w:rsidR="00EF703F" w:rsidRDefault="00EF703F" w:rsidP="00EF703F">
      <w:pPr>
        <w:pStyle w:val="berschrift4"/>
      </w:pPr>
      <w:bookmarkStart w:id="85" w:name="_Toc472332762"/>
      <w:r>
        <w:t>SOAP Beispiel</w:t>
      </w:r>
      <w:bookmarkEnd w:id="85"/>
    </w:p>
    <w:p w:rsidR="00EF703F" w:rsidRDefault="00EF703F" w:rsidP="00EF703F">
      <w:pPr>
        <w:jc w:val="left"/>
      </w:pPr>
    </w:p>
    <w:p w:rsidR="00EF703F" w:rsidRDefault="00EF703F" w:rsidP="00EF703F">
      <w:pPr>
        <w:pStyle w:val="berschrift5"/>
      </w:pPr>
      <w:bookmarkStart w:id="86" w:name="_Toc472332763"/>
      <w:r>
        <w:t>Request</w:t>
      </w:r>
      <w:bookmarkEnd w:id="86"/>
    </w:p>
    <w:p w:rsidR="00EF703F" w:rsidRDefault="00EF703F" w:rsidP="00EF703F"/>
    <w:p w:rsidR="00EF703F" w:rsidRPr="00227091" w:rsidRDefault="00EF703F" w:rsidP="00EF703F">
      <w:pPr>
        <w:pStyle w:val="Quellcodeinline"/>
        <w:rPr>
          <w:sz w:val="16"/>
          <w:szCs w:val="16"/>
          <w:lang w:val="en-US"/>
        </w:rPr>
      </w:pPr>
      <w:r w:rsidRPr="00227091">
        <w:rPr>
          <w:sz w:val="16"/>
          <w:szCs w:val="16"/>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F703F" w:rsidRPr="00227091" w:rsidRDefault="00EF703F" w:rsidP="00EF703F">
      <w:pPr>
        <w:pStyle w:val="Quellcodeinline"/>
        <w:rPr>
          <w:sz w:val="16"/>
          <w:szCs w:val="16"/>
          <w:lang w:val="en-US"/>
        </w:rPr>
      </w:pPr>
      <w:r w:rsidRPr="00227091">
        <w:rPr>
          <w:sz w:val="16"/>
          <w:szCs w:val="16"/>
          <w:lang w:val="en-US"/>
        </w:rPr>
        <w:t xml:space="preserve">   &lt;soap:Header xmlns:m="http://cic-software.de/MessageHeader"&gt;</w:t>
      </w:r>
    </w:p>
    <w:p w:rsidR="00EF703F" w:rsidRPr="00227091" w:rsidRDefault="00EF703F" w:rsidP="00EF703F">
      <w:pPr>
        <w:pStyle w:val="Quellcodeinline"/>
        <w:rPr>
          <w:sz w:val="16"/>
          <w:szCs w:val="16"/>
          <w:lang w:val="en-US"/>
        </w:rPr>
      </w:pPr>
      <w:r w:rsidRPr="00227091">
        <w:rPr>
          <w:sz w:val="16"/>
          <w:szCs w:val="16"/>
          <w:lang w:val="en-US"/>
        </w:rPr>
        <w:t xml:space="preserve">      &lt;DefaultMessageHeader xmlns="http://cic-software.de/MessageHeader"&gt;</w:t>
      </w:r>
    </w:p>
    <w:p w:rsidR="00EF703F" w:rsidRPr="00227091" w:rsidRDefault="00EF703F" w:rsidP="00EF703F">
      <w:pPr>
        <w:pStyle w:val="Quellcodeinline"/>
        <w:rPr>
          <w:sz w:val="16"/>
          <w:szCs w:val="16"/>
          <w:lang w:val="en-US"/>
        </w:rPr>
      </w:pPr>
      <w:r w:rsidRPr="00227091">
        <w:rPr>
          <w:sz w:val="16"/>
          <w:szCs w:val="16"/>
          <w:lang w:val="en-US"/>
        </w:rPr>
        <w:t xml:space="preserve">         &lt;ISOLanguageCode xmlns="http://schemas.datacontract.org/2004/07/Cic.OpenOne.Common.Util.SOAP"&gt;de-CH&lt;/ISOLanguageCode&gt;</w:t>
      </w:r>
    </w:p>
    <w:p w:rsidR="00EF703F" w:rsidRPr="00227091" w:rsidRDefault="00EF703F" w:rsidP="00EF703F">
      <w:pPr>
        <w:pStyle w:val="Quellcodeinline"/>
        <w:rPr>
          <w:sz w:val="16"/>
          <w:szCs w:val="16"/>
          <w:lang w:val="en-US"/>
        </w:rPr>
      </w:pPr>
      <w:r w:rsidRPr="00227091">
        <w:rPr>
          <w:sz w:val="16"/>
          <w:szCs w:val="16"/>
          <w:lang w:val="en-US"/>
        </w:rPr>
        <w:t xml:space="preserve">         &lt;Password xmlns="http://schemas.datacontract.org/2004/07/Cic.OpenOne.Common.Util.SOAP"&gt;</w:t>
      </w:r>
      <w:r>
        <w:rPr>
          <w:sz w:val="16"/>
          <w:szCs w:val="16"/>
          <w:lang w:val="en-US"/>
        </w:rPr>
        <w:t>PresharedKey</w:t>
      </w:r>
      <w:r w:rsidRPr="00227091">
        <w:rPr>
          <w:sz w:val="16"/>
          <w:szCs w:val="16"/>
          <w:lang w:val="en-US"/>
        </w:rPr>
        <w:t>&lt;/Password&gt;</w:t>
      </w:r>
    </w:p>
    <w:p w:rsidR="00EF703F" w:rsidRPr="00227091" w:rsidRDefault="00EF703F" w:rsidP="00EF703F">
      <w:pPr>
        <w:pStyle w:val="Quellcodeinline"/>
        <w:rPr>
          <w:sz w:val="16"/>
          <w:szCs w:val="16"/>
          <w:lang w:val="en-US"/>
        </w:rPr>
      </w:pPr>
      <w:r w:rsidRPr="00227091">
        <w:rPr>
          <w:sz w:val="16"/>
          <w:szCs w:val="16"/>
          <w:lang w:val="en-US"/>
        </w:rPr>
        <w:t xml:space="preserve">         &lt;SysBRAND xmlns="http://schemas.datacontract.org/2004/07/Cic.OpenOne.Common.Util.SOAP"&gt;0&lt;/SysBRAND&gt;</w:t>
      </w:r>
    </w:p>
    <w:p w:rsidR="00EF703F" w:rsidRPr="00227091" w:rsidRDefault="00EF703F" w:rsidP="00EF703F">
      <w:pPr>
        <w:pStyle w:val="Quellcodeinline"/>
        <w:rPr>
          <w:sz w:val="16"/>
          <w:szCs w:val="16"/>
          <w:lang w:val="en-US"/>
        </w:rPr>
      </w:pPr>
      <w:r w:rsidRPr="00227091">
        <w:rPr>
          <w:sz w:val="16"/>
          <w:szCs w:val="16"/>
          <w:lang w:val="en-US"/>
        </w:rPr>
        <w:t xml:space="preserve">         &lt;SysPEROLE xmlns="http://schemas.datacontract.org/2004/07/Cic.OpenOne.Common.Util.SOAP"&gt;</w:t>
      </w:r>
      <w:r>
        <w:rPr>
          <w:sz w:val="16"/>
          <w:szCs w:val="16"/>
          <w:lang w:val="en-US"/>
        </w:rPr>
        <w:t>Role aud getDealerID</w:t>
      </w:r>
      <w:r w:rsidRPr="00227091">
        <w:rPr>
          <w:sz w:val="16"/>
          <w:szCs w:val="16"/>
          <w:lang w:val="en-US"/>
        </w:rPr>
        <w:t>&lt;/SysPEROLE&gt;</w:t>
      </w:r>
    </w:p>
    <w:p w:rsidR="00EF703F" w:rsidRPr="006B79C5" w:rsidRDefault="00EF703F" w:rsidP="00EF703F">
      <w:pPr>
        <w:pStyle w:val="Quellcodeinline"/>
        <w:rPr>
          <w:sz w:val="16"/>
          <w:szCs w:val="16"/>
        </w:rPr>
      </w:pPr>
      <w:r w:rsidRPr="00227091">
        <w:rPr>
          <w:sz w:val="16"/>
          <w:szCs w:val="16"/>
          <w:lang w:val="en-US"/>
        </w:rPr>
        <w:t xml:space="preserve">         </w:t>
      </w:r>
      <w:r w:rsidRPr="006B79C5">
        <w:rPr>
          <w:sz w:val="16"/>
          <w:szCs w:val="16"/>
        </w:rPr>
        <w:t>&lt;UserName xmlns="http://schemas.datacontract.org/2004/07/Cic.OpenOne.Common.Util.SOAP"&gt;UserName&lt;/UserName&gt;</w:t>
      </w:r>
    </w:p>
    <w:p w:rsidR="00EF703F" w:rsidRPr="00227091" w:rsidRDefault="00EF703F" w:rsidP="00EF703F">
      <w:pPr>
        <w:pStyle w:val="Quellcodeinline"/>
        <w:rPr>
          <w:sz w:val="16"/>
          <w:szCs w:val="16"/>
          <w:lang w:val="en-US"/>
        </w:rPr>
      </w:pPr>
      <w:r w:rsidRPr="006B79C5">
        <w:rPr>
          <w:sz w:val="16"/>
          <w:szCs w:val="16"/>
        </w:rPr>
        <w:t xml:space="preserve">         </w:t>
      </w:r>
      <w:r w:rsidRPr="00227091">
        <w:rPr>
          <w:sz w:val="16"/>
          <w:szCs w:val="16"/>
          <w:lang w:val="en-US"/>
        </w:rPr>
        <w:t>&lt;UserType xmlns="http://schemas.datacontract.org/2004/07/Cic.OpenOne.Common.Util.SOAP"&gt;0&lt;/UserType&gt;</w:t>
      </w:r>
    </w:p>
    <w:p w:rsidR="00EF703F" w:rsidRPr="00227091" w:rsidRDefault="00EF703F" w:rsidP="00EF703F">
      <w:pPr>
        <w:pStyle w:val="Quellcodeinline"/>
        <w:rPr>
          <w:sz w:val="16"/>
          <w:szCs w:val="16"/>
          <w:lang w:val="en-US"/>
        </w:rPr>
      </w:pPr>
      <w:r w:rsidRPr="00227091">
        <w:rPr>
          <w:sz w:val="16"/>
          <w:szCs w:val="16"/>
          <w:lang w:val="en-US"/>
        </w:rPr>
        <w:t xml:space="preserve">      &lt;/DefaultMessageHeader&gt;</w:t>
      </w:r>
    </w:p>
    <w:p w:rsidR="00EF703F" w:rsidRPr="00227091" w:rsidRDefault="00EF703F" w:rsidP="00EF703F">
      <w:pPr>
        <w:pStyle w:val="Quellcodeinline"/>
        <w:rPr>
          <w:sz w:val="16"/>
          <w:szCs w:val="16"/>
          <w:lang w:val="en-US"/>
        </w:rPr>
      </w:pPr>
      <w:r w:rsidRPr="00227091">
        <w:rPr>
          <w:sz w:val="16"/>
          <w:szCs w:val="16"/>
          <w:lang w:val="en-US"/>
        </w:rPr>
        <w:t xml:space="preserve">      &lt;a:To&gt;${#Project#ServiceEndpointAndPath}b2xService.svc&lt;/a:To&gt;</w:t>
      </w:r>
    </w:p>
    <w:p w:rsidR="00EF703F" w:rsidRPr="00227091" w:rsidRDefault="00EF703F" w:rsidP="00EF703F">
      <w:pPr>
        <w:pStyle w:val="Quellcodeinline"/>
        <w:rPr>
          <w:sz w:val="16"/>
          <w:szCs w:val="16"/>
          <w:lang w:val="en-US"/>
        </w:rPr>
      </w:pPr>
      <w:r w:rsidRPr="00227091">
        <w:rPr>
          <w:sz w:val="16"/>
          <w:szCs w:val="16"/>
          <w:lang w:val="en-US"/>
        </w:rPr>
        <w:t xml:space="preserve">      &lt;a:Action&gt;http://cic-software.de/GateBANKNOW/Ib2xService/listAvailableProduktInfo&lt;/a:Action&gt;</w:t>
      </w:r>
    </w:p>
    <w:p w:rsidR="00EF703F" w:rsidRPr="00227091" w:rsidRDefault="00EF703F" w:rsidP="00EF703F">
      <w:pPr>
        <w:pStyle w:val="Quellcodeinline"/>
        <w:rPr>
          <w:sz w:val="16"/>
          <w:szCs w:val="16"/>
          <w:lang w:val="en-US"/>
        </w:rPr>
      </w:pPr>
      <w:r w:rsidRPr="00227091">
        <w:rPr>
          <w:sz w:val="16"/>
          <w:szCs w:val="16"/>
          <w:lang w:val="en-US"/>
        </w:rPr>
        <w:t xml:space="preserve">   &lt;/soap:Header&gt;</w:t>
      </w:r>
    </w:p>
    <w:p w:rsidR="00EF703F" w:rsidRPr="00227091" w:rsidRDefault="00EF703F" w:rsidP="00EF703F">
      <w:pPr>
        <w:pStyle w:val="Quellcodeinline"/>
        <w:rPr>
          <w:sz w:val="16"/>
          <w:szCs w:val="16"/>
          <w:lang w:val="en-US"/>
        </w:rPr>
      </w:pPr>
      <w:r w:rsidRPr="00227091">
        <w:rPr>
          <w:sz w:val="16"/>
          <w:szCs w:val="16"/>
          <w:lang w:val="en-US"/>
        </w:rPr>
        <w:t xml:space="preserve">   &lt;soap:Body&gt;</w:t>
      </w:r>
    </w:p>
    <w:p w:rsidR="00EF703F" w:rsidRPr="00227091" w:rsidRDefault="00EF703F" w:rsidP="00EF703F">
      <w:pPr>
        <w:pStyle w:val="Quellcodeinline"/>
        <w:rPr>
          <w:sz w:val="16"/>
          <w:szCs w:val="16"/>
          <w:lang w:val="en-US"/>
        </w:rPr>
      </w:pPr>
      <w:r w:rsidRPr="00227091">
        <w:rPr>
          <w:sz w:val="16"/>
          <w:szCs w:val="16"/>
          <w:lang w:val="en-US"/>
        </w:rPr>
        <w:t xml:space="preserve">      &lt;gat:listAvailableProduktInfo&gt;</w:t>
      </w:r>
    </w:p>
    <w:p w:rsidR="00EF703F" w:rsidRPr="00227091" w:rsidRDefault="00EF703F" w:rsidP="00EF703F">
      <w:pPr>
        <w:pStyle w:val="Quellcodeinline"/>
        <w:rPr>
          <w:sz w:val="16"/>
          <w:szCs w:val="16"/>
          <w:lang w:val="en-US"/>
        </w:rPr>
      </w:pPr>
      <w:r w:rsidRPr="00227091">
        <w:rPr>
          <w:sz w:val="16"/>
          <w:szCs w:val="16"/>
          <w:lang w:val="en-US"/>
        </w:rPr>
        <w:t xml:space="preserve">         &lt;gat:input&gt;</w:t>
      </w:r>
    </w:p>
    <w:p w:rsidR="00EF703F" w:rsidRPr="00227091" w:rsidRDefault="00EF703F" w:rsidP="00EF703F">
      <w:pPr>
        <w:pStyle w:val="Quellcodeinline"/>
        <w:rPr>
          <w:sz w:val="16"/>
          <w:szCs w:val="16"/>
          <w:lang w:val="en-US"/>
        </w:rPr>
      </w:pPr>
      <w:r w:rsidRPr="00227091">
        <w:rPr>
          <w:sz w:val="16"/>
          <w:szCs w:val="16"/>
          <w:lang w:val="en-US"/>
        </w:rPr>
        <w:t xml:space="preserve">            &lt;cic:kontext&gt;               </w:t>
      </w:r>
    </w:p>
    <w:p w:rsidR="00EF703F" w:rsidRPr="00227091" w:rsidRDefault="00EF703F" w:rsidP="00EF703F">
      <w:pPr>
        <w:pStyle w:val="Quellcodeinline"/>
        <w:rPr>
          <w:sz w:val="16"/>
          <w:szCs w:val="16"/>
          <w:lang w:val="en-US"/>
        </w:rPr>
      </w:pPr>
      <w:r w:rsidRPr="00227091">
        <w:rPr>
          <w:sz w:val="16"/>
          <w:szCs w:val="16"/>
          <w:lang w:val="en-US"/>
        </w:rPr>
        <w:t xml:space="preserve">               &lt;cic1:perDate&gt;2015-02-18T13:40:57.891+01:00&lt;/cic1:perDate&gt;</w:t>
      </w:r>
    </w:p>
    <w:p w:rsidR="00EF703F" w:rsidRPr="00227091" w:rsidRDefault="00EF703F" w:rsidP="00EF703F">
      <w:pPr>
        <w:pStyle w:val="Quellcodeinline"/>
        <w:rPr>
          <w:sz w:val="16"/>
          <w:szCs w:val="16"/>
          <w:lang w:val="en-US"/>
        </w:rPr>
      </w:pPr>
      <w:r w:rsidRPr="00227091">
        <w:rPr>
          <w:sz w:val="16"/>
          <w:szCs w:val="16"/>
          <w:lang w:val="en-US"/>
        </w:rPr>
        <w:t xml:space="preserve">               &lt;cic1:sysperole&gt;674&lt;/cic1:sysperole&gt;</w:t>
      </w:r>
    </w:p>
    <w:p w:rsidR="00EF703F" w:rsidRPr="00227091" w:rsidRDefault="00EF703F" w:rsidP="00EF703F">
      <w:pPr>
        <w:pStyle w:val="Quellcodeinline"/>
        <w:rPr>
          <w:sz w:val="16"/>
          <w:szCs w:val="16"/>
          <w:lang w:val="en-US"/>
        </w:rPr>
      </w:pPr>
      <w:r w:rsidRPr="00227091">
        <w:rPr>
          <w:sz w:val="16"/>
          <w:szCs w:val="16"/>
          <w:lang w:val="en-US"/>
        </w:rPr>
        <w:t xml:space="preserve">               &lt;cic1:sysbrand&gt;0&lt;/cic1:sysbrand&gt;</w:t>
      </w:r>
    </w:p>
    <w:p w:rsidR="00EF703F" w:rsidRPr="00227091" w:rsidRDefault="00EF703F" w:rsidP="00EF703F">
      <w:pPr>
        <w:pStyle w:val="Quellcodeinline"/>
        <w:rPr>
          <w:sz w:val="16"/>
          <w:szCs w:val="16"/>
          <w:lang w:val="en-US"/>
        </w:rPr>
      </w:pPr>
      <w:r w:rsidRPr="00227091">
        <w:rPr>
          <w:sz w:val="16"/>
          <w:szCs w:val="16"/>
          <w:lang w:val="en-US"/>
        </w:rPr>
        <w:t xml:space="preserve">               &lt;cic1:syskdtyp&gt;0&lt;/cic1:syskdtyp&gt;</w:t>
      </w:r>
    </w:p>
    <w:p w:rsidR="00EF703F" w:rsidRPr="00227091" w:rsidRDefault="00EF703F" w:rsidP="00EF703F">
      <w:pPr>
        <w:pStyle w:val="Quellcodeinline"/>
        <w:rPr>
          <w:sz w:val="16"/>
          <w:szCs w:val="16"/>
          <w:lang w:val="en-US"/>
        </w:rPr>
      </w:pPr>
      <w:r w:rsidRPr="00227091">
        <w:rPr>
          <w:sz w:val="16"/>
          <w:szCs w:val="16"/>
          <w:lang w:val="en-US"/>
        </w:rPr>
        <w:t xml:space="preserve">               &lt;cic1:sysobart&gt;0&lt;/cic1:sysobart&gt;</w:t>
      </w:r>
    </w:p>
    <w:p w:rsidR="00EF703F" w:rsidRPr="00227091" w:rsidRDefault="00EF703F" w:rsidP="00EF703F">
      <w:pPr>
        <w:pStyle w:val="Quellcodeinline"/>
        <w:rPr>
          <w:sz w:val="16"/>
          <w:szCs w:val="16"/>
          <w:lang w:val="en-US"/>
        </w:rPr>
      </w:pPr>
      <w:r w:rsidRPr="00227091">
        <w:rPr>
          <w:sz w:val="16"/>
          <w:szCs w:val="16"/>
          <w:lang w:val="en-US"/>
        </w:rPr>
        <w:t xml:space="preserve">               &lt;cic1:sysobtyp&gt;80421&lt;/cic1:sysobtyp&gt;</w:t>
      </w:r>
    </w:p>
    <w:p w:rsidR="00EF703F" w:rsidRPr="00227091" w:rsidRDefault="00EF703F" w:rsidP="00EF703F">
      <w:pPr>
        <w:pStyle w:val="Quellcodeinline"/>
        <w:rPr>
          <w:sz w:val="16"/>
          <w:szCs w:val="16"/>
          <w:lang w:val="en-US"/>
        </w:rPr>
      </w:pPr>
      <w:r w:rsidRPr="00227091">
        <w:rPr>
          <w:sz w:val="16"/>
          <w:szCs w:val="16"/>
          <w:lang w:val="en-US"/>
        </w:rPr>
        <w:t xml:space="preserve">               &lt;cic1:sysprpildwelt&gt;0&lt;/cic1:sysprpildwelt&gt;</w:t>
      </w:r>
    </w:p>
    <w:p w:rsidR="00EF703F" w:rsidRPr="00227091" w:rsidRDefault="00EF703F" w:rsidP="00EF703F">
      <w:pPr>
        <w:pStyle w:val="Quellcodeinline"/>
        <w:rPr>
          <w:sz w:val="16"/>
          <w:szCs w:val="16"/>
          <w:lang w:val="en-US"/>
        </w:rPr>
      </w:pPr>
      <w:r w:rsidRPr="00227091">
        <w:rPr>
          <w:sz w:val="16"/>
          <w:szCs w:val="16"/>
          <w:lang w:val="en-US"/>
        </w:rPr>
        <w:tab/>
        <w:t xml:space="preserve">       &lt;cic1:sysprchannel&gt;1&lt;/cic1:sysprchannel&gt;</w:t>
      </w:r>
    </w:p>
    <w:p w:rsidR="00EF703F" w:rsidRPr="00227091" w:rsidRDefault="00EF703F" w:rsidP="00EF703F">
      <w:pPr>
        <w:pStyle w:val="Quellcodeinline"/>
        <w:rPr>
          <w:sz w:val="16"/>
          <w:szCs w:val="16"/>
          <w:lang w:val="en-US"/>
        </w:rPr>
      </w:pPr>
      <w:r w:rsidRPr="00227091">
        <w:rPr>
          <w:sz w:val="16"/>
          <w:szCs w:val="16"/>
          <w:lang w:val="en-US"/>
        </w:rPr>
        <w:t xml:space="preserve">               &lt;cic1:sysprhgroup&gt;0&lt;/cic1:sysprhgroup&gt;</w:t>
      </w:r>
    </w:p>
    <w:p w:rsidR="00EF703F" w:rsidRPr="00227091" w:rsidRDefault="00EF703F" w:rsidP="00EF703F">
      <w:pPr>
        <w:pStyle w:val="Quellcodeinline"/>
        <w:rPr>
          <w:sz w:val="16"/>
          <w:szCs w:val="16"/>
          <w:lang w:val="en-US"/>
        </w:rPr>
      </w:pPr>
      <w:r w:rsidRPr="00227091">
        <w:rPr>
          <w:sz w:val="16"/>
          <w:szCs w:val="16"/>
          <w:lang w:val="en-US"/>
        </w:rPr>
        <w:t xml:space="preserve">               &lt;cic1:sysprinttype&gt;0&lt;/cic1:sysprinttype&gt;</w:t>
      </w:r>
    </w:p>
    <w:p w:rsidR="00EF703F" w:rsidRPr="00227091" w:rsidRDefault="00EF703F" w:rsidP="00EF703F">
      <w:pPr>
        <w:pStyle w:val="Quellcodeinline"/>
        <w:rPr>
          <w:sz w:val="16"/>
          <w:szCs w:val="16"/>
          <w:lang w:val="en-US"/>
        </w:rPr>
      </w:pPr>
      <w:r w:rsidRPr="00227091">
        <w:rPr>
          <w:sz w:val="16"/>
          <w:szCs w:val="16"/>
          <w:lang w:val="en-US"/>
        </w:rPr>
        <w:t xml:space="preserve">               &lt;cic1:sysprkgroup&gt;0&lt;/cic1:sysprkgroup&gt;</w:t>
      </w:r>
    </w:p>
    <w:p w:rsidR="00EF703F" w:rsidRPr="00227091" w:rsidRDefault="00EF703F" w:rsidP="00EF703F">
      <w:pPr>
        <w:pStyle w:val="Quellcodeinline"/>
        <w:rPr>
          <w:sz w:val="16"/>
          <w:szCs w:val="16"/>
          <w:lang w:val="en-US"/>
        </w:rPr>
      </w:pPr>
      <w:r w:rsidRPr="00227091">
        <w:rPr>
          <w:sz w:val="16"/>
          <w:szCs w:val="16"/>
          <w:lang w:val="en-US"/>
        </w:rPr>
        <w:t xml:space="preserve">               &lt;cic1:sysprproduct&gt;0&lt;/cic1:sysprproduct&gt;</w:t>
      </w:r>
    </w:p>
    <w:p w:rsidR="00EF703F" w:rsidRPr="00227091" w:rsidRDefault="00EF703F" w:rsidP="00EF703F">
      <w:pPr>
        <w:pStyle w:val="Quellcodeinline"/>
        <w:rPr>
          <w:sz w:val="16"/>
          <w:szCs w:val="16"/>
          <w:lang w:val="en-US"/>
        </w:rPr>
      </w:pPr>
      <w:r w:rsidRPr="00227091">
        <w:rPr>
          <w:sz w:val="16"/>
          <w:szCs w:val="16"/>
          <w:lang w:val="en-US"/>
        </w:rPr>
        <w:t xml:space="preserve">               &lt;cic1:sysprusetype&gt;2&lt;/cic1:sysprusetype&gt;</w:t>
      </w:r>
    </w:p>
    <w:p w:rsidR="00EF703F" w:rsidRPr="00227091" w:rsidRDefault="00EF703F" w:rsidP="00EF703F">
      <w:pPr>
        <w:pStyle w:val="Quellcodeinline"/>
        <w:rPr>
          <w:sz w:val="16"/>
          <w:szCs w:val="16"/>
          <w:lang w:val="en-US"/>
        </w:rPr>
      </w:pPr>
      <w:r w:rsidRPr="00227091">
        <w:rPr>
          <w:sz w:val="16"/>
          <w:szCs w:val="16"/>
          <w:lang w:val="en-US"/>
        </w:rPr>
        <w:t xml:space="preserve">            &lt;/cic:kontext&gt;</w:t>
      </w:r>
    </w:p>
    <w:p w:rsidR="00EF703F" w:rsidRPr="00227091" w:rsidRDefault="00EF703F" w:rsidP="00EF703F">
      <w:pPr>
        <w:pStyle w:val="Quellcodeinline"/>
        <w:rPr>
          <w:sz w:val="16"/>
          <w:szCs w:val="16"/>
          <w:lang w:val="en-US"/>
        </w:rPr>
      </w:pPr>
      <w:r w:rsidRPr="00227091">
        <w:rPr>
          <w:sz w:val="16"/>
          <w:szCs w:val="16"/>
          <w:lang w:val="en-US"/>
        </w:rPr>
        <w:t xml:space="preserve">         &lt;/gat:input&gt;</w:t>
      </w:r>
    </w:p>
    <w:p w:rsidR="00EF703F" w:rsidRPr="00227091" w:rsidRDefault="00EF703F" w:rsidP="00EF703F">
      <w:pPr>
        <w:pStyle w:val="Quellcodeinline"/>
        <w:rPr>
          <w:sz w:val="16"/>
          <w:szCs w:val="16"/>
          <w:lang w:val="en-US"/>
        </w:rPr>
      </w:pPr>
      <w:r w:rsidRPr="00227091">
        <w:rPr>
          <w:sz w:val="16"/>
          <w:szCs w:val="16"/>
          <w:lang w:val="en-US"/>
        </w:rPr>
        <w:t xml:space="preserve">      &lt;/gat:listAvailableProduktInfo&gt;</w:t>
      </w:r>
    </w:p>
    <w:p w:rsidR="00EF703F" w:rsidRPr="00227091" w:rsidRDefault="00EF703F" w:rsidP="00EF703F">
      <w:pPr>
        <w:pStyle w:val="Quellcodeinline"/>
        <w:rPr>
          <w:sz w:val="16"/>
          <w:szCs w:val="16"/>
          <w:lang w:val="en-US"/>
        </w:rPr>
      </w:pPr>
      <w:r w:rsidRPr="00227091">
        <w:rPr>
          <w:sz w:val="16"/>
          <w:szCs w:val="16"/>
          <w:lang w:val="en-US"/>
        </w:rPr>
        <w:t xml:space="preserve">   &lt;/soap:Body&gt;</w:t>
      </w:r>
    </w:p>
    <w:p w:rsidR="00EF703F" w:rsidRPr="005709E1" w:rsidRDefault="00EF703F" w:rsidP="00EF703F">
      <w:pPr>
        <w:pStyle w:val="Quellcodeinline"/>
        <w:rPr>
          <w:sz w:val="16"/>
          <w:szCs w:val="16"/>
          <w:lang w:val="en-US"/>
        </w:rPr>
      </w:pPr>
      <w:r w:rsidRPr="00227091">
        <w:rPr>
          <w:sz w:val="16"/>
          <w:szCs w:val="16"/>
          <w:lang w:val="en-US"/>
        </w:rPr>
        <w:t>&lt;/soap:Envelope&gt;</w:t>
      </w:r>
    </w:p>
    <w:p w:rsidR="00EF703F" w:rsidRPr="005709E1" w:rsidRDefault="00EF703F" w:rsidP="00EF703F">
      <w:pPr>
        <w:pStyle w:val="Quellcodeinline"/>
        <w:rPr>
          <w:lang w:val="en-US"/>
        </w:rPr>
      </w:pPr>
    </w:p>
    <w:p w:rsidR="00EF703F" w:rsidRDefault="00EF703F" w:rsidP="00EF703F">
      <w:pPr>
        <w:pStyle w:val="berschrift5"/>
        <w:rPr>
          <w:lang w:val="en-US"/>
        </w:rPr>
      </w:pPr>
      <w:bookmarkStart w:id="87" w:name="_Toc472332764"/>
      <w:r>
        <w:rPr>
          <w:lang w:val="en-US"/>
        </w:rPr>
        <w:t>Response</w:t>
      </w:r>
      <w:bookmarkEnd w:id="87"/>
    </w:p>
    <w:p w:rsidR="00EF703F" w:rsidRPr="005709E1" w:rsidRDefault="00EF703F" w:rsidP="00EF703F">
      <w:pPr>
        <w:rPr>
          <w:lang w:val="en-US"/>
        </w:rPr>
      </w:pPr>
    </w:p>
    <w:p w:rsidR="00EF703F" w:rsidRPr="00227091" w:rsidRDefault="00EF703F" w:rsidP="00EF703F">
      <w:pPr>
        <w:pStyle w:val="Quellcodeinline"/>
        <w:rPr>
          <w:lang w:val="en-US"/>
        </w:rPr>
      </w:pPr>
      <w:r w:rsidRPr="00227091">
        <w:rPr>
          <w:lang w:val="en-US"/>
        </w:rPr>
        <w:t>&lt;s:Envelope xmlns:s="http://www.w3.org/2003/05/soap-envelope" xmlns:a="http://www.w3.org/2005/08/addressing"&gt;</w:t>
      </w:r>
    </w:p>
    <w:p w:rsidR="00EF703F" w:rsidRPr="00227091" w:rsidRDefault="00EF703F" w:rsidP="00EF703F">
      <w:pPr>
        <w:pStyle w:val="Quellcodeinline"/>
        <w:rPr>
          <w:lang w:val="en-US"/>
        </w:rPr>
      </w:pPr>
      <w:r w:rsidRPr="00227091">
        <w:rPr>
          <w:lang w:val="en-US"/>
        </w:rPr>
        <w:t xml:space="preserve">   &lt;s:Header&gt;</w:t>
      </w:r>
    </w:p>
    <w:p w:rsidR="00EF703F" w:rsidRPr="00227091" w:rsidRDefault="00EF703F" w:rsidP="00EF703F">
      <w:pPr>
        <w:pStyle w:val="Quellcodeinline"/>
        <w:rPr>
          <w:lang w:val="en-US"/>
        </w:rPr>
      </w:pPr>
      <w:r w:rsidRPr="00227091">
        <w:rPr>
          <w:lang w:val="en-US"/>
        </w:rPr>
        <w:t xml:space="preserve">      &lt;a:Action s:mustUnderstand="1"&gt;http://cic-software.de/GateBANKNOW/Ib2xService/listAvailableProduktInfoResponse&lt;/a:Action&gt;</w:t>
      </w:r>
    </w:p>
    <w:p w:rsidR="00EF703F" w:rsidRPr="00227091" w:rsidRDefault="00EF703F" w:rsidP="00EF703F">
      <w:pPr>
        <w:pStyle w:val="Quellcodeinline"/>
        <w:rPr>
          <w:lang w:val="en-US"/>
        </w:rPr>
      </w:pPr>
      <w:r w:rsidRPr="00227091">
        <w:rPr>
          <w:lang w:val="en-US"/>
        </w:rPr>
        <w:t xml:space="preserve">      &lt;ActivityId CorrelationId="a38ace26-c20f-4aa9-bc21-32c0908831c9" xmlns="http://schemas.microsoft.com/2004/09/ServiceModel/Diagnostics"&gt;7fa0c99a-58be-4fb6-9ad2-a99f71b72469&lt;/ActivityId&gt;</w:t>
      </w:r>
    </w:p>
    <w:p w:rsidR="00EF703F" w:rsidRPr="00227091" w:rsidRDefault="00EF703F" w:rsidP="00EF703F">
      <w:pPr>
        <w:pStyle w:val="Quellcodeinline"/>
        <w:rPr>
          <w:lang w:val="en-US"/>
        </w:rPr>
      </w:pPr>
      <w:r w:rsidRPr="00227091">
        <w:rPr>
          <w:lang w:val="en-US"/>
        </w:rPr>
        <w:t xml:space="preserve">   &lt;/s:Header&gt;</w:t>
      </w:r>
    </w:p>
    <w:p w:rsidR="00EF703F" w:rsidRPr="00227091" w:rsidRDefault="00EF703F" w:rsidP="00EF703F">
      <w:pPr>
        <w:pStyle w:val="Quellcodeinline"/>
        <w:rPr>
          <w:lang w:val="en-US"/>
        </w:rPr>
      </w:pPr>
      <w:r w:rsidRPr="00227091">
        <w:rPr>
          <w:lang w:val="en-US"/>
        </w:rPr>
        <w:t xml:space="preserve">   &lt;s:Body&gt;</w:t>
      </w:r>
    </w:p>
    <w:p w:rsidR="00EF703F" w:rsidRPr="00227091" w:rsidRDefault="00EF703F" w:rsidP="00EF703F">
      <w:pPr>
        <w:pStyle w:val="Quellcodeinline"/>
        <w:rPr>
          <w:lang w:val="en-US"/>
        </w:rPr>
      </w:pPr>
      <w:r w:rsidRPr="00227091">
        <w:rPr>
          <w:lang w:val="en-US"/>
        </w:rPr>
        <w:lastRenderedPageBreak/>
        <w:t xml:space="preserve">      &lt;listAvailableProduktInfoResponse xmlns="http://cic-software.de/GateBANKNOW"&gt;</w:t>
      </w:r>
    </w:p>
    <w:p w:rsidR="00EF703F" w:rsidRPr="00227091" w:rsidRDefault="00EF703F" w:rsidP="00EF703F">
      <w:pPr>
        <w:pStyle w:val="Quellcodeinline"/>
        <w:rPr>
          <w:lang w:val="en-US"/>
        </w:rPr>
      </w:pPr>
      <w:r w:rsidRPr="00227091">
        <w:rPr>
          <w:lang w:val="en-US"/>
        </w:rPr>
        <w:t xml:space="preserve">         &lt;listAvailableProduktInfoResult xmlns:b="http://schemas.datacontract.org/2004/07/Cic.OpenOne.GateBANKNOW.Service.DTO" xmlns:i="http://www.w3.org/2001/XMLSchema-instance"&gt;</w:t>
      </w:r>
    </w:p>
    <w:p w:rsidR="00EF703F" w:rsidRPr="00227091" w:rsidRDefault="00EF703F" w:rsidP="00EF703F">
      <w:pPr>
        <w:pStyle w:val="Quellcodeinline"/>
        <w:rPr>
          <w:lang w:val="en-US"/>
        </w:rPr>
      </w:pPr>
      <w:r w:rsidRPr="00227091">
        <w:rPr>
          <w:lang w:val="en-US"/>
        </w:rPr>
        <w:t xml:space="preserve">            &lt;message xmlns="http://schemas.datacontract.org/2004/07/Cic.OpenOne.Common.DTO"&gt;</w:t>
      </w:r>
    </w:p>
    <w:p w:rsidR="00EF703F" w:rsidRPr="00227091" w:rsidRDefault="00EF703F" w:rsidP="00EF703F">
      <w:pPr>
        <w:pStyle w:val="Quellcodeinline"/>
        <w:rPr>
          <w:lang w:val="en-US"/>
        </w:rPr>
      </w:pPr>
      <w:r w:rsidRPr="00227091">
        <w:rPr>
          <w:lang w:val="en-US"/>
        </w:rPr>
        <w:t xml:space="preserve">               &lt;code&gt;0&lt;/code&gt;</w:t>
      </w:r>
    </w:p>
    <w:p w:rsidR="00EF703F" w:rsidRPr="00227091" w:rsidRDefault="00EF703F" w:rsidP="00EF703F">
      <w:pPr>
        <w:pStyle w:val="Quellcodeinline"/>
        <w:rPr>
          <w:lang w:val="en-US"/>
        </w:rPr>
      </w:pPr>
      <w:r w:rsidRPr="00227091">
        <w:rPr>
          <w:lang w:val="en-US"/>
        </w:rPr>
        <w:t xml:space="preserve">               &lt;detail/&gt;</w:t>
      </w:r>
    </w:p>
    <w:p w:rsidR="00EF703F" w:rsidRPr="00227091" w:rsidRDefault="00EF703F" w:rsidP="00EF703F">
      <w:pPr>
        <w:pStyle w:val="Quellcodeinline"/>
        <w:rPr>
          <w:lang w:val="en-US"/>
        </w:rPr>
      </w:pPr>
      <w:r w:rsidRPr="00227091">
        <w:rPr>
          <w:lang w:val="en-US"/>
        </w:rPr>
        <w:t xml:space="preserve">               &lt;duration&gt;6867&lt;/duration&gt;</w:t>
      </w:r>
    </w:p>
    <w:p w:rsidR="00EF703F" w:rsidRPr="00227091" w:rsidRDefault="00EF703F" w:rsidP="00EF703F">
      <w:pPr>
        <w:pStyle w:val="Quellcodeinline"/>
        <w:rPr>
          <w:lang w:val="en-US"/>
        </w:rPr>
      </w:pPr>
      <w:r w:rsidRPr="00227091">
        <w:rPr>
          <w:lang w:val="en-US"/>
        </w:rPr>
        <w:t xml:space="preserve">               &lt;message/&gt;</w:t>
      </w:r>
    </w:p>
    <w:p w:rsidR="00EF703F" w:rsidRPr="00227091" w:rsidRDefault="00EF703F" w:rsidP="00EF703F">
      <w:pPr>
        <w:pStyle w:val="Quellcodeinline"/>
        <w:rPr>
          <w:lang w:val="en-US"/>
        </w:rPr>
      </w:pPr>
      <w:r w:rsidRPr="00227091">
        <w:rPr>
          <w:lang w:val="en-US"/>
        </w:rPr>
        <w:t xml:space="preserve">               &lt;stacktrace i:nil="true"/&gt;</w:t>
      </w:r>
    </w:p>
    <w:p w:rsidR="00EF703F" w:rsidRPr="00227091" w:rsidRDefault="00EF703F" w:rsidP="00EF703F">
      <w:pPr>
        <w:pStyle w:val="Quellcodeinline"/>
        <w:rPr>
          <w:lang w:val="en-US"/>
        </w:rPr>
      </w:pPr>
      <w:r w:rsidRPr="00227091">
        <w:rPr>
          <w:lang w:val="en-US"/>
        </w:rPr>
        <w:t xml:space="preserve">               &lt;type&gt;None&lt;/type&gt;</w:t>
      </w:r>
    </w:p>
    <w:p w:rsidR="00EF703F" w:rsidRPr="00227091" w:rsidRDefault="00EF703F" w:rsidP="00EF703F">
      <w:pPr>
        <w:pStyle w:val="Quellcodeinline"/>
        <w:rPr>
          <w:lang w:val="en-US"/>
        </w:rPr>
      </w:pPr>
      <w:r w:rsidRPr="00227091">
        <w:rPr>
          <w:lang w:val="en-US"/>
        </w:rPr>
        <w:t xml:space="preserve">            &lt;/message&gt;</w:t>
      </w:r>
    </w:p>
    <w:p w:rsidR="00EF703F" w:rsidRPr="00227091" w:rsidRDefault="00EF703F" w:rsidP="00EF703F">
      <w:pPr>
        <w:pStyle w:val="Quellcodeinline"/>
        <w:rPr>
          <w:lang w:val="en-US"/>
        </w:rPr>
      </w:pPr>
      <w:r w:rsidRPr="00227091">
        <w:rPr>
          <w:lang w:val="en-US"/>
        </w:rPr>
        <w:t xml:space="preserve">            &lt;b:produktinfos&gt;</w:t>
      </w:r>
    </w:p>
    <w:p w:rsidR="00EF703F" w:rsidRPr="00227091" w:rsidRDefault="00EF703F" w:rsidP="00EF703F">
      <w:pPr>
        <w:pStyle w:val="Quellcodeinline"/>
        <w:rPr>
          <w:lang w:val="en-US"/>
        </w:rPr>
      </w:pPr>
      <w:r w:rsidRPr="00227091">
        <w:rPr>
          <w:lang w:val="en-US"/>
        </w:rPr>
        <w:t xml:space="preserve">               &lt;b:AvailableProduktInfoDto&gt;</w:t>
      </w:r>
    </w:p>
    <w:p w:rsidR="00EF703F" w:rsidRPr="00227091" w:rsidRDefault="00EF703F" w:rsidP="00EF703F">
      <w:pPr>
        <w:pStyle w:val="Quellcodeinline"/>
        <w:rPr>
          <w:lang w:val="en-US"/>
        </w:rPr>
      </w:pPr>
      <w:r w:rsidRPr="00227091">
        <w:rPr>
          <w:lang w:val="en-US"/>
        </w:rPr>
        <w:t xml:space="preserve">                  &lt;b:parameters&gt;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&lt;b:defvaln&gt;0&lt;/b:defvaln&gt;</w:t>
      </w:r>
    </w:p>
    <w:p w:rsidR="00EF703F" w:rsidRPr="00227091" w:rsidRDefault="00EF703F" w:rsidP="00EF703F">
      <w:pPr>
        <w:pStyle w:val="Quellcodeinline"/>
        <w:rPr>
          <w:lang w:val="en-US"/>
        </w:rPr>
      </w:pPr>
      <w:r w:rsidRPr="00227091">
        <w:rPr>
          <w:lang w:val="en-US"/>
        </w:rPr>
        <w:t xml:space="preserve">                        &lt;b:defvalp&gt;0&lt;/b:defvalp&gt;</w:t>
      </w:r>
    </w:p>
    <w:p w:rsidR="00EF703F" w:rsidRPr="00227091" w:rsidRDefault="00EF703F" w:rsidP="00EF703F">
      <w:pPr>
        <w:pStyle w:val="Quellcodeinline"/>
        <w:rPr>
          <w:lang w:val="en-US"/>
        </w:rPr>
      </w:pPr>
      <w:r w:rsidRPr="00227091">
        <w:rPr>
          <w:lang w:val="en-US"/>
        </w:rPr>
        <w:t xml:space="preserve">                        &lt;b:disabled&gt;false&lt;/b:disabled&gt;</w:t>
      </w:r>
    </w:p>
    <w:p w:rsidR="00EF703F" w:rsidRPr="00227091" w:rsidRDefault="00EF703F" w:rsidP="00EF703F">
      <w:pPr>
        <w:pStyle w:val="Quellcodeinline"/>
        <w:rPr>
          <w:lang w:val="en-US"/>
        </w:rPr>
      </w:pPr>
      <w:r w:rsidRPr="00227091">
        <w:rPr>
          <w:lang w:val="en-US"/>
        </w:rPr>
        <w:t xml:space="preserve">                        &lt;b:maxvaln&gt;64.9&lt;/b:maxvaln&gt;</w:t>
      </w:r>
    </w:p>
    <w:p w:rsidR="00EF703F" w:rsidRPr="00227091" w:rsidRDefault="00EF703F" w:rsidP="00EF703F">
      <w:pPr>
        <w:pStyle w:val="Quellcodeinline"/>
        <w:rPr>
          <w:lang w:val="en-US"/>
        </w:rPr>
      </w:pPr>
      <w:r w:rsidRPr="00227091">
        <w:rPr>
          <w:lang w:val="en-US"/>
        </w:rPr>
        <w:t xml:space="preserve">                        &lt;b:maxvalp&gt;0&lt;/b:maxvalp&gt;</w:t>
      </w:r>
    </w:p>
    <w:p w:rsidR="00EF703F" w:rsidRPr="006B79C5" w:rsidRDefault="00EF703F" w:rsidP="00EF703F">
      <w:pPr>
        <w:pStyle w:val="Quellcodeinline"/>
      </w:pPr>
      <w:r w:rsidRPr="00227091">
        <w:rPr>
          <w:lang w:val="en-US"/>
        </w:rPr>
        <w:t xml:space="preserve">                        </w:t>
      </w:r>
      <w:r w:rsidRPr="006B79C5">
        <w:t>&lt;b:meta&gt;KALK_BORDER_ENDALTERKUNDE_AUA&lt;/b:meta&gt;</w:t>
      </w:r>
    </w:p>
    <w:p w:rsidR="00EF703F" w:rsidRPr="00227091" w:rsidRDefault="00EF703F" w:rsidP="00EF703F">
      <w:pPr>
        <w:pStyle w:val="Quellcodeinline"/>
        <w:rPr>
          <w:lang w:val="en-US"/>
        </w:rPr>
      </w:pPr>
      <w:r w:rsidRPr="006B79C5">
        <w:t xml:space="preserve">                        </w:t>
      </w:r>
      <w:r w:rsidRPr="00227091">
        <w:rPr>
          <w:lang w:val="en-US"/>
        </w:rPr>
        <w:t>&lt;b:minvaln&gt;0&lt;/b:minvaln&gt;</w:t>
      </w:r>
    </w:p>
    <w:p w:rsidR="00EF703F" w:rsidRPr="00227091" w:rsidRDefault="00EF703F" w:rsidP="00EF703F">
      <w:pPr>
        <w:pStyle w:val="Quellcodeinline"/>
        <w:rPr>
          <w:lang w:val="en-US"/>
        </w:rPr>
      </w:pPr>
      <w:r w:rsidRPr="00227091">
        <w:rPr>
          <w:lang w:val="en-US"/>
        </w:rPr>
        <w:t xml:space="preserve">                        &lt;b:minvalp&gt;0&lt;/b:minvalp&gt;</w:t>
      </w:r>
    </w:p>
    <w:p w:rsidR="00EF703F" w:rsidRPr="006B79C5" w:rsidRDefault="00EF703F" w:rsidP="00EF703F">
      <w:pPr>
        <w:pStyle w:val="Quellcodeinline"/>
      </w:pPr>
      <w:r w:rsidRPr="00227091">
        <w:rPr>
          <w:lang w:val="en-US"/>
        </w:rPr>
        <w:t xml:space="preserve">                        </w:t>
      </w:r>
      <w:r w:rsidRPr="006B79C5">
        <w:t>&lt;b:name&gt;Endalter Kunde AUEUAL-Versicherung allgemein&lt;/b:name&gt;</w:t>
      </w:r>
    </w:p>
    <w:p w:rsidR="00EF703F" w:rsidRPr="00227091" w:rsidRDefault="00EF703F" w:rsidP="00EF703F">
      <w:pPr>
        <w:pStyle w:val="Quellcodeinline"/>
        <w:rPr>
          <w:lang w:val="en-US"/>
        </w:rPr>
      </w:pPr>
      <w:r w:rsidRPr="006B79C5">
        <w:t xml:space="preserve">                        </w:t>
      </w:r>
      <w:r w:rsidRPr="00227091">
        <w:rPr>
          <w:lang w:val="en-US"/>
        </w:rPr>
        <w:t>&lt;b:steplist xmlns:c="http://schemas.datacontract.org/2004/07/Cic.OpenOne.Common.DTO"/&gt;</w:t>
      </w:r>
    </w:p>
    <w:p w:rsidR="00EF703F" w:rsidRPr="00227091" w:rsidRDefault="00EF703F" w:rsidP="00EF703F">
      <w:pPr>
        <w:pStyle w:val="Quellcodeinline"/>
        <w:rPr>
          <w:lang w:val="en-US"/>
        </w:rPr>
      </w:pPr>
      <w:r w:rsidRPr="00227091">
        <w:rPr>
          <w:lang w:val="en-US"/>
        </w:rPr>
        <w:t xml:space="preserve">                        &lt;b:sysID&gt;607&lt;/b:sysID&gt;</w:t>
      </w:r>
    </w:p>
    <w:p w:rsidR="00EF703F" w:rsidRPr="00227091" w:rsidRDefault="00EF703F" w:rsidP="00EF703F">
      <w:pPr>
        <w:pStyle w:val="Quellcodeinline"/>
        <w:rPr>
          <w:lang w:val="en-US"/>
        </w:rPr>
      </w:pPr>
      <w:r w:rsidRPr="00227091">
        <w:rPr>
          <w:lang w:val="en-US"/>
        </w:rPr>
        <w:t xml:space="preserve">                        &lt;b:type&gt;0&lt;/b:type&gt;</w:t>
      </w:r>
    </w:p>
    <w:p w:rsidR="00EF703F" w:rsidRPr="00227091" w:rsidRDefault="00EF703F" w:rsidP="00EF703F">
      <w:pPr>
        <w:pStyle w:val="Quellcodeinline"/>
        <w:rPr>
          <w:lang w:val="en-US"/>
        </w:rPr>
      </w:pPr>
      <w:r w:rsidRPr="00227091">
        <w:rPr>
          <w:lang w:val="en-US"/>
        </w:rPr>
        <w:t xml:space="preserve">                        &lt;b:visible&gt;false&lt;/b:visible&gt;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&lt;b:defvaln&gt;0&lt;/b:defvaln&gt;</w:t>
      </w:r>
    </w:p>
    <w:p w:rsidR="00EF703F" w:rsidRPr="00227091" w:rsidRDefault="00EF703F" w:rsidP="00EF703F">
      <w:pPr>
        <w:pStyle w:val="Quellcodeinline"/>
        <w:rPr>
          <w:lang w:val="en-US"/>
        </w:rPr>
      </w:pPr>
      <w:r w:rsidRPr="00227091">
        <w:rPr>
          <w:lang w:val="en-US"/>
        </w:rPr>
        <w:t xml:space="preserve">                        &lt;b:defvalp&gt;0&lt;/b:defvalp&gt;</w:t>
      </w:r>
    </w:p>
    <w:p w:rsidR="00EF703F" w:rsidRPr="00227091" w:rsidRDefault="00EF703F" w:rsidP="00EF703F">
      <w:pPr>
        <w:pStyle w:val="Quellcodeinline"/>
        <w:rPr>
          <w:lang w:val="en-US"/>
        </w:rPr>
      </w:pPr>
      <w:r w:rsidRPr="00227091">
        <w:rPr>
          <w:lang w:val="en-US"/>
        </w:rPr>
        <w:t xml:space="preserve">                        &lt;b:disabled&gt;false&lt;/b:disabled&gt;</w:t>
      </w:r>
    </w:p>
    <w:p w:rsidR="00EF703F" w:rsidRPr="00227091" w:rsidRDefault="00EF703F" w:rsidP="00EF703F">
      <w:pPr>
        <w:pStyle w:val="Quellcodeinline"/>
        <w:rPr>
          <w:lang w:val="en-US"/>
        </w:rPr>
      </w:pPr>
      <w:r w:rsidRPr="00227091">
        <w:rPr>
          <w:lang w:val="en-US"/>
        </w:rPr>
        <w:t xml:space="preserve">                        &lt;b:maxvaln&gt;70&lt;/b:maxvaln&gt;</w:t>
      </w:r>
    </w:p>
    <w:p w:rsidR="00EF703F" w:rsidRPr="00227091" w:rsidRDefault="00EF703F" w:rsidP="00EF703F">
      <w:pPr>
        <w:pStyle w:val="Quellcodeinline"/>
        <w:rPr>
          <w:lang w:val="en-US"/>
        </w:rPr>
      </w:pPr>
      <w:r w:rsidRPr="00227091">
        <w:rPr>
          <w:lang w:val="en-US"/>
        </w:rPr>
        <w:t xml:space="preserve">                        &lt;b:maxvalp&gt;0&lt;/b:maxvalp&gt;</w:t>
      </w:r>
    </w:p>
    <w:p w:rsidR="00EF703F" w:rsidRPr="006B79C5" w:rsidRDefault="00EF703F" w:rsidP="00EF703F">
      <w:pPr>
        <w:pStyle w:val="Quellcodeinline"/>
      </w:pPr>
      <w:r w:rsidRPr="00227091">
        <w:rPr>
          <w:lang w:val="en-US"/>
        </w:rPr>
        <w:t xml:space="preserve">                        </w:t>
      </w:r>
      <w:r w:rsidRPr="006B79C5">
        <w:t>&lt;b:meta&gt;KALK_BORDER_ENDALTERKUNDE&lt;/b:meta&gt;</w:t>
      </w:r>
    </w:p>
    <w:p w:rsidR="00EF703F" w:rsidRPr="00227091" w:rsidRDefault="00EF703F" w:rsidP="00EF703F">
      <w:pPr>
        <w:pStyle w:val="Quellcodeinline"/>
        <w:rPr>
          <w:lang w:val="en-US"/>
        </w:rPr>
      </w:pPr>
      <w:r w:rsidRPr="006B79C5">
        <w:t xml:space="preserve">                        </w:t>
      </w:r>
      <w:r w:rsidRPr="00227091">
        <w:rPr>
          <w:lang w:val="en-US"/>
        </w:rPr>
        <w:t>&lt;b:minvaln&gt;0&lt;/b:minvaln&gt;</w:t>
      </w:r>
    </w:p>
    <w:p w:rsidR="00EF703F" w:rsidRPr="00227091" w:rsidRDefault="00EF703F" w:rsidP="00EF703F">
      <w:pPr>
        <w:pStyle w:val="Quellcodeinline"/>
        <w:rPr>
          <w:lang w:val="en-US"/>
        </w:rPr>
      </w:pPr>
      <w:r w:rsidRPr="00227091">
        <w:rPr>
          <w:lang w:val="en-US"/>
        </w:rPr>
        <w:t xml:space="preserve">                        &lt;b:minvalp&gt;0&lt;/b:minvalp&gt;</w:t>
      </w:r>
    </w:p>
    <w:p w:rsidR="00EF703F" w:rsidRPr="00227091" w:rsidRDefault="00EF703F" w:rsidP="00EF703F">
      <w:pPr>
        <w:pStyle w:val="Quellcodeinline"/>
        <w:rPr>
          <w:lang w:val="en-US"/>
        </w:rPr>
      </w:pPr>
      <w:r w:rsidRPr="00227091">
        <w:rPr>
          <w:lang w:val="en-US"/>
        </w:rPr>
        <w:t xml:space="preserve">                        &lt;b:name&gt;Endalter&lt;/b:name&gt;</w:t>
      </w:r>
    </w:p>
    <w:p w:rsidR="00EF703F" w:rsidRPr="00227091" w:rsidRDefault="00EF703F" w:rsidP="00EF703F">
      <w:pPr>
        <w:pStyle w:val="Quellcodeinline"/>
        <w:rPr>
          <w:lang w:val="en-US"/>
        </w:rPr>
      </w:pPr>
      <w:r w:rsidRPr="00227091">
        <w:rPr>
          <w:lang w:val="en-US"/>
        </w:rPr>
        <w:t xml:space="preserve">                        &lt;b:steplist xmlns:c="http://schemas.datacontract.org/2004/07/Cic.OpenOne.Common.DTO"/&gt;</w:t>
      </w:r>
    </w:p>
    <w:p w:rsidR="00EF703F" w:rsidRPr="00227091" w:rsidRDefault="00EF703F" w:rsidP="00EF703F">
      <w:pPr>
        <w:pStyle w:val="Quellcodeinline"/>
        <w:rPr>
          <w:lang w:val="en-US"/>
        </w:rPr>
      </w:pPr>
      <w:r w:rsidRPr="00227091">
        <w:rPr>
          <w:lang w:val="en-US"/>
        </w:rPr>
        <w:t xml:space="preserve">                        &lt;b:sysID&gt;2&lt;/b:sysID&gt;</w:t>
      </w:r>
    </w:p>
    <w:p w:rsidR="00EF703F" w:rsidRPr="00227091" w:rsidRDefault="00EF703F" w:rsidP="00EF703F">
      <w:pPr>
        <w:pStyle w:val="Quellcodeinline"/>
        <w:rPr>
          <w:lang w:val="en-US"/>
        </w:rPr>
      </w:pPr>
      <w:r w:rsidRPr="00227091">
        <w:rPr>
          <w:lang w:val="en-US"/>
        </w:rPr>
        <w:t xml:space="preserve">                        &lt;b:type&gt;0&lt;/b:type&gt;</w:t>
      </w:r>
    </w:p>
    <w:p w:rsidR="00EF703F" w:rsidRPr="00227091" w:rsidRDefault="00EF703F" w:rsidP="00EF703F">
      <w:pPr>
        <w:pStyle w:val="Quellcodeinline"/>
        <w:rPr>
          <w:lang w:val="en-US"/>
        </w:rPr>
      </w:pPr>
      <w:r w:rsidRPr="00227091">
        <w:rPr>
          <w:lang w:val="en-US"/>
        </w:rPr>
        <w:t xml:space="preserve">                        &lt;b:visible&gt;false&lt;/b:visible&gt;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&lt;b:defvaln&gt;36&lt;/b:defvaln&gt;</w:t>
      </w:r>
    </w:p>
    <w:p w:rsidR="00EF703F" w:rsidRPr="00227091" w:rsidRDefault="00EF703F" w:rsidP="00EF703F">
      <w:pPr>
        <w:pStyle w:val="Quellcodeinline"/>
        <w:rPr>
          <w:lang w:val="en-US"/>
        </w:rPr>
      </w:pPr>
      <w:r w:rsidRPr="00227091">
        <w:rPr>
          <w:lang w:val="en-US"/>
        </w:rPr>
        <w:t xml:space="preserve">                        &lt;b:defvalp&gt;0&lt;/b:defvalp&gt;</w:t>
      </w:r>
    </w:p>
    <w:p w:rsidR="00EF703F" w:rsidRPr="00227091" w:rsidRDefault="00EF703F" w:rsidP="00EF703F">
      <w:pPr>
        <w:pStyle w:val="Quellcodeinline"/>
        <w:rPr>
          <w:lang w:val="en-US"/>
        </w:rPr>
      </w:pPr>
      <w:r w:rsidRPr="00227091">
        <w:rPr>
          <w:lang w:val="en-US"/>
        </w:rPr>
        <w:t xml:space="preserve">                        &lt;b:disabled&gt;false&lt;/b:disabled&gt;</w:t>
      </w:r>
    </w:p>
    <w:p w:rsidR="00EF703F" w:rsidRPr="00227091" w:rsidRDefault="00EF703F" w:rsidP="00EF703F">
      <w:pPr>
        <w:pStyle w:val="Quellcodeinline"/>
        <w:rPr>
          <w:lang w:val="en-US"/>
        </w:rPr>
      </w:pPr>
      <w:r w:rsidRPr="00227091">
        <w:rPr>
          <w:lang w:val="en-US"/>
        </w:rPr>
        <w:t xml:space="preserve">                        &lt;b:maxvaln&gt;72&lt;/b:maxvaln&gt;</w:t>
      </w:r>
    </w:p>
    <w:p w:rsidR="00EF703F" w:rsidRPr="00227091" w:rsidRDefault="00EF703F" w:rsidP="00EF703F">
      <w:pPr>
        <w:pStyle w:val="Quellcodeinline"/>
        <w:rPr>
          <w:lang w:val="en-US"/>
        </w:rPr>
      </w:pPr>
      <w:r w:rsidRPr="00227091">
        <w:rPr>
          <w:lang w:val="en-US"/>
        </w:rPr>
        <w:t xml:space="preserve">                        &lt;b:maxvalp&gt;0&lt;/b:maxvalp&gt;</w:t>
      </w:r>
    </w:p>
    <w:p w:rsidR="00EF703F" w:rsidRPr="006B79C5" w:rsidRDefault="00EF703F" w:rsidP="00EF703F">
      <w:pPr>
        <w:pStyle w:val="Quellcodeinline"/>
      </w:pPr>
      <w:r w:rsidRPr="00227091">
        <w:rPr>
          <w:lang w:val="en-US"/>
        </w:rPr>
        <w:t xml:space="preserve">                        </w:t>
      </w:r>
      <w:r w:rsidRPr="006B79C5">
        <w:t>&lt;b:meta&gt;KALK_BORDER_LZ&lt;/b:meta&gt;</w:t>
      </w:r>
    </w:p>
    <w:p w:rsidR="00EF703F" w:rsidRPr="00227091" w:rsidRDefault="00EF703F" w:rsidP="00EF703F">
      <w:pPr>
        <w:pStyle w:val="Quellcodeinline"/>
        <w:rPr>
          <w:lang w:val="en-US"/>
        </w:rPr>
      </w:pPr>
      <w:r w:rsidRPr="006B79C5">
        <w:t xml:space="preserve">                        </w:t>
      </w:r>
      <w:r w:rsidRPr="00227091">
        <w:rPr>
          <w:lang w:val="en-US"/>
        </w:rPr>
        <w:t>&lt;b:minvaln&gt;6&lt;/b:minvaln&gt;</w:t>
      </w:r>
    </w:p>
    <w:p w:rsidR="00EF703F" w:rsidRPr="00227091" w:rsidRDefault="00EF703F" w:rsidP="00EF703F">
      <w:pPr>
        <w:pStyle w:val="Quellcodeinline"/>
        <w:rPr>
          <w:lang w:val="en-US"/>
        </w:rPr>
      </w:pPr>
      <w:r w:rsidRPr="00227091">
        <w:rPr>
          <w:lang w:val="en-US"/>
        </w:rPr>
        <w:t xml:space="preserve">                        &lt;b:minvalp&gt;0&lt;/b:minvalp&gt;</w:t>
      </w:r>
    </w:p>
    <w:p w:rsidR="00EF703F" w:rsidRPr="006B79C5" w:rsidRDefault="00EF703F" w:rsidP="00EF703F">
      <w:pPr>
        <w:pStyle w:val="Quellcodeinline"/>
      </w:pPr>
      <w:r w:rsidRPr="00227091">
        <w:rPr>
          <w:lang w:val="en-US"/>
        </w:rPr>
        <w:t xml:space="preserve">                        </w:t>
      </w:r>
      <w:r w:rsidRPr="006B79C5">
        <w:t>&lt;b:name&gt;Laufzeit&lt;/b:name&gt;</w:t>
      </w:r>
    </w:p>
    <w:p w:rsidR="00EF703F" w:rsidRPr="00227091" w:rsidRDefault="00EF703F" w:rsidP="00EF703F">
      <w:pPr>
        <w:pStyle w:val="Quellcodeinline"/>
        <w:rPr>
          <w:lang w:val="en-US"/>
        </w:rPr>
      </w:pPr>
      <w:r w:rsidRPr="006B79C5">
        <w:t xml:space="preserve">                        </w:t>
      </w:r>
      <w:r w:rsidRPr="00227091">
        <w:rPr>
          <w:lang w:val="en-US"/>
        </w:rPr>
        <w:t>&lt;b:steplist xmlns:c="http://schemas.datacontract.org/2004/07/Cic.OpenOne.Common.DTO"&gt;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&lt;c:stepval&gt;6&lt;/c:stepval&gt;</w:t>
      </w:r>
    </w:p>
    <w:p w:rsidR="00EF703F" w:rsidRPr="00227091" w:rsidRDefault="00EF703F" w:rsidP="00EF703F">
      <w:pPr>
        <w:pStyle w:val="Quellcodeinline"/>
        <w:rPr>
          <w:lang w:val="en-US"/>
        </w:rPr>
      </w:pPr>
      <w:r w:rsidRPr="00227091">
        <w:rPr>
          <w:lang w:val="en-US"/>
        </w:rPr>
        <w:lastRenderedPageBreak/>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&lt;c:stepval&gt;7&lt;/c:stepval&gt;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&lt;c:stepval&gt;8&lt;/c:stepval&gt;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&lt;c:stepval&gt;9&lt;/c:stepval&gt;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&lt;c:stepval&gt;10&lt;/c:stepval&gt;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&lt;c:stepval&gt;11&lt;/c:stepval&gt;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&lt;c:stepval&gt;12&lt;/c:stepval&gt;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&lt;c:stepval&gt;13&lt;/c:stepval&gt;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&lt;c:stepval&gt;14&lt;/c:stepval&gt;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&lt;c:stepval&gt;15&lt;/c:stepval&gt;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&lt;c:stepval&gt;16&lt;/c:stepval&gt;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&lt;c:stepval&gt;17&lt;/c:stepval&gt;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&lt;c:stepval&gt;18&lt;/c:stepval&gt;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&lt;c:stepval&gt;19&lt;/c:stepval&gt;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&lt;c:stepval&gt;20&lt;/c:stepval&gt;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&lt;c:stepval&gt;21&lt;/c:stepval&gt;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&lt;c:stepval&gt;22&lt;/c:stepval&gt;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&lt;c:stepval&gt;23&lt;/c:stepval&gt;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&lt;c:stepval&gt;24&lt;/c:stepval&gt;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&lt;c:stepval&gt;25&lt;/c:stepval&gt;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&lt;c:stepval&gt;26&lt;/c:stepval&gt;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lastRenderedPageBreak/>
        <w:t xml:space="preserve">                              &lt;c:stepval&gt;27&lt;/c:stepval&gt;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&lt;c:stepval&gt;28&lt;/c:stepval&gt;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&lt;c:stepval&gt;29&lt;/c:stepval&gt;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&lt;c:stepval&gt;30&lt;/c:stepval&gt;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&lt;c:stepval&gt;31&lt;/c:stepval&gt;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&lt;c:stepval&gt;32&lt;/c:stepval&gt;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&lt;c:stepval&gt;33&lt;/c:stepval&gt;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&lt;c:stepval&gt;34&lt;/c:stepval&gt;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&lt;c:stepval&gt;35&lt;/c:stepval&gt;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&lt;c:stepval&gt;36&lt;/c:stepval&gt;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&lt;c:stepval&gt;37&lt;/c:stepval&gt;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&lt;c:stepval&gt;38&lt;/c:stepval&gt;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&lt;c:stepval&gt;39&lt;/c:stepval&gt;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&lt;c:stepval&gt;40&lt;/c:stepval&gt;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&lt;c:stepval&gt;41&lt;/c:stepval&gt;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&lt;c:stepval&gt;42&lt;/c:stepval&gt;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&lt;c:stepval&gt;43&lt;/c:stepval&gt;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&lt;c:stepval&gt;44&lt;/c:stepval&gt;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&lt;c:stepval&gt;45&lt;/c:stepval&gt;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&lt;c:stepval&gt;46&lt;/c:stepval&gt;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&lt;c:stepval&gt;47&lt;/c:stepval&gt;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lastRenderedPageBreak/>
        <w:t xml:space="preserve">                           &lt;c:SteplistDto&gt;</w:t>
      </w:r>
    </w:p>
    <w:p w:rsidR="00EF703F" w:rsidRPr="00227091" w:rsidRDefault="00EF703F" w:rsidP="00EF703F">
      <w:pPr>
        <w:pStyle w:val="Quellcodeinline"/>
        <w:rPr>
          <w:lang w:val="en-US"/>
        </w:rPr>
      </w:pPr>
      <w:r w:rsidRPr="00227091">
        <w:rPr>
          <w:lang w:val="en-US"/>
        </w:rPr>
        <w:t xml:space="preserve">                              &lt;c:stepval&gt;48&lt;/c:stepval&gt;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&lt;c:stepval&gt;49&lt;/c:stepval&gt;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&lt;c:stepval&gt;50&lt;/c:stepval&gt;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&lt;c:stepval&gt;51&lt;/c:stepval&gt;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&lt;c:stepval&gt;52&lt;/c:stepval&gt;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&lt;c:stepval&gt;53&lt;/c:stepval&gt;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&lt;c:stepval&gt;54&lt;/c:stepval&gt;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&lt;c:stepval&gt;55&lt;/c:stepval&gt;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&lt;c:stepval&gt;56&lt;/c:stepval&gt;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&lt;c:stepval&gt;57&lt;/c:stepval&gt;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&lt;c:stepval&gt;58&lt;/c:stepval&gt;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&lt;c:stepval&gt;59&lt;/c:stepval&gt;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&lt;c:stepval&gt;60&lt;/c:stepval&gt;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&lt;c:stepval&gt;61&lt;/c:stepval&gt;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&lt;c:stepval&gt;62&lt;/c:stepval&gt;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&lt;c:stepval&gt;63&lt;/c:stepval&gt;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&lt;c:stepval&gt;64&lt;/c:stepval&gt;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&lt;c:stepval&gt;65&lt;/c:stepval&gt;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&lt;c:stepval&gt;66&lt;/c:stepval&gt;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&lt;c:stepval&gt;67&lt;/c:stepval&gt;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&lt;c:stepval&gt;68&lt;/c:stepval&gt;</w:t>
      </w:r>
    </w:p>
    <w:p w:rsidR="00EF703F" w:rsidRPr="00227091" w:rsidRDefault="00EF703F" w:rsidP="00EF703F">
      <w:pPr>
        <w:pStyle w:val="Quellcodeinline"/>
        <w:rPr>
          <w:lang w:val="en-US"/>
        </w:rPr>
      </w:pPr>
      <w:r w:rsidRPr="00227091">
        <w:rPr>
          <w:lang w:val="en-US"/>
        </w:rPr>
        <w:lastRenderedPageBreak/>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&lt;c:stepval&gt;69&lt;/c:stepval&gt;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&lt;c:stepval&gt;70&lt;/c:stepval&gt;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&lt;c:stepval&gt;71&lt;/c:stepval&gt;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&lt;c:stepval&gt;72&lt;/c:stepval&gt;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&lt;/b:steplist&gt;</w:t>
      </w:r>
    </w:p>
    <w:p w:rsidR="00EF703F" w:rsidRPr="00227091" w:rsidRDefault="00EF703F" w:rsidP="00EF703F">
      <w:pPr>
        <w:pStyle w:val="Quellcodeinline"/>
        <w:rPr>
          <w:lang w:val="en-US"/>
        </w:rPr>
      </w:pPr>
      <w:r w:rsidRPr="00227091">
        <w:rPr>
          <w:lang w:val="en-US"/>
        </w:rPr>
        <w:t xml:space="preserve">                        &lt;b:sysID&gt;4&lt;/b:sysID&gt;</w:t>
      </w:r>
    </w:p>
    <w:p w:rsidR="00EF703F" w:rsidRPr="00227091" w:rsidRDefault="00EF703F" w:rsidP="00EF703F">
      <w:pPr>
        <w:pStyle w:val="Quellcodeinline"/>
        <w:rPr>
          <w:lang w:val="en-US"/>
        </w:rPr>
      </w:pPr>
      <w:r w:rsidRPr="00227091">
        <w:rPr>
          <w:lang w:val="en-US"/>
        </w:rPr>
        <w:t xml:space="preserve">                        &lt;b:type&gt;0&lt;/b:type&gt;</w:t>
      </w:r>
    </w:p>
    <w:p w:rsidR="00EF703F" w:rsidRPr="00227091" w:rsidRDefault="00EF703F" w:rsidP="00EF703F">
      <w:pPr>
        <w:pStyle w:val="Quellcodeinline"/>
        <w:rPr>
          <w:lang w:val="en-US"/>
        </w:rPr>
      </w:pPr>
      <w:r w:rsidRPr="00227091">
        <w:rPr>
          <w:lang w:val="en-US"/>
        </w:rPr>
        <w:t xml:space="preserve">                        &lt;b:visible&gt;false&lt;/b:visible&gt;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&lt;b:defvaln&gt;0&lt;/b:defvaln&gt;</w:t>
      </w:r>
    </w:p>
    <w:p w:rsidR="00EF703F" w:rsidRPr="00227091" w:rsidRDefault="00EF703F" w:rsidP="00EF703F">
      <w:pPr>
        <w:pStyle w:val="Quellcodeinline"/>
        <w:rPr>
          <w:lang w:val="en-US"/>
        </w:rPr>
      </w:pPr>
      <w:r w:rsidRPr="00227091">
        <w:rPr>
          <w:lang w:val="en-US"/>
        </w:rPr>
        <w:t xml:space="preserve">                        &lt;b:defvalp&gt;0&lt;/b:defvalp&gt;</w:t>
      </w:r>
    </w:p>
    <w:p w:rsidR="00EF703F" w:rsidRPr="00227091" w:rsidRDefault="00EF703F" w:rsidP="00EF703F">
      <w:pPr>
        <w:pStyle w:val="Quellcodeinline"/>
        <w:rPr>
          <w:lang w:val="en-US"/>
        </w:rPr>
      </w:pPr>
      <w:r w:rsidRPr="00227091">
        <w:rPr>
          <w:lang w:val="en-US"/>
        </w:rPr>
        <w:t xml:space="preserve">                        &lt;b:disabled&gt;false&lt;/b:disabled&gt;</w:t>
      </w:r>
    </w:p>
    <w:p w:rsidR="00EF703F" w:rsidRPr="00227091" w:rsidRDefault="00EF703F" w:rsidP="00EF703F">
      <w:pPr>
        <w:pStyle w:val="Quellcodeinline"/>
        <w:rPr>
          <w:lang w:val="en-US"/>
        </w:rPr>
      </w:pPr>
      <w:r w:rsidRPr="00227091">
        <w:rPr>
          <w:lang w:val="en-US"/>
        </w:rPr>
        <w:t xml:space="preserve">                        &lt;b:maxvaln&gt;15&lt;/b:maxvaln&gt;</w:t>
      </w:r>
    </w:p>
    <w:p w:rsidR="00EF703F" w:rsidRPr="00227091" w:rsidRDefault="00EF703F" w:rsidP="00EF703F">
      <w:pPr>
        <w:pStyle w:val="Quellcodeinline"/>
        <w:rPr>
          <w:lang w:val="en-US"/>
        </w:rPr>
      </w:pPr>
      <w:r w:rsidRPr="00227091">
        <w:rPr>
          <w:lang w:val="en-US"/>
        </w:rPr>
        <w:t xml:space="preserve">                        &lt;b:maxvalp&gt;0&lt;/b:maxvalp&gt;</w:t>
      </w:r>
    </w:p>
    <w:p w:rsidR="00EF703F" w:rsidRPr="006B79C5" w:rsidRDefault="00EF703F" w:rsidP="00EF703F">
      <w:pPr>
        <w:pStyle w:val="Quellcodeinline"/>
      </w:pPr>
      <w:r w:rsidRPr="00227091">
        <w:rPr>
          <w:lang w:val="en-US"/>
        </w:rPr>
        <w:t xml:space="preserve">                        </w:t>
      </w:r>
      <w:r w:rsidRPr="006B79C5">
        <w:t>&lt;b:meta&gt;KALK_SUBV_ZINS&lt;/b:meta&gt;</w:t>
      </w:r>
    </w:p>
    <w:p w:rsidR="00EF703F" w:rsidRPr="00227091" w:rsidRDefault="00EF703F" w:rsidP="00EF703F">
      <w:pPr>
        <w:pStyle w:val="Quellcodeinline"/>
        <w:rPr>
          <w:lang w:val="en-US"/>
        </w:rPr>
      </w:pPr>
      <w:r w:rsidRPr="006B79C5">
        <w:t xml:space="preserve">                        </w:t>
      </w:r>
      <w:r w:rsidRPr="00227091">
        <w:rPr>
          <w:lang w:val="en-US"/>
        </w:rPr>
        <w:t>&lt;b:minvaln&gt;0&lt;/b:minvaln&gt;</w:t>
      </w:r>
    </w:p>
    <w:p w:rsidR="00EF703F" w:rsidRPr="00227091" w:rsidRDefault="00EF703F" w:rsidP="00EF703F">
      <w:pPr>
        <w:pStyle w:val="Quellcodeinline"/>
        <w:rPr>
          <w:lang w:val="en-US"/>
        </w:rPr>
      </w:pPr>
      <w:r w:rsidRPr="00227091">
        <w:rPr>
          <w:lang w:val="en-US"/>
        </w:rPr>
        <w:t xml:space="preserve">                        &lt;b:minvalp&gt;0&lt;/b:minvalp&gt;</w:t>
      </w:r>
    </w:p>
    <w:p w:rsidR="00EF703F" w:rsidRPr="006B79C5" w:rsidRDefault="00EF703F" w:rsidP="00EF703F">
      <w:pPr>
        <w:pStyle w:val="Quellcodeinline"/>
      </w:pPr>
      <w:r w:rsidRPr="00227091">
        <w:rPr>
          <w:lang w:val="en-US"/>
        </w:rPr>
        <w:t xml:space="preserve">                        </w:t>
      </w:r>
      <w:r w:rsidRPr="006B79C5">
        <w:t>&lt;b:name&gt;Maximaler Effektivzinssatz&lt;/b:name&gt;</w:t>
      </w:r>
    </w:p>
    <w:p w:rsidR="00EF703F" w:rsidRPr="00227091" w:rsidRDefault="00EF703F" w:rsidP="00EF703F">
      <w:pPr>
        <w:pStyle w:val="Quellcodeinline"/>
        <w:rPr>
          <w:lang w:val="en-US"/>
        </w:rPr>
      </w:pPr>
      <w:r w:rsidRPr="006B79C5">
        <w:t xml:space="preserve">                        </w:t>
      </w:r>
      <w:r w:rsidRPr="00227091">
        <w:rPr>
          <w:lang w:val="en-US"/>
        </w:rPr>
        <w:t>&lt;b:steplist xmlns:c="http://schemas.datacontract.org/2004/07/Cic.OpenOne.Common.DTO"/&gt;</w:t>
      </w:r>
    </w:p>
    <w:p w:rsidR="00EF703F" w:rsidRPr="00227091" w:rsidRDefault="00EF703F" w:rsidP="00EF703F">
      <w:pPr>
        <w:pStyle w:val="Quellcodeinline"/>
        <w:rPr>
          <w:lang w:val="en-US"/>
        </w:rPr>
      </w:pPr>
      <w:r w:rsidRPr="00227091">
        <w:rPr>
          <w:lang w:val="en-US"/>
        </w:rPr>
        <w:t xml:space="preserve">                        &lt;b:sysID&gt;57&lt;/b:sysID&gt;</w:t>
      </w:r>
    </w:p>
    <w:p w:rsidR="00EF703F" w:rsidRPr="00227091" w:rsidRDefault="00EF703F" w:rsidP="00EF703F">
      <w:pPr>
        <w:pStyle w:val="Quellcodeinline"/>
        <w:rPr>
          <w:lang w:val="en-US"/>
        </w:rPr>
      </w:pPr>
      <w:r w:rsidRPr="00227091">
        <w:rPr>
          <w:lang w:val="en-US"/>
        </w:rPr>
        <w:t xml:space="preserve">                        &lt;b:type&gt;0&lt;/b:type&gt;</w:t>
      </w:r>
    </w:p>
    <w:p w:rsidR="00EF703F" w:rsidRPr="00227091" w:rsidRDefault="00EF703F" w:rsidP="00EF703F">
      <w:pPr>
        <w:pStyle w:val="Quellcodeinline"/>
        <w:rPr>
          <w:lang w:val="en-US"/>
        </w:rPr>
      </w:pPr>
      <w:r w:rsidRPr="00227091">
        <w:rPr>
          <w:lang w:val="en-US"/>
        </w:rPr>
        <w:t xml:space="preserve">                        &lt;b:visible&gt;false&lt;/b:visible&gt;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&lt;b:defvaln&gt;0&lt;/b:defvaln&gt;</w:t>
      </w:r>
    </w:p>
    <w:p w:rsidR="00EF703F" w:rsidRPr="00227091" w:rsidRDefault="00EF703F" w:rsidP="00EF703F">
      <w:pPr>
        <w:pStyle w:val="Quellcodeinline"/>
        <w:rPr>
          <w:lang w:val="en-US"/>
        </w:rPr>
      </w:pPr>
      <w:r w:rsidRPr="00227091">
        <w:rPr>
          <w:lang w:val="en-US"/>
        </w:rPr>
        <w:t xml:space="preserve">                        &lt;b:defvalp&gt;0&lt;/b:defvalp&gt;</w:t>
      </w:r>
    </w:p>
    <w:p w:rsidR="00EF703F" w:rsidRPr="00227091" w:rsidRDefault="00EF703F" w:rsidP="00EF703F">
      <w:pPr>
        <w:pStyle w:val="Quellcodeinline"/>
        <w:rPr>
          <w:lang w:val="en-US"/>
        </w:rPr>
      </w:pPr>
      <w:r w:rsidRPr="00227091">
        <w:rPr>
          <w:lang w:val="en-US"/>
        </w:rPr>
        <w:t xml:space="preserve">                        &lt;b:disabled&gt;false&lt;/b:disabled&gt;</w:t>
      </w:r>
    </w:p>
    <w:p w:rsidR="00EF703F" w:rsidRPr="00227091" w:rsidRDefault="00EF703F" w:rsidP="00EF703F">
      <w:pPr>
        <w:pStyle w:val="Quellcodeinline"/>
        <w:rPr>
          <w:lang w:val="en-US"/>
        </w:rPr>
      </w:pPr>
      <w:r w:rsidRPr="00227091">
        <w:rPr>
          <w:lang w:val="en-US"/>
        </w:rPr>
        <w:t xml:space="preserve">                        &lt;b:maxvaln&gt;99&lt;/b:maxvaln&gt;</w:t>
      </w:r>
    </w:p>
    <w:p w:rsidR="00EF703F" w:rsidRPr="00227091" w:rsidRDefault="00EF703F" w:rsidP="00EF703F">
      <w:pPr>
        <w:pStyle w:val="Quellcodeinline"/>
        <w:rPr>
          <w:lang w:val="en-US"/>
        </w:rPr>
      </w:pPr>
      <w:r w:rsidRPr="00227091">
        <w:rPr>
          <w:lang w:val="en-US"/>
        </w:rPr>
        <w:t xml:space="preserve">                        &lt;b:maxvalp&gt;0&lt;/b:maxvalp&gt;</w:t>
      </w:r>
    </w:p>
    <w:p w:rsidR="00EF703F" w:rsidRPr="006B79C5" w:rsidRDefault="00EF703F" w:rsidP="00EF703F">
      <w:pPr>
        <w:pStyle w:val="Quellcodeinline"/>
      </w:pPr>
      <w:r w:rsidRPr="00227091">
        <w:rPr>
          <w:lang w:val="en-US"/>
        </w:rPr>
        <w:t xml:space="preserve">                        </w:t>
      </w:r>
      <w:r w:rsidRPr="006B79C5">
        <w:t>&lt;b:meta&gt;KALK_BORDER_KUNDENSCORE&lt;/b:meta&gt;</w:t>
      </w:r>
    </w:p>
    <w:p w:rsidR="00EF703F" w:rsidRPr="00227091" w:rsidRDefault="00EF703F" w:rsidP="00EF703F">
      <w:pPr>
        <w:pStyle w:val="Quellcodeinline"/>
        <w:rPr>
          <w:lang w:val="en-US"/>
        </w:rPr>
      </w:pPr>
      <w:r w:rsidRPr="006B79C5">
        <w:t xml:space="preserve">                        </w:t>
      </w:r>
      <w:r w:rsidRPr="00227091">
        <w:rPr>
          <w:lang w:val="en-US"/>
        </w:rPr>
        <w:t>&lt;b:minvaln&gt;0&lt;/b:minvaln&gt;</w:t>
      </w:r>
    </w:p>
    <w:p w:rsidR="00EF703F" w:rsidRPr="00227091" w:rsidRDefault="00EF703F" w:rsidP="00EF703F">
      <w:pPr>
        <w:pStyle w:val="Quellcodeinline"/>
        <w:rPr>
          <w:lang w:val="en-US"/>
        </w:rPr>
      </w:pPr>
      <w:r w:rsidRPr="00227091">
        <w:rPr>
          <w:lang w:val="en-US"/>
        </w:rPr>
        <w:t xml:space="preserve">                        &lt;b:minvalp&gt;0&lt;/b:minvalp&gt;</w:t>
      </w:r>
    </w:p>
    <w:p w:rsidR="00EF703F" w:rsidRPr="00227091" w:rsidRDefault="00EF703F" w:rsidP="00EF703F">
      <w:pPr>
        <w:pStyle w:val="Quellcodeinline"/>
        <w:rPr>
          <w:lang w:val="en-US"/>
        </w:rPr>
      </w:pPr>
      <w:r w:rsidRPr="00227091">
        <w:rPr>
          <w:lang w:val="en-US"/>
        </w:rPr>
        <w:t xml:space="preserve">                        &lt;b:name&gt;Unterer Cut-Off FF&lt;/b:name&gt;</w:t>
      </w:r>
    </w:p>
    <w:p w:rsidR="00EF703F" w:rsidRPr="00227091" w:rsidRDefault="00EF703F" w:rsidP="00EF703F">
      <w:pPr>
        <w:pStyle w:val="Quellcodeinline"/>
        <w:rPr>
          <w:lang w:val="en-US"/>
        </w:rPr>
      </w:pPr>
      <w:r w:rsidRPr="00227091">
        <w:rPr>
          <w:lang w:val="en-US"/>
        </w:rPr>
        <w:t xml:space="preserve">                        &lt;b:steplist xmlns:c="http://schemas.datacontract.org/2004/07/Cic.OpenOne.Common.DTO"/&gt;</w:t>
      </w:r>
    </w:p>
    <w:p w:rsidR="00EF703F" w:rsidRPr="00227091" w:rsidRDefault="00EF703F" w:rsidP="00EF703F">
      <w:pPr>
        <w:pStyle w:val="Quellcodeinline"/>
        <w:rPr>
          <w:lang w:val="en-US"/>
        </w:rPr>
      </w:pPr>
      <w:r w:rsidRPr="00227091">
        <w:rPr>
          <w:lang w:val="en-US"/>
        </w:rPr>
        <w:t xml:space="preserve">                        &lt;b:sysID&gt;301&lt;/b:sysID&gt;</w:t>
      </w:r>
    </w:p>
    <w:p w:rsidR="00EF703F" w:rsidRPr="00227091" w:rsidRDefault="00EF703F" w:rsidP="00EF703F">
      <w:pPr>
        <w:pStyle w:val="Quellcodeinline"/>
        <w:rPr>
          <w:lang w:val="en-US"/>
        </w:rPr>
      </w:pPr>
      <w:r w:rsidRPr="00227091">
        <w:rPr>
          <w:lang w:val="en-US"/>
        </w:rPr>
        <w:t xml:space="preserve">                        &lt;b:type&gt;0&lt;/b:type&gt;</w:t>
      </w:r>
    </w:p>
    <w:p w:rsidR="00EF703F" w:rsidRPr="00227091" w:rsidRDefault="00EF703F" w:rsidP="00EF703F">
      <w:pPr>
        <w:pStyle w:val="Quellcodeinline"/>
        <w:rPr>
          <w:lang w:val="en-US"/>
        </w:rPr>
      </w:pPr>
      <w:r w:rsidRPr="00227091">
        <w:rPr>
          <w:lang w:val="en-US"/>
        </w:rPr>
        <w:t xml:space="preserve">                        &lt;b:visible&gt;false&lt;/b:visible&gt;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&lt;b:defvaln&gt;25000&lt;/b:defvaln&gt;</w:t>
      </w:r>
    </w:p>
    <w:p w:rsidR="00EF703F" w:rsidRPr="00227091" w:rsidRDefault="00EF703F" w:rsidP="00EF703F">
      <w:pPr>
        <w:pStyle w:val="Quellcodeinline"/>
        <w:rPr>
          <w:lang w:val="en-US"/>
        </w:rPr>
      </w:pPr>
      <w:r w:rsidRPr="00227091">
        <w:rPr>
          <w:lang w:val="en-US"/>
        </w:rPr>
        <w:t xml:space="preserve">                        &lt;b:defvalp&gt;0&lt;/b:defvalp&gt;</w:t>
      </w:r>
    </w:p>
    <w:p w:rsidR="00EF703F" w:rsidRPr="00227091" w:rsidRDefault="00EF703F" w:rsidP="00EF703F">
      <w:pPr>
        <w:pStyle w:val="Quellcodeinline"/>
        <w:rPr>
          <w:lang w:val="en-US"/>
        </w:rPr>
      </w:pPr>
      <w:r w:rsidRPr="00227091">
        <w:rPr>
          <w:lang w:val="en-US"/>
        </w:rPr>
        <w:t xml:space="preserve">                        &lt;b:disabled&gt;false&lt;/b:disabled&gt;</w:t>
      </w:r>
    </w:p>
    <w:p w:rsidR="00EF703F" w:rsidRPr="00227091" w:rsidRDefault="00EF703F" w:rsidP="00EF703F">
      <w:pPr>
        <w:pStyle w:val="Quellcodeinline"/>
        <w:rPr>
          <w:lang w:val="en-US"/>
        </w:rPr>
      </w:pPr>
      <w:r w:rsidRPr="00227091">
        <w:rPr>
          <w:lang w:val="en-US"/>
        </w:rPr>
        <w:t xml:space="preserve">                        &lt;b:maxvaln&gt;250000&lt;/b:maxvaln&gt;</w:t>
      </w:r>
    </w:p>
    <w:p w:rsidR="00EF703F" w:rsidRPr="00227091" w:rsidRDefault="00EF703F" w:rsidP="00EF703F">
      <w:pPr>
        <w:pStyle w:val="Quellcodeinline"/>
        <w:rPr>
          <w:lang w:val="en-US"/>
        </w:rPr>
      </w:pPr>
      <w:r w:rsidRPr="00227091">
        <w:rPr>
          <w:lang w:val="en-US"/>
        </w:rPr>
        <w:t xml:space="preserve">                        &lt;b:maxvalp&gt;0&lt;/b:maxvalp&gt;</w:t>
      </w:r>
    </w:p>
    <w:p w:rsidR="00EF703F" w:rsidRPr="006B79C5" w:rsidRDefault="00EF703F" w:rsidP="00EF703F">
      <w:pPr>
        <w:pStyle w:val="Quellcodeinline"/>
      </w:pPr>
      <w:r w:rsidRPr="00227091">
        <w:rPr>
          <w:lang w:val="en-US"/>
        </w:rPr>
        <w:t xml:space="preserve">                        </w:t>
      </w:r>
      <w:r w:rsidRPr="006B79C5">
        <w:t>&lt;b:meta&gt;KALK_BORDER_BGINTERN&lt;/b:meta&gt;</w:t>
      </w:r>
    </w:p>
    <w:p w:rsidR="00EF703F" w:rsidRPr="00227091" w:rsidRDefault="00EF703F" w:rsidP="00EF703F">
      <w:pPr>
        <w:pStyle w:val="Quellcodeinline"/>
        <w:rPr>
          <w:lang w:val="en-US"/>
        </w:rPr>
      </w:pPr>
      <w:r w:rsidRPr="006B79C5">
        <w:t xml:space="preserve">                        </w:t>
      </w:r>
      <w:r w:rsidRPr="00227091">
        <w:rPr>
          <w:lang w:val="en-US"/>
        </w:rPr>
        <w:t>&lt;b:minvaln&gt;500&lt;/b:minvaln&gt;</w:t>
      </w:r>
    </w:p>
    <w:p w:rsidR="00EF703F" w:rsidRPr="00227091" w:rsidRDefault="00EF703F" w:rsidP="00EF703F">
      <w:pPr>
        <w:pStyle w:val="Quellcodeinline"/>
        <w:rPr>
          <w:lang w:val="en-US"/>
        </w:rPr>
      </w:pPr>
      <w:r w:rsidRPr="00227091">
        <w:rPr>
          <w:lang w:val="en-US"/>
        </w:rPr>
        <w:t xml:space="preserve">                        &lt;b:minvalp&gt;0&lt;/b:minvalp&gt;</w:t>
      </w:r>
    </w:p>
    <w:p w:rsidR="00EF703F" w:rsidRPr="00227091" w:rsidRDefault="00EF703F" w:rsidP="00EF703F">
      <w:pPr>
        <w:pStyle w:val="Quellcodeinline"/>
        <w:rPr>
          <w:lang w:val="en-US"/>
        </w:rPr>
      </w:pPr>
      <w:r w:rsidRPr="00227091">
        <w:rPr>
          <w:lang w:val="en-US"/>
        </w:rPr>
        <w:t xml:space="preserve">                        &lt;b:name&gt;Nettokredit&lt;/b:name&gt;</w:t>
      </w:r>
    </w:p>
    <w:p w:rsidR="00EF703F" w:rsidRPr="00227091" w:rsidRDefault="00EF703F" w:rsidP="00EF703F">
      <w:pPr>
        <w:pStyle w:val="Quellcodeinline"/>
        <w:rPr>
          <w:lang w:val="en-US"/>
        </w:rPr>
      </w:pPr>
      <w:r w:rsidRPr="00227091">
        <w:rPr>
          <w:lang w:val="en-US"/>
        </w:rPr>
        <w:t xml:space="preserve">                        &lt;b:steplist xmlns:c="http://schemas.datacontract.org/2004/07/Cic.OpenOne.Common.DTO"/&gt;</w:t>
      </w:r>
    </w:p>
    <w:p w:rsidR="00EF703F" w:rsidRPr="00227091" w:rsidRDefault="00EF703F" w:rsidP="00EF703F">
      <w:pPr>
        <w:pStyle w:val="Quellcodeinline"/>
        <w:rPr>
          <w:lang w:val="en-US"/>
        </w:rPr>
      </w:pPr>
      <w:r w:rsidRPr="00227091">
        <w:rPr>
          <w:lang w:val="en-US"/>
        </w:rPr>
        <w:lastRenderedPageBreak/>
        <w:t xml:space="preserve">                        &lt;b:sysID&gt;6&lt;/b:sysID&gt;</w:t>
      </w:r>
    </w:p>
    <w:p w:rsidR="00EF703F" w:rsidRPr="00227091" w:rsidRDefault="00EF703F" w:rsidP="00EF703F">
      <w:pPr>
        <w:pStyle w:val="Quellcodeinline"/>
        <w:rPr>
          <w:lang w:val="en-US"/>
        </w:rPr>
      </w:pPr>
      <w:r w:rsidRPr="00227091">
        <w:rPr>
          <w:lang w:val="en-US"/>
        </w:rPr>
        <w:t xml:space="preserve">                        &lt;b:type&gt;0&lt;/b:type&gt;</w:t>
      </w:r>
    </w:p>
    <w:p w:rsidR="00EF703F" w:rsidRPr="00227091" w:rsidRDefault="00EF703F" w:rsidP="00EF703F">
      <w:pPr>
        <w:pStyle w:val="Quellcodeinline"/>
        <w:rPr>
          <w:lang w:val="en-US"/>
        </w:rPr>
      </w:pPr>
      <w:r w:rsidRPr="00227091">
        <w:rPr>
          <w:lang w:val="en-US"/>
        </w:rPr>
        <w:t xml:space="preserve">                        &lt;b:visible&gt;false&lt;/b:visible&gt;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&lt;b:defvaln&gt;0&lt;/b:defvaln&gt;</w:t>
      </w:r>
    </w:p>
    <w:p w:rsidR="00EF703F" w:rsidRPr="00227091" w:rsidRDefault="00EF703F" w:rsidP="00EF703F">
      <w:pPr>
        <w:pStyle w:val="Quellcodeinline"/>
        <w:rPr>
          <w:lang w:val="en-US"/>
        </w:rPr>
      </w:pPr>
      <w:r w:rsidRPr="00227091">
        <w:rPr>
          <w:lang w:val="en-US"/>
        </w:rPr>
        <w:t xml:space="preserve">                        &lt;b:defvalp&gt;0&lt;/b:defvalp&gt;</w:t>
      </w:r>
    </w:p>
    <w:p w:rsidR="00EF703F" w:rsidRPr="00227091" w:rsidRDefault="00EF703F" w:rsidP="00EF703F">
      <w:pPr>
        <w:pStyle w:val="Quellcodeinline"/>
        <w:rPr>
          <w:lang w:val="en-US"/>
        </w:rPr>
      </w:pPr>
      <w:r w:rsidRPr="00227091">
        <w:rPr>
          <w:lang w:val="en-US"/>
        </w:rPr>
        <w:t xml:space="preserve">                        &lt;b:disabled&gt;false&lt;/b:disabled&gt;</w:t>
      </w:r>
    </w:p>
    <w:p w:rsidR="00EF703F" w:rsidRPr="00227091" w:rsidRDefault="00EF703F" w:rsidP="00EF703F">
      <w:pPr>
        <w:pStyle w:val="Quellcodeinline"/>
        <w:rPr>
          <w:lang w:val="en-US"/>
        </w:rPr>
      </w:pPr>
      <w:r w:rsidRPr="00227091">
        <w:rPr>
          <w:lang w:val="en-US"/>
        </w:rPr>
        <w:t xml:space="preserve">                        &lt;b:maxvaln&gt;0&lt;/b:maxvaln&gt;</w:t>
      </w:r>
    </w:p>
    <w:p w:rsidR="00EF703F" w:rsidRPr="00227091" w:rsidRDefault="00EF703F" w:rsidP="00EF703F">
      <w:pPr>
        <w:pStyle w:val="Quellcodeinline"/>
        <w:rPr>
          <w:lang w:val="en-US"/>
        </w:rPr>
      </w:pPr>
      <w:r w:rsidRPr="00227091">
        <w:rPr>
          <w:lang w:val="en-US"/>
        </w:rPr>
        <w:t xml:space="preserve">                        &lt;b:maxvalp&gt;0&lt;/b:maxvalp&gt;</w:t>
      </w:r>
    </w:p>
    <w:p w:rsidR="00EF703F" w:rsidRPr="00227091" w:rsidRDefault="00EF703F" w:rsidP="00EF703F">
      <w:pPr>
        <w:pStyle w:val="Quellcodeinline"/>
        <w:rPr>
          <w:lang w:val="en-US"/>
        </w:rPr>
      </w:pPr>
      <w:r w:rsidRPr="00227091">
        <w:rPr>
          <w:lang w:val="en-US"/>
        </w:rPr>
        <w:t xml:space="preserve">                        &lt;b:meta&gt;KALK_BORDER_RATE&lt;/b:meta&gt;</w:t>
      </w:r>
    </w:p>
    <w:p w:rsidR="00EF703F" w:rsidRPr="00227091" w:rsidRDefault="00EF703F" w:rsidP="00EF703F">
      <w:pPr>
        <w:pStyle w:val="Quellcodeinline"/>
        <w:rPr>
          <w:lang w:val="en-US"/>
        </w:rPr>
      </w:pPr>
      <w:r w:rsidRPr="00227091">
        <w:rPr>
          <w:lang w:val="en-US"/>
        </w:rPr>
        <w:t xml:space="preserve">                        &lt;b:minvaln&gt;50&lt;/b:minvaln&gt;</w:t>
      </w:r>
    </w:p>
    <w:p w:rsidR="00EF703F" w:rsidRPr="00227091" w:rsidRDefault="00EF703F" w:rsidP="00EF703F">
      <w:pPr>
        <w:pStyle w:val="Quellcodeinline"/>
        <w:rPr>
          <w:lang w:val="en-US"/>
        </w:rPr>
      </w:pPr>
      <w:r w:rsidRPr="00227091">
        <w:rPr>
          <w:lang w:val="en-US"/>
        </w:rPr>
        <w:t xml:space="preserve">                        &lt;b:minvalp&gt;0&lt;/b:minvalp&gt;</w:t>
      </w:r>
    </w:p>
    <w:p w:rsidR="00EF703F" w:rsidRPr="00227091" w:rsidRDefault="00EF703F" w:rsidP="00EF703F">
      <w:pPr>
        <w:pStyle w:val="Quellcodeinline"/>
        <w:rPr>
          <w:lang w:val="en-US"/>
        </w:rPr>
      </w:pPr>
      <w:r w:rsidRPr="00227091">
        <w:rPr>
          <w:lang w:val="en-US"/>
        </w:rPr>
        <w:t xml:space="preserve">                        &lt;b:name&gt;Rate&lt;/b:name&gt;</w:t>
      </w:r>
    </w:p>
    <w:p w:rsidR="00EF703F" w:rsidRPr="00227091" w:rsidRDefault="00EF703F" w:rsidP="00EF703F">
      <w:pPr>
        <w:pStyle w:val="Quellcodeinline"/>
        <w:rPr>
          <w:lang w:val="en-US"/>
        </w:rPr>
      </w:pPr>
      <w:r w:rsidRPr="00227091">
        <w:rPr>
          <w:lang w:val="en-US"/>
        </w:rPr>
        <w:t xml:space="preserve">                        &lt;b:steplist xmlns:c="http://schemas.datacontract.org/2004/07/Cic.OpenOne.Common.DTO"/&gt;</w:t>
      </w:r>
    </w:p>
    <w:p w:rsidR="00EF703F" w:rsidRPr="00227091" w:rsidRDefault="00EF703F" w:rsidP="00EF703F">
      <w:pPr>
        <w:pStyle w:val="Quellcodeinline"/>
        <w:rPr>
          <w:lang w:val="en-US"/>
        </w:rPr>
      </w:pPr>
      <w:r w:rsidRPr="00227091">
        <w:rPr>
          <w:lang w:val="en-US"/>
        </w:rPr>
        <w:t xml:space="preserve">                        &lt;b:sysID&gt;7&lt;/b:sysID&gt;</w:t>
      </w:r>
    </w:p>
    <w:p w:rsidR="00EF703F" w:rsidRPr="00227091" w:rsidRDefault="00EF703F" w:rsidP="00EF703F">
      <w:pPr>
        <w:pStyle w:val="Quellcodeinline"/>
        <w:rPr>
          <w:lang w:val="en-US"/>
        </w:rPr>
      </w:pPr>
      <w:r w:rsidRPr="00227091">
        <w:rPr>
          <w:lang w:val="en-US"/>
        </w:rPr>
        <w:t xml:space="preserve">                        &lt;b:type&gt;0&lt;/b:type&gt;</w:t>
      </w:r>
    </w:p>
    <w:p w:rsidR="00EF703F" w:rsidRPr="00227091" w:rsidRDefault="00EF703F" w:rsidP="00EF703F">
      <w:pPr>
        <w:pStyle w:val="Quellcodeinline"/>
        <w:rPr>
          <w:lang w:val="en-US"/>
        </w:rPr>
      </w:pPr>
      <w:r w:rsidRPr="00227091">
        <w:rPr>
          <w:lang w:val="en-US"/>
        </w:rPr>
        <w:t xml:space="preserve">                        &lt;b:visible&gt;false&lt;/b:visible&gt;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&lt;b:defvaln&gt;0&lt;/b:defvaln&gt;</w:t>
      </w:r>
    </w:p>
    <w:p w:rsidR="00EF703F" w:rsidRPr="00227091" w:rsidRDefault="00EF703F" w:rsidP="00EF703F">
      <w:pPr>
        <w:pStyle w:val="Quellcodeinline"/>
        <w:rPr>
          <w:lang w:val="en-US"/>
        </w:rPr>
      </w:pPr>
      <w:r w:rsidRPr="00227091">
        <w:rPr>
          <w:lang w:val="en-US"/>
        </w:rPr>
        <w:t xml:space="preserve">                        &lt;b:defvalp&gt;0.0005&lt;/b:defvalp&gt;</w:t>
      </w:r>
    </w:p>
    <w:p w:rsidR="00EF703F" w:rsidRPr="00227091" w:rsidRDefault="00EF703F" w:rsidP="00EF703F">
      <w:pPr>
        <w:pStyle w:val="Quellcodeinline"/>
        <w:rPr>
          <w:lang w:val="en-US"/>
        </w:rPr>
      </w:pPr>
      <w:r w:rsidRPr="00227091">
        <w:rPr>
          <w:lang w:val="en-US"/>
        </w:rPr>
        <w:t xml:space="preserve">                        &lt;b:disabled&gt;false&lt;/b:disabled&gt;</w:t>
      </w:r>
    </w:p>
    <w:p w:rsidR="00EF703F" w:rsidRPr="00227091" w:rsidRDefault="00EF703F" w:rsidP="00EF703F">
      <w:pPr>
        <w:pStyle w:val="Quellcodeinline"/>
        <w:rPr>
          <w:lang w:val="en-US"/>
        </w:rPr>
      </w:pPr>
      <w:r w:rsidRPr="00227091">
        <w:rPr>
          <w:lang w:val="en-US"/>
        </w:rPr>
        <w:t xml:space="preserve">                        &lt;b:maxvaln&gt;0&lt;/b:maxvaln&gt;</w:t>
      </w:r>
    </w:p>
    <w:p w:rsidR="00EF703F" w:rsidRPr="00227091" w:rsidRDefault="00EF703F" w:rsidP="00EF703F">
      <w:pPr>
        <w:pStyle w:val="Quellcodeinline"/>
        <w:rPr>
          <w:lang w:val="en-US"/>
        </w:rPr>
      </w:pPr>
      <w:r w:rsidRPr="00227091">
        <w:rPr>
          <w:lang w:val="en-US"/>
        </w:rPr>
        <w:t xml:space="preserve">                        &lt;b:maxvalp&gt;0.0005&lt;/b:maxvalp&gt;</w:t>
      </w:r>
    </w:p>
    <w:p w:rsidR="00EF703F" w:rsidRPr="006B79C5" w:rsidRDefault="00EF703F" w:rsidP="00EF703F">
      <w:pPr>
        <w:pStyle w:val="Quellcodeinline"/>
      </w:pPr>
      <w:r w:rsidRPr="00227091">
        <w:rPr>
          <w:lang w:val="en-US"/>
        </w:rPr>
        <w:t xml:space="preserve">                        </w:t>
      </w:r>
      <w:r w:rsidRPr="006B79C5">
        <w:t>&lt;b:meta&gt;OB_MARK_SATZMEHRKM&lt;/b:meta&gt;</w:t>
      </w:r>
    </w:p>
    <w:p w:rsidR="00EF703F" w:rsidRPr="00227091" w:rsidRDefault="00EF703F" w:rsidP="00EF703F">
      <w:pPr>
        <w:pStyle w:val="Quellcodeinline"/>
        <w:rPr>
          <w:lang w:val="en-US"/>
        </w:rPr>
      </w:pPr>
      <w:r w:rsidRPr="006B79C5">
        <w:t xml:space="preserve">                        </w:t>
      </w:r>
      <w:r w:rsidRPr="00227091">
        <w:rPr>
          <w:lang w:val="en-US"/>
        </w:rPr>
        <w:t>&lt;b:minvaln&gt;0&lt;/b:minvaln&gt;</w:t>
      </w:r>
    </w:p>
    <w:p w:rsidR="00EF703F" w:rsidRPr="00227091" w:rsidRDefault="00EF703F" w:rsidP="00EF703F">
      <w:pPr>
        <w:pStyle w:val="Quellcodeinline"/>
        <w:rPr>
          <w:lang w:val="en-US"/>
        </w:rPr>
      </w:pPr>
      <w:r w:rsidRPr="00227091">
        <w:rPr>
          <w:lang w:val="en-US"/>
        </w:rPr>
        <w:t xml:space="preserve">                        &lt;b:minvalp&gt;0.0005&lt;/b:minvalp&gt;</w:t>
      </w:r>
    </w:p>
    <w:p w:rsidR="00EF703F" w:rsidRPr="006B79C5" w:rsidRDefault="00EF703F" w:rsidP="00EF703F">
      <w:pPr>
        <w:pStyle w:val="Quellcodeinline"/>
      </w:pPr>
      <w:r w:rsidRPr="00227091">
        <w:rPr>
          <w:lang w:val="en-US"/>
        </w:rPr>
        <w:t xml:space="preserve">                        </w:t>
      </w:r>
      <w:r w:rsidRPr="006B79C5">
        <w:t>&lt;b:name&gt;Mehrkilometersatz&lt;/b:name&gt;</w:t>
      </w:r>
    </w:p>
    <w:p w:rsidR="00EF703F" w:rsidRPr="00227091" w:rsidRDefault="00EF703F" w:rsidP="00EF703F">
      <w:pPr>
        <w:pStyle w:val="Quellcodeinline"/>
        <w:rPr>
          <w:lang w:val="en-US"/>
        </w:rPr>
      </w:pPr>
      <w:r w:rsidRPr="006B79C5">
        <w:t xml:space="preserve">                        </w:t>
      </w:r>
      <w:r w:rsidRPr="00227091">
        <w:rPr>
          <w:lang w:val="en-US"/>
        </w:rPr>
        <w:t>&lt;b:steplist xmlns:c="http://schemas.datacontract.org/2004/07/Cic.OpenOne.Common.DTO"/&gt;</w:t>
      </w:r>
    </w:p>
    <w:p w:rsidR="00EF703F" w:rsidRPr="00227091" w:rsidRDefault="00EF703F" w:rsidP="00EF703F">
      <w:pPr>
        <w:pStyle w:val="Quellcodeinline"/>
        <w:rPr>
          <w:lang w:val="en-US"/>
        </w:rPr>
      </w:pPr>
      <w:r w:rsidRPr="00227091">
        <w:rPr>
          <w:lang w:val="en-US"/>
        </w:rPr>
        <w:t xml:space="preserve">                        &lt;b:sysID&gt;194&lt;/b:sysID&gt;</w:t>
      </w:r>
    </w:p>
    <w:p w:rsidR="00EF703F" w:rsidRPr="00227091" w:rsidRDefault="00EF703F" w:rsidP="00EF703F">
      <w:pPr>
        <w:pStyle w:val="Quellcodeinline"/>
        <w:rPr>
          <w:lang w:val="en-US"/>
        </w:rPr>
      </w:pPr>
      <w:r w:rsidRPr="00227091">
        <w:rPr>
          <w:lang w:val="en-US"/>
        </w:rPr>
        <w:t xml:space="preserve">                        &lt;b:type&gt;1&lt;/b:type&gt;</w:t>
      </w:r>
    </w:p>
    <w:p w:rsidR="00EF703F" w:rsidRPr="00227091" w:rsidRDefault="00EF703F" w:rsidP="00EF703F">
      <w:pPr>
        <w:pStyle w:val="Quellcodeinline"/>
        <w:rPr>
          <w:lang w:val="en-US"/>
        </w:rPr>
      </w:pPr>
      <w:r w:rsidRPr="00227091">
        <w:rPr>
          <w:lang w:val="en-US"/>
        </w:rPr>
        <w:t xml:space="preserve">                        &lt;b:visible&gt;false&lt;/b:visible&gt;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&lt;/b:parameters&gt;</w:t>
      </w:r>
    </w:p>
    <w:p w:rsidR="00EF703F" w:rsidRPr="00227091" w:rsidRDefault="00EF703F" w:rsidP="00EF703F">
      <w:pPr>
        <w:pStyle w:val="Quellcodeinline"/>
        <w:rPr>
          <w:lang w:val="en-US"/>
        </w:rPr>
      </w:pPr>
      <w:r w:rsidRPr="00227091">
        <w:rPr>
          <w:lang w:val="en-US"/>
        </w:rPr>
        <w:t xml:space="preserve">                  &lt;b:produkt xmlns:c="http://schemas.datacontract.org/2004/07/Cic.OpenOne.Common.DTO"&gt;</w:t>
      </w:r>
    </w:p>
    <w:p w:rsidR="00EF703F" w:rsidRPr="006B79C5" w:rsidRDefault="00EF703F" w:rsidP="00EF703F">
      <w:pPr>
        <w:pStyle w:val="Quellcodeinline"/>
      </w:pPr>
      <w:r w:rsidRPr="00227091">
        <w:rPr>
          <w:lang w:val="en-US"/>
        </w:rPr>
        <w:t xml:space="preserve">                     </w:t>
      </w:r>
      <w:r w:rsidRPr="006B79C5">
        <w:t>&lt;c:beschreibung i:nil="true"/&gt;</w:t>
      </w:r>
    </w:p>
    <w:p w:rsidR="00EF703F" w:rsidRPr="006B79C5" w:rsidRDefault="00EF703F" w:rsidP="00EF703F">
      <w:pPr>
        <w:pStyle w:val="Quellcodeinline"/>
      </w:pPr>
      <w:r w:rsidRPr="006B79C5">
        <w:t xml:space="preserve">                     &lt;c:bezeichnung&gt;LEASE-now&lt;/c:bezeichnung&gt;</w:t>
      </w:r>
    </w:p>
    <w:p w:rsidR="00EF703F" w:rsidRPr="00227091" w:rsidRDefault="00EF703F" w:rsidP="00EF703F">
      <w:pPr>
        <w:pStyle w:val="Quellcodeinline"/>
        <w:rPr>
          <w:lang w:val="en-US"/>
        </w:rPr>
      </w:pPr>
      <w:r w:rsidRPr="006B79C5">
        <w:t xml:space="preserve">                     </w:t>
      </w:r>
      <w:r w:rsidRPr="00227091">
        <w:rPr>
          <w:lang w:val="en-US"/>
        </w:rPr>
        <w:t>&lt;c:code&gt;DISABLED&lt;/c:code&gt;</w:t>
      </w:r>
    </w:p>
    <w:p w:rsidR="00EF703F" w:rsidRPr="00227091" w:rsidRDefault="00EF703F" w:rsidP="00EF703F">
      <w:pPr>
        <w:pStyle w:val="Quellcodeinline"/>
        <w:rPr>
          <w:lang w:val="en-US"/>
        </w:rPr>
      </w:pPr>
      <w:r w:rsidRPr="00227091">
        <w:rPr>
          <w:lang w:val="en-US"/>
        </w:rPr>
        <w:t xml:space="preserve">                     &lt;c:sysID&gt;-5&lt;/c:sysID&gt;</w:t>
      </w:r>
    </w:p>
    <w:p w:rsidR="00EF703F" w:rsidRPr="00227091" w:rsidRDefault="00EF703F" w:rsidP="00EF703F">
      <w:pPr>
        <w:pStyle w:val="Quellcodeinline"/>
        <w:rPr>
          <w:lang w:val="en-US"/>
        </w:rPr>
      </w:pPr>
      <w:r w:rsidRPr="00227091">
        <w:rPr>
          <w:lang w:val="en-US"/>
        </w:rPr>
        <w:t xml:space="preserve">                     &lt;c:indent&gt;0&lt;/c:indent&gt;</w:t>
      </w:r>
    </w:p>
    <w:p w:rsidR="00EF703F" w:rsidRPr="006B79C5" w:rsidRDefault="00EF703F" w:rsidP="00EF703F">
      <w:pPr>
        <w:pStyle w:val="Quellcodeinline"/>
      </w:pPr>
      <w:r w:rsidRPr="00227091">
        <w:rPr>
          <w:lang w:val="en-US"/>
        </w:rPr>
        <w:t xml:space="preserve">                  </w:t>
      </w:r>
      <w:r w:rsidRPr="006B79C5">
        <w:t>&lt;/b:produkt&gt;</w:t>
      </w:r>
    </w:p>
    <w:p w:rsidR="00EF703F" w:rsidRPr="006B79C5" w:rsidRDefault="00EF703F" w:rsidP="00EF703F">
      <w:pPr>
        <w:pStyle w:val="Quellcodeinline"/>
      </w:pPr>
      <w:r w:rsidRPr="006B79C5">
        <w:t xml:space="preserve">               &lt;/b:AvailableProduktInfoDto&gt;</w:t>
      </w:r>
    </w:p>
    <w:p w:rsidR="00EF703F" w:rsidRPr="006B79C5" w:rsidRDefault="00EF703F" w:rsidP="00EF703F">
      <w:pPr>
        <w:pStyle w:val="Quellcodeinline"/>
      </w:pPr>
      <w:r w:rsidRPr="006B79C5">
        <w:t xml:space="preserve">              &lt;/b:produktinfos&gt;</w:t>
      </w:r>
    </w:p>
    <w:p w:rsidR="00EF703F" w:rsidRPr="00227091" w:rsidRDefault="00EF703F" w:rsidP="00EF703F">
      <w:pPr>
        <w:pStyle w:val="Quellcodeinline"/>
        <w:rPr>
          <w:lang w:val="en-US"/>
        </w:rPr>
      </w:pPr>
      <w:r w:rsidRPr="006B79C5">
        <w:t xml:space="preserve">         </w:t>
      </w:r>
      <w:r w:rsidRPr="00227091">
        <w:rPr>
          <w:lang w:val="en-US"/>
        </w:rPr>
        <w:t>&lt;/listAvailableProduktInfoResult&gt;</w:t>
      </w:r>
    </w:p>
    <w:p w:rsidR="00EF703F" w:rsidRPr="00227091" w:rsidRDefault="00EF703F" w:rsidP="00EF703F">
      <w:pPr>
        <w:pStyle w:val="Quellcodeinline"/>
        <w:rPr>
          <w:lang w:val="en-US"/>
        </w:rPr>
      </w:pPr>
      <w:r w:rsidRPr="00227091">
        <w:rPr>
          <w:lang w:val="en-US"/>
        </w:rPr>
        <w:t xml:space="preserve">      &lt;/listAvailableProduktInfoResponse&gt;</w:t>
      </w:r>
    </w:p>
    <w:p w:rsidR="00EF703F" w:rsidRPr="00227091" w:rsidRDefault="00EF703F" w:rsidP="00EF703F">
      <w:pPr>
        <w:pStyle w:val="Quellcodeinline"/>
        <w:rPr>
          <w:lang w:val="en-US"/>
        </w:rPr>
      </w:pPr>
      <w:r w:rsidRPr="00227091">
        <w:rPr>
          <w:lang w:val="en-US"/>
        </w:rPr>
        <w:t xml:space="preserve">   &lt;/s:Body&gt;</w:t>
      </w:r>
    </w:p>
    <w:p w:rsidR="00EF703F" w:rsidRPr="001F3507" w:rsidRDefault="00EF703F" w:rsidP="00EF703F">
      <w:pPr>
        <w:pStyle w:val="Quellcodeinline"/>
        <w:rPr>
          <w:lang w:val="en-US"/>
        </w:rPr>
      </w:pPr>
      <w:r w:rsidRPr="00227091">
        <w:rPr>
          <w:lang w:val="en-US"/>
        </w:rPr>
        <w:t>&lt;/s:Envelope&gt;</w:t>
      </w:r>
    </w:p>
    <w:p w:rsidR="00EF703F" w:rsidRDefault="00EF703F" w:rsidP="00EF703F">
      <w:pPr>
        <w:pStyle w:val="Quellcodeinline"/>
        <w:rPr>
          <w:lang w:val="en-US"/>
        </w:rPr>
      </w:pPr>
    </w:p>
    <w:p w:rsidR="00EF703F" w:rsidRDefault="00EF703F" w:rsidP="00EF703F">
      <w:pPr>
        <w:pStyle w:val="berschrift3"/>
      </w:pPr>
      <w:bookmarkStart w:id="88" w:name="_Toc472332765"/>
      <w:r>
        <w:t>listAvailableServices</w:t>
      </w:r>
      <w:bookmarkEnd w:id="88"/>
    </w:p>
    <w:p w:rsidR="00EF703F" w:rsidRDefault="00EF703F" w:rsidP="00EF703F">
      <w:pPr>
        <w:pStyle w:val="berschrift4"/>
      </w:pPr>
      <w:bookmarkStart w:id="89" w:name="_Toc472332766"/>
      <w:r>
        <w:t>WebService Beschreibung</w:t>
      </w:r>
      <w:bookmarkEnd w:id="89"/>
    </w:p>
    <w:p w:rsidR="00EF703F" w:rsidRDefault="00EF703F" w:rsidP="00EF703F">
      <w:r>
        <w:t>Liefert alle Versicherungen zum übergebenen Kontext. Wichtig ist hierzu die Übergabe der Produkt-Id.</w:t>
      </w:r>
    </w:p>
    <w:p w:rsidR="00EF703F" w:rsidRPr="008B7A34" w:rsidRDefault="00EF703F" w:rsidP="00EF703F"/>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delivers a list of available services for the given context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lastRenderedPageBreak/>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name="input"&gt;</w:t>
      </w:r>
      <w:r w:rsidRPr="006B79C5">
        <w:rPr>
          <w:rFonts w:ascii="Consolas" w:hAnsi="Consolas" w:cs="Consolas"/>
          <w:color w:val="008000"/>
          <w:sz w:val="19"/>
          <w:szCs w:val="19"/>
          <w:highlight w:val="white"/>
          <w:lang w:val="en-US" w:eastAsia="de-CH"/>
        </w:rPr>
        <w:t>ilistAvailableServicesDto</w:t>
      </w:r>
      <w:r w:rsidRPr="006B79C5">
        <w:rPr>
          <w:rFonts w:ascii="Consolas" w:hAnsi="Consolas" w:cs="Consolas"/>
          <w:color w:val="808080"/>
          <w:sz w:val="19"/>
          <w:szCs w:val="19"/>
          <w:highlight w:val="white"/>
          <w:lang w:val="en-US" w:eastAsia="de-CH"/>
        </w:rPr>
        <w: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&lt;returns&gt;</w:t>
      </w:r>
      <w:r w:rsidRPr="006B79C5">
        <w:rPr>
          <w:rFonts w:ascii="Consolas" w:hAnsi="Consolas" w:cs="Consolas"/>
          <w:color w:val="008000"/>
          <w:sz w:val="19"/>
          <w:szCs w:val="19"/>
          <w:highlight w:val="white"/>
          <w:lang w:val="en-US" w:eastAsia="de-CH"/>
        </w:rPr>
        <w:t>olistAvailableServicesDto</w:t>
      </w:r>
      <w:r w:rsidRPr="006B79C5">
        <w:rPr>
          <w:rFonts w:ascii="Consolas" w:hAnsi="Consolas" w:cs="Consolas"/>
          <w:color w:val="808080"/>
          <w:sz w:val="19"/>
          <w:szCs w:val="19"/>
          <w:highlight w:val="white"/>
          <w:lang w:val="en-US" w:eastAsia="de-CH"/>
        </w:rPr>
        <w: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rFonts w:asciiTheme="minorHAnsi" w:hAnsiTheme="minorHAnsi"/>
          <w:szCs w:val="22"/>
          <w:lang w:val="en-US"/>
        </w:rPr>
      </w:pPr>
      <w:r w:rsidRPr="006B79C5">
        <w:rPr>
          <w:rFonts w:ascii="Consolas" w:hAnsi="Consolas" w:cs="Consolas"/>
          <w:color w:val="2B91AF"/>
          <w:sz w:val="19"/>
          <w:szCs w:val="19"/>
          <w:highlight w:val="white"/>
          <w:lang w:val="en-US" w:eastAsia="de-CH"/>
        </w:rPr>
        <w:t>olistAvailableServicesDto</w:t>
      </w:r>
      <w:r w:rsidRPr="006B79C5">
        <w:rPr>
          <w:rFonts w:ascii="Consolas" w:hAnsi="Consolas" w:cs="Consolas"/>
          <w:color w:val="000000"/>
          <w:sz w:val="19"/>
          <w:szCs w:val="19"/>
          <w:highlight w:val="white"/>
          <w:lang w:val="en-US" w:eastAsia="de-CH"/>
        </w:rPr>
        <w:t xml:space="preserve"> listAvailableServices(</w:t>
      </w:r>
      <w:r w:rsidRPr="006B79C5">
        <w:rPr>
          <w:rFonts w:ascii="Consolas" w:hAnsi="Consolas" w:cs="Consolas"/>
          <w:color w:val="2B91AF"/>
          <w:sz w:val="19"/>
          <w:szCs w:val="19"/>
          <w:highlight w:val="white"/>
          <w:lang w:val="en-US" w:eastAsia="de-CH"/>
        </w:rPr>
        <w:t>ilistAvailableServicesDto</w:t>
      </w:r>
      <w:r w:rsidRPr="006B79C5">
        <w:rPr>
          <w:rFonts w:ascii="Consolas" w:hAnsi="Consolas" w:cs="Consolas"/>
          <w:color w:val="000000"/>
          <w:sz w:val="19"/>
          <w:szCs w:val="19"/>
          <w:highlight w:val="white"/>
          <w:lang w:val="en-US" w:eastAsia="de-CH"/>
        </w:rPr>
        <w:t xml:space="preserve"> input);</w:t>
      </w:r>
    </w:p>
    <w:p w:rsidR="00EF703F" w:rsidRDefault="00EF703F" w:rsidP="00EF703F">
      <w:pPr>
        <w:pStyle w:val="berschrift5"/>
      </w:pPr>
      <w:bookmarkStart w:id="90" w:name="_Toc472332767"/>
      <w:r>
        <w:t>Inputstruktur</w:t>
      </w:r>
      <w:bookmarkEnd w:id="90"/>
    </w:p>
    <w:tbl>
      <w:tblPr>
        <w:tblStyle w:val="Tabellenraster"/>
        <w:tblW w:w="0" w:type="auto"/>
        <w:tblLook w:val="04A0" w:firstRow="1" w:lastRow="0" w:firstColumn="1" w:lastColumn="0" w:noHBand="0" w:noVBand="1"/>
      </w:tblPr>
      <w:tblGrid>
        <w:gridCol w:w="2749"/>
        <w:gridCol w:w="1442"/>
        <w:gridCol w:w="1598"/>
        <w:gridCol w:w="2228"/>
        <w:gridCol w:w="1058"/>
      </w:tblGrid>
      <w:tr w:rsidR="00EF703F" w:rsidTr="000E1F83">
        <w:tc>
          <w:tcPr>
            <w:tcW w:w="3045" w:type="dxa"/>
          </w:tcPr>
          <w:p w:rsidR="00EF703F" w:rsidRDefault="00EF703F" w:rsidP="008A2CE8">
            <w:pPr>
              <w:pStyle w:val="Text"/>
              <w:rPr>
                <w:rFonts w:asciiTheme="minorHAnsi" w:hAnsiTheme="minorHAnsi"/>
                <w:szCs w:val="22"/>
              </w:rPr>
            </w:pPr>
            <w:r>
              <w:rPr>
                <w:rFonts w:asciiTheme="minorHAnsi" w:hAnsiTheme="minorHAnsi"/>
                <w:szCs w:val="22"/>
              </w:rPr>
              <w:t>Klasse</w:t>
            </w:r>
          </w:p>
        </w:tc>
        <w:tc>
          <w:tcPr>
            <w:tcW w:w="1608" w:type="dxa"/>
          </w:tcPr>
          <w:p w:rsidR="00EF703F" w:rsidRDefault="00EF703F" w:rsidP="008A2CE8">
            <w:pPr>
              <w:pStyle w:val="Text"/>
              <w:rPr>
                <w:rFonts w:asciiTheme="minorHAnsi" w:hAnsiTheme="minorHAnsi"/>
                <w:szCs w:val="22"/>
              </w:rPr>
            </w:pPr>
            <w:r>
              <w:rPr>
                <w:rFonts w:asciiTheme="minorHAnsi" w:hAnsiTheme="minorHAnsi"/>
                <w:szCs w:val="22"/>
              </w:rPr>
              <w:t>Attribut</w:t>
            </w:r>
          </w:p>
        </w:tc>
        <w:tc>
          <w:tcPr>
            <w:tcW w:w="1779"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2228"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c>
          <w:tcPr>
            <w:tcW w:w="1195" w:type="dxa"/>
          </w:tcPr>
          <w:p w:rsidR="00EF703F" w:rsidRDefault="00EF703F" w:rsidP="008A2CE8">
            <w:pPr>
              <w:pStyle w:val="Text"/>
              <w:rPr>
                <w:rFonts w:asciiTheme="minorHAnsi" w:hAnsiTheme="minorHAnsi"/>
                <w:szCs w:val="22"/>
              </w:rPr>
            </w:pPr>
            <w:r>
              <w:rPr>
                <w:rFonts w:asciiTheme="minorHAnsi" w:hAnsiTheme="minorHAnsi"/>
                <w:szCs w:val="22"/>
              </w:rPr>
              <w:t>Required</w:t>
            </w:r>
          </w:p>
        </w:tc>
      </w:tr>
      <w:tr w:rsidR="00EF703F" w:rsidTr="000E1F83">
        <w:tc>
          <w:tcPr>
            <w:tcW w:w="3045"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ilistAvailableServicesDto</w:t>
            </w:r>
          </w:p>
        </w:tc>
        <w:tc>
          <w:tcPr>
            <w:tcW w:w="1608" w:type="dxa"/>
          </w:tcPr>
          <w:p w:rsidR="00EF703F" w:rsidRDefault="00EF703F" w:rsidP="008A2CE8">
            <w:pPr>
              <w:pStyle w:val="Text"/>
              <w:rPr>
                <w:rFonts w:asciiTheme="minorHAnsi" w:hAnsiTheme="minorHAnsi"/>
                <w:szCs w:val="22"/>
              </w:rPr>
            </w:pPr>
          </w:p>
        </w:tc>
        <w:tc>
          <w:tcPr>
            <w:tcW w:w="1779" w:type="dxa"/>
          </w:tcPr>
          <w:p w:rsidR="00EF703F" w:rsidRDefault="00EF703F" w:rsidP="008A2CE8">
            <w:pPr>
              <w:pStyle w:val="Text"/>
              <w:rPr>
                <w:rFonts w:asciiTheme="minorHAnsi" w:hAnsiTheme="minorHAnsi"/>
                <w:szCs w:val="22"/>
              </w:rPr>
            </w:pPr>
          </w:p>
        </w:tc>
        <w:tc>
          <w:tcPr>
            <w:tcW w:w="2228" w:type="dxa"/>
          </w:tcPr>
          <w:p w:rsidR="00EF703F" w:rsidRDefault="00EF703F" w:rsidP="008A2CE8">
            <w:pPr>
              <w:pStyle w:val="Text"/>
              <w:rPr>
                <w:rFonts w:asciiTheme="minorHAnsi" w:hAnsiTheme="minorHAnsi"/>
                <w:szCs w:val="22"/>
              </w:rPr>
            </w:pPr>
          </w:p>
        </w:tc>
        <w:tc>
          <w:tcPr>
            <w:tcW w:w="1195" w:type="dxa"/>
          </w:tcPr>
          <w:p w:rsidR="00EF703F" w:rsidRDefault="00EF703F" w:rsidP="008A2CE8">
            <w:pPr>
              <w:pStyle w:val="Text"/>
              <w:rPr>
                <w:rFonts w:asciiTheme="minorHAnsi" w:hAnsiTheme="minorHAnsi"/>
                <w:szCs w:val="22"/>
              </w:rPr>
            </w:pPr>
          </w:p>
        </w:tc>
      </w:tr>
      <w:tr w:rsidR="00EF703F" w:rsidTr="000E1F83">
        <w:tc>
          <w:tcPr>
            <w:tcW w:w="3045" w:type="dxa"/>
          </w:tcPr>
          <w:p w:rsidR="00EF703F" w:rsidRDefault="00EF703F" w:rsidP="008A2CE8">
            <w:pPr>
              <w:pStyle w:val="Text"/>
              <w:rPr>
                <w:rFonts w:ascii="Consolas" w:hAnsi="Consolas" w:cs="Consolas"/>
                <w:color w:val="2B91AF"/>
                <w:sz w:val="19"/>
                <w:szCs w:val="19"/>
                <w:highlight w:val="white"/>
                <w:lang w:val="de-DE" w:eastAsia="de-CH"/>
              </w:rPr>
            </w:pPr>
          </w:p>
        </w:tc>
        <w:tc>
          <w:tcPr>
            <w:tcW w:w="1608" w:type="dxa"/>
          </w:tcPr>
          <w:p w:rsidR="00EF703F" w:rsidRDefault="00EF703F" w:rsidP="008A2CE8">
            <w:pPr>
              <w:pStyle w:val="Text"/>
              <w:rPr>
                <w:rFonts w:asciiTheme="minorHAnsi" w:hAnsiTheme="minorHAnsi"/>
                <w:szCs w:val="22"/>
              </w:rPr>
            </w:pPr>
            <w:r>
              <w:rPr>
                <w:rFonts w:asciiTheme="minorHAnsi" w:hAnsiTheme="minorHAnsi"/>
                <w:szCs w:val="22"/>
              </w:rPr>
              <w:t>kontext</w:t>
            </w:r>
          </w:p>
        </w:tc>
        <w:tc>
          <w:tcPr>
            <w:tcW w:w="1779"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srvKontextDto</w:t>
            </w:r>
          </w:p>
        </w:tc>
        <w:tc>
          <w:tcPr>
            <w:tcW w:w="2228" w:type="dxa"/>
          </w:tcPr>
          <w:p w:rsidR="00EF703F" w:rsidRDefault="00EF703F" w:rsidP="008A2CE8">
            <w:pPr>
              <w:pStyle w:val="Text"/>
              <w:rPr>
                <w:rFonts w:asciiTheme="minorHAnsi" w:hAnsiTheme="minorHAnsi"/>
                <w:szCs w:val="22"/>
              </w:rPr>
            </w:pPr>
            <w:r>
              <w:rPr>
                <w:rFonts w:asciiTheme="minorHAnsi" w:hAnsiTheme="minorHAnsi"/>
                <w:szCs w:val="22"/>
              </w:rPr>
              <w:t>Servicekontext</w:t>
            </w:r>
            <w:r w:rsidR="001E24C0">
              <w:rPr>
                <w:rFonts w:asciiTheme="minorHAnsi" w:hAnsiTheme="minorHAnsi"/>
                <w:szCs w:val="22"/>
              </w:rPr>
              <w:t>, siehe Kapitel 4</w:t>
            </w:r>
          </w:p>
        </w:tc>
        <w:tc>
          <w:tcPr>
            <w:tcW w:w="1195" w:type="dxa"/>
          </w:tcPr>
          <w:p w:rsidR="00EF703F" w:rsidRDefault="00EF703F" w:rsidP="008A2CE8">
            <w:pPr>
              <w:pStyle w:val="Text"/>
              <w:rPr>
                <w:rFonts w:asciiTheme="minorHAnsi" w:hAnsiTheme="minorHAnsi"/>
                <w:szCs w:val="22"/>
              </w:rPr>
            </w:pPr>
          </w:p>
        </w:tc>
      </w:tr>
      <w:tr w:rsidR="00EF703F" w:rsidTr="000E1F83">
        <w:tc>
          <w:tcPr>
            <w:tcW w:w="30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srvKontextDto</w:t>
            </w:r>
          </w:p>
        </w:tc>
        <w:tc>
          <w:tcPr>
            <w:tcW w:w="1608" w:type="dxa"/>
          </w:tcPr>
          <w:p w:rsidR="00EF703F" w:rsidRDefault="00EF703F" w:rsidP="008A2CE8">
            <w:pPr>
              <w:pStyle w:val="Text"/>
              <w:rPr>
                <w:rFonts w:asciiTheme="minorHAnsi" w:hAnsiTheme="minorHAnsi"/>
                <w:szCs w:val="22"/>
              </w:rPr>
            </w:pPr>
          </w:p>
        </w:tc>
        <w:tc>
          <w:tcPr>
            <w:tcW w:w="1779" w:type="dxa"/>
          </w:tcPr>
          <w:p w:rsidR="00EF703F" w:rsidRDefault="00EF703F" w:rsidP="008A2CE8">
            <w:pPr>
              <w:pStyle w:val="Text"/>
              <w:rPr>
                <w:rFonts w:ascii="Consolas" w:hAnsi="Consolas" w:cs="Consolas"/>
                <w:color w:val="2B91AF"/>
                <w:sz w:val="19"/>
                <w:szCs w:val="19"/>
                <w:highlight w:val="white"/>
                <w:lang w:val="de-DE" w:eastAsia="de-CH"/>
              </w:rPr>
            </w:pPr>
          </w:p>
        </w:tc>
        <w:tc>
          <w:tcPr>
            <w:tcW w:w="2228" w:type="dxa"/>
          </w:tcPr>
          <w:p w:rsidR="00EF703F" w:rsidRDefault="00EF703F" w:rsidP="008A2CE8">
            <w:pPr>
              <w:pStyle w:val="Text"/>
              <w:rPr>
                <w:rFonts w:asciiTheme="minorHAnsi" w:hAnsiTheme="minorHAnsi"/>
                <w:szCs w:val="22"/>
              </w:rPr>
            </w:pPr>
          </w:p>
        </w:tc>
        <w:tc>
          <w:tcPr>
            <w:tcW w:w="1195" w:type="dxa"/>
          </w:tcPr>
          <w:p w:rsidR="00EF703F" w:rsidRDefault="00EF703F" w:rsidP="008A2CE8">
            <w:pPr>
              <w:pStyle w:val="Text"/>
              <w:rPr>
                <w:rFonts w:asciiTheme="minorHAnsi" w:hAnsiTheme="minorHAnsi"/>
                <w:szCs w:val="22"/>
              </w:rPr>
            </w:pPr>
          </w:p>
        </w:tc>
      </w:tr>
      <w:tr w:rsidR="00EF703F" w:rsidTr="000E1F83">
        <w:tc>
          <w:tcPr>
            <w:tcW w:w="3045" w:type="dxa"/>
          </w:tcPr>
          <w:p w:rsidR="00EF703F" w:rsidRDefault="00EF703F" w:rsidP="008A2CE8">
            <w:pPr>
              <w:pStyle w:val="Text"/>
              <w:rPr>
                <w:rFonts w:ascii="Consolas" w:hAnsi="Consolas" w:cs="Consolas"/>
                <w:color w:val="2B91AF"/>
                <w:sz w:val="19"/>
                <w:szCs w:val="19"/>
                <w:highlight w:val="white"/>
                <w:lang w:val="de-DE" w:eastAsia="de-CH"/>
              </w:rPr>
            </w:pPr>
          </w:p>
        </w:tc>
        <w:tc>
          <w:tcPr>
            <w:tcW w:w="1608" w:type="dxa"/>
          </w:tcPr>
          <w:p w:rsidR="00EF703F" w:rsidRDefault="00EF703F" w:rsidP="008A2CE8">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perDate</w:t>
            </w:r>
          </w:p>
        </w:tc>
        <w:tc>
          <w:tcPr>
            <w:tcW w:w="177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DateTime</w:t>
            </w:r>
          </w:p>
        </w:tc>
        <w:tc>
          <w:tcPr>
            <w:tcW w:w="2228" w:type="dxa"/>
          </w:tcPr>
          <w:p w:rsidR="00EF703F" w:rsidRDefault="00EF703F" w:rsidP="008A2CE8">
            <w:pPr>
              <w:pStyle w:val="Text"/>
              <w:rPr>
                <w:rFonts w:asciiTheme="minorHAnsi" w:hAnsiTheme="minorHAnsi"/>
                <w:szCs w:val="22"/>
              </w:rPr>
            </w:pPr>
            <w:r>
              <w:rPr>
                <w:rFonts w:asciiTheme="minorHAnsi" w:hAnsiTheme="minorHAnsi"/>
                <w:szCs w:val="22"/>
              </w:rPr>
              <w:t>Zeitpunkt (aktuelles Datum)</w:t>
            </w:r>
          </w:p>
        </w:tc>
        <w:tc>
          <w:tcPr>
            <w:tcW w:w="1195" w:type="dxa"/>
          </w:tcPr>
          <w:p w:rsidR="00EF703F" w:rsidRDefault="00EF703F" w:rsidP="008A2CE8">
            <w:pPr>
              <w:pStyle w:val="Text"/>
              <w:rPr>
                <w:rFonts w:asciiTheme="minorHAnsi" w:hAnsiTheme="minorHAnsi"/>
                <w:szCs w:val="22"/>
              </w:rPr>
            </w:pPr>
          </w:p>
        </w:tc>
      </w:tr>
      <w:tr w:rsidR="00EF703F" w:rsidTr="000E1F83">
        <w:tc>
          <w:tcPr>
            <w:tcW w:w="3045" w:type="dxa"/>
          </w:tcPr>
          <w:p w:rsidR="00EF703F" w:rsidRDefault="00EF703F" w:rsidP="008A2CE8">
            <w:pPr>
              <w:pStyle w:val="Text"/>
              <w:rPr>
                <w:rFonts w:ascii="Consolas" w:hAnsi="Consolas" w:cs="Consolas"/>
                <w:color w:val="2B91AF"/>
                <w:sz w:val="19"/>
                <w:szCs w:val="19"/>
                <w:highlight w:val="white"/>
                <w:lang w:val="de-DE" w:eastAsia="de-CH"/>
              </w:rPr>
            </w:pPr>
          </w:p>
        </w:tc>
        <w:tc>
          <w:tcPr>
            <w:tcW w:w="1608" w:type="dxa"/>
          </w:tcPr>
          <w:p w:rsidR="00EF703F" w:rsidRDefault="00EF703F" w:rsidP="008A2CE8">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sysperole</w:t>
            </w:r>
          </w:p>
        </w:tc>
        <w:tc>
          <w:tcPr>
            <w:tcW w:w="177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EF703F" w:rsidRPr="002D0FB8" w:rsidRDefault="00EF703F" w:rsidP="008A2CE8">
            <w:pPr>
              <w:jc w:val="left"/>
              <w:rPr>
                <w:rFonts w:asciiTheme="minorHAnsi" w:hAnsiTheme="minorHAnsi"/>
                <w:sz w:val="22"/>
                <w:szCs w:val="22"/>
              </w:rPr>
            </w:pPr>
            <w:r w:rsidRPr="002D0FB8">
              <w:rPr>
                <w:rFonts w:asciiTheme="minorHAnsi" w:hAnsiTheme="minorHAnsi"/>
                <w:sz w:val="22"/>
                <w:szCs w:val="22"/>
              </w:rPr>
              <w:t>Person Role</w:t>
            </w:r>
          </w:p>
          <w:p w:rsidR="00EF703F" w:rsidRDefault="00EF703F" w:rsidP="008A2CE8">
            <w:pPr>
              <w:pStyle w:val="Text"/>
              <w:rPr>
                <w:rFonts w:asciiTheme="minorHAnsi" w:hAnsiTheme="minorHAnsi"/>
                <w:szCs w:val="22"/>
              </w:rPr>
            </w:pPr>
            <w:r w:rsidRPr="002D0FB8">
              <w:rPr>
                <w:rFonts w:asciiTheme="minorHAnsi" w:hAnsiTheme="minorHAnsi"/>
                <w:szCs w:val="22"/>
              </w:rPr>
              <w:t>Wird mit 0 vorbelegt und damit automatisch aus der Loginsteuerung übernommen</w:t>
            </w:r>
          </w:p>
        </w:tc>
        <w:tc>
          <w:tcPr>
            <w:tcW w:w="1195" w:type="dxa"/>
          </w:tcPr>
          <w:p w:rsidR="00EF703F" w:rsidRDefault="00EF703F" w:rsidP="008A2CE8">
            <w:pPr>
              <w:pStyle w:val="Text"/>
              <w:rPr>
                <w:rFonts w:asciiTheme="minorHAnsi" w:hAnsiTheme="minorHAnsi"/>
                <w:szCs w:val="22"/>
              </w:rPr>
            </w:pPr>
          </w:p>
        </w:tc>
      </w:tr>
      <w:tr w:rsidR="00EF703F" w:rsidTr="000E1F83">
        <w:tc>
          <w:tcPr>
            <w:tcW w:w="3045" w:type="dxa"/>
          </w:tcPr>
          <w:p w:rsidR="00EF703F" w:rsidRDefault="00EF703F" w:rsidP="008A2CE8">
            <w:pPr>
              <w:pStyle w:val="Text"/>
              <w:rPr>
                <w:rFonts w:ascii="Consolas" w:hAnsi="Consolas" w:cs="Consolas"/>
                <w:color w:val="2B91AF"/>
                <w:sz w:val="19"/>
                <w:szCs w:val="19"/>
                <w:highlight w:val="white"/>
                <w:lang w:val="de-DE" w:eastAsia="de-CH"/>
              </w:rPr>
            </w:pPr>
          </w:p>
        </w:tc>
        <w:tc>
          <w:tcPr>
            <w:tcW w:w="1608" w:type="dxa"/>
          </w:tcPr>
          <w:p w:rsidR="00EF703F" w:rsidRDefault="00EF703F" w:rsidP="008A2CE8">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syskdtyp</w:t>
            </w:r>
          </w:p>
        </w:tc>
        <w:tc>
          <w:tcPr>
            <w:tcW w:w="177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EF703F" w:rsidRPr="002D0FB8" w:rsidRDefault="00EF703F" w:rsidP="008A2CE8">
            <w:pPr>
              <w:jc w:val="left"/>
              <w:rPr>
                <w:rFonts w:asciiTheme="minorHAnsi" w:hAnsiTheme="minorHAnsi"/>
                <w:sz w:val="22"/>
                <w:szCs w:val="22"/>
              </w:rPr>
            </w:pPr>
            <w:r w:rsidRPr="002D0FB8">
              <w:rPr>
                <w:rFonts w:asciiTheme="minorHAnsi" w:hAnsiTheme="minorHAnsi"/>
                <w:sz w:val="22"/>
                <w:szCs w:val="22"/>
              </w:rPr>
              <w:t>ID des Kundentyps aus dem Feld Kundenart</w:t>
            </w:r>
          </w:p>
        </w:tc>
        <w:tc>
          <w:tcPr>
            <w:tcW w:w="1195" w:type="dxa"/>
          </w:tcPr>
          <w:p w:rsidR="00EF703F" w:rsidRDefault="00EF703F" w:rsidP="008A2CE8">
            <w:pPr>
              <w:pStyle w:val="Text"/>
              <w:rPr>
                <w:rFonts w:asciiTheme="minorHAnsi" w:hAnsiTheme="minorHAnsi"/>
                <w:szCs w:val="22"/>
              </w:rPr>
            </w:pPr>
          </w:p>
        </w:tc>
      </w:tr>
      <w:tr w:rsidR="00EF703F" w:rsidTr="000E1F83">
        <w:tc>
          <w:tcPr>
            <w:tcW w:w="3045" w:type="dxa"/>
          </w:tcPr>
          <w:p w:rsidR="00EF703F" w:rsidRDefault="00EF703F" w:rsidP="008A2CE8">
            <w:pPr>
              <w:pStyle w:val="Text"/>
              <w:rPr>
                <w:rFonts w:ascii="Consolas" w:hAnsi="Consolas" w:cs="Consolas"/>
                <w:color w:val="2B91AF"/>
                <w:sz w:val="19"/>
                <w:szCs w:val="19"/>
                <w:highlight w:val="white"/>
                <w:lang w:val="de-DE" w:eastAsia="de-CH"/>
              </w:rPr>
            </w:pPr>
          </w:p>
        </w:tc>
        <w:tc>
          <w:tcPr>
            <w:tcW w:w="1608" w:type="dxa"/>
          </w:tcPr>
          <w:p w:rsidR="00EF703F" w:rsidRDefault="00EF703F" w:rsidP="008A2CE8">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sysobart</w:t>
            </w:r>
          </w:p>
        </w:tc>
        <w:tc>
          <w:tcPr>
            <w:tcW w:w="177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EF703F" w:rsidRPr="002D0FB8" w:rsidRDefault="00EF703F" w:rsidP="008A2CE8">
            <w:pPr>
              <w:jc w:val="left"/>
              <w:rPr>
                <w:rFonts w:asciiTheme="minorHAnsi" w:hAnsiTheme="minorHAnsi"/>
                <w:sz w:val="22"/>
                <w:szCs w:val="22"/>
              </w:rPr>
            </w:pPr>
            <w:r w:rsidRPr="002D0FB8">
              <w:rPr>
                <w:rFonts w:asciiTheme="minorHAnsi" w:hAnsiTheme="minorHAnsi"/>
                <w:sz w:val="22"/>
                <w:szCs w:val="22"/>
              </w:rPr>
              <w:t>Neu=12</w:t>
            </w:r>
          </w:p>
          <w:p w:rsidR="00EF703F" w:rsidRPr="002D0FB8" w:rsidRDefault="00EF703F" w:rsidP="008A2CE8">
            <w:pPr>
              <w:jc w:val="left"/>
              <w:rPr>
                <w:rFonts w:asciiTheme="minorHAnsi" w:hAnsiTheme="minorHAnsi"/>
                <w:sz w:val="22"/>
                <w:szCs w:val="22"/>
              </w:rPr>
            </w:pPr>
            <w:r w:rsidRPr="002D0FB8">
              <w:rPr>
                <w:rFonts w:asciiTheme="minorHAnsi" w:hAnsiTheme="minorHAnsi"/>
                <w:sz w:val="22"/>
                <w:szCs w:val="22"/>
              </w:rPr>
              <w:t>Occasion=13</w:t>
            </w:r>
          </w:p>
          <w:p w:rsidR="00EF703F" w:rsidRPr="002D0FB8" w:rsidRDefault="00EF703F" w:rsidP="008A2CE8">
            <w:pPr>
              <w:jc w:val="left"/>
              <w:rPr>
                <w:rFonts w:asciiTheme="minorHAnsi" w:hAnsiTheme="minorHAnsi"/>
                <w:sz w:val="22"/>
                <w:szCs w:val="22"/>
              </w:rPr>
            </w:pPr>
            <w:r w:rsidRPr="002D0FB8">
              <w:rPr>
                <w:rFonts w:asciiTheme="minorHAnsi" w:hAnsiTheme="minorHAnsi"/>
                <w:sz w:val="22"/>
                <w:szCs w:val="22"/>
              </w:rPr>
              <w:t>Vorführ=14</w:t>
            </w:r>
          </w:p>
        </w:tc>
        <w:tc>
          <w:tcPr>
            <w:tcW w:w="1195" w:type="dxa"/>
          </w:tcPr>
          <w:p w:rsidR="00EF703F" w:rsidRDefault="00EF703F" w:rsidP="008A2CE8">
            <w:pPr>
              <w:pStyle w:val="Text"/>
              <w:rPr>
                <w:rFonts w:asciiTheme="minorHAnsi" w:hAnsiTheme="minorHAnsi"/>
                <w:szCs w:val="22"/>
              </w:rPr>
            </w:pPr>
            <w:r>
              <w:rPr>
                <w:rFonts w:asciiTheme="minorHAnsi" w:hAnsiTheme="minorHAnsi"/>
                <w:szCs w:val="22"/>
              </w:rPr>
              <w:t>x</w:t>
            </w:r>
          </w:p>
        </w:tc>
      </w:tr>
      <w:tr w:rsidR="00EF703F" w:rsidRPr="00CB5F9A" w:rsidTr="000E1F83">
        <w:tc>
          <w:tcPr>
            <w:tcW w:w="3045" w:type="dxa"/>
          </w:tcPr>
          <w:p w:rsidR="00EF703F" w:rsidRDefault="00EF703F" w:rsidP="008A2CE8">
            <w:pPr>
              <w:pStyle w:val="Text"/>
              <w:rPr>
                <w:rFonts w:ascii="Consolas" w:hAnsi="Consolas" w:cs="Consolas"/>
                <w:color w:val="2B91AF"/>
                <w:sz w:val="19"/>
                <w:szCs w:val="19"/>
                <w:highlight w:val="white"/>
                <w:lang w:val="de-DE" w:eastAsia="de-CH"/>
              </w:rPr>
            </w:pPr>
          </w:p>
        </w:tc>
        <w:tc>
          <w:tcPr>
            <w:tcW w:w="1608" w:type="dxa"/>
          </w:tcPr>
          <w:p w:rsidR="00EF703F" w:rsidRDefault="00EF703F" w:rsidP="008A2CE8">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sysobtyp</w:t>
            </w:r>
          </w:p>
        </w:tc>
        <w:tc>
          <w:tcPr>
            <w:tcW w:w="177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EF703F" w:rsidRPr="002D0FB8" w:rsidRDefault="00EF703F" w:rsidP="008A2CE8">
            <w:pPr>
              <w:jc w:val="left"/>
              <w:rPr>
                <w:rFonts w:asciiTheme="minorHAnsi" w:hAnsiTheme="minorHAnsi"/>
                <w:sz w:val="22"/>
                <w:szCs w:val="22"/>
              </w:rPr>
            </w:pPr>
            <w:r w:rsidRPr="002D0FB8">
              <w:rPr>
                <w:rFonts w:asciiTheme="minorHAnsi" w:hAnsiTheme="minorHAnsi"/>
                <w:sz w:val="22"/>
                <w:szCs w:val="22"/>
              </w:rPr>
              <w:t>Id des Objekttypes muss übergeben werden.</w:t>
            </w:r>
          </w:p>
          <w:p w:rsidR="00EF703F" w:rsidRPr="008B3F77" w:rsidRDefault="00EF703F" w:rsidP="008A2CE8">
            <w:pPr>
              <w:jc w:val="left"/>
              <w:rPr>
                <w:rFonts w:asciiTheme="minorHAnsi" w:hAnsiTheme="minorHAnsi"/>
                <w:sz w:val="22"/>
                <w:szCs w:val="22"/>
                <w:lang w:val="en-US"/>
              </w:rPr>
            </w:pPr>
            <w:r w:rsidRPr="002D0FB8">
              <w:rPr>
                <w:rFonts w:asciiTheme="minorHAnsi" w:hAnsiTheme="minorHAnsi"/>
                <w:sz w:val="22"/>
                <w:szCs w:val="22"/>
                <w:lang w:val="en-US"/>
              </w:rPr>
              <w:t>(Servicemethode getObjektDaten(String EurotaxID)  liefert sysobtyp</w:t>
            </w:r>
          </w:p>
        </w:tc>
        <w:tc>
          <w:tcPr>
            <w:tcW w:w="1195" w:type="dxa"/>
          </w:tcPr>
          <w:p w:rsidR="00EF703F" w:rsidRPr="006B79C5" w:rsidRDefault="00EF703F" w:rsidP="008A2CE8">
            <w:pPr>
              <w:pStyle w:val="Text"/>
              <w:rPr>
                <w:rFonts w:asciiTheme="minorHAnsi" w:hAnsiTheme="minorHAnsi"/>
                <w:szCs w:val="22"/>
                <w:lang w:val="en-US"/>
              </w:rPr>
            </w:pPr>
          </w:p>
        </w:tc>
      </w:tr>
      <w:tr w:rsidR="00EF703F" w:rsidTr="000E1F83">
        <w:tc>
          <w:tcPr>
            <w:tcW w:w="3045" w:type="dxa"/>
          </w:tcPr>
          <w:p w:rsidR="00EF703F" w:rsidRPr="006B79C5" w:rsidRDefault="00EF703F" w:rsidP="008A2CE8">
            <w:pPr>
              <w:pStyle w:val="Text"/>
              <w:rPr>
                <w:rFonts w:ascii="Consolas" w:hAnsi="Consolas" w:cs="Consolas"/>
                <w:color w:val="2B91AF"/>
                <w:sz w:val="19"/>
                <w:szCs w:val="19"/>
                <w:highlight w:val="white"/>
                <w:lang w:val="en-US" w:eastAsia="de-CH"/>
              </w:rPr>
            </w:pPr>
          </w:p>
        </w:tc>
        <w:tc>
          <w:tcPr>
            <w:tcW w:w="1608" w:type="dxa"/>
          </w:tcPr>
          <w:p w:rsidR="00EF703F" w:rsidRDefault="00EF703F" w:rsidP="008A2CE8">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sysprkgroup</w:t>
            </w:r>
          </w:p>
        </w:tc>
        <w:tc>
          <w:tcPr>
            <w:tcW w:w="177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EF703F" w:rsidRDefault="00EF703F" w:rsidP="008A2CE8">
            <w:pPr>
              <w:jc w:val="left"/>
              <w:rPr>
                <w:rFonts w:asciiTheme="minorHAnsi" w:hAnsiTheme="minorHAnsi"/>
                <w:sz w:val="22"/>
                <w:szCs w:val="22"/>
              </w:rPr>
            </w:pPr>
            <w:r>
              <w:rPr>
                <w:rFonts w:asciiTheme="minorHAnsi" w:hAnsiTheme="minorHAnsi"/>
                <w:sz w:val="22"/>
                <w:szCs w:val="22"/>
              </w:rPr>
              <w:t>ID der Kundengruppe</w:t>
            </w:r>
          </w:p>
        </w:tc>
        <w:tc>
          <w:tcPr>
            <w:tcW w:w="1195" w:type="dxa"/>
          </w:tcPr>
          <w:p w:rsidR="00EF703F" w:rsidRDefault="00EF703F" w:rsidP="008A2CE8">
            <w:pPr>
              <w:pStyle w:val="Text"/>
              <w:rPr>
                <w:rFonts w:asciiTheme="minorHAnsi" w:hAnsiTheme="minorHAnsi"/>
                <w:szCs w:val="22"/>
              </w:rPr>
            </w:pPr>
          </w:p>
        </w:tc>
      </w:tr>
      <w:tr w:rsidR="00EF703F" w:rsidTr="000E1F83">
        <w:tc>
          <w:tcPr>
            <w:tcW w:w="3045" w:type="dxa"/>
          </w:tcPr>
          <w:p w:rsidR="00EF703F" w:rsidRDefault="00EF703F" w:rsidP="008A2CE8">
            <w:pPr>
              <w:pStyle w:val="Text"/>
              <w:rPr>
                <w:rFonts w:ascii="Consolas" w:hAnsi="Consolas" w:cs="Consolas"/>
                <w:color w:val="2B91AF"/>
                <w:sz w:val="19"/>
                <w:szCs w:val="19"/>
                <w:highlight w:val="white"/>
                <w:lang w:val="de-DE" w:eastAsia="de-CH"/>
              </w:rPr>
            </w:pPr>
          </w:p>
        </w:tc>
        <w:tc>
          <w:tcPr>
            <w:tcW w:w="1608" w:type="dxa"/>
          </w:tcPr>
          <w:p w:rsidR="00EF703F" w:rsidRDefault="00EF703F" w:rsidP="008A2CE8">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sysprprodukt</w:t>
            </w:r>
          </w:p>
        </w:tc>
        <w:tc>
          <w:tcPr>
            <w:tcW w:w="177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EF703F" w:rsidRDefault="00EF703F" w:rsidP="008A2CE8">
            <w:pPr>
              <w:jc w:val="left"/>
              <w:rPr>
                <w:rFonts w:asciiTheme="minorHAnsi" w:hAnsiTheme="minorHAnsi"/>
                <w:sz w:val="22"/>
                <w:szCs w:val="22"/>
              </w:rPr>
            </w:pPr>
            <w:r>
              <w:rPr>
                <w:rFonts w:asciiTheme="minorHAnsi" w:hAnsiTheme="minorHAnsi"/>
                <w:sz w:val="22"/>
                <w:szCs w:val="22"/>
              </w:rPr>
              <w:t>ID des Produktes</w:t>
            </w:r>
          </w:p>
        </w:tc>
        <w:tc>
          <w:tcPr>
            <w:tcW w:w="1195" w:type="dxa"/>
          </w:tcPr>
          <w:p w:rsidR="00EF703F" w:rsidRDefault="00EF703F" w:rsidP="008A2CE8">
            <w:pPr>
              <w:pStyle w:val="Text"/>
              <w:rPr>
                <w:rFonts w:asciiTheme="minorHAnsi" w:hAnsiTheme="minorHAnsi"/>
                <w:szCs w:val="22"/>
              </w:rPr>
            </w:pPr>
          </w:p>
        </w:tc>
      </w:tr>
    </w:tbl>
    <w:p w:rsidR="00EF703F" w:rsidRDefault="00EF703F" w:rsidP="00EF703F">
      <w:pPr>
        <w:pStyle w:val="berschrift5"/>
      </w:pPr>
      <w:bookmarkStart w:id="91" w:name="_Toc472332768"/>
      <w:r>
        <w:t>Rückgabestruktur</w:t>
      </w:r>
      <w:bookmarkEnd w:id="91"/>
    </w:p>
    <w:tbl>
      <w:tblPr>
        <w:tblStyle w:val="Tabellenraster"/>
        <w:tblW w:w="0" w:type="auto"/>
        <w:tblLook w:val="04A0" w:firstRow="1" w:lastRow="0" w:firstColumn="1" w:lastColumn="0" w:noHBand="0" w:noVBand="1"/>
      </w:tblPr>
      <w:tblGrid>
        <w:gridCol w:w="2656"/>
        <w:gridCol w:w="2039"/>
        <w:gridCol w:w="2229"/>
        <w:gridCol w:w="2151"/>
      </w:tblGrid>
      <w:tr w:rsidR="00EF703F" w:rsidTr="001E24C0">
        <w:tc>
          <w:tcPr>
            <w:tcW w:w="2656" w:type="dxa"/>
          </w:tcPr>
          <w:p w:rsidR="00EF703F" w:rsidRDefault="00EF703F" w:rsidP="008A2CE8">
            <w:pPr>
              <w:pStyle w:val="Text"/>
              <w:rPr>
                <w:rFonts w:asciiTheme="minorHAnsi" w:hAnsiTheme="minorHAnsi"/>
                <w:szCs w:val="22"/>
              </w:rPr>
            </w:pPr>
            <w:r>
              <w:rPr>
                <w:rFonts w:asciiTheme="minorHAnsi" w:hAnsiTheme="minorHAnsi"/>
                <w:szCs w:val="22"/>
              </w:rPr>
              <w:t>Klasse</w:t>
            </w: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Attribut</w:t>
            </w:r>
          </w:p>
        </w:tc>
        <w:tc>
          <w:tcPr>
            <w:tcW w:w="2229"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r>
      <w:tr w:rsidR="00EF703F" w:rsidTr="001E24C0">
        <w:tc>
          <w:tcPr>
            <w:tcW w:w="2656"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olistAvailableServicesDto</w:t>
            </w:r>
          </w:p>
        </w:tc>
        <w:tc>
          <w:tcPr>
            <w:tcW w:w="2039" w:type="dxa"/>
          </w:tcPr>
          <w:p w:rsidR="00EF703F" w:rsidRDefault="00EF703F" w:rsidP="008A2CE8">
            <w:pPr>
              <w:pStyle w:val="Text"/>
              <w:rPr>
                <w:rFonts w:asciiTheme="minorHAnsi" w:hAnsiTheme="minorHAnsi"/>
                <w:szCs w:val="22"/>
              </w:rPr>
            </w:pPr>
          </w:p>
        </w:tc>
        <w:tc>
          <w:tcPr>
            <w:tcW w:w="2229" w:type="dxa"/>
          </w:tcPr>
          <w:p w:rsidR="00EF703F" w:rsidRDefault="00EF703F" w:rsidP="008A2CE8">
            <w:pPr>
              <w:pStyle w:val="Text"/>
              <w:rPr>
                <w:rFonts w:asciiTheme="minorHAnsi" w:hAnsiTheme="minorHAnsi"/>
                <w:szCs w:val="22"/>
              </w:rPr>
            </w:pPr>
          </w:p>
        </w:tc>
        <w:tc>
          <w:tcPr>
            <w:tcW w:w="2151" w:type="dxa"/>
          </w:tcPr>
          <w:p w:rsidR="00EF703F" w:rsidRDefault="00EF703F" w:rsidP="008A2CE8">
            <w:pPr>
              <w:pStyle w:val="Text"/>
              <w:rPr>
                <w:rFonts w:asciiTheme="minorHAnsi" w:hAnsiTheme="minorHAnsi"/>
                <w:szCs w:val="22"/>
              </w:rPr>
            </w:pP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services</w:t>
            </w:r>
          </w:p>
        </w:tc>
        <w:tc>
          <w:tcPr>
            <w:tcW w:w="2229"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AvailableServiceDto</w:t>
            </w:r>
            <w:r>
              <w:rPr>
                <w:rFonts w:ascii="Consolas" w:hAnsi="Consolas" w:cs="Consolas"/>
                <w:color w:val="2B91AF"/>
                <w:sz w:val="19"/>
                <w:szCs w:val="19"/>
                <w:lang w:val="de-DE" w:eastAsia="de-CH"/>
              </w:rPr>
              <w:t xml:space="preserve"> []</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Alle gefundenen Services</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AvailableServiceDto</w:t>
            </w:r>
          </w:p>
        </w:tc>
        <w:tc>
          <w:tcPr>
            <w:tcW w:w="2039" w:type="dxa"/>
          </w:tcPr>
          <w:p w:rsidR="00EF703F" w:rsidRDefault="00EF703F" w:rsidP="008A2CE8">
            <w:pPr>
              <w:pStyle w:val="Text"/>
              <w:rPr>
                <w:rFonts w:asciiTheme="minorHAnsi" w:hAnsiTheme="minorHAnsi"/>
                <w:szCs w:val="22"/>
              </w:rPr>
            </w:pP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p>
        </w:tc>
        <w:tc>
          <w:tcPr>
            <w:tcW w:w="2151" w:type="dxa"/>
          </w:tcPr>
          <w:p w:rsidR="00EF703F" w:rsidRDefault="00EF703F" w:rsidP="008A2CE8">
            <w:pPr>
              <w:pStyle w:val="Text"/>
              <w:rPr>
                <w:rFonts w:asciiTheme="minorHAnsi" w:hAnsiTheme="minorHAnsi"/>
                <w:szCs w:val="22"/>
              </w:rPr>
            </w:pP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produkt</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AvailableProduktDto</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Produktdaten</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parameters</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ParamDto[]</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Parameter</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lastRenderedPageBreak/>
              <w:t>AvailableServiceDto</w:t>
            </w:r>
          </w:p>
        </w:tc>
        <w:tc>
          <w:tcPr>
            <w:tcW w:w="2039" w:type="dxa"/>
          </w:tcPr>
          <w:p w:rsidR="00EF703F" w:rsidRDefault="00EF703F" w:rsidP="008A2CE8">
            <w:pPr>
              <w:pStyle w:val="Text"/>
              <w:rPr>
                <w:rFonts w:asciiTheme="minorHAnsi" w:hAnsiTheme="minorHAnsi"/>
                <w:szCs w:val="22"/>
              </w:rPr>
            </w:pP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p>
        </w:tc>
        <w:tc>
          <w:tcPr>
            <w:tcW w:w="2151" w:type="dxa"/>
          </w:tcPr>
          <w:p w:rsidR="00EF703F" w:rsidRDefault="00EF703F" w:rsidP="008A2CE8">
            <w:pPr>
              <w:pStyle w:val="Text"/>
              <w:rPr>
                <w:rFonts w:asciiTheme="minorHAnsi" w:hAnsiTheme="minorHAnsi"/>
                <w:szCs w:val="22"/>
              </w:rPr>
            </w:pP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editable</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Wählbar</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Produktbescheibung</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bezeichnung</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Produktbezeichnung</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code</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Produktcode</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sysID</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151" w:type="dxa"/>
          </w:tcPr>
          <w:p w:rsidR="00EF703F" w:rsidRDefault="00AE431E" w:rsidP="008A2CE8">
            <w:pPr>
              <w:pStyle w:val="Text"/>
              <w:rPr>
                <w:rFonts w:asciiTheme="minorHAnsi" w:hAnsiTheme="minorHAnsi"/>
                <w:szCs w:val="22"/>
              </w:rPr>
            </w:pPr>
            <w:r>
              <w:rPr>
                <w:rFonts w:asciiTheme="minorHAnsi" w:hAnsiTheme="minorHAnsi"/>
                <w:szCs w:val="22"/>
              </w:rPr>
              <w:t>Service</w:t>
            </w:r>
            <w:r w:rsidR="00EF703F">
              <w:rPr>
                <w:rFonts w:asciiTheme="minorHAnsi" w:hAnsiTheme="minorHAnsi"/>
                <w:szCs w:val="22"/>
              </w:rPr>
              <w:t>-ID</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mitfin</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int</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Mitfinanziert-Flag</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paketCode</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Paket-Code wenn mehrere Services gruppiert werden</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selected</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vorausgewählt</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serviceType</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ServiceType</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Servicetyp</w:t>
            </w:r>
          </w:p>
        </w:tc>
      </w:tr>
      <w:tr w:rsidR="00EF703F" w:rsidRPr="00CB5F9A"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ServiceType</w:t>
            </w:r>
          </w:p>
        </w:tc>
        <w:tc>
          <w:tcPr>
            <w:tcW w:w="2039" w:type="dxa"/>
          </w:tcPr>
          <w:p w:rsidR="00EF703F" w:rsidRDefault="00EF703F" w:rsidP="008A2CE8">
            <w:pPr>
              <w:pStyle w:val="Text"/>
              <w:rPr>
                <w:rFonts w:asciiTheme="minorHAnsi" w:hAnsiTheme="minorHAnsi"/>
                <w:szCs w:val="22"/>
              </w:rPr>
            </w:pP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p>
        </w:tc>
        <w:tc>
          <w:tcPr>
            <w:tcW w:w="2151" w:type="dxa"/>
          </w:tcPr>
          <w:p w:rsidR="00EF703F" w:rsidRPr="006B79C5" w:rsidRDefault="00EF703F" w:rsidP="008A2CE8">
            <w:pPr>
              <w:pStyle w:val="Text"/>
              <w:rPr>
                <w:rFonts w:asciiTheme="minorHAnsi" w:hAnsiTheme="minorHAnsi"/>
                <w:szCs w:val="22"/>
                <w:lang w:val="en-US"/>
              </w:rPr>
            </w:pPr>
            <w:r w:rsidRPr="006B79C5">
              <w:rPr>
                <w:rFonts w:asciiTheme="minorHAnsi" w:hAnsiTheme="minorHAnsi"/>
                <w:szCs w:val="22"/>
                <w:lang w:val="en-US"/>
              </w:rPr>
              <w:t>VSTYP = 0,        RSVTYP = 1,        FSTYP = 2,        AUA = 3,        RIP = 4,</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AvailableProduktDto</w:t>
            </w:r>
          </w:p>
        </w:tc>
        <w:tc>
          <w:tcPr>
            <w:tcW w:w="2039" w:type="dxa"/>
          </w:tcPr>
          <w:p w:rsidR="001E24C0" w:rsidRDefault="001E24C0" w:rsidP="001E24C0">
            <w:pPr>
              <w:pStyle w:val="Text"/>
              <w:rPr>
                <w:rFonts w:asciiTheme="minorHAnsi" w:hAnsiTheme="minorHAnsi"/>
                <w:szCs w:val="22"/>
              </w:rPr>
            </w:pP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p>
        </w:tc>
        <w:tc>
          <w:tcPr>
            <w:tcW w:w="2151" w:type="dxa"/>
          </w:tcPr>
          <w:p w:rsidR="001E24C0" w:rsidRDefault="001E24C0" w:rsidP="001E24C0">
            <w:pPr>
              <w:pStyle w:val="Text"/>
              <w:rPr>
                <w:rFonts w:asciiTheme="minorHAnsi" w:hAnsiTheme="minorHAnsi"/>
                <w:szCs w:val="22"/>
              </w:rPr>
            </w:pP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indent</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Einrückung</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beschreibung</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Produktbescheibung</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bezeichnung</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Produktbezeichnung</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code</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Produktcode</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sysID</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Produkt-ID</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ParamDto</w:t>
            </w:r>
          </w:p>
        </w:tc>
        <w:tc>
          <w:tcPr>
            <w:tcW w:w="2039" w:type="dxa"/>
          </w:tcPr>
          <w:p w:rsidR="001E24C0" w:rsidRDefault="001E24C0" w:rsidP="001E24C0">
            <w:pPr>
              <w:pStyle w:val="Text"/>
              <w:rPr>
                <w:rFonts w:asciiTheme="minorHAnsi" w:hAnsiTheme="minorHAnsi"/>
                <w:szCs w:val="22"/>
              </w:rPr>
            </w:pP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p>
        </w:tc>
        <w:tc>
          <w:tcPr>
            <w:tcW w:w="2151" w:type="dxa"/>
          </w:tcPr>
          <w:p w:rsidR="001E24C0" w:rsidRDefault="001E24C0" w:rsidP="001E24C0">
            <w:pPr>
              <w:pStyle w:val="Text"/>
              <w:rPr>
                <w:rFonts w:asciiTheme="minorHAnsi" w:hAnsiTheme="minorHAnsi"/>
                <w:szCs w:val="22"/>
              </w:rPr>
            </w:pP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sysID</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Parameter-ID</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meta</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Metacode</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name</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Parametername</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visible</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Sichtbarkeit</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disabled</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Schaltbar</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type</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short</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0=Num, 1=Prozent</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minvaln</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num. Minwert</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maxvaln</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num. Maxwert</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defvaln</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num. Defaultwert</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minvalp</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proz. Minwert</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maxvaln</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proz. Maxwert</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defvalp</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proz. Defaultwert</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steplist</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SteplistDto[]</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Schrittliste</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lastRenderedPageBreak/>
              <w:t>SteplistDto</w:t>
            </w:r>
          </w:p>
        </w:tc>
        <w:tc>
          <w:tcPr>
            <w:tcW w:w="2039" w:type="dxa"/>
          </w:tcPr>
          <w:p w:rsidR="001E24C0" w:rsidRDefault="001E24C0" w:rsidP="001E24C0">
            <w:pPr>
              <w:pStyle w:val="Text"/>
              <w:rPr>
                <w:rFonts w:asciiTheme="minorHAnsi" w:hAnsiTheme="minorHAnsi"/>
                <w:szCs w:val="22"/>
              </w:rPr>
            </w:pP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p>
        </w:tc>
        <w:tc>
          <w:tcPr>
            <w:tcW w:w="2151" w:type="dxa"/>
          </w:tcPr>
          <w:p w:rsidR="001E24C0" w:rsidRDefault="001E24C0" w:rsidP="001E24C0">
            <w:pPr>
              <w:pStyle w:val="Text"/>
              <w:rPr>
                <w:rFonts w:asciiTheme="minorHAnsi" w:hAnsiTheme="minorHAnsi"/>
                <w:szCs w:val="22"/>
              </w:rPr>
            </w:pP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stepval</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Schrittwert</w:t>
            </w:r>
          </w:p>
        </w:tc>
      </w:tr>
    </w:tbl>
    <w:p w:rsidR="00EF703F" w:rsidRPr="006B79C5" w:rsidRDefault="00EF703F" w:rsidP="00EF703F">
      <w:pPr>
        <w:rPr>
          <w:lang w:val="en-US"/>
        </w:rPr>
      </w:pPr>
    </w:p>
    <w:p w:rsidR="00EF703F" w:rsidRDefault="00EF703F" w:rsidP="00EF703F">
      <w:pPr>
        <w:pStyle w:val="berschrift4"/>
      </w:pPr>
      <w:bookmarkStart w:id="92" w:name="_Toc472332769"/>
      <w:r>
        <w:t>SOAP Beispiel</w:t>
      </w:r>
      <w:bookmarkEnd w:id="92"/>
    </w:p>
    <w:p w:rsidR="00EF703F" w:rsidRDefault="00EF703F" w:rsidP="00EF703F">
      <w:pPr>
        <w:pStyle w:val="berschrift5"/>
      </w:pPr>
      <w:bookmarkStart w:id="93" w:name="_Toc472332770"/>
      <w:r>
        <w:t>Request</w:t>
      </w:r>
      <w:bookmarkEnd w:id="93"/>
    </w:p>
    <w:p w:rsidR="00EF703F" w:rsidRPr="006B79C5" w:rsidRDefault="00EF703F" w:rsidP="00EF703F">
      <w:pPr>
        <w:rPr>
          <w:lang w:val="en-US"/>
        </w:rPr>
      </w:pPr>
      <w:r w:rsidRPr="006B79C5">
        <w:rPr>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F703F" w:rsidRPr="006B79C5" w:rsidRDefault="00EF703F" w:rsidP="00EF703F">
      <w:pPr>
        <w:rPr>
          <w:lang w:val="en-US"/>
        </w:rPr>
      </w:pPr>
      <w:r w:rsidRPr="006B79C5">
        <w:rPr>
          <w:lang w:val="en-US"/>
        </w:rPr>
        <w:t xml:space="preserve">   &lt;soap:Header xmlns:m="http://cic-software.de/MessageHeader"&gt;</w:t>
      </w:r>
    </w:p>
    <w:p w:rsidR="00EF703F" w:rsidRPr="00227091" w:rsidRDefault="00EF703F" w:rsidP="00EF703F">
      <w:pPr>
        <w:pStyle w:val="Quellcodeinline"/>
        <w:rPr>
          <w:sz w:val="16"/>
          <w:szCs w:val="16"/>
          <w:lang w:val="en-US"/>
        </w:rPr>
      </w:pPr>
      <w:r w:rsidRPr="006B79C5">
        <w:rPr>
          <w:lang w:val="en-US"/>
        </w:rPr>
        <w:t xml:space="preserve">      </w:t>
      </w:r>
      <w:r w:rsidRPr="00227091">
        <w:rPr>
          <w:sz w:val="16"/>
          <w:szCs w:val="16"/>
          <w:lang w:val="en-US"/>
        </w:rPr>
        <w:t>&lt;DefaultMessageHeader xmlns="http://cic-software.de/MessageHeader"&gt;</w:t>
      </w:r>
    </w:p>
    <w:p w:rsidR="00EF703F" w:rsidRPr="00227091" w:rsidRDefault="00EF703F" w:rsidP="00EF703F">
      <w:pPr>
        <w:pStyle w:val="Quellcodeinline"/>
        <w:rPr>
          <w:sz w:val="16"/>
          <w:szCs w:val="16"/>
          <w:lang w:val="en-US"/>
        </w:rPr>
      </w:pPr>
      <w:r w:rsidRPr="00227091">
        <w:rPr>
          <w:sz w:val="16"/>
          <w:szCs w:val="16"/>
          <w:lang w:val="en-US"/>
        </w:rPr>
        <w:t xml:space="preserve">         &lt;ISOLanguageCode xmlns="http://schemas.datacontract.org/2004/07/Cic.OpenOne.Common.Util.SOAP"&gt;de-CH&lt;/ISOLanguageCode&gt;</w:t>
      </w:r>
    </w:p>
    <w:p w:rsidR="00EF703F" w:rsidRPr="00227091" w:rsidRDefault="00EF703F" w:rsidP="00EF703F">
      <w:pPr>
        <w:pStyle w:val="Quellcodeinline"/>
        <w:rPr>
          <w:sz w:val="16"/>
          <w:szCs w:val="16"/>
          <w:lang w:val="en-US"/>
        </w:rPr>
      </w:pPr>
      <w:r w:rsidRPr="00227091">
        <w:rPr>
          <w:sz w:val="16"/>
          <w:szCs w:val="16"/>
          <w:lang w:val="en-US"/>
        </w:rPr>
        <w:t xml:space="preserve">         &lt;Password xmlns="http://schemas.datacontract.org/2004/07/Cic.OpenOne.Common.Util.SOAP"&gt;</w:t>
      </w:r>
      <w:r>
        <w:rPr>
          <w:sz w:val="16"/>
          <w:szCs w:val="16"/>
          <w:lang w:val="en-US"/>
        </w:rPr>
        <w:t>PresharedKey</w:t>
      </w:r>
      <w:r w:rsidRPr="00227091">
        <w:rPr>
          <w:sz w:val="16"/>
          <w:szCs w:val="16"/>
          <w:lang w:val="en-US"/>
        </w:rPr>
        <w:t>&lt;/Password&gt;</w:t>
      </w:r>
    </w:p>
    <w:p w:rsidR="00EF703F" w:rsidRPr="00227091" w:rsidRDefault="00EF703F" w:rsidP="00EF703F">
      <w:pPr>
        <w:pStyle w:val="Quellcodeinline"/>
        <w:rPr>
          <w:sz w:val="16"/>
          <w:szCs w:val="16"/>
          <w:lang w:val="en-US"/>
        </w:rPr>
      </w:pPr>
      <w:r w:rsidRPr="00227091">
        <w:rPr>
          <w:sz w:val="16"/>
          <w:szCs w:val="16"/>
          <w:lang w:val="en-US"/>
        </w:rPr>
        <w:t xml:space="preserve">         &lt;SysBRAND xmlns="http://schemas.datacontract.org/2004/07/Cic.OpenOne.Common.Util.SOAP"&gt;0&lt;/SysBRAND&gt;</w:t>
      </w:r>
    </w:p>
    <w:p w:rsidR="00EF703F" w:rsidRPr="00227091" w:rsidRDefault="00EF703F" w:rsidP="00EF703F">
      <w:pPr>
        <w:pStyle w:val="Quellcodeinline"/>
        <w:rPr>
          <w:sz w:val="16"/>
          <w:szCs w:val="16"/>
          <w:lang w:val="en-US"/>
        </w:rPr>
      </w:pPr>
      <w:r w:rsidRPr="00227091">
        <w:rPr>
          <w:sz w:val="16"/>
          <w:szCs w:val="16"/>
          <w:lang w:val="en-US"/>
        </w:rPr>
        <w:t xml:space="preserve">         &lt;SysPEROLE xmlns="http://schemas.datacontract.org/2004/07/Cic.OpenOne.Common.Util.SOAP"&gt;</w:t>
      </w:r>
      <w:r>
        <w:rPr>
          <w:sz w:val="16"/>
          <w:szCs w:val="16"/>
          <w:lang w:val="en-US"/>
        </w:rPr>
        <w:t>Role aud getDealerID</w:t>
      </w:r>
      <w:r w:rsidRPr="00227091">
        <w:rPr>
          <w:sz w:val="16"/>
          <w:szCs w:val="16"/>
          <w:lang w:val="en-US"/>
        </w:rPr>
        <w:t>&lt;/SysPEROLE&gt;</w:t>
      </w:r>
    </w:p>
    <w:p w:rsidR="00EF703F" w:rsidRPr="006B79C5" w:rsidRDefault="00EF703F" w:rsidP="00EF703F">
      <w:pPr>
        <w:pStyle w:val="Quellcodeinline"/>
        <w:rPr>
          <w:sz w:val="16"/>
          <w:szCs w:val="16"/>
        </w:rPr>
      </w:pPr>
      <w:r w:rsidRPr="00227091">
        <w:rPr>
          <w:sz w:val="16"/>
          <w:szCs w:val="16"/>
          <w:lang w:val="en-US"/>
        </w:rPr>
        <w:t xml:space="preserve">         </w:t>
      </w:r>
      <w:r w:rsidRPr="006B79C5">
        <w:rPr>
          <w:sz w:val="16"/>
          <w:szCs w:val="16"/>
        </w:rPr>
        <w:t>&lt;UserName xmlns="http://schemas.datacontract.org/2004/07/Cic.OpenOne.Common.Util.SOAP"&gt;UserName&lt;/UserName&gt;</w:t>
      </w:r>
    </w:p>
    <w:p w:rsidR="00EF703F" w:rsidRPr="00227091" w:rsidRDefault="00EF703F" w:rsidP="00EF703F">
      <w:pPr>
        <w:pStyle w:val="Quellcodeinline"/>
        <w:rPr>
          <w:sz w:val="16"/>
          <w:szCs w:val="16"/>
          <w:lang w:val="en-US"/>
        </w:rPr>
      </w:pPr>
      <w:r w:rsidRPr="006B79C5">
        <w:rPr>
          <w:sz w:val="16"/>
          <w:szCs w:val="16"/>
        </w:rPr>
        <w:t xml:space="preserve">         </w:t>
      </w:r>
      <w:r w:rsidRPr="00227091">
        <w:rPr>
          <w:sz w:val="16"/>
          <w:szCs w:val="16"/>
          <w:lang w:val="en-US"/>
        </w:rPr>
        <w:t>&lt;UserType xmlns="http://schemas.datacontract.org/2004/07/Cic.OpenOne.Common.Util.SOAP"&gt;0&lt;/UserType&gt;</w:t>
      </w:r>
    </w:p>
    <w:p w:rsidR="00EF703F" w:rsidRPr="00227091" w:rsidRDefault="00EF703F" w:rsidP="00EF703F">
      <w:pPr>
        <w:pStyle w:val="Quellcodeinline"/>
        <w:rPr>
          <w:sz w:val="16"/>
          <w:szCs w:val="16"/>
          <w:lang w:val="en-US"/>
        </w:rPr>
      </w:pPr>
      <w:r w:rsidRPr="00227091">
        <w:rPr>
          <w:sz w:val="16"/>
          <w:szCs w:val="16"/>
          <w:lang w:val="en-US"/>
        </w:rPr>
        <w:t xml:space="preserve">      &lt;/DefaultMessageHeader&gt;</w:t>
      </w:r>
    </w:p>
    <w:p w:rsidR="00EF703F" w:rsidRPr="006B79C5" w:rsidRDefault="00EF703F" w:rsidP="00EF703F">
      <w:pPr>
        <w:rPr>
          <w:lang w:val="en-US"/>
        </w:rPr>
      </w:pPr>
      <w:r w:rsidRPr="006B79C5">
        <w:rPr>
          <w:lang w:val="en-US"/>
        </w:rPr>
        <w:t xml:space="preserve">      &lt;a:To&gt;${#Project#ServiceEndpointAndPath}b2xService.svc&lt;/a:To&gt;</w:t>
      </w:r>
    </w:p>
    <w:p w:rsidR="00EF703F" w:rsidRPr="006B79C5" w:rsidRDefault="00EF703F" w:rsidP="00EF703F">
      <w:pPr>
        <w:rPr>
          <w:lang w:val="en-US"/>
        </w:rPr>
      </w:pPr>
      <w:r w:rsidRPr="006B79C5">
        <w:rPr>
          <w:lang w:val="en-US"/>
        </w:rPr>
        <w:t xml:space="preserve">      &lt;a:Action&gt;http://cic-software.de/GateBANKNOW/Ib2xService/listAvailableServices&lt;/a:Action&gt;</w:t>
      </w:r>
    </w:p>
    <w:p w:rsidR="00EF703F" w:rsidRPr="006B79C5" w:rsidRDefault="00EF703F" w:rsidP="00EF703F">
      <w:pPr>
        <w:rPr>
          <w:lang w:val="en-US"/>
        </w:rPr>
      </w:pPr>
      <w:r w:rsidRPr="006B79C5">
        <w:rPr>
          <w:lang w:val="en-US"/>
        </w:rPr>
        <w:t xml:space="preserve">   &lt;/soap:Header&gt;</w:t>
      </w:r>
    </w:p>
    <w:p w:rsidR="00EF703F" w:rsidRPr="006B79C5" w:rsidRDefault="00EF703F" w:rsidP="00EF703F">
      <w:pPr>
        <w:rPr>
          <w:lang w:val="en-US"/>
        </w:rPr>
      </w:pPr>
      <w:r w:rsidRPr="006B79C5">
        <w:rPr>
          <w:lang w:val="en-US"/>
        </w:rPr>
        <w:t xml:space="preserve">   &lt;soap:Body&gt;</w:t>
      </w:r>
    </w:p>
    <w:p w:rsidR="00EF703F" w:rsidRPr="006B79C5" w:rsidRDefault="00EF703F" w:rsidP="00EF703F">
      <w:pPr>
        <w:rPr>
          <w:lang w:val="en-US"/>
        </w:rPr>
      </w:pPr>
      <w:r w:rsidRPr="006B79C5">
        <w:rPr>
          <w:lang w:val="en-US"/>
        </w:rPr>
        <w:t xml:space="preserve">      &lt;gat:listAvailableServices&gt;</w:t>
      </w:r>
    </w:p>
    <w:p w:rsidR="00EF703F" w:rsidRPr="006B79C5" w:rsidRDefault="00EF703F" w:rsidP="00EF703F">
      <w:pPr>
        <w:rPr>
          <w:lang w:val="en-US"/>
        </w:rPr>
      </w:pPr>
      <w:r w:rsidRPr="006B79C5">
        <w:rPr>
          <w:lang w:val="en-US"/>
        </w:rPr>
        <w:t xml:space="preserve">         &lt;gat:input&gt;</w:t>
      </w:r>
    </w:p>
    <w:p w:rsidR="00EF703F" w:rsidRPr="006B79C5" w:rsidRDefault="00EF703F" w:rsidP="00EF703F">
      <w:pPr>
        <w:rPr>
          <w:lang w:val="en-US"/>
        </w:rPr>
      </w:pPr>
      <w:r w:rsidRPr="006B79C5">
        <w:rPr>
          <w:lang w:val="en-US"/>
        </w:rPr>
        <w:t xml:space="preserve">            &lt;cic:kontext&gt;</w:t>
      </w:r>
    </w:p>
    <w:p w:rsidR="00EF703F" w:rsidRPr="006B79C5" w:rsidRDefault="00EF703F" w:rsidP="00EF703F">
      <w:pPr>
        <w:rPr>
          <w:lang w:val="en-US"/>
        </w:rPr>
      </w:pPr>
      <w:r w:rsidRPr="006B79C5">
        <w:rPr>
          <w:lang w:val="en-US"/>
        </w:rPr>
        <w:t xml:space="preserve">               &lt;cic1:perDate&gt;2015-02-18T13:40:57.891+01:00&lt;/cic1:perDate&gt;</w:t>
      </w:r>
    </w:p>
    <w:p w:rsidR="00EF703F" w:rsidRPr="006B79C5" w:rsidRDefault="00EF703F" w:rsidP="00EF703F">
      <w:pPr>
        <w:rPr>
          <w:lang w:val="en-US"/>
        </w:rPr>
      </w:pPr>
      <w:r w:rsidRPr="006B79C5">
        <w:rPr>
          <w:lang w:val="en-US"/>
        </w:rPr>
        <w:t xml:space="preserve">               &lt;cic1:sysperole&gt;674&lt;/cic1:sysperole&gt;</w:t>
      </w:r>
    </w:p>
    <w:p w:rsidR="00EF703F" w:rsidRPr="006B79C5" w:rsidRDefault="00EF703F" w:rsidP="00EF703F">
      <w:pPr>
        <w:rPr>
          <w:lang w:val="en-US"/>
        </w:rPr>
      </w:pPr>
      <w:r w:rsidRPr="006B79C5">
        <w:rPr>
          <w:lang w:val="en-US"/>
        </w:rPr>
        <w:t xml:space="preserve">               &lt;cic1:syskdtyp&gt;0&lt;/cic1:syskdtyp&gt;</w:t>
      </w:r>
    </w:p>
    <w:p w:rsidR="00EF703F" w:rsidRPr="006B79C5" w:rsidRDefault="00EF703F" w:rsidP="00EF703F">
      <w:pPr>
        <w:rPr>
          <w:lang w:val="en-US"/>
        </w:rPr>
      </w:pPr>
      <w:r w:rsidRPr="006B79C5">
        <w:rPr>
          <w:lang w:val="en-US"/>
        </w:rPr>
        <w:t xml:space="preserve">               &lt;cic1:sysobart&gt;0&lt;/cic1:sysobart&gt;</w:t>
      </w:r>
    </w:p>
    <w:p w:rsidR="00EF703F" w:rsidRPr="006B79C5" w:rsidRDefault="00EF703F" w:rsidP="00EF703F">
      <w:pPr>
        <w:rPr>
          <w:lang w:val="en-US"/>
        </w:rPr>
      </w:pPr>
      <w:r w:rsidRPr="006B79C5">
        <w:rPr>
          <w:lang w:val="en-US"/>
        </w:rPr>
        <w:t xml:space="preserve">               &lt;cic1:sysobtyp&gt;0&lt;/cic1:sysobtyp&gt;</w:t>
      </w:r>
    </w:p>
    <w:p w:rsidR="00EF703F" w:rsidRPr="006B79C5" w:rsidRDefault="00EF703F" w:rsidP="00EF703F">
      <w:pPr>
        <w:rPr>
          <w:lang w:val="en-US"/>
        </w:rPr>
      </w:pPr>
      <w:r w:rsidRPr="006B79C5">
        <w:rPr>
          <w:lang w:val="en-US"/>
        </w:rPr>
        <w:t xml:space="preserve">               &lt;cic1:sysprkgroup&gt;0&lt;/cic1:sysprkgroup&gt;</w:t>
      </w:r>
    </w:p>
    <w:p w:rsidR="00EF703F" w:rsidRPr="006B79C5" w:rsidRDefault="00EF703F" w:rsidP="00EF703F">
      <w:pPr>
        <w:rPr>
          <w:lang w:val="en-US"/>
        </w:rPr>
      </w:pPr>
      <w:r w:rsidRPr="006B79C5">
        <w:rPr>
          <w:lang w:val="en-US"/>
        </w:rPr>
        <w:t xml:space="preserve">               &lt;cic1:sysprprodukt&gt;2632&lt;/cic1:sysprprodukt&gt;</w:t>
      </w:r>
    </w:p>
    <w:p w:rsidR="00EF703F" w:rsidRPr="006B79C5" w:rsidRDefault="00EF703F" w:rsidP="00EF703F">
      <w:pPr>
        <w:rPr>
          <w:lang w:val="en-US"/>
        </w:rPr>
      </w:pPr>
      <w:r w:rsidRPr="006B79C5">
        <w:rPr>
          <w:lang w:val="en-US"/>
        </w:rPr>
        <w:t xml:space="preserve">            &lt;/cic:kontext&gt;</w:t>
      </w:r>
    </w:p>
    <w:p w:rsidR="00EF703F" w:rsidRPr="006B79C5" w:rsidRDefault="00EF703F" w:rsidP="00EF703F">
      <w:pPr>
        <w:rPr>
          <w:lang w:val="en-US"/>
        </w:rPr>
      </w:pPr>
      <w:r w:rsidRPr="006B79C5">
        <w:rPr>
          <w:lang w:val="en-US"/>
        </w:rPr>
        <w:t xml:space="preserve">         &lt;/gat:input&gt;</w:t>
      </w:r>
    </w:p>
    <w:p w:rsidR="00EF703F" w:rsidRPr="006B79C5" w:rsidRDefault="00EF703F" w:rsidP="00EF703F">
      <w:pPr>
        <w:rPr>
          <w:lang w:val="en-US"/>
        </w:rPr>
      </w:pPr>
      <w:r w:rsidRPr="006B79C5">
        <w:rPr>
          <w:lang w:val="en-US"/>
        </w:rPr>
        <w:t xml:space="preserve">      &lt;/gat:listAvailableServices&gt;</w:t>
      </w:r>
    </w:p>
    <w:p w:rsidR="00EF703F" w:rsidRDefault="00EF703F" w:rsidP="00EF703F">
      <w:r w:rsidRPr="006B79C5">
        <w:rPr>
          <w:lang w:val="en-US"/>
        </w:rPr>
        <w:t xml:space="preserve">   </w:t>
      </w:r>
      <w:r>
        <w:t>&lt;/soap:Body&gt;</w:t>
      </w:r>
    </w:p>
    <w:p w:rsidR="00EF703F" w:rsidRPr="00897692" w:rsidRDefault="00EF703F" w:rsidP="00EF703F">
      <w:r>
        <w:t>&lt;/soap:Envelope&gt;</w:t>
      </w:r>
    </w:p>
    <w:p w:rsidR="00EF703F" w:rsidRDefault="00EF703F" w:rsidP="00EF703F">
      <w:pPr>
        <w:pStyle w:val="berschrift5"/>
      </w:pPr>
      <w:bookmarkStart w:id="94" w:name="_Toc472332771"/>
      <w:r>
        <w:t>Response</w:t>
      </w:r>
      <w:bookmarkEnd w:id="94"/>
    </w:p>
    <w:p w:rsidR="00EF703F" w:rsidRPr="006B79C5" w:rsidRDefault="00EF703F" w:rsidP="00EF703F">
      <w:pPr>
        <w:rPr>
          <w:lang w:val="en-US"/>
        </w:rPr>
      </w:pPr>
      <w:r w:rsidRPr="006B79C5">
        <w:rPr>
          <w:lang w:val="en-US"/>
        </w:rPr>
        <w:t>&lt;s:Envelope xmlns:s="http://www.w3.org/2003/05/soap-envelope" xmlns:a="http://www.w3.org/2005/08/addressing"&gt;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&lt;a:Action s:mustUnderstand="1"&gt;http://cic-software.de/GateBANKNOW/Ib2xService/listAvailableServicesResponse&lt;/a:Action&gt;</w:t>
      </w:r>
    </w:p>
    <w:p w:rsidR="00EF703F" w:rsidRPr="006B79C5" w:rsidRDefault="00EF703F" w:rsidP="00EF703F">
      <w:pPr>
        <w:rPr>
          <w:lang w:val="en-US"/>
        </w:rPr>
      </w:pPr>
      <w:r w:rsidRPr="006B79C5">
        <w:rPr>
          <w:lang w:val="en-US"/>
        </w:rPr>
        <w:t xml:space="preserve">      &lt;ActivityId CorrelationId="567fb8d4-ba63-486a-bfac-090352fe7956" xmlns="http://schemas.microsoft.com/2004/09/ServiceModel/Diagnostics"&gt;7b61042a-ce58-4e3b-98a4-ab7dfd7ed333&lt;/ActivityId&gt;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lastRenderedPageBreak/>
        <w:t xml:space="preserve">      &lt;listAvailableServicesResponse xmlns="http://cic-software.de/GateBANKNOW"&gt;</w:t>
      </w:r>
    </w:p>
    <w:p w:rsidR="00EF703F" w:rsidRPr="006B79C5" w:rsidRDefault="00EF703F" w:rsidP="00EF703F">
      <w:pPr>
        <w:rPr>
          <w:lang w:val="en-US"/>
        </w:rPr>
      </w:pPr>
      <w:r w:rsidRPr="006B79C5">
        <w:rPr>
          <w:lang w:val="en-US"/>
        </w:rPr>
        <w:t xml:space="preserve">         &lt;listAvailableServicesResult xmlns:b="http://schemas.datacontract.org/2004/07/Cic.OpenOne.GateBANKNOW.Service.DTO" xmlns:i="http://www.w3.org/2001/XMLSchema-instance"&gt;</w:t>
      </w:r>
    </w:p>
    <w:p w:rsidR="00EF703F" w:rsidRPr="006B79C5" w:rsidRDefault="00EF703F" w:rsidP="00EF703F">
      <w:pPr>
        <w:rPr>
          <w:lang w:val="en-US"/>
        </w:rPr>
      </w:pPr>
      <w:r w:rsidRPr="006B79C5">
        <w:rPr>
          <w:lang w:val="en-US"/>
        </w:rPr>
        <w:t xml:space="preserve">            &lt;message xmlns="http://schemas.datacontract.org/2004/07/Cic.OpenOne.Common.DTO"&gt;</w:t>
      </w:r>
    </w:p>
    <w:p w:rsidR="00EF703F" w:rsidRPr="006B79C5" w:rsidRDefault="00EF703F" w:rsidP="00EF703F">
      <w:pPr>
        <w:rPr>
          <w:lang w:val="en-US"/>
        </w:rPr>
      </w:pPr>
      <w:r w:rsidRPr="006B79C5">
        <w:rPr>
          <w:lang w:val="en-US"/>
        </w:rPr>
        <w:t xml:space="preserve">               &lt;code&gt;0&lt;/code&gt;</w:t>
      </w:r>
    </w:p>
    <w:p w:rsidR="00EF703F" w:rsidRPr="006B79C5" w:rsidRDefault="00EF703F" w:rsidP="00EF703F">
      <w:pPr>
        <w:rPr>
          <w:lang w:val="en-US"/>
        </w:rPr>
      </w:pPr>
      <w:r w:rsidRPr="006B79C5">
        <w:rPr>
          <w:lang w:val="en-US"/>
        </w:rPr>
        <w:t xml:space="preserve">               &lt;detail/&gt;</w:t>
      </w:r>
    </w:p>
    <w:p w:rsidR="00EF703F" w:rsidRPr="006B79C5" w:rsidRDefault="00EF703F" w:rsidP="00EF703F">
      <w:pPr>
        <w:rPr>
          <w:lang w:val="en-US"/>
        </w:rPr>
      </w:pPr>
      <w:r w:rsidRPr="006B79C5">
        <w:rPr>
          <w:lang w:val="en-US"/>
        </w:rPr>
        <w:t xml:space="preserve">               &lt;duration&gt;5441&lt;/duration&gt;</w:t>
      </w:r>
    </w:p>
    <w:p w:rsidR="00EF703F" w:rsidRPr="006B79C5" w:rsidRDefault="00EF703F" w:rsidP="00EF703F">
      <w:pPr>
        <w:rPr>
          <w:lang w:val="en-US"/>
        </w:rPr>
      </w:pPr>
      <w:r w:rsidRPr="006B79C5">
        <w:rPr>
          <w:lang w:val="en-US"/>
        </w:rPr>
        <w:t xml:space="preserve">               &lt;message/&gt;</w:t>
      </w:r>
    </w:p>
    <w:p w:rsidR="00EF703F" w:rsidRPr="006B79C5" w:rsidRDefault="00EF703F" w:rsidP="00EF703F">
      <w:pPr>
        <w:rPr>
          <w:lang w:val="en-US"/>
        </w:rPr>
      </w:pPr>
      <w:r w:rsidRPr="006B79C5">
        <w:rPr>
          <w:lang w:val="en-US"/>
        </w:rPr>
        <w:t xml:space="preserve">               &lt;stacktrace i:nil="true"/&gt;</w:t>
      </w:r>
    </w:p>
    <w:p w:rsidR="00EF703F" w:rsidRPr="006B79C5" w:rsidRDefault="00EF703F" w:rsidP="00EF703F">
      <w:pPr>
        <w:rPr>
          <w:lang w:val="en-US"/>
        </w:rPr>
      </w:pPr>
      <w:r w:rsidRPr="006B79C5">
        <w:rPr>
          <w:lang w:val="en-US"/>
        </w:rPr>
        <w:t xml:space="preserve">               &lt;type&gt;None&lt;/type&gt;</w:t>
      </w:r>
    </w:p>
    <w:p w:rsidR="00EF703F" w:rsidRPr="006B79C5" w:rsidRDefault="00EF703F" w:rsidP="00EF703F">
      <w:pPr>
        <w:rPr>
          <w:lang w:val="en-US"/>
        </w:rPr>
      </w:pPr>
      <w:r w:rsidRPr="006B79C5">
        <w:rPr>
          <w:lang w:val="en-US"/>
        </w:rPr>
        <w:t xml:space="preserve">            &lt;/message&gt;</w:t>
      </w:r>
    </w:p>
    <w:p w:rsidR="00EF703F" w:rsidRPr="006B79C5" w:rsidRDefault="00EF703F" w:rsidP="00EF703F">
      <w:pPr>
        <w:rPr>
          <w:lang w:val="en-US"/>
        </w:rPr>
      </w:pPr>
      <w:r w:rsidRPr="006B79C5">
        <w:rPr>
          <w:lang w:val="en-US"/>
        </w:rPr>
        <w:t xml:space="preserve">            &lt;b:services xmlns:c="http://schemas.datacontract.org/2004/07/Cic.OpenOne.Common.DTO"&gt;</w:t>
      </w:r>
    </w:p>
    <w:p w:rsidR="00EF703F" w:rsidRDefault="00EF703F" w:rsidP="00EF703F">
      <w:r w:rsidRPr="006B79C5">
        <w:rPr>
          <w:lang w:val="en-US"/>
        </w:rPr>
        <w:t xml:space="preserve">               </w:t>
      </w:r>
      <w:r>
        <w:t>&lt;c:AvailableServiceDto&gt;</w:t>
      </w:r>
    </w:p>
    <w:p w:rsidR="00EF703F" w:rsidRDefault="00EF703F" w:rsidP="00EF703F">
      <w:r>
        <w:t xml:space="preserve">                  &lt;c:beschreibung i:nil="true"/&gt;</w:t>
      </w:r>
    </w:p>
    <w:p w:rsidR="00EF703F" w:rsidRDefault="00EF703F" w:rsidP="00EF703F">
      <w:r>
        <w:t xml:space="preserve">                  &lt;c:bezeichnung&gt;Erwerbslosigkeit&lt;/c:bezeichnung&gt;</w:t>
      </w:r>
    </w:p>
    <w:p w:rsidR="00EF703F" w:rsidRPr="006B79C5" w:rsidRDefault="00EF703F" w:rsidP="00EF703F">
      <w:pPr>
        <w:rPr>
          <w:lang w:val="en-US"/>
        </w:rPr>
      </w:pPr>
      <w:r>
        <w:t xml:space="preserve">                  </w:t>
      </w:r>
      <w:r w:rsidRPr="006B79C5">
        <w:rPr>
          <w:lang w:val="en-US"/>
        </w:rPr>
        <w:t>&lt;c:code i:nil="true"/&gt;</w:t>
      </w:r>
    </w:p>
    <w:p w:rsidR="00EF703F" w:rsidRPr="006B79C5" w:rsidRDefault="00EF703F" w:rsidP="00EF703F">
      <w:pPr>
        <w:rPr>
          <w:lang w:val="en-US"/>
        </w:rPr>
      </w:pPr>
      <w:r w:rsidRPr="006B79C5">
        <w:rPr>
          <w:lang w:val="en-US"/>
        </w:rPr>
        <w:t xml:space="preserve">                  &lt;c:sysID&gt;12&lt;/c:sysID&gt;</w:t>
      </w:r>
    </w:p>
    <w:p w:rsidR="00EF703F" w:rsidRPr="006B79C5" w:rsidRDefault="00EF703F" w:rsidP="00EF703F">
      <w:pPr>
        <w:rPr>
          <w:lang w:val="en-US"/>
        </w:rPr>
      </w:pPr>
      <w:r w:rsidRPr="006B79C5">
        <w:rPr>
          <w:lang w:val="en-US"/>
        </w:rPr>
        <w:t xml:space="preserve">                  &lt;c:editable&gt;true&lt;/c:editable&gt;</w:t>
      </w:r>
    </w:p>
    <w:p w:rsidR="00EF703F" w:rsidRDefault="00EF703F" w:rsidP="00EF703F">
      <w:r w:rsidRPr="006B79C5">
        <w:rPr>
          <w:lang w:val="en-US"/>
        </w:rPr>
        <w:t xml:space="preserve">                  </w:t>
      </w:r>
      <w:r>
        <w:t>&lt;c:mitfin&gt;0&lt;/c:mitfin&gt;</w:t>
      </w:r>
    </w:p>
    <w:p w:rsidR="00EF703F" w:rsidRDefault="00EF703F" w:rsidP="00EF703F">
      <w:r>
        <w:t xml:space="preserve">                  &lt;c:paketCode&gt;14L1-&lt;/c:paketCode&gt;</w:t>
      </w:r>
    </w:p>
    <w:p w:rsidR="00EF703F" w:rsidRPr="006B79C5" w:rsidRDefault="00EF703F" w:rsidP="00EF703F">
      <w:pPr>
        <w:rPr>
          <w:lang w:val="en-US"/>
        </w:rPr>
      </w:pPr>
      <w:r>
        <w:t xml:space="preserve">                  </w:t>
      </w:r>
      <w:r w:rsidRPr="006B79C5">
        <w:rPr>
          <w:lang w:val="en-US"/>
        </w:rPr>
        <w:t>&lt;c:selected&gt;true&lt;/c:selected&gt;</w:t>
      </w:r>
    </w:p>
    <w:p w:rsidR="00EF703F" w:rsidRPr="006B79C5" w:rsidRDefault="00EF703F" w:rsidP="00EF703F">
      <w:pPr>
        <w:rPr>
          <w:lang w:val="en-US"/>
        </w:rPr>
      </w:pPr>
      <w:r w:rsidRPr="006B79C5">
        <w:rPr>
          <w:lang w:val="en-US"/>
        </w:rPr>
        <w:t xml:space="preserve">                  &lt;c:serviceType&gt;AUA&lt;/c:serviceType&gt;</w:t>
      </w:r>
    </w:p>
    <w:p w:rsidR="00EF703F" w:rsidRPr="006B79C5" w:rsidRDefault="00EF703F" w:rsidP="00EF703F">
      <w:pPr>
        <w:rPr>
          <w:lang w:val="en-US"/>
        </w:rPr>
      </w:pPr>
      <w:r w:rsidRPr="006B79C5">
        <w:rPr>
          <w:lang w:val="en-US"/>
        </w:rPr>
        <w:t xml:space="preserve">               &lt;/c:AvailableServiceDto&gt;</w:t>
      </w:r>
    </w:p>
    <w:p w:rsidR="00EF703F" w:rsidRPr="006B79C5" w:rsidRDefault="00EF703F" w:rsidP="00EF703F">
      <w:pPr>
        <w:rPr>
          <w:lang w:val="en-US"/>
        </w:rPr>
      </w:pPr>
      <w:r w:rsidRPr="006B79C5">
        <w:rPr>
          <w:lang w:val="en-US"/>
        </w:rPr>
        <w:t xml:space="preserve">               &lt;c:AvailableServiceDto&gt;</w:t>
      </w:r>
    </w:p>
    <w:p w:rsidR="00EF703F" w:rsidRPr="006B79C5" w:rsidRDefault="00EF703F" w:rsidP="00EF703F">
      <w:pPr>
        <w:rPr>
          <w:lang w:val="en-US"/>
        </w:rPr>
      </w:pPr>
      <w:r w:rsidRPr="006B79C5">
        <w:rPr>
          <w:lang w:val="en-US"/>
        </w:rPr>
        <w:t xml:space="preserve">                  &lt;c:beschreibung i:nil="true"/&gt;</w:t>
      </w:r>
    </w:p>
    <w:p w:rsidR="00EF703F" w:rsidRDefault="00EF703F" w:rsidP="00EF703F">
      <w:r w:rsidRPr="006B79C5">
        <w:rPr>
          <w:lang w:val="en-US"/>
        </w:rPr>
        <w:t xml:space="preserve">                  </w:t>
      </w:r>
      <w:r>
        <w:t>&lt;c:bezeichnung&gt;Todesfall&lt;/c:bezeichnung&gt;</w:t>
      </w:r>
    </w:p>
    <w:p w:rsidR="00EF703F" w:rsidRPr="006B79C5" w:rsidRDefault="00EF703F" w:rsidP="00EF703F">
      <w:pPr>
        <w:rPr>
          <w:lang w:val="en-US"/>
        </w:rPr>
      </w:pPr>
      <w:r>
        <w:t xml:space="preserve">                  </w:t>
      </w:r>
      <w:r w:rsidRPr="006B79C5">
        <w:rPr>
          <w:lang w:val="en-US"/>
        </w:rPr>
        <w:t>&lt;c:code i:nil="true"/&gt;</w:t>
      </w:r>
    </w:p>
    <w:p w:rsidR="00EF703F" w:rsidRPr="006B79C5" w:rsidRDefault="00EF703F" w:rsidP="00EF703F">
      <w:pPr>
        <w:rPr>
          <w:lang w:val="en-US"/>
        </w:rPr>
      </w:pPr>
      <w:r w:rsidRPr="006B79C5">
        <w:rPr>
          <w:lang w:val="en-US"/>
        </w:rPr>
        <w:t xml:space="preserve">                  &lt;c:sysID&gt;18&lt;/c:sysID&gt;</w:t>
      </w:r>
    </w:p>
    <w:p w:rsidR="00EF703F" w:rsidRPr="006B79C5" w:rsidRDefault="00EF703F" w:rsidP="00EF703F">
      <w:pPr>
        <w:rPr>
          <w:lang w:val="en-US"/>
        </w:rPr>
      </w:pPr>
      <w:r w:rsidRPr="006B79C5">
        <w:rPr>
          <w:lang w:val="en-US"/>
        </w:rPr>
        <w:t xml:space="preserve">                  &lt;c:editable&gt;true&lt;/c:editable&gt;</w:t>
      </w:r>
    </w:p>
    <w:p w:rsidR="00EF703F" w:rsidRDefault="00EF703F" w:rsidP="00EF703F">
      <w:r w:rsidRPr="006B79C5">
        <w:rPr>
          <w:lang w:val="en-US"/>
        </w:rPr>
        <w:t xml:space="preserve">                  </w:t>
      </w:r>
      <w:r>
        <w:t>&lt;c:mitfin&gt;0&lt;/c:mitfin&gt;</w:t>
      </w:r>
    </w:p>
    <w:p w:rsidR="00EF703F" w:rsidRDefault="00EF703F" w:rsidP="00EF703F">
      <w:r>
        <w:t xml:space="preserve">                  &lt;c:paketCode&gt;14L1-&lt;/c:paketCode&gt;</w:t>
      </w:r>
    </w:p>
    <w:p w:rsidR="00EF703F" w:rsidRPr="006B79C5" w:rsidRDefault="00EF703F" w:rsidP="00EF703F">
      <w:pPr>
        <w:rPr>
          <w:lang w:val="en-US"/>
        </w:rPr>
      </w:pPr>
      <w:r>
        <w:t xml:space="preserve">                  </w:t>
      </w:r>
      <w:r w:rsidRPr="006B79C5">
        <w:rPr>
          <w:lang w:val="en-US"/>
        </w:rPr>
        <w:t>&lt;c:selected&gt;true&lt;/c:selected&gt;</w:t>
      </w:r>
    </w:p>
    <w:p w:rsidR="00EF703F" w:rsidRPr="006B79C5" w:rsidRDefault="00EF703F" w:rsidP="00EF703F">
      <w:pPr>
        <w:rPr>
          <w:lang w:val="en-US"/>
        </w:rPr>
      </w:pPr>
      <w:r w:rsidRPr="006B79C5">
        <w:rPr>
          <w:lang w:val="en-US"/>
        </w:rPr>
        <w:t xml:space="preserve">                  &lt;c:serviceType&gt;RIP&lt;/c:serviceType&gt;</w:t>
      </w:r>
    </w:p>
    <w:p w:rsidR="00EF703F" w:rsidRPr="006B79C5" w:rsidRDefault="00EF703F" w:rsidP="00EF703F">
      <w:pPr>
        <w:rPr>
          <w:lang w:val="en-US"/>
        </w:rPr>
      </w:pPr>
      <w:r w:rsidRPr="006B79C5">
        <w:rPr>
          <w:lang w:val="en-US"/>
        </w:rPr>
        <w:t xml:space="preserve">               &lt;/c:AvailableServiceDto&gt;</w:t>
      </w:r>
    </w:p>
    <w:p w:rsidR="00EF703F" w:rsidRPr="006B79C5" w:rsidRDefault="00EF703F" w:rsidP="00EF703F">
      <w:pPr>
        <w:rPr>
          <w:lang w:val="en-US"/>
        </w:rPr>
      </w:pPr>
      <w:r w:rsidRPr="006B79C5">
        <w:rPr>
          <w:lang w:val="en-US"/>
        </w:rPr>
        <w:t xml:space="preserve">            &lt;/b:services&gt;</w:t>
      </w:r>
    </w:p>
    <w:p w:rsidR="00EF703F" w:rsidRPr="006B79C5" w:rsidRDefault="00EF703F" w:rsidP="00EF703F">
      <w:pPr>
        <w:rPr>
          <w:lang w:val="en-US"/>
        </w:rPr>
      </w:pPr>
      <w:r w:rsidRPr="006B79C5">
        <w:rPr>
          <w:lang w:val="en-US"/>
        </w:rPr>
        <w:t xml:space="preserve">         &lt;/listAvailableServicesResult&gt;</w:t>
      </w:r>
    </w:p>
    <w:p w:rsidR="00EF703F" w:rsidRPr="006B79C5" w:rsidRDefault="00EF703F" w:rsidP="00EF703F">
      <w:pPr>
        <w:rPr>
          <w:lang w:val="en-US"/>
        </w:rPr>
      </w:pPr>
      <w:r w:rsidRPr="006B79C5">
        <w:rPr>
          <w:lang w:val="en-US"/>
        </w:rPr>
        <w:t xml:space="preserve">      &lt;/listAvailableServicesResponse&gt;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&lt;/s:Envelope&gt;</w:t>
      </w:r>
    </w:p>
    <w:p w:rsidR="00EF703F" w:rsidRDefault="00EF703F" w:rsidP="00EF703F">
      <w:pPr>
        <w:pStyle w:val="berschrift3"/>
      </w:pPr>
      <w:bookmarkStart w:id="95" w:name="_Toc472332772"/>
      <w:r>
        <w:t>solveKalkulation</w:t>
      </w:r>
      <w:bookmarkEnd w:id="95"/>
    </w:p>
    <w:p w:rsidR="00EF703F" w:rsidRDefault="00EF703F" w:rsidP="00EF703F">
      <w:pPr>
        <w:pStyle w:val="berschrift4"/>
      </w:pPr>
      <w:bookmarkStart w:id="96" w:name="_Toc472332773"/>
      <w:r>
        <w:t>WebService Beschreibung</w:t>
      </w:r>
      <w:bookmarkEnd w:id="96"/>
    </w:p>
    <w:p w:rsidR="00EF703F" w:rsidRDefault="00EF703F" w:rsidP="00EF703F">
      <w:r>
        <w:t>Berechnet die Kalkulation inkl. Versicherungen und Provisionen.</w:t>
      </w:r>
    </w:p>
    <w:p w:rsidR="00EF703F" w:rsidRDefault="00EF703F" w:rsidP="00EF703F"/>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8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solves the calculation and delivers the results</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name="input"&gt;</w:t>
      </w:r>
      <w:r w:rsidRPr="006B79C5">
        <w:rPr>
          <w:rFonts w:ascii="Consolas" w:hAnsi="Consolas" w:cs="Consolas"/>
          <w:color w:val="008000"/>
          <w:sz w:val="19"/>
          <w:szCs w:val="19"/>
          <w:highlight w:val="white"/>
          <w:lang w:val="en-US" w:eastAsia="de-CH"/>
        </w:rPr>
        <w:t>isolveKalkulationDto</w:t>
      </w:r>
      <w:r w:rsidRPr="006B79C5">
        <w:rPr>
          <w:rFonts w:ascii="Consolas" w:hAnsi="Consolas" w:cs="Consolas"/>
          <w:color w:val="808080"/>
          <w:sz w:val="19"/>
          <w:szCs w:val="19"/>
          <w:highlight w:val="white"/>
          <w:lang w:val="en-US" w:eastAsia="de-CH"/>
        </w:rPr>
        <w: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&lt;returns&gt;</w:t>
      </w:r>
      <w:r w:rsidRPr="006B79C5">
        <w:rPr>
          <w:rFonts w:ascii="Consolas" w:hAnsi="Consolas" w:cs="Consolas"/>
          <w:color w:val="008000"/>
          <w:sz w:val="19"/>
          <w:szCs w:val="19"/>
          <w:highlight w:val="white"/>
          <w:lang w:val="en-US" w:eastAsia="de-CH"/>
        </w:rPr>
        <w:t>osolveKalkulationDto</w:t>
      </w:r>
      <w:r w:rsidRPr="006B79C5">
        <w:rPr>
          <w:rFonts w:ascii="Consolas" w:hAnsi="Consolas" w:cs="Consolas"/>
          <w:color w:val="808080"/>
          <w:sz w:val="19"/>
          <w:szCs w:val="19"/>
          <w:highlight w:val="white"/>
          <w:lang w:val="en-US" w:eastAsia="de-CH"/>
        </w:rPr>
        <w: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rFonts w:ascii="Tahoma" w:hAnsi="Tahoma"/>
          <w:sz w:val="20"/>
          <w:lang w:val="en-US"/>
        </w:rPr>
      </w:pPr>
      <w:r w:rsidRPr="006B79C5">
        <w:rPr>
          <w:rFonts w:ascii="Consolas" w:hAnsi="Consolas" w:cs="Consolas"/>
          <w:color w:val="2B91AF"/>
          <w:sz w:val="19"/>
          <w:szCs w:val="19"/>
          <w:highlight w:val="white"/>
          <w:lang w:val="en-US" w:eastAsia="de-CH"/>
        </w:rPr>
        <w:t>osolveKalkulationDto</w:t>
      </w:r>
      <w:r w:rsidRPr="006B79C5">
        <w:rPr>
          <w:rFonts w:ascii="Consolas" w:hAnsi="Consolas" w:cs="Consolas"/>
          <w:color w:val="000000"/>
          <w:sz w:val="19"/>
          <w:szCs w:val="19"/>
          <w:highlight w:val="white"/>
          <w:lang w:val="en-US" w:eastAsia="de-CH"/>
        </w:rPr>
        <w:t xml:space="preserve"> solveKalkulation(</w:t>
      </w:r>
      <w:r w:rsidRPr="006B79C5">
        <w:rPr>
          <w:rFonts w:ascii="Consolas" w:hAnsi="Consolas" w:cs="Consolas"/>
          <w:color w:val="2B91AF"/>
          <w:sz w:val="19"/>
          <w:szCs w:val="19"/>
          <w:highlight w:val="white"/>
          <w:lang w:val="en-US" w:eastAsia="de-CH"/>
        </w:rPr>
        <w:t>isolveKalkulationDto</w:t>
      </w:r>
      <w:r w:rsidRPr="006B79C5">
        <w:rPr>
          <w:rFonts w:ascii="Consolas" w:hAnsi="Consolas" w:cs="Consolas"/>
          <w:color w:val="000000"/>
          <w:sz w:val="19"/>
          <w:szCs w:val="19"/>
          <w:highlight w:val="white"/>
          <w:lang w:val="en-US" w:eastAsia="de-CH"/>
        </w:rPr>
        <w:t xml:space="preserve"> input);   </w:t>
      </w:r>
      <w:r w:rsidRPr="006B79C5">
        <w:rPr>
          <w:rFonts w:ascii="Consolas" w:hAnsi="Consolas" w:cs="Consolas"/>
          <w:color w:val="808080"/>
          <w:sz w:val="19"/>
          <w:szCs w:val="19"/>
          <w:lang w:val="en-US" w:eastAsia="de-CH"/>
        </w:rPr>
        <w:tab/>
      </w:r>
    </w:p>
    <w:p w:rsidR="00EF703F" w:rsidRPr="006B79C5" w:rsidRDefault="00EF703F" w:rsidP="00EF703F">
      <w:pPr>
        <w:pStyle w:val="Text"/>
        <w:rPr>
          <w:rFonts w:ascii="Tahoma" w:hAnsi="Tahoma"/>
          <w:sz w:val="20"/>
          <w:lang w:val="en-US"/>
        </w:rPr>
      </w:pPr>
    </w:p>
    <w:p w:rsidR="00EF703F" w:rsidRDefault="00EF703F" w:rsidP="00EF703F">
      <w:pPr>
        <w:pStyle w:val="berschrift5"/>
      </w:pPr>
      <w:bookmarkStart w:id="97" w:name="_Toc472332774"/>
      <w:r>
        <w:lastRenderedPageBreak/>
        <w:t>Inputstruktur</w:t>
      </w:r>
      <w:bookmarkEnd w:id="97"/>
    </w:p>
    <w:tbl>
      <w:tblPr>
        <w:tblStyle w:val="Tabellenraster"/>
        <w:tblW w:w="0" w:type="auto"/>
        <w:tblLook w:val="04A0" w:firstRow="1" w:lastRow="0" w:firstColumn="1" w:lastColumn="0" w:noHBand="0" w:noVBand="1"/>
      </w:tblPr>
      <w:tblGrid>
        <w:gridCol w:w="2601"/>
        <w:gridCol w:w="1508"/>
        <w:gridCol w:w="1642"/>
        <w:gridCol w:w="2228"/>
        <w:gridCol w:w="1096"/>
      </w:tblGrid>
      <w:tr w:rsidR="00EF703F" w:rsidTr="00D91E61">
        <w:tc>
          <w:tcPr>
            <w:tcW w:w="2601" w:type="dxa"/>
          </w:tcPr>
          <w:p w:rsidR="00EF703F" w:rsidRDefault="00EF703F" w:rsidP="008A2CE8">
            <w:pPr>
              <w:pStyle w:val="Text"/>
              <w:rPr>
                <w:rFonts w:asciiTheme="minorHAnsi" w:hAnsiTheme="minorHAnsi"/>
                <w:szCs w:val="22"/>
              </w:rPr>
            </w:pPr>
            <w:r>
              <w:rPr>
                <w:rFonts w:asciiTheme="minorHAnsi" w:hAnsiTheme="minorHAnsi"/>
                <w:szCs w:val="22"/>
              </w:rPr>
              <w:t>Klasse</w:t>
            </w:r>
          </w:p>
        </w:tc>
        <w:tc>
          <w:tcPr>
            <w:tcW w:w="1508" w:type="dxa"/>
          </w:tcPr>
          <w:p w:rsidR="00EF703F" w:rsidRDefault="00EF703F" w:rsidP="008A2CE8">
            <w:pPr>
              <w:pStyle w:val="Text"/>
              <w:rPr>
                <w:rFonts w:asciiTheme="minorHAnsi" w:hAnsiTheme="minorHAnsi"/>
                <w:szCs w:val="22"/>
              </w:rPr>
            </w:pPr>
            <w:r>
              <w:rPr>
                <w:rFonts w:asciiTheme="minorHAnsi" w:hAnsiTheme="minorHAnsi"/>
                <w:szCs w:val="22"/>
              </w:rPr>
              <w:t>Attribut</w:t>
            </w:r>
          </w:p>
        </w:tc>
        <w:tc>
          <w:tcPr>
            <w:tcW w:w="1642"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2228"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c>
          <w:tcPr>
            <w:tcW w:w="1096" w:type="dxa"/>
          </w:tcPr>
          <w:p w:rsidR="00EF703F" w:rsidRDefault="00EF703F" w:rsidP="008A2CE8">
            <w:pPr>
              <w:pStyle w:val="Text"/>
              <w:rPr>
                <w:rFonts w:asciiTheme="minorHAnsi" w:hAnsiTheme="minorHAnsi"/>
                <w:szCs w:val="22"/>
              </w:rPr>
            </w:pPr>
            <w:r>
              <w:rPr>
                <w:rFonts w:asciiTheme="minorHAnsi" w:hAnsiTheme="minorHAnsi"/>
                <w:szCs w:val="22"/>
              </w:rPr>
              <w:t>Required</w:t>
            </w:r>
          </w:p>
        </w:tc>
      </w:tr>
      <w:tr w:rsidR="00EF703F" w:rsidTr="00D91E61">
        <w:tc>
          <w:tcPr>
            <w:tcW w:w="2601"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isolveKalkulationDto</w:t>
            </w:r>
          </w:p>
        </w:tc>
        <w:tc>
          <w:tcPr>
            <w:tcW w:w="1508" w:type="dxa"/>
          </w:tcPr>
          <w:p w:rsidR="00EF703F" w:rsidRDefault="00EF703F" w:rsidP="008A2CE8">
            <w:pPr>
              <w:pStyle w:val="Text"/>
              <w:rPr>
                <w:rFonts w:asciiTheme="minorHAnsi" w:hAnsiTheme="minorHAnsi"/>
                <w:szCs w:val="22"/>
              </w:rPr>
            </w:pPr>
          </w:p>
        </w:tc>
        <w:tc>
          <w:tcPr>
            <w:tcW w:w="1642" w:type="dxa"/>
          </w:tcPr>
          <w:p w:rsidR="00EF703F" w:rsidRDefault="00EF703F" w:rsidP="008A2CE8">
            <w:pPr>
              <w:pStyle w:val="Text"/>
              <w:rPr>
                <w:rFonts w:asciiTheme="minorHAnsi" w:hAnsiTheme="minorHAnsi"/>
                <w:szCs w:val="22"/>
              </w:rPr>
            </w:pPr>
          </w:p>
        </w:tc>
        <w:tc>
          <w:tcPr>
            <w:tcW w:w="2228" w:type="dxa"/>
          </w:tcPr>
          <w:p w:rsidR="00EF703F" w:rsidRDefault="00EF703F" w:rsidP="008A2CE8">
            <w:pPr>
              <w:pStyle w:val="Text"/>
              <w:rPr>
                <w:rFonts w:asciiTheme="minorHAnsi" w:hAnsiTheme="minorHAnsi"/>
                <w:szCs w:val="22"/>
              </w:rPr>
            </w:pPr>
          </w:p>
        </w:tc>
        <w:tc>
          <w:tcPr>
            <w:tcW w:w="1096" w:type="dxa"/>
          </w:tcPr>
          <w:p w:rsidR="00EF703F" w:rsidRDefault="00EF703F" w:rsidP="008A2CE8">
            <w:pPr>
              <w:pStyle w:val="Text"/>
              <w:rPr>
                <w:rFonts w:asciiTheme="minorHAnsi" w:hAnsiTheme="minorHAnsi"/>
                <w:szCs w:val="22"/>
              </w:rPr>
            </w:pPr>
          </w:p>
        </w:tc>
      </w:tr>
      <w:tr w:rsidR="00EF703F" w:rsidTr="00D91E61">
        <w:tc>
          <w:tcPr>
            <w:tcW w:w="2601" w:type="dxa"/>
          </w:tcPr>
          <w:p w:rsidR="00EF703F" w:rsidRDefault="00EF703F" w:rsidP="008A2CE8">
            <w:pPr>
              <w:pStyle w:val="Text"/>
              <w:rPr>
                <w:rFonts w:ascii="Consolas" w:hAnsi="Consolas" w:cs="Consolas"/>
                <w:color w:val="2B91AF"/>
                <w:sz w:val="19"/>
                <w:szCs w:val="19"/>
                <w:highlight w:val="white"/>
                <w:lang w:val="de-DE" w:eastAsia="de-CH"/>
              </w:rPr>
            </w:pPr>
          </w:p>
        </w:tc>
        <w:tc>
          <w:tcPr>
            <w:tcW w:w="1508" w:type="dxa"/>
          </w:tcPr>
          <w:p w:rsidR="00EF703F" w:rsidRDefault="00EF703F" w:rsidP="008A2CE8">
            <w:pPr>
              <w:pStyle w:val="Text"/>
              <w:rPr>
                <w:rFonts w:asciiTheme="minorHAnsi" w:hAnsiTheme="minorHAnsi"/>
                <w:szCs w:val="22"/>
              </w:rPr>
            </w:pPr>
            <w:r>
              <w:rPr>
                <w:rFonts w:asciiTheme="minorHAnsi" w:hAnsiTheme="minorHAnsi"/>
                <w:szCs w:val="22"/>
              </w:rPr>
              <w:t>prodKontext</w:t>
            </w:r>
          </w:p>
        </w:tc>
        <w:tc>
          <w:tcPr>
            <w:tcW w:w="1642"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prKontextDto</w:t>
            </w:r>
          </w:p>
        </w:tc>
        <w:tc>
          <w:tcPr>
            <w:tcW w:w="2228" w:type="dxa"/>
          </w:tcPr>
          <w:p w:rsidR="00EF703F" w:rsidRDefault="00EF703F" w:rsidP="008A2CE8">
            <w:pPr>
              <w:pStyle w:val="Text"/>
              <w:rPr>
                <w:rFonts w:asciiTheme="minorHAnsi" w:hAnsiTheme="minorHAnsi"/>
                <w:szCs w:val="22"/>
              </w:rPr>
            </w:pPr>
            <w:r>
              <w:rPr>
                <w:rFonts w:asciiTheme="minorHAnsi" w:hAnsiTheme="minorHAnsi"/>
                <w:szCs w:val="22"/>
              </w:rPr>
              <w:t>Produktkontext</w:t>
            </w:r>
            <w:r w:rsidR="00D91E61">
              <w:rPr>
                <w:rFonts w:asciiTheme="minorHAnsi" w:hAnsiTheme="minorHAnsi"/>
                <w:szCs w:val="22"/>
              </w:rPr>
              <w:t xml:space="preserve"> (siehe Kapitel 4)</w:t>
            </w:r>
          </w:p>
        </w:tc>
        <w:tc>
          <w:tcPr>
            <w:tcW w:w="1096" w:type="dxa"/>
          </w:tcPr>
          <w:p w:rsidR="00EF703F" w:rsidRDefault="00EF703F" w:rsidP="008A2CE8">
            <w:pPr>
              <w:pStyle w:val="Text"/>
              <w:rPr>
                <w:rFonts w:asciiTheme="minorHAnsi" w:hAnsiTheme="minorHAnsi"/>
                <w:szCs w:val="22"/>
              </w:rPr>
            </w:pPr>
            <w:ins w:id="98" w:author="admin" w:date="2015-03-19T09:48:00Z">
              <w:r>
                <w:rPr>
                  <w:rFonts w:asciiTheme="minorHAnsi" w:hAnsiTheme="minorHAnsi"/>
                  <w:szCs w:val="22"/>
                </w:rPr>
                <w:t>x</w:t>
              </w:r>
            </w:ins>
          </w:p>
        </w:tc>
      </w:tr>
      <w:tr w:rsidR="00EF703F" w:rsidTr="00D91E61">
        <w:tc>
          <w:tcPr>
            <w:tcW w:w="2601" w:type="dxa"/>
          </w:tcPr>
          <w:p w:rsidR="00EF703F" w:rsidRDefault="00EF703F" w:rsidP="008A2CE8">
            <w:pPr>
              <w:pStyle w:val="Text"/>
              <w:rPr>
                <w:rFonts w:ascii="Consolas" w:hAnsi="Consolas" w:cs="Consolas"/>
                <w:color w:val="2B91AF"/>
                <w:sz w:val="19"/>
                <w:szCs w:val="19"/>
                <w:highlight w:val="white"/>
                <w:lang w:val="de-DE" w:eastAsia="de-CH"/>
              </w:rPr>
            </w:pPr>
          </w:p>
        </w:tc>
        <w:tc>
          <w:tcPr>
            <w:tcW w:w="1508" w:type="dxa"/>
          </w:tcPr>
          <w:p w:rsidR="00EF703F" w:rsidRDefault="00EF703F" w:rsidP="008A2CE8">
            <w:pPr>
              <w:pStyle w:val="Text"/>
              <w:rPr>
                <w:rFonts w:asciiTheme="minorHAnsi" w:hAnsiTheme="minorHAnsi"/>
                <w:szCs w:val="22"/>
              </w:rPr>
            </w:pPr>
            <w:r>
              <w:rPr>
                <w:rFonts w:asciiTheme="minorHAnsi" w:hAnsiTheme="minorHAnsi"/>
                <w:szCs w:val="22"/>
              </w:rPr>
              <w:t>kalkulation</w:t>
            </w:r>
          </w:p>
        </w:tc>
        <w:tc>
          <w:tcPr>
            <w:tcW w:w="1642"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KalkulationDto</w:t>
            </w:r>
          </w:p>
        </w:tc>
        <w:tc>
          <w:tcPr>
            <w:tcW w:w="2228" w:type="dxa"/>
          </w:tcPr>
          <w:p w:rsidR="00EF703F" w:rsidRDefault="00EF703F" w:rsidP="008A2CE8">
            <w:pPr>
              <w:pStyle w:val="Text"/>
              <w:rPr>
                <w:rFonts w:asciiTheme="minorHAnsi" w:hAnsiTheme="minorHAnsi"/>
                <w:szCs w:val="22"/>
              </w:rPr>
            </w:pPr>
            <w:r>
              <w:rPr>
                <w:rFonts w:asciiTheme="minorHAnsi" w:hAnsiTheme="minorHAnsi"/>
                <w:szCs w:val="22"/>
              </w:rPr>
              <w:t>Kalkulationsdaten</w:t>
            </w:r>
            <w:r w:rsidR="00D91E61">
              <w:rPr>
                <w:rFonts w:asciiTheme="minorHAnsi" w:hAnsiTheme="minorHAnsi"/>
                <w:szCs w:val="22"/>
              </w:rPr>
              <w:t xml:space="preserve"> (siehe Kapitel 4)</w:t>
            </w:r>
          </w:p>
        </w:tc>
        <w:tc>
          <w:tcPr>
            <w:tcW w:w="1096" w:type="dxa"/>
          </w:tcPr>
          <w:p w:rsidR="00EF703F" w:rsidRDefault="00EF703F" w:rsidP="008A2CE8">
            <w:pPr>
              <w:pStyle w:val="Text"/>
              <w:rPr>
                <w:rFonts w:asciiTheme="minorHAnsi" w:hAnsiTheme="minorHAnsi"/>
                <w:szCs w:val="22"/>
              </w:rPr>
            </w:pPr>
            <w:ins w:id="99" w:author="admin" w:date="2015-03-19T09:48:00Z">
              <w:r>
                <w:rPr>
                  <w:rFonts w:asciiTheme="minorHAnsi" w:hAnsiTheme="minorHAnsi"/>
                  <w:szCs w:val="22"/>
                </w:rPr>
                <w:t>x</w:t>
              </w:r>
            </w:ins>
          </w:p>
        </w:tc>
      </w:tr>
      <w:tr w:rsidR="00EF703F" w:rsidTr="00D91E61">
        <w:tc>
          <w:tcPr>
            <w:tcW w:w="2601" w:type="dxa"/>
          </w:tcPr>
          <w:p w:rsidR="00EF703F" w:rsidRDefault="00EF703F" w:rsidP="008A2CE8">
            <w:pPr>
              <w:pStyle w:val="Text"/>
              <w:rPr>
                <w:rFonts w:ascii="Consolas" w:hAnsi="Consolas" w:cs="Consolas"/>
                <w:color w:val="2B91AF"/>
                <w:sz w:val="19"/>
                <w:szCs w:val="19"/>
                <w:highlight w:val="white"/>
                <w:lang w:val="de-DE" w:eastAsia="de-CH"/>
              </w:rPr>
            </w:pPr>
          </w:p>
        </w:tc>
        <w:tc>
          <w:tcPr>
            <w:tcW w:w="1508" w:type="dxa"/>
          </w:tcPr>
          <w:p w:rsidR="00EF703F" w:rsidRDefault="00EF703F" w:rsidP="008A2CE8">
            <w:pPr>
              <w:pStyle w:val="Text"/>
              <w:rPr>
                <w:rFonts w:asciiTheme="minorHAnsi" w:hAnsiTheme="minorHAnsi"/>
                <w:szCs w:val="22"/>
              </w:rPr>
            </w:pPr>
            <w:r>
              <w:rPr>
                <w:rFonts w:asciiTheme="minorHAnsi" w:hAnsiTheme="minorHAnsi"/>
                <w:szCs w:val="22"/>
              </w:rPr>
              <w:t>kalkKontext</w:t>
            </w:r>
          </w:p>
        </w:tc>
        <w:tc>
          <w:tcPr>
            <w:tcW w:w="1642"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kalkKontext</w:t>
            </w:r>
          </w:p>
        </w:tc>
        <w:tc>
          <w:tcPr>
            <w:tcW w:w="2228" w:type="dxa"/>
          </w:tcPr>
          <w:p w:rsidR="00EF703F" w:rsidRDefault="00EF703F" w:rsidP="008A2CE8">
            <w:pPr>
              <w:pStyle w:val="Text"/>
              <w:rPr>
                <w:rFonts w:asciiTheme="minorHAnsi" w:hAnsiTheme="minorHAnsi"/>
                <w:szCs w:val="22"/>
              </w:rPr>
            </w:pPr>
            <w:r>
              <w:rPr>
                <w:rFonts w:asciiTheme="minorHAnsi" w:hAnsiTheme="minorHAnsi"/>
                <w:szCs w:val="22"/>
              </w:rPr>
              <w:t>Kalkulationskontext</w:t>
            </w:r>
            <w:r w:rsidR="00D91E61">
              <w:rPr>
                <w:rFonts w:asciiTheme="minorHAnsi" w:hAnsiTheme="minorHAnsi"/>
                <w:szCs w:val="22"/>
              </w:rPr>
              <w:t xml:space="preserve"> (siehe Kapitel 4)</w:t>
            </w:r>
          </w:p>
        </w:tc>
        <w:tc>
          <w:tcPr>
            <w:tcW w:w="1096" w:type="dxa"/>
          </w:tcPr>
          <w:p w:rsidR="00EF703F" w:rsidRDefault="00EF703F" w:rsidP="008A2CE8">
            <w:pPr>
              <w:pStyle w:val="Text"/>
              <w:rPr>
                <w:rFonts w:asciiTheme="minorHAnsi" w:hAnsiTheme="minorHAnsi"/>
                <w:szCs w:val="22"/>
              </w:rPr>
            </w:pPr>
            <w:ins w:id="100" w:author="admin" w:date="2015-03-19T09:48:00Z">
              <w:r>
                <w:rPr>
                  <w:rFonts w:asciiTheme="minorHAnsi" w:hAnsiTheme="minorHAnsi"/>
                  <w:szCs w:val="22"/>
                </w:rPr>
                <w:t>x</w:t>
              </w:r>
            </w:ins>
          </w:p>
        </w:tc>
      </w:tr>
    </w:tbl>
    <w:p w:rsidR="00EF703F" w:rsidRDefault="00EF703F" w:rsidP="00EF703F">
      <w:pPr>
        <w:pStyle w:val="berschrift5"/>
      </w:pPr>
      <w:bookmarkStart w:id="101" w:name="_Toc472332775"/>
      <w:r>
        <w:t>Rückgabestruktur</w:t>
      </w:r>
      <w:bookmarkEnd w:id="101"/>
    </w:p>
    <w:tbl>
      <w:tblPr>
        <w:tblStyle w:val="Tabellenraster"/>
        <w:tblW w:w="0" w:type="auto"/>
        <w:tblLook w:val="04A0" w:firstRow="1" w:lastRow="0" w:firstColumn="1" w:lastColumn="0" w:noHBand="0" w:noVBand="1"/>
      </w:tblPr>
      <w:tblGrid>
        <w:gridCol w:w="2257"/>
        <w:gridCol w:w="2140"/>
        <w:gridCol w:w="2684"/>
        <w:gridCol w:w="1994"/>
      </w:tblGrid>
      <w:tr w:rsidR="00EF703F" w:rsidTr="000E1F83">
        <w:tc>
          <w:tcPr>
            <w:tcW w:w="2457" w:type="dxa"/>
          </w:tcPr>
          <w:p w:rsidR="00EF703F" w:rsidRDefault="00EF703F" w:rsidP="008A2CE8">
            <w:pPr>
              <w:pStyle w:val="Text"/>
              <w:rPr>
                <w:rFonts w:asciiTheme="minorHAnsi" w:hAnsiTheme="minorHAnsi"/>
                <w:szCs w:val="22"/>
              </w:rPr>
            </w:pPr>
            <w:r>
              <w:rPr>
                <w:rFonts w:asciiTheme="minorHAnsi" w:hAnsiTheme="minorHAnsi"/>
                <w:szCs w:val="22"/>
              </w:rPr>
              <w:t>Klasse</w:t>
            </w: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Attribut</w:t>
            </w:r>
          </w:p>
        </w:tc>
        <w:tc>
          <w:tcPr>
            <w:tcW w:w="2933"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r>
      <w:tr w:rsidR="00EF703F" w:rsidTr="000E1F83">
        <w:tc>
          <w:tcPr>
            <w:tcW w:w="2457"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osolveKalkulationDto</w:t>
            </w:r>
          </w:p>
        </w:tc>
        <w:tc>
          <w:tcPr>
            <w:tcW w:w="2332" w:type="dxa"/>
          </w:tcPr>
          <w:p w:rsidR="00EF703F" w:rsidRDefault="00EF703F" w:rsidP="008A2CE8">
            <w:pPr>
              <w:pStyle w:val="Text"/>
              <w:rPr>
                <w:rFonts w:asciiTheme="minorHAnsi" w:hAnsiTheme="minorHAnsi"/>
                <w:szCs w:val="22"/>
              </w:rPr>
            </w:pPr>
          </w:p>
        </w:tc>
        <w:tc>
          <w:tcPr>
            <w:tcW w:w="2933" w:type="dxa"/>
          </w:tcPr>
          <w:p w:rsidR="00EF703F" w:rsidRDefault="00EF703F" w:rsidP="008A2CE8">
            <w:pPr>
              <w:pStyle w:val="Text"/>
              <w:rPr>
                <w:rFonts w:asciiTheme="minorHAnsi" w:hAnsiTheme="minorHAnsi"/>
                <w:szCs w:val="22"/>
              </w:rPr>
            </w:pPr>
          </w:p>
        </w:tc>
        <w:tc>
          <w:tcPr>
            <w:tcW w:w="2133" w:type="dxa"/>
          </w:tcPr>
          <w:p w:rsidR="00EF703F" w:rsidRDefault="00EF703F" w:rsidP="008A2CE8">
            <w:pPr>
              <w:pStyle w:val="Text"/>
              <w:rPr>
                <w:rFonts w:asciiTheme="minorHAnsi" w:hAnsiTheme="minorHAnsi"/>
                <w:szCs w:val="22"/>
              </w:rPr>
            </w:pP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kalkulation</w:t>
            </w:r>
          </w:p>
        </w:tc>
        <w:tc>
          <w:tcPr>
            <w:tcW w:w="2933"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KalkulationDto</w:t>
            </w: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Kalkulation</w:t>
            </w: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zusatzinformationen</w:t>
            </w: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List</w:t>
            </w:r>
            <w:r>
              <w:rPr>
                <w:rFonts w:ascii="Consolas" w:hAnsi="Consolas" w:cs="Consolas"/>
                <w:color w:val="000000"/>
                <w:sz w:val="19"/>
                <w:szCs w:val="19"/>
                <w:highlight w:val="white"/>
                <w:lang w:val="de-DE" w:eastAsia="de-CH"/>
              </w:rPr>
              <w:t>&lt;</w:t>
            </w:r>
            <w:r>
              <w:rPr>
                <w:rFonts w:ascii="Consolas" w:hAnsi="Consolas" w:cs="Consolas"/>
                <w:color w:val="2B91AF"/>
                <w:sz w:val="19"/>
                <w:szCs w:val="19"/>
                <w:highlight w:val="white"/>
                <w:lang w:val="de-DE" w:eastAsia="de-CH"/>
              </w:rPr>
              <w:t>ZusatzinformationDto</w:t>
            </w:r>
            <w:r>
              <w:rPr>
                <w:rFonts w:ascii="Consolas" w:hAnsi="Consolas" w:cs="Consolas"/>
                <w:color w:val="000000"/>
                <w:sz w:val="19"/>
                <w:szCs w:val="19"/>
                <w:highlight w:val="white"/>
                <w:lang w:val="de-DE" w:eastAsia="de-CH"/>
              </w:rPr>
              <w:t>&gt;</w:t>
            </w:r>
          </w:p>
        </w:tc>
        <w:tc>
          <w:tcPr>
            <w:tcW w:w="2133" w:type="dxa"/>
          </w:tcPr>
          <w:p w:rsidR="00EF703F" w:rsidRDefault="00D91E61" w:rsidP="008A2CE8">
            <w:pPr>
              <w:pStyle w:val="Text"/>
              <w:rPr>
                <w:rFonts w:asciiTheme="minorHAnsi" w:hAnsiTheme="minorHAnsi"/>
                <w:szCs w:val="22"/>
              </w:rPr>
            </w:pPr>
            <w:r>
              <w:rPr>
                <w:rFonts w:asciiTheme="minorHAnsi" w:hAnsiTheme="minorHAnsi"/>
                <w:szCs w:val="22"/>
              </w:rPr>
              <w:t>Provisions-Zusatzinformationen zur Darstellung am Client</w:t>
            </w: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ZusatzinformationDto</w:t>
            </w:r>
          </w:p>
        </w:tc>
        <w:tc>
          <w:tcPr>
            <w:tcW w:w="2332" w:type="dxa"/>
          </w:tcPr>
          <w:p w:rsidR="00EF703F" w:rsidRDefault="00EF703F" w:rsidP="008A2CE8">
            <w:pPr>
              <w:pStyle w:val="Text"/>
              <w:rPr>
                <w:rFonts w:asciiTheme="minorHAnsi" w:hAnsiTheme="minorHAnsi"/>
                <w:szCs w:val="22"/>
              </w:rPr>
            </w:pP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p>
        </w:tc>
        <w:tc>
          <w:tcPr>
            <w:tcW w:w="2133" w:type="dxa"/>
          </w:tcPr>
          <w:p w:rsidR="00EF703F" w:rsidRDefault="00EF703F" w:rsidP="008A2CE8">
            <w:pPr>
              <w:pStyle w:val="Text"/>
              <w:rPr>
                <w:rFonts w:asciiTheme="minorHAnsi" w:hAnsiTheme="minorHAnsi"/>
                <w:szCs w:val="22"/>
              </w:rPr>
            </w:pP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type</w:t>
            </w: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ZusatzinformationType</w:t>
            </w: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Typ</w:t>
            </w: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provisionGrund</w:t>
            </w: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Grundprovision (P-Code)</w:t>
            </w: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provisionNeugeld</w:t>
            </w: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Grundprovision Neugeld (P-Code Neugeld)</w:t>
            </w: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provisionAbloesen</w:t>
            </w: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Provision Ablösen</w:t>
            </w: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provisionRsv</w:t>
            </w: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Provision Ratenabsicherung</w:t>
            </w: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provisionZusatz</w:t>
            </w: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Provision Zusatz</w:t>
            </w: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provisionTotal</w:t>
            </w: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Gesamtprovision</w:t>
            </w: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ZusatzinformationType</w:t>
            </w:r>
          </w:p>
        </w:tc>
        <w:tc>
          <w:tcPr>
            <w:tcW w:w="2332" w:type="dxa"/>
          </w:tcPr>
          <w:p w:rsidR="00EF703F" w:rsidRDefault="00EF703F" w:rsidP="008A2CE8">
            <w:pPr>
              <w:pStyle w:val="Text"/>
              <w:rPr>
                <w:rFonts w:asciiTheme="minorHAnsi" w:hAnsiTheme="minorHAnsi"/>
                <w:szCs w:val="22"/>
              </w:rPr>
            </w:pP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DEFAULT, RAPMIN, RAPMAX</w:t>
            </w:r>
          </w:p>
        </w:tc>
      </w:tr>
    </w:tbl>
    <w:p w:rsidR="00EF703F" w:rsidRDefault="00EF703F" w:rsidP="00EF703F"/>
    <w:p w:rsidR="00EF703F" w:rsidRDefault="00EF703F" w:rsidP="00EF703F">
      <w:pPr>
        <w:pStyle w:val="berschrift4"/>
      </w:pPr>
      <w:bookmarkStart w:id="102" w:name="_Toc472332776"/>
      <w:r>
        <w:t>SOAP Beispiel</w:t>
      </w:r>
      <w:bookmarkEnd w:id="102"/>
    </w:p>
    <w:p w:rsidR="00EF703F" w:rsidRDefault="00EF703F" w:rsidP="00EF703F">
      <w:pPr>
        <w:pStyle w:val="berschrift5"/>
      </w:pPr>
      <w:bookmarkStart w:id="103" w:name="_Toc472332777"/>
      <w:r>
        <w:t>Request</w:t>
      </w:r>
      <w:bookmarkEnd w:id="103"/>
    </w:p>
    <w:p w:rsidR="00EF703F" w:rsidRPr="006B79C5" w:rsidRDefault="00EF703F" w:rsidP="00EF703F">
      <w:pPr>
        <w:rPr>
          <w:lang w:val="en-US"/>
        </w:rPr>
      </w:pPr>
      <w:r w:rsidRPr="006B79C5">
        <w:rPr>
          <w:lang w:val="en-US"/>
        </w:rPr>
        <w:t>&lt;S:Envelope xmlns:S="http://www.w3.org/2003/05/soap-envelope"&gt;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&lt;To xmlns="http://www.w3.org/2005/08/addressing"&gt;${#Project#ServiceEndpointAndPath}b2xService.svc&lt;/To&gt;</w:t>
      </w:r>
    </w:p>
    <w:p w:rsidR="00EF703F" w:rsidRPr="006B79C5" w:rsidRDefault="00EF703F" w:rsidP="00EF703F">
      <w:pPr>
        <w:rPr>
          <w:lang w:val="en-US"/>
        </w:rPr>
      </w:pPr>
      <w:r w:rsidRPr="006B79C5">
        <w:rPr>
          <w:lang w:val="en-US"/>
        </w:rPr>
        <w:lastRenderedPageBreak/>
        <w:t xml:space="preserve">      &lt;Action S:mustUnderstand="true" xmlns="http://www.w3.org/2005/08/addressing"&gt;http://cic-software.de/GateBANKNOW/Ib2xService/solveKalkulation&lt;/Action&gt;</w:t>
      </w:r>
    </w:p>
    <w:p w:rsidR="00EF703F" w:rsidRDefault="00EF703F" w:rsidP="00EF703F">
      <w:r w:rsidRPr="006B79C5">
        <w:rPr>
          <w:lang w:val="en-US"/>
        </w:rPr>
        <w:t xml:space="preserve">      </w:t>
      </w:r>
      <w:r>
        <w:t>&lt;MessageID xmlns="http://www.w3.org/2005/08/addressing"&gt;uuid:3725308f-c8cc-4216-ab6a-b717e7995daf&lt;/MessageID&gt;</w:t>
      </w:r>
    </w:p>
    <w:p w:rsidR="00EF703F" w:rsidRPr="00227091" w:rsidRDefault="00EF703F" w:rsidP="00EF703F">
      <w:pPr>
        <w:pStyle w:val="Quellcodeinline"/>
        <w:rPr>
          <w:sz w:val="16"/>
          <w:szCs w:val="16"/>
          <w:lang w:val="en-US"/>
        </w:rPr>
      </w:pPr>
      <w:r>
        <w:t xml:space="preserve">      </w:t>
      </w:r>
      <w:r w:rsidRPr="00227091">
        <w:rPr>
          <w:sz w:val="16"/>
          <w:szCs w:val="16"/>
          <w:lang w:val="en-US"/>
        </w:rPr>
        <w:t>&lt;DefaultMessageHeader xmlns="http://cic-software.de/MessageHeader"&gt;</w:t>
      </w:r>
    </w:p>
    <w:p w:rsidR="00EF703F" w:rsidRPr="00227091" w:rsidRDefault="00EF703F" w:rsidP="00EF703F">
      <w:pPr>
        <w:pStyle w:val="Quellcodeinline"/>
        <w:rPr>
          <w:sz w:val="16"/>
          <w:szCs w:val="16"/>
          <w:lang w:val="en-US"/>
        </w:rPr>
      </w:pPr>
      <w:r w:rsidRPr="00227091">
        <w:rPr>
          <w:sz w:val="16"/>
          <w:szCs w:val="16"/>
          <w:lang w:val="en-US"/>
        </w:rPr>
        <w:t xml:space="preserve">         &lt;ISOLanguageCode xmlns="http://schemas.datacontract.org/2004/07/Cic.OpenOne.Common.Util.SOAP"&gt;de-CH&lt;/ISOLanguageCode&gt;</w:t>
      </w:r>
    </w:p>
    <w:p w:rsidR="00EF703F" w:rsidRPr="00227091" w:rsidRDefault="00EF703F" w:rsidP="00EF703F">
      <w:pPr>
        <w:pStyle w:val="Quellcodeinline"/>
        <w:rPr>
          <w:sz w:val="16"/>
          <w:szCs w:val="16"/>
          <w:lang w:val="en-US"/>
        </w:rPr>
      </w:pPr>
      <w:r w:rsidRPr="00227091">
        <w:rPr>
          <w:sz w:val="16"/>
          <w:szCs w:val="16"/>
          <w:lang w:val="en-US"/>
        </w:rPr>
        <w:t xml:space="preserve">         &lt;Password xmlns="http://schemas.datacontract.org/2004/07/Cic.OpenOne.Common.Util.SOAP"&gt;</w:t>
      </w:r>
      <w:r>
        <w:rPr>
          <w:sz w:val="16"/>
          <w:szCs w:val="16"/>
          <w:lang w:val="en-US"/>
        </w:rPr>
        <w:t>PresharedKey</w:t>
      </w:r>
      <w:r w:rsidRPr="00227091">
        <w:rPr>
          <w:sz w:val="16"/>
          <w:szCs w:val="16"/>
          <w:lang w:val="en-US"/>
        </w:rPr>
        <w:t>&lt;/Password&gt;</w:t>
      </w:r>
    </w:p>
    <w:p w:rsidR="00EF703F" w:rsidRPr="00227091" w:rsidRDefault="00EF703F" w:rsidP="00EF703F">
      <w:pPr>
        <w:pStyle w:val="Quellcodeinline"/>
        <w:rPr>
          <w:sz w:val="16"/>
          <w:szCs w:val="16"/>
          <w:lang w:val="en-US"/>
        </w:rPr>
      </w:pPr>
      <w:r w:rsidRPr="00227091">
        <w:rPr>
          <w:sz w:val="16"/>
          <w:szCs w:val="16"/>
          <w:lang w:val="en-US"/>
        </w:rPr>
        <w:t xml:space="preserve">         &lt;SysBRAND xmlns="http://schemas.datacontract.org/2004/07/Cic.OpenOne.Common.Util.SOAP"&gt;0&lt;/SysBRAND&gt;</w:t>
      </w:r>
    </w:p>
    <w:p w:rsidR="00EF703F" w:rsidRPr="00227091" w:rsidRDefault="00EF703F" w:rsidP="00EF703F">
      <w:pPr>
        <w:pStyle w:val="Quellcodeinline"/>
        <w:rPr>
          <w:sz w:val="16"/>
          <w:szCs w:val="16"/>
          <w:lang w:val="en-US"/>
        </w:rPr>
      </w:pPr>
      <w:r w:rsidRPr="00227091">
        <w:rPr>
          <w:sz w:val="16"/>
          <w:szCs w:val="16"/>
          <w:lang w:val="en-US"/>
        </w:rPr>
        <w:t xml:space="preserve">         &lt;SysPEROLE xmlns="http://schemas.datacontract.org/2004/07/Cic.OpenOne.Common.Util.SOAP"&gt;</w:t>
      </w:r>
      <w:r>
        <w:rPr>
          <w:sz w:val="16"/>
          <w:szCs w:val="16"/>
          <w:lang w:val="en-US"/>
        </w:rPr>
        <w:t>Role aud getDealerID</w:t>
      </w:r>
      <w:r w:rsidRPr="00227091">
        <w:rPr>
          <w:sz w:val="16"/>
          <w:szCs w:val="16"/>
          <w:lang w:val="en-US"/>
        </w:rPr>
        <w:t>&lt;/SysPEROLE&gt;</w:t>
      </w:r>
    </w:p>
    <w:p w:rsidR="00EF703F" w:rsidRPr="006B79C5" w:rsidRDefault="00EF703F" w:rsidP="00EF703F">
      <w:pPr>
        <w:pStyle w:val="Quellcodeinline"/>
        <w:rPr>
          <w:sz w:val="16"/>
          <w:szCs w:val="16"/>
        </w:rPr>
      </w:pPr>
      <w:r w:rsidRPr="00227091">
        <w:rPr>
          <w:sz w:val="16"/>
          <w:szCs w:val="16"/>
          <w:lang w:val="en-US"/>
        </w:rPr>
        <w:t xml:space="preserve">         </w:t>
      </w:r>
      <w:r w:rsidRPr="006B79C5">
        <w:rPr>
          <w:sz w:val="16"/>
          <w:szCs w:val="16"/>
        </w:rPr>
        <w:t>&lt;UserName xmlns="http://schemas.datacontract.org/2004/07/Cic.OpenOne.Common.Util.SOAP"&gt;UserName&lt;/UserName&gt;</w:t>
      </w:r>
    </w:p>
    <w:p w:rsidR="00EF703F" w:rsidRPr="00227091" w:rsidRDefault="00EF703F" w:rsidP="00EF703F">
      <w:pPr>
        <w:pStyle w:val="Quellcodeinline"/>
        <w:rPr>
          <w:sz w:val="16"/>
          <w:szCs w:val="16"/>
          <w:lang w:val="en-US"/>
        </w:rPr>
      </w:pPr>
      <w:r w:rsidRPr="006B79C5">
        <w:rPr>
          <w:sz w:val="16"/>
          <w:szCs w:val="16"/>
        </w:rPr>
        <w:t xml:space="preserve">         </w:t>
      </w:r>
      <w:r w:rsidRPr="00227091">
        <w:rPr>
          <w:sz w:val="16"/>
          <w:szCs w:val="16"/>
          <w:lang w:val="en-US"/>
        </w:rPr>
        <w:t>&lt;UserType xmlns="http://schemas.datacontract.org/2004/07/Cic.OpenOne.Common.Util.SOAP"&gt;0&lt;/UserType&gt;</w:t>
      </w:r>
    </w:p>
    <w:p w:rsidR="00EF703F" w:rsidRPr="00227091" w:rsidRDefault="00EF703F" w:rsidP="00EF703F">
      <w:pPr>
        <w:pStyle w:val="Quellcodeinline"/>
        <w:rPr>
          <w:sz w:val="16"/>
          <w:szCs w:val="16"/>
          <w:lang w:val="en-US"/>
        </w:rPr>
      </w:pPr>
      <w:r w:rsidRPr="00227091">
        <w:rPr>
          <w:sz w:val="16"/>
          <w:szCs w:val="16"/>
          <w:lang w:val="en-US"/>
        </w:rPr>
        <w:t xml:space="preserve">      &lt;/DefaultMessageHeader&gt;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&lt;S:Body&gt;</w:t>
      </w:r>
    </w:p>
    <w:p w:rsidR="00EF703F" w:rsidRDefault="00EF703F" w:rsidP="00EF703F">
      <w:r w:rsidRPr="006B79C5">
        <w:rPr>
          <w:lang w:val="en-US"/>
        </w:rPr>
        <w:t xml:space="preserve">      </w:t>
      </w:r>
      <w:r>
        <w:t>&lt;ns5:solveKalkulation xmlns="http://schemas.datacontract.org/2004/07/Cic.OpenOne.Common.DTO" xmlns:ns2="http://schemas.datacontract.org/2004/07/Cic.OpenOne.GateBANKNOW.Service.DTO" xmlns:ns3="http://schemas.microsoft.com/2003/10/Serialization/Arrays" xmlns:ns4="http://schemas.datacontract.org/2004/07/Cic.OpenOne.GateBANKNOW.Common.DTO" xmlns:ns5="http://cic-software.de/GateBANKNOW" xmlns:ns6="http://schemas.datacontract.org/2004/07/Cic.OpenOne.Common.DTO.Prisma" xmlns:ns7="http://schemas.microsoft.com/2003/10/Serialization/"&gt;</w:t>
      </w:r>
    </w:p>
    <w:p w:rsidR="00EF703F" w:rsidRDefault="00EF703F" w:rsidP="00EF703F">
      <w:r>
        <w:t xml:space="preserve">         &lt;ns5:input&gt;</w:t>
      </w:r>
    </w:p>
    <w:p w:rsidR="00EF703F" w:rsidRDefault="00EF703F" w:rsidP="00EF703F">
      <w:r>
        <w:t xml:space="preserve">            &lt;ns2:kalkKontext&gt;</w:t>
      </w:r>
    </w:p>
    <w:p w:rsidR="00EF703F" w:rsidRDefault="00EF703F" w:rsidP="00EF703F">
      <w:r>
        <w:t xml:space="preserve">               &lt;ns4:grundBrutto&gt;74000.0&lt;/ns4:grundBrutto&gt;</w:t>
      </w:r>
    </w:p>
    <w:p w:rsidR="00EF703F" w:rsidRDefault="00EF703F" w:rsidP="00EF703F">
      <w:r>
        <w:t xml:space="preserve">               &lt;ns4:zinsNominal&gt;0.0&lt;/ns4:zinsNominal&gt;</w:t>
      </w:r>
    </w:p>
    <w:p w:rsidR="00EF703F" w:rsidRDefault="00EF703F" w:rsidP="00EF703F">
      <w:r>
        <w:t xml:space="preserve">               &lt;ns4:zubehoerBrutto&gt;0.0&lt;/ns4:zubehoerBrutto&gt;</w:t>
      </w:r>
    </w:p>
    <w:p w:rsidR="00EF703F" w:rsidRDefault="00EF703F" w:rsidP="00EF703F">
      <w:r>
        <w:t xml:space="preserve">            &lt;/ns2:kalkKontext&gt;</w:t>
      </w:r>
    </w:p>
    <w:p w:rsidR="00EF703F" w:rsidRDefault="00EF703F" w:rsidP="00EF703F">
      <w:r>
        <w:t xml:space="preserve">            &lt;ns2:kalkulation&gt;</w:t>
      </w:r>
    </w:p>
    <w:p w:rsidR="00EF703F" w:rsidRDefault="00EF703F" w:rsidP="00EF703F">
      <w:r>
        <w:t xml:space="preserve">               &lt;ns2:angAntKalkDto&gt;</w:t>
      </w:r>
    </w:p>
    <w:p w:rsidR="00EF703F" w:rsidRDefault="00EF703F" w:rsidP="00EF703F">
      <w:r>
        <w:t xml:space="preserve">                  &lt;ns2:auszahlung&gt;0.0&lt;/ns2:auszahlung&gt;</w:t>
      </w:r>
    </w:p>
    <w:p w:rsidR="00EF703F" w:rsidRDefault="00EF703F" w:rsidP="00EF703F">
      <w:r>
        <w:t xml:space="preserve">                  &lt;ns2:auszahlungTyp&gt;0&lt;/ns2:auszahlungTyp&gt;</w:t>
      </w:r>
    </w:p>
    <w:p w:rsidR="00EF703F" w:rsidRDefault="00EF703F" w:rsidP="00EF703F">
      <w:r>
        <w:t xml:space="preserve">                  &lt;ns2:bgextern&gt;0.0&lt;/ns2:bgextern&gt;</w:t>
      </w:r>
    </w:p>
    <w:p w:rsidR="00EF703F" w:rsidRDefault="00EF703F" w:rsidP="00EF703F">
      <w:r>
        <w:t xml:space="preserve">                  &lt;ns2:bgintern&gt;0.0&lt;/ns2:bgintern&gt;</w:t>
      </w:r>
    </w:p>
    <w:p w:rsidR="00EF703F" w:rsidRDefault="00EF703F" w:rsidP="00EF703F">
      <w:r>
        <w:t xml:space="preserve">                  &lt;ns2:bginternbrutto&gt;74000.0&lt;/ns2:bginternbrutto&gt;</w:t>
      </w:r>
    </w:p>
    <w:p w:rsidR="00EF703F" w:rsidRDefault="00EF703F" w:rsidP="00EF703F">
      <w:r>
        <w:t xml:space="preserve">                  &lt;ns2:calcRsvgesamt&gt;0.0&lt;/ns2:calcRsvgesamt&gt;</w:t>
      </w:r>
    </w:p>
    <w:p w:rsidR="00EF703F" w:rsidRDefault="00EF703F" w:rsidP="00EF703F">
      <w:r>
        <w:t xml:space="preserve">                  &lt;ns2:calcRsvmonat&gt;0.0&lt;/ns2:calcRsvmonat&gt;</w:t>
      </w:r>
    </w:p>
    <w:p w:rsidR="00EF703F" w:rsidRDefault="00EF703F" w:rsidP="00EF703F">
      <w:r>
        <w:t xml:space="preserve">                  &lt;ns2:calcRsvzins&gt;0.0&lt;/ns2:calcRsvzins&gt;</w:t>
      </w:r>
    </w:p>
    <w:p w:rsidR="00EF703F" w:rsidRDefault="00EF703F" w:rsidP="00EF703F">
      <w:r>
        <w:t xml:space="preserve">                  &lt;ns2:calcUstzins&gt;0.0&lt;/ns2:calcUstzins&gt;</w:t>
      </w:r>
    </w:p>
    <w:p w:rsidR="00EF703F" w:rsidRDefault="00EF703F" w:rsidP="00EF703F">
      <w:r>
        <w:t xml:space="preserve">                  &lt;ns2:calcZinskosten&gt;0.0&lt;/ns2:calcZinskosten&gt;</w:t>
      </w:r>
    </w:p>
    <w:p w:rsidR="00EF703F" w:rsidRDefault="00EF703F" w:rsidP="00EF703F">
      <w:r>
        <w:t xml:space="preserve">                  &lt;ns2:ll&gt;0&lt;/ns2:ll&gt;</w:t>
      </w:r>
    </w:p>
    <w:p w:rsidR="00EF703F" w:rsidRDefault="00EF703F" w:rsidP="00EF703F">
      <w:r>
        <w:t xml:space="preserve">                  &lt;ns2:lz&gt;48&lt;/ns2:lz&gt;</w:t>
      </w:r>
    </w:p>
    <w:p w:rsidR="00EF703F" w:rsidRPr="006B79C5" w:rsidRDefault="00EF703F" w:rsidP="00EF703F">
      <w:pPr>
        <w:rPr>
          <w:lang w:val="en-US"/>
        </w:rPr>
      </w:pPr>
      <w:r>
        <w:t xml:space="preserve">                  </w:t>
      </w:r>
      <w:r w:rsidRPr="006B79C5">
        <w:rPr>
          <w:lang w:val="en-US"/>
        </w:rPr>
        <w:t>&lt;ns2:rapratebruttoMax&gt;0.0&lt;/ns2:rapratebruttoMax&gt;</w:t>
      </w:r>
    </w:p>
    <w:p w:rsidR="00EF703F" w:rsidRPr="006B79C5" w:rsidRDefault="00EF703F" w:rsidP="00EF703F">
      <w:pPr>
        <w:rPr>
          <w:lang w:val="en-US"/>
        </w:rPr>
      </w:pPr>
      <w:r w:rsidRPr="006B79C5">
        <w:rPr>
          <w:lang w:val="en-US"/>
        </w:rPr>
        <w:t xml:space="preserve">                  &lt;ns2:rapratebruttoMin&gt;0.0&lt;/ns2:rapratebruttoMin&gt;</w:t>
      </w:r>
    </w:p>
    <w:p w:rsidR="00EF703F" w:rsidRPr="006B79C5" w:rsidRDefault="00EF703F" w:rsidP="00EF703F">
      <w:pPr>
        <w:rPr>
          <w:lang w:val="en-US"/>
        </w:rPr>
      </w:pPr>
      <w:r w:rsidRPr="006B79C5">
        <w:rPr>
          <w:lang w:val="en-US"/>
        </w:rPr>
        <w:t xml:space="preserve">                  &lt;ns2:rapzinseffMax&gt;0.0&lt;/ns2:rapzinseffMax&gt;</w:t>
      </w:r>
    </w:p>
    <w:p w:rsidR="00EF703F" w:rsidRPr="006B79C5" w:rsidRDefault="00EF703F" w:rsidP="00EF703F">
      <w:pPr>
        <w:rPr>
          <w:lang w:val="en-US"/>
        </w:rPr>
      </w:pPr>
      <w:r w:rsidRPr="006B79C5">
        <w:rPr>
          <w:lang w:val="en-US"/>
        </w:rPr>
        <w:t xml:space="preserve">                  &lt;ns2:rapzinseffMin&gt;0.0&lt;/ns2:rapzinseffMin&gt;</w:t>
      </w:r>
    </w:p>
    <w:p w:rsidR="00EF703F" w:rsidRPr="006B79C5" w:rsidRDefault="00EF703F" w:rsidP="00EF703F">
      <w:pPr>
        <w:rPr>
          <w:lang w:val="en-US"/>
        </w:rPr>
      </w:pPr>
      <w:r w:rsidRPr="006B79C5">
        <w:rPr>
          <w:lang w:val="en-US"/>
        </w:rPr>
        <w:t xml:space="preserve">                  &lt;ns2:rate&gt;0.0&lt;/ns2:rate&gt;</w:t>
      </w:r>
    </w:p>
    <w:p w:rsidR="00EF703F" w:rsidRPr="006B79C5" w:rsidRDefault="00EF703F" w:rsidP="00EF703F">
      <w:pPr>
        <w:rPr>
          <w:lang w:val="en-US"/>
        </w:rPr>
      </w:pPr>
      <w:r w:rsidRPr="006B79C5">
        <w:rPr>
          <w:lang w:val="en-US"/>
        </w:rPr>
        <w:t xml:space="preserve">                  &lt;ns2:rateBrutto&gt;0.0&lt;/ns2:rateBrutto&gt;</w:t>
      </w:r>
    </w:p>
    <w:p w:rsidR="00EF703F" w:rsidRDefault="00EF703F" w:rsidP="00EF703F">
      <w:r w:rsidRPr="006B79C5">
        <w:rPr>
          <w:lang w:val="en-US"/>
        </w:rPr>
        <w:t xml:space="preserve">                  </w:t>
      </w:r>
      <w:r>
        <w:t>&lt;ns2:rateUst&gt;0.0&lt;/ns2:rateUst&gt;</w:t>
      </w:r>
    </w:p>
    <w:p w:rsidR="00EF703F" w:rsidRDefault="00EF703F" w:rsidP="00EF703F">
      <w:r>
        <w:t xml:space="preserve">                  &lt;ns2:rueckzahlungTyp&gt;0&lt;/ns2:rueckzahlungTyp&gt;</w:t>
      </w:r>
    </w:p>
    <w:p w:rsidR="00EF703F" w:rsidRDefault="00EF703F" w:rsidP="00EF703F">
      <w:r>
        <w:t xml:space="preserve">                  &lt;ns2:rw&gt;0.0&lt;/ns2:rw&gt;</w:t>
      </w:r>
    </w:p>
    <w:p w:rsidR="00EF703F" w:rsidRDefault="00EF703F" w:rsidP="00EF703F">
      <w:r>
        <w:t xml:space="preserve">                  &lt;ns2:rwBrutto&gt;23500.0&lt;/ns2:rwBrutto&gt;</w:t>
      </w:r>
    </w:p>
    <w:p w:rsidR="00EF703F" w:rsidRDefault="00EF703F" w:rsidP="00EF703F">
      <w:r>
        <w:t xml:space="preserve">                  &lt;ns2:rwUst&gt;0.0&lt;/ns2:rwUst&gt;</w:t>
      </w:r>
    </w:p>
    <w:p w:rsidR="00EF703F" w:rsidRDefault="00EF703F" w:rsidP="00EF703F">
      <w:r>
        <w:t xml:space="preserve">                  &lt;ns2:sysantrag&gt;0&lt;/ns2:sysantrag&gt;</w:t>
      </w:r>
    </w:p>
    <w:p w:rsidR="00EF703F" w:rsidRDefault="00EF703F" w:rsidP="00EF703F">
      <w:r>
        <w:t xml:space="preserve">                  &lt;ns2:sysobusetype&gt;2&lt;/ns2:sysobusetype&gt;</w:t>
      </w:r>
    </w:p>
    <w:p w:rsidR="00EF703F" w:rsidRDefault="00EF703F" w:rsidP="00EF703F">
      <w:r>
        <w:lastRenderedPageBreak/>
        <w:t xml:space="preserve">                  &lt;ns2:sysprproduct&gt;2638&lt;/ns2:sysprproduct&gt;</w:t>
      </w:r>
    </w:p>
    <w:p w:rsidR="00EF703F" w:rsidRDefault="00EF703F" w:rsidP="00EF703F">
      <w:r>
        <w:t xml:space="preserve">                  &lt;ns2:syswaehrung&gt;0&lt;/ns2:syswaehrung&gt;</w:t>
      </w:r>
    </w:p>
    <w:p w:rsidR="00EF703F" w:rsidRDefault="00EF703F" w:rsidP="00EF703F">
      <w:r>
        <w:t xml:space="preserve">                  &lt;ns2:szUst&gt;0.0&lt;/ns2:szUst&gt;</w:t>
      </w:r>
    </w:p>
    <w:p w:rsidR="00EF703F" w:rsidRDefault="00EF703F" w:rsidP="00EF703F">
      <w:r>
        <w:t xml:space="preserve">                  &lt;ns2:verrechnung&gt;0.0&lt;/ns2:verrechnung&gt;</w:t>
      </w:r>
    </w:p>
    <w:p w:rsidR="00EF703F" w:rsidRDefault="00EF703F" w:rsidP="00EF703F">
      <w:r>
        <w:t xml:space="preserve">                  &lt;ns2:verrechnungFlag&gt;true&lt;/ns2:verrechnungFlag&gt;</w:t>
      </w:r>
    </w:p>
    <w:p w:rsidR="00EF703F" w:rsidRDefault="00EF703F" w:rsidP="00EF703F">
      <w:r>
        <w:t xml:space="preserve">                  &lt;ns2:zins&gt;0.0&lt;/ns2:zins&gt;</w:t>
      </w:r>
    </w:p>
    <w:p w:rsidR="00EF703F" w:rsidRDefault="00EF703F" w:rsidP="00EF703F">
      <w:r>
        <w:t xml:space="preserve">                  &lt;ns2:zinscust&gt;3.8&lt;/ns2:zinscust&gt;</w:t>
      </w:r>
    </w:p>
    <w:p w:rsidR="00EF703F" w:rsidRDefault="00EF703F" w:rsidP="00EF703F">
      <w:r>
        <w:t xml:space="preserve">                  &lt;ns2:zinseff&gt;0.0&lt;/ns2:zinseff&gt;</w:t>
      </w:r>
    </w:p>
    <w:p w:rsidR="00EF703F" w:rsidRDefault="00EF703F" w:rsidP="00EF703F">
      <w:r>
        <w:t xml:space="preserve">                  &lt;ns2:zinsrap&gt;0.0&lt;/ns2:zinsrap&gt;</w:t>
      </w:r>
    </w:p>
    <w:p w:rsidR="00EF703F" w:rsidRDefault="00EF703F" w:rsidP="00EF703F">
      <w:r>
        <w:t xml:space="preserve">               &lt;/ns2:angAntKalkDto&gt;</w:t>
      </w:r>
    </w:p>
    <w:p w:rsidR="00EF703F" w:rsidRDefault="00EF703F" w:rsidP="00EF703F">
      <w:r>
        <w:t xml:space="preserve">               &lt;ns2:angAntVsDto&gt;</w:t>
      </w:r>
    </w:p>
    <w:p w:rsidR="00EF703F" w:rsidRDefault="00EF703F" w:rsidP="00EF703F">
      <w:r>
        <w:t xml:space="preserve">                  &lt;ns2:AngAntVsDto&gt;</w:t>
      </w:r>
    </w:p>
    <w:p w:rsidR="00EF703F" w:rsidRDefault="00EF703F" w:rsidP="00EF703F">
      <w:r>
        <w:t xml:space="preserve">                     &lt;ns2:code&gt;14L1-&lt;/ns2:code&gt;</w:t>
      </w:r>
    </w:p>
    <w:p w:rsidR="00EF703F" w:rsidRDefault="00EF703F" w:rsidP="00EF703F">
      <w:r>
        <w:t xml:space="preserve">                     &lt;ns2:mitfinflag&gt;0&lt;/ns2:mitfinflag&gt;</w:t>
      </w:r>
    </w:p>
    <w:p w:rsidR="00EF703F" w:rsidRDefault="00EF703F" w:rsidP="00EF703F">
      <w:r>
        <w:t xml:space="preserve">                     &lt;ns2:sysvstyp&gt;18&lt;/ns2:sysvstyp&gt;</w:t>
      </w:r>
    </w:p>
    <w:p w:rsidR="00EF703F" w:rsidRDefault="00EF703F" w:rsidP="00EF703F">
      <w:r>
        <w:t xml:space="preserve">                  &lt;/ns2:AngAntVsDto&gt;</w:t>
      </w:r>
    </w:p>
    <w:p w:rsidR="00EF703F" w:rsidRDefault="00EF703F" w:rsidP="00EF703F">
      <w:r>
        <w:t xml:space="preserve">                  &lt;ns2:AngAntVsDto&gt;</w:t>
      </w:r>
    </w:p>
    <w:p w:rsidR="00EF703F" w:rsidRDefault="00EF703F" w:rsidP="00EF703F">
      <w:r>
        <w:t xml:space="preserve">                     &lt;ns2:code&gt;14L1-&lt;/ns2:code&gt;</w:t>
      </w:r>
    </w:p>
    <w:p w:rsidR="00EF703F" w:rsidRDefault="00EF703F" w:rsidP="00EF703F">
      <w:r>
        <w:t xml:space="preserve">                     &lt;ns2:mitfinflag&gt;0&lt;/ns2:mitfinflag&gt;</w:t>
      </w:r>
    </w:p>
    <w:p w:rsidR="00EF703F" w:rsidRDefault="00EF703F" w:rsidP="00EF703F">
      <w:r>
        <w:t xml:space="preserve">                     &lt;ns2:sysvstyp&gt;12&lt;/ns2:sysvstyp&gt;</w:t>
      </w:r>
    </w:p>
    <w:p w:rsidR="00EF703F" w:rsidRDefault="00EF703F" w:rsidP="00EF703F">
      <w:r>
        <w:t xml:space="preserve">                  &lt;/ns2:AngAntVsDto&gt;</w:t>
      </w:r>
    </w:p>
    <w:p w:rsidR="00EF703F" w:rsidRDefault="00EF703F" w:rsidP="00EF703F">
      <w:r>
        <w:t xml:space="preserve">               &lt;/ns2:angAntVsDto&gt;</w:t>
      </w:r>
    </w:p>
    <w:p w:rsidR="00EF703F" w:rsidRDefault="00EF703F" w:rsidP="00EF703F">
      <w:r>
        <w:t xml:space="preserve">            &lt;/ns2:kalkulation&gt;</w:t>
      </w:r>
    </w:p>
    <w:p w:rsidR="00EF703F" w:rsidRDefault="00EF703F" w:rsidP="00EF703F">
      <w:r>
        <w:t xml:space="preserve">            &lt;ns2:prodKontext&gt;</w:t>
      </w:r>
    </w:p>
    <w:p w:rsidR="00EF703F" w:rsidRDefault="00EF703F" w:rsidP="00EF703F">
      <w:r>
        <w:t xml:space="preserve">               &lt;ns6:perDate&gt;2015-02-18T13:06:16.830+01:00&lt;/ns6:perDate&gt;</w:t>
      </w:r>
    </w:p>
    <w:p w:rsidR="00EF703F" w:rsidRDefault="00EF703F" w:rsidP="00EF703F">
      <w:r>
        <w:t xml:space="preserve">               &lt;ns6:sysperole&gt;674&lt;/ns6:sysperole&gt;</w:t>
      </w:r>
    </w:p>
    <w:p w:rsidR="00EF703F" w:rsidRDefault="00EF703F" w:rsidP="00EF703F">
      <w:r>
        <w:t xml:space="preserve">               &lt;ns6:sysbrand&gt;0&lt;/ns6:sysbrand&gt;</w:t>
      </w:r>
    </w:p>
    <w:p w:rsidR="00EF703F" w:rsidRDefault="00EF703F" w:rsidP="00EF703F">
      <w:r>
        <w:t xml:space="preserve">               &lt;ns6:syskdtyp&gt;0&lt;/ns6:syskdtyp&gt;</w:t>
      </w:r>
    </w:p>
    <w:p w:rsidR="00EF703F" w:rsidRDefault="00EF703F" w:rsidP="00EF703F">
      <w:r>
        <w:t xml:space="preserve">               &lt;ns6:sysobart&gt;12&lt;/ns6:sysobart&gt;</w:t>
      </w:r>
    </w:p>
    <w:p w:rsidR="00EF703F" w:rsidRDefault="00EF703F" w:rsidP="00EF703F">
      <w:r>
        <w:t xml:space="preserve">               &lt;ns6:sysobtyp&gt;80421&lt;/ns6:sysobtyp&gt;</w:t>
      </w:r>
    </w:p>
    <w:p w:rsidR="00EF703F" w:rsidRDefault="00EF703F" w:rsidP="00EF703F">
      <w:r>
        <w:t xml:space="preserve">               &lt;ns6:sysprbildwelt&gt;0&lt;/ns6:sysprbildwelt&gt;</w:t>
      </w:r>
    </w:p>
    <w:p w:rsidR="00EF703F" w:rsidRPr="006B79C5" w:rsidRDefault="00EF703F" w:rsidP="00EF703F">
      <w:pPr>
        <w:rPr>
          <w:lang w:val="en-US"/>
        </w:rPr>
      </w:pPr>
      <w:r>
        <w:t xml:space="preserve">               </w:t>
      </w:r>
      <w:r w:rsidRPr="006B79C5">
        <w:rPr>
          <w:lang w:val="en-US"/>
        </w:rPr>
        <w:t>&lt;ns6:sysprchannel&gt;2&lt;/ns6:sysprchannel&gt;</w:t>
      </w:r>
    </w:p>
    <w:p w:rsidR="00EF703F" w:rsidRPr="006B79C5" w:rsidRDefault="00EF703F" w:rsidP="00EF703F">
      <w:pPr>
        <w:rPr>
          <w:lang w:val="en-US"/>
        </w:rPr>
      </w:pPr>
      <w:r w:rsidRPr="006B79C5">
        <w:rPr>
          <w:lang w:val="en-US"/>
        </w:rPr>
        <w:t xml:space="preserve">               &lt;ns6:sysprhgroup&gt;0&lt;/ns6:sysprhgroup&gt;</w:t>
      </w:r>
    </w:p>
    <w:p w:rsidR="00EF703F" w:rsidRPr="006B79C5" w:rsidRDefault="00EF703F" w:rsidP="00EF703F">
      <w:pPr>
        <w:rPr>
          <w:lang w:val="en-US"/>
        </w:rPr>
      </w:pPr>
      <w:r w:rsidRPr="006B79C5">
        <w:rPr>
          <w:lang w:val="en-US"/>
        </w:rPr>
        <w:t xml:space="preserve">               &lt;ns6:sysprinttype&gt;0&lt;/ns6:sysprinttype&gt;</w:t>
      </w:r>
    </w:p>
    <w:p w:rsidR="00EF703F" w:rsidRPr="006B79C5" w:rsidRDefault="00EF703F" w:rsidP="00EF703F">
      <w:pPr>
        <w:rPr>
          <w:lang w:val="en-US"/>
        </w:rPr>
      </w:pPr>
      <w:r w:rsidRPr="006B79C5">
        <w:rPr>
          <w:lang w:val="en-US"/>
        </w:rPr>
        <w:t xml:space="preserve">               &lt;ns6:sysprkgroup&gt;0&lt;/ns6:sysprkgroup&gt;</w:t>
      </w:r>
    </w:p>
    <w:p w:rsidR="00EF703F" w:rsidRPr="006B79C5" w:rsidRDefault="00EF703F" w:rsidP="00EF703F">
      <w:pPr>
        <w:rPr>
          <w:lang w:val="en-US"/>
        </w:rPr>
      </w:pPr>
      <w:r w:rsidRPr="006B79C5">
        <w:rPr>
          <w:lang w:val="en-US"/>
        </w:rPr>
        <w:t xml:space="preserve">               &lt;ns6:sysprproduct&gt;2638&lt;/ns6:sysprproduct&gt;</w:t>
      </w:r>
    </w:p>
    <w:p w:rsidR="00EF703F" w:rsidRPr="006B79C5" w:rsidRDefault="00EF703F" w:rsidP="00EF703F">
      <w:pPr>
        <w:rPr>
          <w:lang w:val="en-US"/>
        </w:rPr>
      </w:pPr>
      <w:r w:rsidRPr="006B79C5">
        <w:rPr>
          <w:lang w:val="en-US"/>
        </w:rPr>
        <w:t xml:space="preserve">               &lt;ns6:sysprusetype&gt;2&lt;/ns6:sysprusetype&gt;</w:t>
      </w:r>
    </w:p>
    <w:p w:rsidR="00EF703F" w:rsidRPr="006B79C5" w:rsidRDefault="00EF703F" w:rsidP="00EF703F">
      <w:pPr>
        <w:rPr>
          <w:lang w:val="en-US"/>
        </w:rPr>
      </w:pPr>
      <w:r w:rsidRPr="006B79C5">
        <w:rPr>
          <w:lang w:val="en-US"/>
        </w:rPr>
        <w:t xml:space="preserve">            &lt;/ns2:prodKontext&gt;</w:t>
      </w:r>
    </w:p>
    <w:p w:rsidR="00EF703F" w:rsidRPr="006B79C5" w:rsidRDefault="00EF703F" w:rsidP="00EF703F">
      <w:pPr>
        <w:rPr>
          <w:lang w:val="en-US"/>
        </w:rPr>
      </w:pPr>
      <w:r w:rsidRPr="006B79C5">
        <w:rPr>
          <w:lang w:val="en-US"/>
        </w:rPr>
        <w:t xml:space="preserve">         &lt;/ns5:input&gt;</w:t>
      </w:r>
    </w:p>
    <w:p w:rsidR="00EF703F" w:rsidRPr="006B79C5" w:rsidRDefault="00EF703F" w:rsidP="00EF703F">
      <w:pPr>
        <w:rPr>
          <w:lang w:val="en-US"/>
        </w:rPr>
      </w:pPr>
      <w:r w:rsidRPr="006B79C5">
        <w:rPr>
          <w:lang w:val="en-US"/>
        </w:rPr>
        <w:t xml:space="preserve">      &lt;/ns5:solveKalkulation&gt;</w:t>
      </w:r>
    </w:p>
    <w:p w:rsidR="00EF703F" w:rsidRPr="006B79C5" w:rsidRDefault="00EF703F" w:rsidP="00EF703F">
      <w:pPr>
        <w:rPr>
          <w:lang w:val="en-US"/>
        </w:rPr>
      </w:pPr>
      <w:r w:rsidRPr="006B79C5">
        <w:rPr>
          <w:lang w:val="en-US"/>
        </w:rPr>
        <w:t xml:space="preserve">   &lt;/S:Body&gt;</w:t>
      </w:r>
    </w:p>
    <w:p w:rsidR="00EF703F" w:rsidRPr="00EB59EC" w:rsidRDefault="00EF703F" w:rsidP="00EF703F">
      <w:r>
        <w:t>&lt;/S:Envelope&gt;</w:t>
      </w:r>
    </w:p>
    <w:p w:rsidR="00EF703F" w:rsidRDefault="00EF703F" w:rsidP="00EF703F">
      <w:pPr>
        <w:pStyle w:val="berschrift5"/>
      </w:pPr>
      <w:bookmarkStart w:id="104" w:name="_Toc472332778"/>
      <w:r>
        <w:t>Response</w:t>
      </w:r>
      <w:bookmarkEnd w:id="104"/>
    </w:p>
    <w:p w:rsidR="00EF703F" w:rsidRPr="006B79C5" w:rsidRDefault="00EF703F" w:rsidP="00EF703F">
      <w:pPr>
        <w:rPr>
          <w:lang w:val="en-US"/>
        </w:rPr>
      </w:pPr>
      <w:r w:rsidRPr="006B79C5">
        <w:rPr>
          <w:lang w:val="en-US"/>
        </w:rPr>
        <w:t>&lt;s:Envelope xmlns:s="http://www.w3.org/2003/05/soap-envelope" xmlns:a="http://www.w3.org/2005/08/addressing"&gt;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&lt;a:Action s:mustUnderstand="1"&gt;http://cic-software.de/GateBANKNOW/Ib2xService/solveKalkulationResponse&lt;/a:Action&gt;</w:t>
      </w:r>
    </w:p>
    <w:p w:rsidR="00EF703F" w:rsidRPr="006B79C5" w:rsidRDefault="00EF703F" w:rsidP="00EF703F">
      <w:pPr>
        <w:rPr>
          <w:lang w:val="en-US"/>
        </w:rPr>
      </w:pPr>
      <w:r w:rsidRPr="006B79C5">
        <w:rPr>
          <w:lang w:val="en-US"/>
        </w:rPr>
        <w:t xml:space="preserve">      &lt;ActivityId CorrelationId="8089edce-2344-498b-9743-b2e60a735412" xmlns="http://schemas.microsoft.com/2004/09/ServiceModel/Diagnostics"&gt;023db964-7c7c-4ed7-85ca-a93c53c6631d&lt;/ActivityId&gt;</w:t>
      </w:r>
    </w:p>
    <w:p w:rsidR="00EF703F" w:rsidRPr="006B79C5" w:rsidRDefault="00EF703F" w:rsidP="00EF703F">
      <w:pPr>
        <w:rPr>
          <w:lang w:val="en-US"/>
        </w:rPr>
      </w:pPr>
      <w:r w:rsidRPr="006B79C5">
        <w:rPr>
          <w:lang w:val="en-US"/>
        </w:rPr>
        <w:t xml:space="preserve">      &lt;a:RelatesTo&gt;uuid:3725308f-c8cc-4216-ab6a-b717e7995daf&lt;/a:RelatesTo&gt;</w:t>
      </w:r>
    </w:p>
    <w:p w:rsidR="00EF703F" w:rsidRPr="006B79C5" w:rsidRDefault="00EF703F" w:rsidP="00EF703F">
      <w:pPr>
        <w:rPr>
          <w:lang w:val="en-US"/>
        </w:rPr>
      </w:pPr>
      <w:r w:rsidRPr="006B79C5">
        <w:rPr>
          <w:lang w:val="en-US"/>
        </w:rPr>
        <w:t xml:space="preserve">      &lt;TraceHeader xmlns="http://cic-software.de/MessageHeader" xmlns:i="http://www.w3.org/2001/XMLSchema-instance"&gt;</w:t>
      </w:r>
    </w:p>
    <w:p w:rsidR="00EF703F" w:rsidRPr="006B79C5" w:rsidRDefault="00EF703F" w:rsidP="00EF703F">
      <w:pPr>
        <w:rPr>
          <w:lang w:val="en-US"/>
        </w:rPr>
      </w:pPr>
      <w:r w:rsidRPr="006B79C5">
        <w:rPr>
          <w:lang w:val="en-US"/>
        </w:rPr>
        <w:t xml:space="preserve">         &lt;duration xmlns="http://schemas.datacontract.org/2004/07/Cic.OpenOne.Common.Util.Extension"&gt;85644.563599996269&lt;/duration&gt;</w:t>
      </w:r>
    </w:p>
    <w:p w:rsidR="00EF703F" w:rsidRPr="006B79C5" w:rsidRDefault="00EF703F" w:rsidP="00EF703F">
      <w:pPr>
        <w:rPr>
          <w:lang w:val="en-US"/>
        </w:rPr>
      </w:pPr>
      <w:r w:rsidRPr="006B79C5">
        <w:rPr>
          <w:lang w:val="en-US"/>
        </w:rPr>
        <w:lastRenderedPageBreak/>
        <w:t xml:space="preserve">      &lt;/TraceHeader&gt;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 xml:space="preserve">      &lt;solveKalkulationResponse xmlns="http://cic-software.de/GateBANKNOW"&gt;</w:t>
      </w:r>
    </w:p>
    <w:p w:rsidR="00EF703F" w:rsidRPr="006B79C5" w:rsidRDefault="00EF703F" w:rsidP="00EF703F">
      <w:pPr>
        <w:rPr>
          <w:lang w:val="en-US"/>
        </w:rPr>
      </w:pPr>
      <w:r w:rsidRPr="006B79C5">
        <w:rPr>
          <w:lang w:val="en-US"/>
        </w:rPr>
        <w:t xml:space="preserve">         &lt;solveKalkulationResult xmlns:b="http://schemas.datacontract.org/2004/07/Cic.OpenOne.GateBANKNOW.Service.DTO" xmlns:i="http://www.w3.org/2001/XMLSchema-instance"&gt;</w:t>
      </w:r>
    </w:p>
    <w:p w:rsidR="00EF703F" w:rsidRPr="006B79C5" w:rsidRDefault="00EF703F" w:rsidP="00EF703F">
      <w:pPr>
        <w:rPr>
          <w:lang w:val="en-US"/>
        </w:rPr>
      </w:pPr>
      <w:r w:rsidRPr="006B79C5">
        <w:rPr>
          <w:lang w:val="en-US"/>
        </w:rPr>
        <w:t xml:space="preserve">            &lt;message xmlns="http://schemas.datacontract.org/2004/07/Cic.OpenOne.Common.DTO"&gt;</w:t>
      </w:r>
    </w:p>
    <w:p w:rsidR="00EF703F" w:rsidRPr="006B79C5" w:rsidRDefault="00EF703F" w:rsidP="00EF703F">
      <w:pPr>
        <w:rPr>
          <w:lang w:val="en-US"/>
        </w:rPr>
      </w:pPr>
      <w:r w:rsidRPr="006B79C5">
        <w:rPr>
          <w:lang w:val="en-US"/>
        </w:rPr>
        <w:t xml:space="preserve">               &lt;code&gt;0&lt;/code&gt;</w:t>
      </w:r>
    </w:p>
    <w:p w:rsidR="00EF703F" w:rsidRPr="006B79C5" w:rsidRDefault="00EF703F" w:rsidP="00EF703F">
      <w:pPr>
        <w:rPr>
          <w:lang w:val="en-US"/>
        </w:rPr>
      </w:pPr>
      <w:r w:rsidRPr="006B79C5">
        <w:rPr>
          <w:lang w:val="en-US"/>
        </w:rPr>
        <w:t xml:space="preserve">               &lt;detail/&gt;</w:t>
      </w:r>
    </w:p>
    <w:p w:rsidR="00EF703F" w:rsidRPr="006B79C5" w:rsidRDefault="00EF703F" w:rsidP="00EF703F">
      <w:pPr>
        <w:rPr>
          <w:lang w:val="en-US"/>
        </w:rPr>
      </w:pPr>
      <w:r w:rsidRPr="006B79C5">
        <w:rPr>
          <w:lang w:val="en-US"/>
        </w:rPr>
        <w:t xml:space="preserve">               &lt;duration&gt;85551&lt;/duration&gt;</w:t>
      </w:r>
    </w:p>
    <w:p w:rsidR="00EF703F" w:rsidRPr="006B79C5" w:rsidRDefault="00EF703F" w:rsidP="00EF703F">
      <w:pPr>
        <w:rPr>
          <w:lang w:val="en-US"/>
        </w:rPr>
      </w:pPr>
      <w:r w:rsidRPr="006B79C5">
        <w:rPr>
          <w:lang w:val="en-US"/>
        </w:rPr>
        <w:t xml:space="preserve">               &lt;message/&gt;</w:t>
      </w:r>
    </w:p>
    <w:p w:rsidR="00EF703F" w:rsidRPr="006B79C5" w:rsidRDefault="00EF703F" w:rsidP="00EF703F">
      <w:pPr>
        <w:rPr>
          <w:lang w:val="en-US"/>
        </w:rPr>
      </w:pPr>
      <w:r w:rsidRPr="006B79C5">
        <w:rPr>
          <w:lang w:val="en-US"/>
        </w:rPr>
        <w:t xml:space="preserve">               &lt;stacktrace i:nil="true"/&gt;</w:t>
      </w:r>
    </w:p>
    <w:p w:rsidR="00EF703F" w:rsidRDefault="00EF703F" w:rsidP="00EF703F">
      <w:r w:rsidRPr="006B79C5">
        <w:rPr>
          <w:lang w:val="en-US"/>
        </w:rPr>
        <w:t xml:space="preserve">               </w:t>
      </w:r>
      <w:r>
        <w:t>&lt;type&gt;None&lt;/type&gt;</w:t>
      </w:r>
    </w:p>
    <w:p w:rsidR="00EF703F" w:rsidRDefault="00EF703F" w:rsidP="00EF703F">
      <w:r>
        <w:t xml:space="preserve">            &lt;/message&gt;</w:t>
      </w:r>
    </w:p>
    <w:p w:rsidR="00EF703F" w:rsidRDefault="00EF703F" w:rsidP="00EF703F">
      <w:r>
        <w:t xml:space="preserve">            &lt;b:kalkulation&gt;</w:t>
      </w:r>
    </w:p>
    <w:p w:rsidR="00EF703F" w:rsidRDefault="00EF703F" w:rsidP="00EF703F">
      <w:r>
        <w:t xml:space="preserve">               &lt;b:angAntAblDto/&gt;</w:t>
      </w:r>
    </w:p>
    <w:p w:rsidR="00EF703F" w:rsidRDefault="00EF703F" w:rsidP="00EF703F">
      <w:r>
        <w:t xml:space="preserve">               &lt;b:angAntKalkDto&gt;</w:t>
      </w:r>
    </w:p>
    <w:p w:rsidR="00EF703F" w:rsidRDefault="00EF703F" w:rsidP="00EF703F">
      <w:r>
        <w:t xml:space="preserve">                  &lt;b:aufschub&gt;0&lt;/b:aufschub&gt;</w:t>
      </w:r>
    </w:p>
    <w:p w:rsidR="00EF703F" w:rsidRDefault="00EF703F" w:rsidP="00EF703F">
      <w:r>
        <w:t xml:space="preserve">                  &lt;b:auszahlung&gt;0&lt;/b:auszahlung&gt;</w:t>
      </w:r>
    </w:p>
    <w:p w:rsidR="00EF703F" w:rsidRDefault="00EF703F" w:rsidP="00EF703F">
      <w:r>
        <w:t xml:space="preserve">                  &lt;b:auszahlungTyp&gt;0&lt;/b:auszahlungTyp&gt;</w:t>
      </w:r>
    </w:p>
    <w:p w:rsidR="00EF703F" w:rsidRDefault="00EF703F" w:rsidP="00EF703F">
      <w:r>
        <w:t xml:space="preserve">                  &lt;b:bgextern&gt;68518.5&lt;/b:bgextern&gt;</w:t>
      </w:r>
    </w:p>
    <w:p w:rsidR="00EF703F" w:rsidRDefault="00EF703F" w:rsidP="00EF703F">
      <w:r>
        <w:t xml:space="preserve">                  &lt;b:bgexternbrutto&gt;74000&lt;/b:bgexternbrutto&gt;</w:t>
      </w:r>
    </w:p>
    <w:p w:rsidR="00EF703F" w:rsidRDefault="00EF703F" w:rsidP="00EF703F">
      <w:r>
        <w:t xml:space="preserve">                  &lt;b:bgexternust&gt;0&lt;/b:bgexternust&gt;</w:t>
      </w:r>
    </w:p>
    <w:p w:rsidR="00EF703F" w:rsidRDefault="00EF703F" w:rsidP="00EF703F">
      <w:r>
        <w:t xml:space="preserve">                  &lt;b:bgintern&gt;68518.518518518526&lt;/b:bgintern&gt;</w:t>
      </w:r>
    </w:p>
    <w:p w:rsidR="00EF703F" w:rsidRDefault="00EF703F" w:rsidP="00EF703F">
      <w:r>
        <w:t xml:space="preserve">                  &lt;b:bginternbrutto&gt;74000&lt;/b:bginternbrutto&gt;</w:t>
      </w:r>
    </w:p>
    <w:p w:rsidR="00EF703F" w:rsidRPr="006B79C5" w:rsidRDefault="00EF703F" w:rsidP="00EF703F">
      <w:pPr>
        <w:rPr>
          <w:lang w:val="en-US"/>
        </w:rPr>
      </w:pPr>
      <w:r>
        <w:t xml:space="preserve">                  </w:t>
      </w:r>
      <w:r w:rsidRPr="006B79C5">
        <w:rPr>
          <w:lang w:val="en-US"/>
        </w:rPr>
        <w:t>&lt;b:bginternust&gt;0&lt;/b:bginternust&gt;</w:t>
      </w:r>
    </w:p>
    <w:p w:rsidR="00EF703F" w:rsidRPr="006B79C5" w:rsidRDefault="00EF703F" w:rsidP="00EF703F">
      <w:pPr>
        <w:rPr>
          <w:lang w:val="en-US"/>
        </w:rPr>
      </w:pPr>
      <w:r w:rsidRPr="006B79C5">
        <w:rPr>
          <w:lang w:val="en-US"/>
        </w:rPr>
        <w:t xml:space="preserve">                  &lt;b:calcPrkgroup i:nil="true"/&gt;</w:t>
      </w:r>
    </w:p>
    <w:p w:rsidR="00EF703F" w:rsidRPr="006B79C5" w:rsidRDefault="00EF703F" w:rsidP="00EF703F">
      <w:pPr>
        <w:rPr>
          <w:lang w:val="en-US"/>
        </w:rPr>
      </w:pPr>
      <w:r w:rsidRPr="006B79C5">
        <w:rPr>
          <w:lang w:val="en-US"/>
        </w:rPr>
        <w:t xml:space="preserve">                  &lt;b:calcRsvgesamt&gt;4090.3&lt;/b:calcRsvgesamt&gt;</w:t>
      </w:r>
    </w:p>
    <w:p w:rsidR="00EF703F" w:rsidRPr="006B79C5" w:rsidRDefault="00EF703F" w:rsidP="00EF703F">
      <w:pPr>
        <w:rPr>
          <w:lang w:val="en-US"/>
        </w:rPr>
      </w:pPr>
      <w:r w:rsidRPr="006B79C5">
        <w:rPr>
          <w:lang w:val="en-US"/>
        </w:rPr>
        <w:t xml:space="preserve">                  &lt;b:calcRsvmonat&gt;85.2&lt;/b:calcRsvmonat&gt;</w:t>
      </w:r>
    </w:p>
    <w:p w:rsidR="00EF703F" w:rsidRPr="006B79C5" w:rsidRDefault="00EF703F" w:rsidP="00EF703F">
      <w:pPr>
        <w:rPr>
          <w:lang w:val="en-US"/>
        </w:rPr>
      </w:pPr>
      <w:r w:rsidRPr="006B79C5">
        <w:rPr>
          <w:lang w:val="en-US"/>
        </w:rPr>
        <w:t xml:space="preserve">                  &lt;b:calcRsvmonatMax&gt;0&lt;/b:calcRsvmonatMax&gt;</w:t>
      </w:r>
    </w:p>
    <w:p w:rsidR="00EF703F" w:rsidRPr="006B79C5" w:rsidRDefault="00EF703F" w:rsidP="00EF703F">
      <w:pPr>
        <w:rPr>
          <w:lang w:val="en-US"/>
        </w:rPr>
      </w:pPr>
      <w:r w:rsidRPr="006B79C5">
        <w:rPr>
          <w:lang w:val="en-US"/>
        </w:rPr>
        <w:t xml:space="preserve">                  &lt;b:calcRsvmonatMin&gt;0&lt;/b:calcRsvmonatMin&gt;</w:t>
      </w:r>
    </w:p>
    <w:p w:rsidR="00EF703F" w:rsidRPr="006B79C5" w:rsidRDefault="00EF703F" w:rsidP="00EF703F">
      <w:pPr>
        <w:rPr>
          <w:lang w:val="en-US"/>
        </w:rPr>
      </w:pPr>
      <w:r w:rsidRPr="006B79C5">
        <w:rPr>
          <w:lang w:val="en-US"/>
        </w:rPr>
        <w:t xml:space="preserve">                  &lt;b:calcRsvzins&gt;0&lt;/b:calcRsvzins&gt;</w:t>
      </w:r>
    </w:p>
    <w:p w:rsidR="00EF703F" w:rsidRPr="006B79C5" w:rsidRDefault="00EF703F" w:rsidP="00EF703F">
      <w:pPr>
        <w:rPr>
          <w:lang w:val="en-US"/>
        </w:rPr>
      </w:pPr>
      <w:r w:rsidRPr="006B79C5">
        <w:rPr>
          <w:lang w:val="en-US"/>
        </w:rPr>
        <w:t xml:space="preserve">                  &lt;b:calcUstzins&gt;0&lt;/b:calcUstzins&gt;</w:t>
      </w:r>
    </w:p>
    <w:p w:rsidR="00EF703F" w:rsidRPr="006B79C5" w:rsidRDefault="00EF703F" w:rsidP="00EF703F">
      <w:pPr>
        <w:rPr>
          <w:lang w:val="en-US"/>
        </w:rPr>
      </w:pPr>
      <w:r w:rsidRPr="006B79C5">
        <w:rPr>
          <w:lang w:val="en-US"/>
        </w:rPr>
        <w:t xml:space="preserve">                  &lt;b:calcZinskosten&gt;7402.4&lt;/b:calcZinskosten&gt;</w:t>
      </w:r>
    </w:p>
    <w:p w:rsidR="00EF703F" w:rsidRPr="006B79C5" w:rsidRDefault="00EF703F" w:rsidP="00EF703F">
      <w:pPr>
        <w:rPr>
          <w:lang w:val="en-US"/>
        </w:rPr>
      </w:pPr>
      <w:r w:rsidRPr="006B79C5">
        <w:rPr>
          <w:lang w:val="en-US"/>
        </w:rPr>
        <w:t xml:space="preserve">                  &lt;b:calcZinskostenMax&gt;0&lt;/b:calcZinskostenMax&gt;</w:t>
      </w:r>
    </w:p>
    <w:p w:rsidR="00EF703F" w:rsidRDefault="00EF703F" w:rsidP="00EF703F">
      <w:r w:rsidRPr="006B79C5">
        <w:rPr>
          <w:lang w:val="en-US"/>
        </w:rPr>
        <w:t xml:space="preserve">                  </w:t>
      </w:r>
      <w:r>
        <w:t>&lt;b:calcZinskostenMin&gt;0&lt;/b:calcZinskostenMin&gt;</w:t>
      </w:r>
    </w:p>
    <w:p w:rsidR="00EF703F" w:rsidRDefault="00EF703F" w:rsidP="00EF703F">
      <w:r>
        <w:t xml:space="preserve">                  &lt;b:depot&gt;0&lt;/b:depot&gt;</w:t>
      </w:r>
    </w:p>
    <w:p w:rsidR="00EF703F" w:rsidRDefault="00EF703F" w:rsidP="00EF703F">
      <w:r>
        <w:t xml:space="preserve">                  &lt;b:ersteRateBruttoInklAbsicherung&gt;85.2&lt;/b:ersteRateBruttoInklAbsicherung&gt;</w:t>
      </w:r>
    </w:p>
    <w:p w:rsidR="00EF703F" w:rsidRDefault="00EF703F" w:rsidP="00EF703F">
      <w:r>
        <w:t xml:space="preserve">                  &lt;b:initLadung&gt;0&lt;/b:initLadung&gt;</w:t>
      </w:r>
    </w:p>
    <w:p w:rsidR="00EF703F" w:rsidRDefault="00EF703F" w:rsidP="00EF703F">
      <w:r>
        <w:t xml:space="preserve">                  &lt;b:ll&gt;0&lt;/b:ll&gt;</w:t>
      </w:r>
    </w:p>
    <w:p w:rsidR="00EF703F" w:rsidRDefault="00EF703F" w:rsidP="00EF703F">
      <w:r>
        <w:t xml:space="preserve">                  &lt;b:lz&gt;48&lt;/b:lz&gt;</w:t>
      </w:r>
    </w:p>
    <w:p w:rsidR="00EF703F" w:rsidRDefault="00EF703F" w:rsidP="00EF703F">
      <w:r>
        <w:t xml:space="preserve">                  &lt;b:obUseTypeBezeichnung i:nil="true"/&gt;</w:t>
      </w:r>
    </w:p>
    <w:p w:rsidR="00EF703F" w:rsidRDefault="00EF703F" w:rsidP="00EF703F">
      <w:r>
        <w:t xml:space="preserve">                  &lt;b:prProductBezeichnung i:nil="true"/&gt;</w:t>
      </w:r>
    </w:p>
    <w:p w:rsidR="00EF703F" w:rsidRPr="006B79C5" w:rsidRDefault="00EF703F" w:rsidP="00EF703F">
      <w:pPr>
        <w:rPr>
          <w:lang w:val="en-US"/>
        </w:rPr>
      </w:pPr>
      <w:r>
        <w:t xml:space="preserve">                  </w:t>
      </w:r>
      <w:r w:rsidRPr="006B79C5">
        <w:rPr>
          <w:lang w:val="en-US"/>
        </w:rPr>
        <w:t>&lt;b:rapratebruttoMax&gt;0&lt;/b:rapratebruttoMax&gt;</w:t>
      </w:r>
    </w:p>
    <w:p w:rsidR="00EF703F" w:rsidRPr="006B79C5" w:rsidRDefault="00EF703F" w:rsidP="00EF703F">
      <w:pPr>
        <w:rPr>
          <w:lang w:val="en-US"/>
        </w:rPr>
      </w:pPr>
      <w:r w:rsidRPr="006B79C5">
        <w:rPr>
          <w:lang w:val="en-US"/>
        </w:rPr>
        <w:t xml:space="preserve">                  &lt;b:rapratebruttoMin&gt;0&lt;/b:rapratebruttoMin&gt;</w:t>
      </w:r>
    </w:p>
    <w:p w:rsidR="00EF703F" w:rsidRPr="006B79C5" w:rsidRDefault="00EF703F" w:rsidP="00EF703F">
      <w:pPr>
        <w:rPr>
          <w:lang w:val="en-US"/>
        </w:rPr>
      </w:pPr>
      <w:r w:rsidRPr="006B79C5">
        <w:rPr>
          <w:lang w:val="en-US"/>
        </w:rPr>
        <w:t xml:space="preserve">                  &lt;b:rapzinseffMax&gt;0&lt;/b:rapzinseffMax&gt;</w:t>
      </w:r>
    </w:p>
    <w:p w:rsidR="00EF703F" w:rsidRPr="006B79C5" w:rsidRDefault="00EF703F" w:rsidP="00EF703F">
      <w:pPr>
        <w:rPr>
          <w:lang w:val="en-US"/>
        </w:rPr>
      </w:pPr>
      <w:r w:rsidRPr="006B79C5">
        <w:rPr>
          <w:lang w:val="en-US"/>
        </w:rPr>
        <w:t xml:space="preserve">                  &lt;b:rapzinseffMin&gt;0&lt;/b:rapzinseffMin&gt;</w:t>
      </w:r>
    </w:p>
    <w:p w:rsidR="00EF703F" w:rsidRPr="006B79C5" w:rsidRDefault="00EF703F" w:rsidP="00EF703F">
      <w:pPr>
        <w:rPr>
          <w:lang w:val="en-US"/>
        </w:rPr>
      </w:pPr>
      <w:r w:rsidRPr="006B79C5">
        <w:rPr>
          <w:lang w:val="en-US"/>
        </w:rPr>
        <w:t xml:space="preserve">                  &lt;b:rate&gt;1116.95&lt;/b:rate&gt;</w:t>
      </w:r>
    </w:p>
    <w:p w:rsidR="00EF703F" w:rsidRPr="006B79C5" w:rsidRDefault="00EF703F" w:rsidP="00EF703F">
      <w:pPr>
        <w:rPr>
          <w:lang w:val="en-US"/>
        </w:rPr>
      </w:pPr>
      <w:r w:rsidRPr="006B79C5">
        <w:rPr>
          <w:lang w:val="en-US"/>
        </w:rPr>
        <w:t xml:space="preserve">                  &lt;b:rateBrutto&gt;1206.3&lt;/b:rateBrutto&gt;</w:t>
      </w:r>
    </w:p>
    <w:p w:rsidR="00EF703F" w:rsidRDefault="00EF703F" w:rsidP="00EF703F">
      <w:r w:rsidRPr="006B79C5">
        <w:rPr>
          <w:lang w:val="en-US"/>
        </w:rPr>
        <w:t xml:space="preserve">                  </w:t>
      </w:r>
      <w:r>
        <w:t>&lt;b:rateBruttoInklAbsicherung&gt;1291.5&lt;/b:rateBruttoInklAbsicherung&gt;</w:t>
      </w:r>
    </w:p>
    <w:p w:rsidR="00EF703F" w:rsidRDefault="00EF703F" w:rsidP="00EF703F">
      <w:r>
        <w:t xml:space="preserve">                  &lt;b:rateUst&gt;89.349999999999909&lt;/b:rateUst&gt;</w:t>
      </w:r>
    </w:p>
    <w:p w:rsidR="00EF703F" w:rsidRDefault="00EF703F" w:rsidP="00EF703F">
      <w:r>
        <w:t xml:space="preserve">                  &lt;b:rueckzahlungTyp&gt;0&lt;/b:rueckzahlungTyp&gt;</w:t>
      </w:r>
    </w:p>
    <w:p w:rsidR="00EF703F" w:rsidRDefault="00EF703F" w:rsidP="00EF703F">
      <w:r>
        <w:t xml:space="preserve">                  &lt;b:rw&gt;21759.259259259259&lt;/b:rw&gt;</w:t>
      </w:r>
    </w:p>
    <w:p w:rsidR="00EF703F" w:rsidRDefault="00EF703F" w:rsidP="00EF703F">
      <w:r>
        <w:t xml:space="preserve">                  &lt;b:rwBrutto&gt;23500&lt;/b:rwBrutto&gt;</w:t>
      </w:r>
    </w:p>
    <w:p w:rsidR="00EF703F" w:rsidRDefault="00EF703F" w:rsidP="00EF703F">
      <w:r>
        <w:t xml:space="preserve">                  &lt;b:rwUst&gt;1740.7407407407409&lt;/b:rwUst&gt;</w:t>
      </w:r>
    </w:p>
    <w:p w:rsidR="00EF703F" w:rsidRDefault="00EF703F" w:rsidP="00EF703F">
      <w:r>
        <w:t xml:space="preserve">                  &lt;b:satzmehrkm&gt;0&lt;/b:satzmehrkm&gt;</w:t>
      </w:r>
    </w:p>
    <w:p w:rsidR="00EF703F" w:rsidRDefault="00EF703F" w:rsidP="00EF703F">
      <w:r>
        <w:t xml:space="preserve">                  &lt;b:sysangvar&gt;0&lt;/b:sysangvar&gt;</w:t>
      </w:r>
    </w:p>
    <w:p w:rsidR="00EF703F" w:rsidRDefault="00EF703F" w:rsidP="00EF703F">
      <w:r>
        <w:lastRenderedPageBreak/>
        <w:t xml:space="preserve">                  &lt;b:sysantrag&gt;0&lt;/b:sysantrag&gt;</w:t>
      </w:r>
    </w:p>
    <w:p w:rsidR="00EF703F" w:rsidRDefault="00EF703F" w:rsidP="00EF703F">
      <w:r>
        <w:t xml:space="preserve">                  &lt;b:sysobusetype&gt;2&lt;/b:sysobusetype&gt;</w:t>
      </w:r>
    </w:p>
    <w:p w:rsidR="00EF703F" w:rsidRPr="006B79C5" w:rsidRDefault="00EF703F" w:rsidP="00EF703F">
      <w:pPr>
        <w:rPr>
          <w:lang w:val="en-US"/>
        </w:rPr>
      </w:pPr>
      <w:r>
        <w:t xml:space="preserve">                  </w:t>
      </w:r>
      <w:r w:rsidRPr="006B79C5">
        <w:rPr>
          <w:lang w:val="en-US"/>
        </w:rPr>
        <w:t>&lt;b:sysprhgrp&gt;287&lt;/b:sysprhgrp&gt;</w:t>
      </w:r>
    </w:p>
    <w:p w:rsidR="00EF703F" w:rsidRPr="006B79C5" w:rsidRDefault="00EF703F" w:rsidP="00EF703F">
      <w:pPr>
        <w:rPr>
          <w:lang w:val="en-US"/>
        </w:rPr>
      </w:pPr>
      <w:r w:rsidRPr="006B79C5">
        <w:rPr>
          <w:lang w:val="en-US"/>
        </w:rPr>
        <w:t xml:space="preserve">                  &lt;b:sysprproduct&gt;2638&lt;/b:sysprproduct&gt;</w:t>
      </w:r>
    </w:p>
    <w:p w:rsidR="00EF703F" w:rsidRDefault="00EF703F" w:rsidP="00EF703F">
      <w:r w:rsidRPr="006B79C5">
        <w:rPr>
          <w:lang w:val="en-US"/>
        </w:rPr>
        <w:t xml:space="preserve">                  </w:t>
      </w:r>
      <w:r>
        <w:t>&lt;b:syswaehrung&gt;0&lt;/b:syswaehrung&gt;</w:t>
      </w:r>
    </w:p>
    <w:p w:rsidR="00EF703F" w:rsidRDefault="00EF703F" w:rsidP="00EF703F">
      <w:r>
        <w:t xml:space="preserve">                  &lt;b:sz&gt;0&lt;/b:sz&gt;</w:t>
      </w:r>
    </w:p>
    <w:p w:rsidR="00EF703F" w:rsidRDefault="00EF703F" w:rsidP="00EF703F">
      <w:r>
        <w:t xml:space="preserve">                  &lt;b:szBrutto&gt;0&lt;/b:szBrutto&gt;</w:t>
      </w:r>
    </w:p>
    <w:p w:rsidR="00EF703F" w:rsidRDefault="00EF703F" w:rsidP="00EF703F">
      <w:r>
        <w:t xml:space="preserve">                  &lt;b:szUst&gt;0&lt;/b:szUst&gt;</w:t>
      </w:r>
    </w:p>
    <w:p w:rsidR="00EF703F" w:rsidRDefault="00EF703F" w:rsidP="00EF703F">
      <w:r>
        <w:t xml:space="preserve">                  &lt;b:verrechnung&gt;0&lt;/b:verrechnung&gt;</w:t>
      </w:r>
    </w:p>
    <w:p w:rsidR="00EF703F" w:rsidRDefault="00EF703F" w:rsidP="00EF703F">
      <w:r>
        <w:t xml:space="preserve">                  &lt;b:verrechnungFlag&gt;true&lt;/b:verrechnungFlag&gt;</w:t>
      </w:r>
    </w:p>
    <w:p w:rsidR="00EF703F" w:rsidRDefault="00EF703F" w:rsidP="00EF703F">
      <w:r>
        <w:t xml:space="preserve">                  &lt;b:waehrungBezeichnung i:nil="true"/&gt;</w:t>
      </w:r>
    </w:p>
    <w:p w:rsidR="00EF703F" w:rsidRDefault="00EF703F" w:rsidP="00EF703F">
      <w:r>
        <w:t xml:space="preserve">                  &lt;b:zins&gt;5.6&lt;/b:zins&gt;</w:t>
      </w:r>
    </w:p>
    <w:p w:rsidR="00EF703F" w:rsidRDefault="00EF703F" w:rsidP="00EF703F">
      <w:r>
        <w:t xml:space="preserve">                  &lt;b:zinscust&gt;3.8&lt;/b:zinscust&gt;</w:t>
      </w:r>
    </w:p>
    <w:p w:rsidR="00EF703F" w:rsidRDefault="00EF703F" w:rsidP="00EF703F">
      <w:r>
        <w:t xml:space="preserve">                  &lt;b:zinseff&gt;3.8668869380364512&lt;/b:zinseff&gt;</w:t>
      </w:r>
    </w:p>
    <w:p w:rsidR="00EF703F" w:rsidRDefault="00EF703F" w:rsidP="00EF703F">
      <w:r>
        <w:t xml:space="preserve">                  &lt;b:zinsrap&gt;0&lt;/b:zinsrap&gt;</w:t>
      </w:r>
    </w:p>
    <w:p w:rsidR="00EF703F" w:rsidRDefault="00EF703F" w:rsidP="00EF703F">
      <w:r>
        <w:t xml:space="preserve">               &lt;/b:angAntKalkDto&gt;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&lt;b:defaultprovision&gt;7.4&lt;/b:defaultprovision&gt;</w:t>
      </w:r>
    </w:p>
    <w:p w:rsidR="00EF703F" w:rsidRDefault="00EF703F" w:rsidP="00EF703F">
      <w:r>
        <w:t xml:space="preserve">                     &lt;b:defaultprovisionbrutto&gt;7.4&lt;/b:defaultprovisionbrutto&gt;</w:t>
      </w:r>
    </w:p>
    <w:p w:rsidR="00EF703F" w:rsidRDefault="00EF703F" w:rsidP="00EF703F">
      <w:r>
        <w:t xml:space="preserve">                     &lt;b:defaultprovisionp&gt;0.0099999999999999985&lt;/b:defaultprovisionp&gt;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&lt;b:provision&gt;7.4&lt;/b:provision&gt;</w:t>
      </w:r>
    </w:p>
    <w:p w:rsidR="00EF703F" w:rsidRPr="006B79C5" w:rsidRDefault="00EF703F" w:rsidP="00EF703F">
      <w:pPr>
        <w:rPr>
          <w:lang w:val="en-US"/>
        </w:rPr>
      </w:pPr>
      <w:r w:rsidRPr="006B79C5">
        <w:rPr>
          <w:lang w:val="en-US"/>
        </w:rPr>
        <w:t xml:space="preserve">                     &lt;b:provisionBrutto&gt;7.4&lt;/b:provisionBrutto&gt;</w:t>
      </w:r>
    </w:p>
    <w:p w:rsidR="00EF703F" w:rsidRDefault="00EF703F" w:rsidP="00EF703F">
      <w:r w:rsidRPr="006B79C5">
        <w:rPr>
          <w:lang w:val="en-US"/>
        </w:rPr>
        <w:t xml:space="preserve">                     </w:t>
      </w:r>
      <w:r>
        <w:t>&lt;b:provisionPro&gt;0.01&lt;/b:provisionPro&gt;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&lt;b:syspartner&gt;15299&lt;/b:syspartner&gt;</w:t>
      </w:r>
    </w:p>
    <w:p w:rsidR="00EF703F" w:rsidRDefault="00EF703F" w:rsidP="00EF703F">
      <w:r>
        <w:t xml:space="preserve">                     &lt;b:sysprov&gt;0&lt;/b:sysprov&gt;</w:t>
      </w:r>
    </w:p>
    <w:p w:rsidR="00EF703F" w:rsidRDefault="00EF703F" w:rsidP="00EF703F">
      <w:r>
        <w:t xml:space="preserve">                     &lt;b:sysprprovtype&gt;1&lt;/b:sysprprovtype&gt;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&lt;b:defaultprovision&gt;66.6&lt;/b:defaultprovision&gt;</w:t>
      </w:r>
    </w:p>
    <w:p w:rsidR="00EF703F" w:rsidRDefault="00EF703F" w:rsidP="00EF703F">
      <w:r>
        <w:t xml:space="preserve">                     &lt;b:defaultprovisionbrutto&gt;66.6&lt;/b:defaultprovisionbrutto&gt;</w:t>
      </w:r>
    </w:p>
    <w:p w:rsidR="00EF703F" w:rsidRDefault="00EF703F" w:rsidP="00EF703F">
      <w:r>
        <w:t xml:space="preserve">                     &lt;b:defaultprovisionp&gt;0.089999999999999983&lt;/b:defaultprovisionp&gt;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&lt;b:provision&gt;66.6&lt;/b:provision&gt;</w:t>
      </w:r>
    </w:p>
    <w:p w:rsidR="00EF703F" w:rsidRPr="006B79C5" w:rsidRDefault="00EF703F" w:rsidP="00EF703F">
      <w:pPr>
        <w:rPr>
          <w:lang w:val="en-US"/>
        </w:rPr>
      </w:pPr>
      <w:r w:rsidRPr="006B79C5">
        <w:rPr>
          <w:lang w:val="en-US"/>
        </w:rPr>
        <w:t xml:space="preserve">                     &lt;b:provisionBrutto&gt;66.6&lt;/b:provisionBrutto&gt;</w:t>
      </w:r>
    </w:p>
    <w:p w:rsidR="00EF703F" w:rsidRDefault="00EF703F" w:rsidP="00EF703F">
      <w:r w:rsidRPr="006B79C5">
        <w:rPr>
          <w:lang w:val="en-US"/>
        </w:rPr>
        <w:t xml:space="preserve">                     </w:t>
      </w:r>
      <w:r>
        <w:t>&lt;b:provisionPro&gt;0.09&lt;/b:provisionPro&gt;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&lt;b:syspartner&gt;15298&lt;/b:syspartner&gt;</w:t>
      </w:r>
    </w:p>
    <w:p w:rsidR="00EF703F" w:rsidRDefault="00EF703F" w:rsidP="00EF703F">
      <w:r>
        <w:t xml:space="preserve">                     &lt;b:sysprov&gt;0&lt;/b:sysprov&gt;</w:t>
      </w:r>
    </w:p>
    <w:p w:rsidR="00EF703F" w:rsidRDefault="00EF703F" w:rsidP="00EF703F">
      <w:r>
        <w:t xml:space="preserve">                     &lt;b:sysprprovtype&gt;1&lt;/b:sysprprovtype&gt;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&lt;b:defaultprovision&gt;7.4&lt;/b:defaultprovision&gt;</w:t>
      </w:r>
    </w:p>
    <w:p w:rsidR="00EF703F" w:rsidRDefault="00EF703F" w:rsidP="00EF703F">
      <w:r>
        <w:t xml:space="preserve">                     &lt;b:defaultprovisionbrutto&gt;7.4&lt;/b:defaultprovisionbrutto&gt;</w:t>
      </w:r>
    </w:p>
    <w:p w:rsidR="00EF703F" w:rsidRDefault="00EF703F" w:rsidP="00EF703F">
      <w:r>
        <w:t xml:space="preserve">                     &lt;b:defaultprovisionp&gt;0.5&lt;/b:defaultprovisionp&gt;</w:t>
      </w:r>
    </w:p>
    <w:p w:rsidR="00EF703F" w:rsidRDefault="00EF703F" w:rsidP="00EF703F">
      <w:r>
        <w:lastRenderedPageBreak/>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&lt;b:provision&gt;7.4&lt;/b:provision&gt;</w:t>
      </w:r>
    </w:p>
    <w:p w:rsidR="00EF703F" w:rsidRPr="006B79C5" w:rsidRDefault="00EF703F" w:rsidP="00EF703F">
      <w:pPr>
        <w:rPr>
          <w:lang w:val="en-US"/>
        </w:rPr>
      </w:pPr>
      <w:r w:rsidRPr="006B79C5">
        <w:rPr>
          <w:lang w:val="en-US"/>
        </w:rPr>
        <w:t xml:space="preserve">                     &lt;b:provisionBrutto&gt;7.4&lt;/b:provisionBrutto&gt;</w:t>
      </w:r>
    </w:p>
    <w:p w:rsidR="00EF703F" w:rsidRDefault="00EF703F" w:rsidP="00EF703F">
      <w:r w:rsidRPr="006B79C5">
        <w:rPr>
          <w:lang w:val="en-US"/>
        </w:rPr>
        <w:t xml:space="preserve">                     </w:t>
      </w:r>
      <w:r>
        <w:t>&lt;b:provisionPro&gt;0.5&lt;/b:provisionPro&gt;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&lt;b:syspartner&gt;15299&lt;/b:syspartner&gt;</w:t>
      </w:r>
    </w:p>
    <w:p w:rsidR="00EF703F" w:rsidRDefault="00EF703F" w:rsidP="00EF703F">
      <w:r>
        <w:t xml:space="preserve">                     &lt;b:sysprov&gt;0&lt;/b:sysprov&gt;</w:t>
      </w:r>
    </w:p>
    <w:p w:rsidR="00EF703F" w:rsidRDefault="00EF703F" w:rsidP="00EF703F">
      <w:r>
        <w:t xml:space="preserve">                     &lt;b:sysprprovtype&gt;26&lt;/b:sysprprovtype&gt;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&lt;b:defaultprovision&gt;66.65&lt;/b:defaultprovision&gt;</w:t>
      </w:r>
    </w:p>
    <w:p w:rsidR="00EF703F" w:rsidRDefault="00EF703F" w:rsidP="00EF703F">
      <w:r>
        <w:t xml:space="preserve">                     &lt;b:defaultprovisionbrutto&gt;66.65&lt;/b:defaultprovisionbrutto&gt;</w:t>
      </w:r>
    </w:p>
    <w:p w:rsidR="00EF703F" w:rsidRDefault="00EF703F" w:rsidP="00EF703F">
      <w:r>
        <w:t xml:space="preserve">                     &lt;b:defaultprovisionp&gt;4.5&lt;/b:defaultprovisionp&gt;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&lt;b:provision&gt;66.65&lt;/b:provision&gt;</w:t>
      </w:r>
    </w:p>
    <w:p w:rsidR="00EF703F" w:rsidRPr="006B79C5" w:rsidRDefault="00EF703F" w:rsidP="00EF703F">
      <w:pPr>
        <w:rPr>
          <w:lang w:val="en-US"/>
        </w:rPr>
      </w:pPr>
      <w:r w:rsidRPr="006B79C5">
        <w:rPr>
          <w:lang w:val="en-US"/>
        </w:rPr>
        <w:t xml:space="preserve">                     &lt;b:provisionBrutto&gt;66.65&lt;/b:provisionBrutto&gt;</w:t>
      </w:r>
    </w:p>
    <w:p w:rsidR="00EF703F" w:rsidRDefault="00EF703F" w:rsidP="00EF703F">
      <w:r w:rsidRPr="006B79C5">
        <w:rPr>
          <w:lang w:val="en-US"/>
        </w:rPr>
        <w:t xml:space="preserve">                     </w:t>
      </w:r>
      <w:r>
        <w:t>&lt;b:provisionPro&gt;4.5&lt;/b:provisionPro&gt;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&lt;b:syspartner&gt;15298&lt;/b:syspartner&gt;</w:t>
      </w:r>
    </w:p>
    <w:p w:rsidR="00EF703F" w:rsidRDefault="00EF703F" w:rsidP="00EF703F">
      <w:r>
        <w:t xml:space="preserve">                     &lt;b:sysprov&gt;0&lt;/b:sysprov&gt;</w:t>
      </w:r>
    </w:p>
    <w:p w:rsidR="00EF703F" w:rsidRDefault="00EF703F" w:rsidP="00EF703F">
      <w:r>
        <w:t xml:space="preserve">                     &lt;b:sysprprovtype&gt;26&lt;/b:sysprprovtype&gt;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&lt;b:defaultprovision&gt;13.05&lt;/b:defaultprovision&gt;</w:t>
      </w:r>
    </w:p>
    <w:p w:rsidR="00EF703F" w:rsidRDefault="00EF703F" w:rsidP="00EF703F">
      <w:r>
        <w:t xml:space="preserve">                     &lt;b:defaultprovisionbrutto&gt;13.05&lt;/b:defaultprovisionbrutto&gt;</w:t>
      </w:r>
    </w:p>
    <w:p w:rsidR="00EF703F" w:rsidRDefault="00EF703F" w:rsidP="00EF703F">
      <w:r>
        <w:t xml:space="preserve">                     &lt;b:defaultprovisionp&gt;0.5&lt;/b:defaultprovisionp&gt;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&lt;b:provision&gt;13.05&lt;/b:provision&gt;</w:t>
      </w:r>
    </w:p>
    <w:p w:rsidR="00EF703F" w:rsidRPr="006B79C5" w:rsidRDefault="00EF703F" w:rsidP="00EF703F">
      <w:pPr>
        <w:rPr>
          <w:lang w:val="en-US"/>
        </w:rPr>
      </w:pPr>
      <w:r w:rsidRPr="006B79C5">
        <w:rPr>
          <w:lang w:val="en-US"/>
        </w:rPr>
        <w:t xml:space="preserve">                     &lt;b:provisionBrutto&gt;13.05&lt;/b:provisionBrutto&gt;</w:t>
      </w:r>
    </w:p>
    <w:p w:rsidR="00EF703F" w:rsidRDefault="00EF703F" w:rsidP="00EF703F">
      <w:r w:rsidRPr="006B79C5">
        <w:rPr>
          <w:lang w:val="en-US"/>
        </w:rPr>
        <w:t xml:space="preserve">                     </w:t>
      </w:r>
      <w:r>
        <w:t>&lt;b:provisionPro&gt;0.5&lt;/b:provisionPro&gt;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&lt;b:syspartner&gt;15299&lt;/b:syspartner&gt;</w:t>
      </w:r>
    </w:p>
    <w:p w:rsidR="00EF703F" w:rsidRDefault="00EF703F" w:rsidP="00EF703F">
      <w:r>
        <w:t xml:space="preserve">                     &lt;b:sysprov&gt;0&lt;/b:sysprov&gt;</w:t>
      </w:r>
    </w:p>
    <w:p w:rsidR="00EF703F" w:rsidRDefault="00EF703F" w:rsidP="00EF703F">
      <w:r>
        <w:t xml:space="preserve">                     &lt;b:sysprprovtype&gt;21&lt;/b:sysprprovtype&gt;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&lt;b:defaultprovision&gt;117.4&lt;/b:defaultprovision&gt;</w:t>
      </w:r>
    </w:p>
    <w:p w:rsidR="00EF703F" w:rsidRDefault="00EF703F" w:rsidP="00EF703F">
      <w:r>
        <w:t xml:space="preserve">                     &lt;b:defaultprovisionbrutto&gt;117.4&lt;/b:defaultprovisionbrutto&gt;</w:t>
      </w:r>
    </w:p>
    <w:p w:rsidR="00EF703F" w:rsidRDefault="00EF703F" w:rsidP="00EF703F">
      <w:r>
        <w:t xml:space="preserve">                     &lt;b:defaultprovisionp&gt;4.5&lt;/b:defaultprovisionp&gt;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lastRenderedPageBreak/>
        <w:t xml:space="preserve">                     &lt;b:prProvTypeBezeichnung i:nil="true"/&gt;</w:t>
      </w:r>
    </w:p>
    <w:p w:rsidR="00EF703F" w:rsidRPr="006B79C5" w:rsidRDefault="00EF703F" w:rsidP="00EF703F">
      <w:pPr>
        <w:rPr>
          <w:lang w:val="en-US"/>
        </w:rPr>
      </w:pPr>
      <w:r>
        <w:t xml:space="preserve">                     </w:t>
      </w:r>
      <w:r w:rsidRPr="006B79C5">
        <w:rPr>
          <w:lang w:val="en-US"/>
        </w:rPr>
        <w:t>&lt;b:provision&gt;117.4&lt;/b:provision&gt;</w:t>
      </w:r>
    </w:p>
    <w:p w:rsidR="00EF703F" w:rsidRPr="006B79C5" w:rsidRDefault="00EF703F" w:rsidP="00EF703F">
      <w:pPr>
        <w:rPr>
          <w:lang w:val="en-US"/>
        </w:rPr>
      </w:pPr>
      <w:r w:rsidRPr="006B79C5">
        <w:rPr>
          <w:lang w:val="en-US"/>
        </w:rPr>
        <w:t xml:space="preserve">                     &lt;b:provisionBrutto&gt;117.4&lt;/b:provisionBrutto&gt;</w:t>
      </w:r>
    </w:p>
    <w:p w:rsidR="00EF703F" w:rsidRDefault="00EF703F" w:rsidP="00EF703F">
      <w:r w:rsidRPr="006B79C5">
        <w:rPr>
          <w:lang w:val="en-US"/>
        </w:rPr>
        <w:t xml:space="preserve">                     </w:t>
      </w:r>
      <w:r>
        <w:t>&lt;b:provisionPro&gt;4.5&lt;/b:provisionPro&gt;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&lt;b:syspartner&gt;15298&lt;/b:syspartner&gt;</w:t>
      </w:r>
    </w:p>
    <w:p w:rsidR="00EF703F" w:rsidRDefault="00EF703F" w:rsidP="00EF703F">
      <w:r>
        <w:t xml:space="preserve">                     &lt;b:sysprov&gt;0&lt;/b:sysprov&gt;</w:t>
      </w:r>
    </w:p>
    <w:p w:rsidR="00EF703F" w:rsidRDefault="00EF703F" w:rsidP="00EF703F">
      <w:r>
        <w:t xml:space="preserve">                     &lt;b:sysprprovtype&gt;21&lt;/b:sysprprovtype&gt;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&lt;b:angAntProvDtoRapMax/&gt;</w:t>
      </w:r>
    </w:p>
    <w:p w:rsidR="00EF703F" w:rsidRDefault="00EF703F" w:rsidP="00EF703F">
      <w:r>
        <w:t xml:space="preserve">               &lt;b:angAntProvDtoRapMin/&gt;</w:t>
      </w:r>
    </w:p>
    <w:p w:rsidR="00EF703F" w:rsidRDefault="00EF703F" w:rsidP="00EF703F">
      <w:r>
        <w:t xml:space="preserve">               &lt;b:angAntSubvDto&gt;</w:t>
      </w:r>
    </w:p>
    <w:p w:rsidR="00EF703F" w:rsidRDefault="00EF703F" w:rsidP="00EF703F">
      <w:r>
        <w:t xml:space="preserve">                  &lt;b:AngAntSubvDto&gt;</w:t>
      </w:r>
    </w:p>
    <w:p w:rsidR="00EF703F" w:rsidRDefault="00EF703F" w:rsidP="00EF703F">
      <w:r>
        <w:t xml:space="preserve">                     &lt;b:betrag&gt;330.2&lt;/b:betrag&gt;</w:t>
      </w:r>
    </w:p>
    <w:p w:rsidR="00EF703F" w:rsidRDefault="00EF703F" w:rsidP="00EF703F">
      <w:r>
        <w:t xml:space="preserve">                     &lt;b:betragBrutto&gt;356.65&lt;/b:betragBrutto&gt;</w:t>
      </w:r>
    </w:p>
    <w:p w:rsidR="00EF703F" w:rsidRDefault="00EF703F" w:rsidP="00EF703F">
      <w:r>
        <w:t xml:space="preserve">                     &lt;b:betragust&gt;26.449999999999989&lt;/b:betragust&gt;</w:t>
      </w:r>
    </w:p>
    <w:p w:rsidR="00EF703F" w:rsidRDefault="00EF703F" w:rsidP="00EF703F">
      <w:r>
        <w:t xml:space="preserve">                     &lt;b:subvGBezeichnung i:nil="true"/&gt;</w:t>
      </w:r>
    </w:p>
    <w:p w:rsidR="00EF703F" w:rsidRDefault="00EF703F" w:rsidP="00EF703F">
      <w:r>
        <w:t xml:space="preserve">                     &lt;b:subvTypBezeichnung i:nil="true"/&gt;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&lt;b:syssubvg&gt;1&lt;/b:syssubvg&gt;</w:t>
      </w:r>
    </w:p>
    <w:p w:rsidR="00EF703F" w:rsidRDefault="00EF703F" w:rsidP="00EF703F">
      <w:r>
        <w:t xml:space="preserve">                     &lt;b:syssubvtyp&gt;0&lt;/b:syssubvtyp&gt;</w:t>
      </w:r>
    </w:p>
    <w:p w:rsidR="00EF703F" w:rsidRDefault="00EF703F" w:rsidP="00EF703F">
      <w:r>
        <w:t xml:space="preserve">                  &lt;/b:AngAntSubvDto&gt;</w:t>
      </w:r>
    </w:p>
    <w:p w:rsidR="00EF703F" w:rsidRDefault="00EF703F" w:rsidP="00EF703F">
      <w:r>
        <w:t xml:space="preserve">                  &lt;b:AngAntSubvDto&gt;</w:t>
      </w:r>
    </w:p>
    <w:p w:rsidR="00EF703F" w:rsidRDefault="00EF703F" w:rsidP="00EF703F">
      <w:r>
        <w:t xml:space="preserve">                     &lt;b:betrag&gt;2972&lt;/b:betrag&gt;</w:t>
      </w:r>
    </w:p>
    <w:p w:rsidR="00EF703F" w:rsidRDefault="00EF703F" w:rsidP="00EF703F">
      <w:r>
        <w:t xml:space="preserve">                     &lt;b:betragBrutto&gt;3209.75&lt;/b:betragBrutto&gt;</w:t>
      </w:r>
    </w:p>
    <w:p w:rsidR="00EF703F" w:rsidRDefault="00EF703F" w:rsidP="00EF703F">
      <w:r>
        <w:t xml:space="preserve">                     &lt;b:betragust&gt;237.75&lt;/b:betragust&gt;</w:t>
      </w:r>
    </w:p>
    <w:p w:rsidR="00EF703F" w:rsidRDefault="00EF703F" w:rsidP="00EF703F">
      <w:r>
        <w:t xml:space="preserve">                     &lt;b:subvGBezeichnung i:nil="true"/&gt;</w:t>
      </w:r>
    </w:p>
    <w:p w:rsidR="00EF703F" w:rsidRDefault="00EF703F" w:rsidP="00EF703F">
      <w:r>
        <w:t xml:space="preserve">                     &lt;b:subvTypBezeichnung i:nil="true"/&gt;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&lt;b:syssubvg&gt;15298&lt;/b:syssubvg&gt;</w:t>
      </w:r>
    </w:p>
    <w:p w:rsidR="00EF703F" w:rsidRDefault="00EF703F" w:rsidP="00EF703F">
      <w:r>
        <w:t xml:space="preserve">                     &lt;b:syssubvtyp&gt;0&lt;/b:syssubvtyp&gt;</w:t>
      </w:r>
    </w:p>
    <w:p w:rsidR="00EF703F" w:rsidRDefault="00EF703F" w:rsidP="00EF703F">
      <w:r>
        <w:t xml:space="preserve">                  &lt;/b:AngAntSubvDto&gt;</w:t>
      </w:r>
    </w:p>
    <w:p w:rsidR="00EF703F" w:rsidRDefault="00EF703F" w:rsidP="00EF703F">
      <w:r>
        <w:t xml:space="preserve">               &lt;/b:angAntSubvDto&gt;</w:t>
      </w:r>
    </w:p>
    <w:p w:rsidR="00EF703F" w:rsidRDefault="00EF703F" w:rsidP="00EF703F">
      <w:r>
        <w:t xml:space="preserve">               &lt;b:angAntVsDto&gt;</w:t>
      </w:r>
    </w:p>
    <w:p w:rsidR="00EF703F" w:rsidRDefault="00EF703F" w:rsidP="00EF703F">
      <w:r>
        <w:t xml:space="preserve">                  &lt;b:AngAntVsDto&gt;</w:t>
      </w:r>
    </w:p>
    <w:p w:rsidR="00EF703F" w:rsidRDefault="00EF703F" w:rsidP="00EF703F">
      <w:r>
        <w:t xml:space="preserve">                     &lt;b:code&gt;14L1-&lt;/b:code&gt;</w:t>
      </w:r>
    </w:p>
    <w:p w:rsidR="00EF703F" w:rsidRDefault="00EF703F" w:rsidP="00EF703F">
      <w:r>
        <w:t xml:space="preserve">                     &lt;b:lz&gt;48&lt;/b:lz&gt;</w:t>
      </w:r>
    </w:p>
    <w:p w:rsidR="00EF703F" w:rsidRDefault="00EF703F" w:rsidP="00EF703F">
      <w:r>
        <w:t xml:space="preserve">                     &lt;b:mitfinflag&gt;0&lt;/b:mitfinflag&gt;</w:t>
      </w:r>
    </w:p>
    <w:p w:rsidR="00EF703F" w:rsidRDefault="00EF703F" w:rsidP="00EF703F">
      <w:r>
        <w:t xml:space="preserve">                     &lt;b:ppy&gt;12&lt;/b:ppy&gt;</w:t>
      </w:r>
    </w:p>
    <w:p w:rsidR="00EF703F" w:rsidRDefault="00EF703F" w:rsidP="00EF703F">
      <w:r>
        <w:t xml:space="preserve">                     &lt;b:praemie&gt;30.85&lt;/b:praemie&gt;</w:t>
      </w:r>
    </w:p>
    <w:p w:rsidR="00EF703F" w:rsidRPr="006B79C5" w:rsidRDefault="00EF703F" w:rsidP="00EF703F">
      <w:pPr>
        <w:rPr>
          <w:lang w:val="en-US"/>
        </w:rPr>
      </w:pPr>
      <w:r>
        <w:t xml:space="preserve">                     </w:t>
      </w:r>
      <w:r w:rsidRPr="006B79C5">
        <w:rPr>
          <w:lang w:val="en-US"/>
        </w:rPr>
        <w:t>&lt;b:praemiep&gt;2.558&lt;/b:praemiep&gt;</w:t>
      </w:r>
    </w:p>
    <w:p w:rsidR="00EF703F" w:rsidRPr="006B79C5" w:rsidRDefault="00EF703F" w:rsidP="00EF703F">
      <w:pPr>
        <w:rPr>
          <w:lang w:val="en-US"/>
        </w:rPr>
      </w:pPr>
      <w:r w:rsidRPr="006B79C5">
        <w:rPr>
          <w:lang w:val="en-US"/>
        </w:rPr>
        <w:t xml:space="preserve">                     &lt;b:serviceType&gt;VSTYP&lt;/b:serviceType&gt;</w:t>
      </w:r>
    </w:p>
    <w:p w:rsidR="00EF703F" w:rsidRDefault="00EF703F" w:rsidP="00EF703F">
      <w:r w:rsidRPr="006B79C5">
        <w:rPr>
          <w:lang w:val="en-US"/>
        </w:rPr>
        <w:t xml:space="preserve">                     </w:t>
      </w:r>
      <w:r>
        <w:t>&lt;b:sysangvar&gt;0&lt;/b:sysangvar&gt;</w:t>
      </w:r>
    </w:p>
    <w:p w:rsidR="00EF703F" w:rsidRDefault="00EF703F" w:rsidP="00EF703F">
      <w:r>
        <w:t xml:space="preserve">                     &lt;b:sysantrag&gt;0&lt;/b:sysantrag&gt;</w:t>
      </w:r>
    </w:p>
    <w:p w:rsidR="00EF703F" w:rsidRDefault="00EF703F" w:rsidP="00EF703F">
      <w:r>
        <w:t xml:space="preserve">                     &lt;b:sysvs&gt;0&lt;/b:sysvs&gt;</w:t>
      </w:r>
    </w:p>
    <w:p w:rsidR="00EF703F" w:rsidRDefault="00EF703F" w:rsidP="00EF703F">
      <w:r>
        <w:t xml:space="preserve">                     &lt;b:sysvstyp&gt;18&lt;/b:sysvstyp&gt;</w:t>
      </w:r>
    </w:p>
    <w:p w:rsidR="00EF703F" w:rsidRDefault="00EF703F" w:rsidP="00EF703F">
      <w:r>
        <w:t xml:space="preserve">                     &lt;b:vsBezeichnung i:nil="true"/&gt;</w:t>
      </w:r>
    </w:p>
    <w:p w:rsidR="00EF703F" w:rsidRDefault="00EF703F" w:rsidP="00EF703F">
      <w:r>
        <w:t xml:space="preserve">                     &lt;b:vsTypBezeichnung i:nil="true"/&gt;</w:t>
      </w:r>
    </w:p>
    <w:p w:rsidR="00EF703F" w:rsidRDefault="00EF703F" w:rsidP="00EF703F">
      <w:r>
        <w:t xml:space="preserve">                  &lt;/b:AngAntVsDto&gt;</w:t>
      </w:r>
    </w:p>
    <w:p w:rsidR="00EF703F" w:rsidRDefault="00EF703F" w:rsidP="00EF703F">
      <w:r>
        <w:t xml:space="preserve">                  &lt;b:AngAntVsDto&gt;</w:t>
      </w:r>
    </w:p>
    <w:p w:rsidR="00EF703F" w:rsidRDefault="00EF703F" w:rsidP="00EF703F">
      <w:r>
        <w:t xml:space="preserve">                     &lt;b:code&gt;14L1-&lt;/b:code&gt;</w:t>
      </w:r>
    </w:p>
    <w:p w:rsidR="00EF703F" w:rsidRDefault="00EF703F" w:rsidP="00EF703F">
      <w:r>
        <w:t xml:space="preserve">                     &lt;b:lz&gt;48&lt;/b:lz&gt;</w:t>
      </w:r>
    </w:p>
    <w:p w:rsidR="00EF703F" w:rsidRDefault="00EF703F" w:rsidP="00EF703F">
      <w:r>
        <w:lastRenderedPageBreak/>
        <w:t xml:space="preserve">                     &lt;b:mitfinflag&gt;0&lt;/b:mitfinflag&gt;</w:t>
      </w:r>
    </w:p>
    <w:p w:rsidR="00EF703F" w:rsidRDefault="00EF703F" w:rsidP="00EF703F">
      <w:r>
        <w:t xml:space="preserve">                     &lt;b:ppy&gt;12&lt;/b:ppy&gt;</w:t>
      </w:r>
    </w:p>
    <w:p w:rsidR="00EF703F" w:rsidRDefault="00EF703F" w:rsidP="00EF703F">
      <w:r>
        <w:t xml:space="preserve">                     &lt;b:praemie&gt;54.35&lt;/b:praemie&gt;</w:t>
      </w:r>
    </w:p>
    <w:p w:rsidR="00EF703F" w:rsidRPr="006B79C5" w:rsidRDefault="00EF703F" w:rsidP="00EF703F">
      <w:pPr>
        <w:rPr>
          <w:lang w:val="en-US"/>
        </w:rPr>
      </w:pPr>
      <w:r>
        <w:t xml:space="preserve">                     </w:t>
      </w:r>
      <w:r w:rsidRPr="006B79C5">
        <w:rPr>
          <w:lang w:val="en-US"/>
        </w:rPr>
        <w:t>&lt;b:praemiep&gt;4.506&lt;/b:praemiep&gt;</w:t>
      </w:r>
    </w:p>
    <w:p w:rsidR="00EF703F" w:rsidRPr="006B79C5" w:rsidRDefault="00EF703F" w:rsidP="00EF703F">
      <w:pPr>
        <w:rPr>
          <w:lang w:val="en-US"/>
        </w:rPr>
      </w:pPr>
      <w:r w:rsidRPr="006B79C5">
        <w:rPr>
          <w:lang w:val="en-US"/>
        </w:rPr>
        <w:t xml:space="preserve">                     &lt;b:serviceType&gt;VSTYP&lt;/b:serviceType&gt;</w:t>
      </w:r>
    </w:p>
    <w:p w:rsidR="00EF703F" w:rsidRDefault="00EF703F" w:rsidP="00EF703F">
      <w:r w:rsidRPr="006B79C5">
        <w:rPr>
          <w:lang w:val="en-US"/>
        </w:rPr>
        <w:t xml:space="preserve">                     </w:t>
      </w:r>
      <w:r>
        <w:t>&lt;b:sysangvar&gt;0&lt;/b:sysangvar&gt;</w:t>
      </w:r>
    </w:p>
    <w:p w:rsidR="00EF703F" w:rsidRDefault="00EF703F" w:rsidP="00EF703F">
      <w:r>
        <w:t xml:space="preserve">                     &lt;b:sysantrag&gt;0&lt;/b:sysantrag&gt;</w:t>
      </w:r>
    </w:p>
    <w:p w:rsidR="00EF703F" w:rsidRDefault="00EF703F" w:rsidP="00EF703F">
      <w:r>
        <w:t xml:space="preserve">                     &lt;b:sysvs&gt;0&lt;/b:sysvs&gt;</w:t>
      </w:r>
    </w:p>
    <w:p w:rsidR="00EF703F" w:rsidRDefault="00EF703F" w:rsidP="00EF703F">
      <w:r>
        <w:t xml:space="preserve">                     &lt;b:sysvstyp&gt;12&lt;/b:sysvstyp&gt;</w:t>
      </w:r>
    </w:p>
    <w:p w:rsidR="00EF703F" w:rsidRDefault="00EF703F" w:rsidP="00EF703F">
      <w:r>
        <w:t xml:space="preserve">                     &lt;b:vsBezeichnung i:nil="true"/&gt;</w:t>
      </w:r>
    </w:p>
    <w:p w:rsidR="00EF703F" w:rsidRDefault="00EF703F" w:rsidP="00EF703F">
      <w:r>
        <w:t xml:space="preserve">                     &lt;b:vsTypBezeichnung i:nil="true"/&gt;</w:t>
      </w:r>
    </w:p>
    <w:p w:rsidR="00EF703F" w:rsidRDefault="00EF703F" w:rsidP="00EF703F">
      <w:r>
        <w:t xml:space="preserve">                  &lt;/b:AngAntVsDto&gt;</w:t>
      </w:r>
    </w:p>
    <w:p w:rsidR="00EF703F" w:rsidRDefault="00EF703F" w:rsidP="00EF703F">
      <w:r>
        <w:t xml:space="preserve">               &lt;/b:angAntVsDto&gt;</w:t>
      </w:r>
    </w:p>
    <w:p w:rsidR="00EF703F" w:rsidRDefault="00EF703F" w:rsidP="00EF703F">
      <w:r>
        <w:t xml:space="preserve">            &lt;/b:kalkulation&gt;</w:t>
      </w:r>
    </w:p>
    <w:p w:rsidR="00EF703F" w:rsidRDefault="00EF703F" w:rsidP="00EF703F">
      <w:r>
        <w:t xml:space="preserve">            &lt;b:zusatzinformationen&gt;</w:t>
      </w:r>
    </w:p>
    <w:p w:rsidR="00EF703F" w:rsidRDefault="00EF703F" w:rsidP="00EF703F">
      <w:r>
        <w:t xml:space="preserve">               &lt;b:ZusatzinformationDto&gt;</w:t>
      </w:r>
    </w:p>
    <w:p w:rsidR="00EF703F" w:rsidRDefault="00EF703F" w:rsidP="00EF703F">
      <w:r>
        <w:t xml:space="preserve">                  &lt;b:provisionAbloesen&gt;0&lt;/b:provisionAbloesen&gt;</w:t>
      </w:r>
    </w:p>
    <w:p w:rsidR="00EF703F" w:rsidRDefault="00EF703F" w:rsidP="00EF703F">
      <w:r>
        <w:t xml:space="preserve">                  &lt;b:provisionGrund&gt;74&lt;/b:provisionGrund&gt;</w:t>
      </w:r>
    </w:p>
    <w:p w:rsidR="00EF703F" w:rsidRDefault="00EF703F" w:rsidP="00EF703F">
      <w:r>
        <w:t xml:space="preserve">                  &lt;b:provisionNeugeld&gt;74&lt;/b:provisionNeugeld&gt;</w:t>
      </w:r>
    </w:p>
    <w:p w:rsidR="00EF703F" w:rsidRDefault="00EF703F" w:rsidP="00EF703F">
      <w:r>
        <w:t xml:space="preserve">                  &lt;b:provisionRsv&gt;204.5&lt;/b:provisionRsv&gt;</w:t>
      </w:r>
    </w:p>
    <w:p w:rsidR="00EF703F" w:rsidRDefault="00EF703F" w:rsidP="00EF703F">
      <w:r>
        <w:t xml:space="preserve">                  &lt;b:provisionTotal&gt;278.5&lt;/b:provisionTotal&gt;</w:t>
      </w:r>
    </w:p>
    <w:p w:rsidR="00EF703F" w:rsidRDefault="00EF703F" w:rsidP="00EF703F">
      <w:r>
        <w:t xml:space="preserve">                  &lt;b:provisionZusatz&gt;0&lt;/b:provisionZusatz&gt;</w:t>
      </w:r>
    </w:p>
    <w:p w:rsidR="00EF703F" w:rsidRDefault="00EF703F" w:rsidP="00EF703F">
      <w:r>
        <w:t xml:space="preserve">                  &lt;b:type&gt;DEFAULT&lt;/b:type&gt;</w:t>
      </w:r>
    </w:p>
    <w:p w:rsidR="00EF703F" w:rsidRDefault="00EF703F" w:rsidP="00EF703F">
      <w:r>
        <w:t xml:space="preserve">               &lt;/b:ZusatzinformationDto&gt;</w:t>
      </w:r>
    </w:p>
    <w:p w:rsidR="00EF703F" w:rsidRDefault="00EF703F" w:rsidP="00EF703F">
      <w:r>
        <w:t xml:space="preserve">               &lt;b:ZusatzinformationDto&gt;</w:t>
      </w:r>
    </w:p>
    <w:p w:rsidR="00EF703F" w:rsidRDefault="00EF703F" w:rsidP="00EF703F">
      <w:r>
        <w:t xml:space="preserve">                  &lt;b:provisionAbloesen&gt;0&lt;/b:provisionAbloesen&gt;</w:t>
      </w:r>
    </w:p>
    <w:p w:rsidR="00EF703F" w:rsidRDefault="00EF703F" w:rsidP="00EF703F">
      <w:r>
        <w:t xml:space="preserve">                  &lt;b:provisionGrund&gt;0&lt;/b:provisionGrund&gt;</w:t>
      </w:r>
    </w:p>
    <w:p w:rsidR="00EF703F" w:rsidRDefault="00EF703F" w:rsidP="00EF703F">
      <w:r>
        <w:t xml:space="preserve">                  &lt;b:provisionNeugeld&gt;0&lt;/b:provisionNeugeld&gt;</w:t>
      </w:r>
    </w:p>
    <w:p w:rsidR="00EF703F" w:rsidRDefault="00EF703F" w:rsidP="00EF703F">
      <w:r>
        <w:t xml:space="preserve">                  &lt;b:provisionRsv&gt;0&lt;/b:provisionRsv&gt;</w:t>
      </w:r>
    </w:p>
    <w:p w:rsidR="00EF703F" w:rsidRDefault="00EF703F" w:rsidP="00EF703F">
      <w:r>
        <w:t xml:space="preserve">                  &lt;b:provisionTotal&gt;0&lt;/b:provisionTotal&gt;</w:t>
      </w:r>
    </w:p>
    <w:p w:rsidR="00EF703F" w:rsidRDefault="00EF703F" w:rsidP="00EF703F">
      <w:r>
        <w:t xml:space="preserve">                  &lt;b:provisionZusatz&gt;0&lt;/b:provisionZusatz&gt;</w:t>
      </w:r>
    </w:p>
    <w:p w:rsidR="00EF703F" w:rsidRDefault="00EF703F" w:rsidP="00EF703F">
      <w:r>
        <w:t xml:space="preserve">                  &lt;b:type&gt;RAPMAX&lt;/b:type&gt;</w:t>
      </w:r>
    </w:p>
    <w:p w:rsidR="00EF703F" w:rsidRDefault="00EF703F" w:rsidP="00EF703F">
      <w:r>
        <w:t xml:space="preserve">               &lt;/b:ZusatzinformationDto&gt;</w:t>
      </w:r>
    </w:p>
    <w:p w:rsidR="00EF703F" w:rsidRDefault="00EF703F" w:rsidP="00EF703F">
      <w:r>
        <w:t xml:space="preserve">               &lt;b:ZusatzinformationDto&gt;</w:t>
      </w:r>
    </w:p>
    <w:p w:rsidR="00EF703F" w:rsidRDefault="00EF703F" w:rsidP="00EF703F">
      <w:r>
        <w:t xml:space="preserve">                  &lt;b:provisionAbloesen&gt;0&lt;/b:provisionAbloesen&gt;</w:t>
      </w:r>
    </w:p>
    <w:p w:rsidR="00EF703F" w:rsidRDefault="00EF703F" w:rsidP="00EF703F">
      <w:r>
        <w:t xml:space="preserve">                  &lt;b:provisionGrund&gt;0&lt;/b:provisionGrund&gt;</w:t>
      </w:r>
    </w:p>
    <w:p w:rsidR="00EF703F" w:rsidRDefault="00EF703F" w:rsidP="00EF703F">
      <w:r>
        <w:t xml:space="preserve">                  &lt;b:provisionNeugeld&gt;0&lt;/b:provisionNeugeld&gt;</w:t>
      </w:r>
    </w:p>
    <w:p w:rsidR="00EF703F" w:rsidRDefault="00EF703F" w:rsidP="00EF703F">
      <w:r>
        <w:t xml:space="preserve">                  &lt;b:provisionRsv&gt;0&lt;/b:provisionRsv&gt;</w:t>
      </w:r>
    </w:p>
    <w:p w:rsidR="00EF703F" w:rsidRDefault="00EF703F" w:rsidP="00EF703F">
      <w:r>
        <w:t xml:space="preserve">                  &lt;b:provisionTotal&gt;0&lt;/b:provisionTotal&gt;</w:t>
      </w:r>
    </w:p>
    <w:p w:rsidR="00EF703F" w:rsidRDefault="00EF703F" w:rsidP="00EF703F">
      <w:r>
        <w:t xml:space="preserve">                  &lt;b:provisionZusatz&gt;0&lt;/b:provisionZusatz&gt;</w:t>
      </w:r>
    </w:p>
    <w:p w:rsidR="00EF703F" w:rsidRDefault="00EF703F" w:rsidP="00EF703F">
      <w:r>
        <w:t xml:space="preserve">                  &lt;b:type&gt;RAPMIN&lt;/b:type&gt;</w:t>
      </w:r>
    </w:p>
    <w:p w:rsidR="00EF703F" w:rsidRDefault="00EF703F" w:rsidP="00EF703F">
      <w:r>
        <w:t xml:space="preserve">               &lt;/b:ZusatzinformationDto&gt;</w:t>
      </w:r>
    </w:p>
    <w:p w:rsidR="00EF703F" w:rsidRDefault="00EF703F" w:rsidP="00EF703F">
      <w:r>
        <w:t xml:space="preserve">            &lt;/b:zusatzinformationen&gt;</w:t>
      </w:r>
    </w:p>
    <w:p w:rsidR="00EF703F" w:rsidRPr="006B79C5" w:rsidRDefault="00EF703F" w:rsidP="00EF703F">
      <w:pPr>
        <w:rPr>
          <w:lang w:val="en-US"/>
        </w:rPr>
      </w:pPr>
      <w:r>
        <w:t xml:space="preserve">         </w:t>
      </w:r>
      <w:r w:rsidRPr="006B79C5">
        <w:rPr>
          <w:lang w:val="en-US"/>
        </w:rPr>
        <w:t>&lt;/solveKalkulationResult&gt;</w:t>
      </w:r>
    </w:p>
    <w:p w:rsidR="00EF703F" w:rsidRPr="006B79C5" w:rsidRDefault="00EF703F" w:rsidP="00EF703F">
      <w:pPr>
        <w:rPr>
          <w:lang w:val="en-US"/>
        </w:rPr>
      </w:pPr>
      <w:r w:rsidRPr="006B79C5">
        <w:rPr>
          <w:lang w:val="en-US"/>
        </w:rPr>
        <w:t xml:space="preserve">      &lt;/solveKalkulationResponse&gt;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&lt;/s:Envelope&gt;</w:t>
      </w:r>
    </w:p>
    <w:p w:rsidR="00EF703F" w:rsidRDefault="00EF703F" w:rsidP="00EF703F">
      <w:pPr>
        <w:pStyle w:val="berschrift3"/>
      </w:pPr>
      <w:bookmarkStart w:id="105" w:name="_Toc472332779"/>
      <w:r>
        <w:t>checkKalkulation</w:t>
      </w:r>
      <w:bookmarkEnd w:id="105"/>
    </w:p>
    <w:p w:rsidR="00EF703F" w:rsidRDefault="00EF703F" w:rsidP="00EF703F">
      <w:pPr>
        <w:pStyle w:val="berschrift4"/>
      </w:pPr>
      <w:bookmarkStart w:id="106" w:name="_Toc472332780"/>
      <w:r>
        <w:t>WebService Beschreibung</w:t>
      </w:r>
      <w:bookmarkEnd w:id="106"/>
    </w:p>
    <w:p w:rsidR="00EF703F" w:rsidRDefault="00EF703F" w:rsidP="00EF703F">
      <w:r>
        <w:t>Überprüft die erfasste Kalkulation</w:t>
      </w:r>
    </w:p>
    <w:p w:rsidR="00EF703F" w:rsidRDefault="00EF703F" w:rsidP="00EF703F"/>
    <w:p w:rsidR="00EF703F" w:rsidRDefault="00EF703F" w:rsidP="00EF703F">
      <w:pPr>
        <w:autoSpaceDE w:val="0"/>
        <w:autoSpaceDN w:val="0"/>
        <w:adjustRightInd w:val="0"/>
        <w:jc w:val="left"/>
        <w:rPr>
          <w:rFonts w:ascii="Consolas" w:hAnsi="Consolas" w:cs="Consolas"/>
          <w:color w:val="000000"/>
          <w:sz w:val="19"/>
          <w:szCs w:val="19"/>
          <w:highlight w:val="white"/>
          <w:lang w:eastAsia="de-CH"/>
        </w:rPr>
      </w:pPr>
      <w:r>
        <w:rPr>
          <w:rFonts w:ascii="Consolas" w:hAnsi="Consolas" w:cs="Consolas"/>
          <w:color w:val="808080"/>
          <w:sz w:val="19"/>
          <w:szCs w:val="19"/>
          <w:highlight w:val="white"/>
          <w:lang w:eastAsia="de-CH"/>
        </w:rPr>
        <w:t>///</w:t>
      </w:r>
      <w:r>
        <w:rPr>
          <w:rFonts w:ascii="Consolas" w:hAnsi="Consolas" w:cs="Consolas"/>
          <w:color w:val="008000"/>
          <w:sz w:val="19"/>
          <w:szCs w:val="19"/>
          <w:highlight w:val="white"/>
          <w:lang w:eastAsia="de-CH"/>
        </w:rPr>
        <w:t xml:space="preserve"> </w:t>
      </w:r>
      <w:r>
        <w:rPr>
          <w:rFonts w:ascii="Consolas" w:hAnsi="Consolas" w:cs="Consolas"/>
          <w:color w:val="808080"/>
          <w:sz w:val="19"/>
          <w:szCs w:val="19"/>
          <w:highlight w:val="white"/>
          <w:lang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validates the calculation and returns result messages</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name="input"&gt;</w:t>
      </w:r>
      <w:r w:rsidRPr="006B79C5">
        <w:rPr>
          <w:rFonts w:ascii="Consolas" w:hAnsi="Consolas" w:cs="Consolas"/>
          <w:color w:val="008000"/>
          <w:sz w:val="19"/>
          <w:szCs w:val="19"/>
          <w:highlight w:val="white"/>
          <w:lang w:val="en-US" w:eastAsia="de-CH"/>
        </w:rPr>
        <w:t>icheckAngebotDto</w:t>
      </w:r>
      <w:r w:rsidRPr="006B79C5">
        <w:rPr>
          <w:rFonts w:ascii="Consolas" w:hAnsi="Consolas" w:cs="Consolas"/>
          <w:color w:val="808080"/>
          <w:sz w:val="19"/>
          <w:szCs w:val="19"/>
          <w:highlight w:val="white"/>
          <w:lang w:val="en-US" w:eastAsia="de-CH"/>
        </w:rPr>
        <w: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lastRenderedPageBreak/>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&lt;returns&gt;</w:t>
      </w:r>
      <w:r w:rsidRPr="006B79C5">
        <w:rPr>
          <w:rFonts w:ascii="Consolas" w:hAnsi="Consolas" w:cs="Consolas"/>
          <w:color w:val="008000"/>
          <w:sz w:val="19"/>
          <w:szCs w:val="19"/>
          <w:highlight w:val="white"/>
          <w:lang w:val="en-US" w:eastAsia="de-CH"/>
        </w:rPr>
        <w:t>ocheckAngebotDto</w:t>
      </w:r>
      <w:r w:rsidRPr="006B79C5">
        <w:rPr>
          <w:rFonts w:ascii="Consolas" w:hAnsi="Consolas" w:cs="Consolas"/>
          <w:color w:val="808080"/>
          <w:sz w:val="19"/>
          <w:szCs w:val="19"/>
          <w:highlight w:val="white"/>
          <w:lang w:val="en-US" w:eastAsia="de-CH"/>
        </w:rPr>
        <w: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lang w:val="en-US"/>
        </w:rPr>
      </w:pPr>
      <w:r w:rsidRPr="006B79C5">
        <w:rPr>
          <w:rFonts w:ascii="Consolas" w:hAnsi="Consolas" w:cs="Consolas"/>
          <w:color w:val="000000"/>
          <w:sz w:val="19"/>
          <w:szCs w:val="19"/>
          <w:highlight w:val="white"/>
          <w:lang w:val="en-US" w:eastAsia="de-CH"/>
        </w:rPr>
        <w:t>Service.DTO.</w:t>
      </w:r>
      <w:r w:rsidRPr="006B79C5">
        <w:rPr>
          <w:rFonts w:ascii="Consolas" w:hAnsi="Consolas" w:cs="Consolas"/>
          <w:color w:val="2B91AF"/>
          <w:sz w:val="19"/>
          <w:szCs w:val="19"/>
          <w:highlight w:val="white"/>
          <w:lang w:val="en-US" w:eastAsia="de-CH"/>
        </w:rPr>
        <w:t>ocheckAntAngDto</w:t>
      </w:r>
      <w:r w:rsidRPr="006B79C5">
        <w:rPr>
          <w:rFonts w:ascii="Consolas" w:hAnsi="Consolas" w:cs="Consolas"/>
          <w:color w:val="000000"/>
          <w:sz w:val="19"/>
          <w:szCs w:val="19"/>
          <w:highlight w:val="white"/>
          <w:lang w:val="en-US" w:eastAsia="de-CH"/>
        </w:rPr>
        <w:t xml:space="preserve"> checkKalkulation(</w:t>
      </w:r>
      <w:r w:rsidRPr="006B79C5">
        <w:rPr>
          <w:rFonts w:ascii="Consolas" w:hAnsi="Consolas" w:cs="Consolas"/>
          <w:color w:val="2B91AF"/>
          <w:sz w:val="19"/>
          <w:szCs w:val="19"/>
          <w:highlight w:val="white"/>
          <w:lang w:val="en-US" w:eastAsia="de-CH"/>
        </w:rPr>
        <w:t>icheckKalkulationDto</w:t>
      </w:r>
      <w:r w:rsidRPr="006B79C5">
        <w:rPr>
          <w:rFonts w:ascii="Consolas" w:hAnsi="Consolas" w:cs="Consolas"/>
          <w:color w:val="000000"/>
          <w:sz w:val="19"/>
          <w:szCs w:val="19"/>
          <w:highlight w:val="white"/>
          <w:lang w:val="en-US" w:eastAsia="de-CH"/>
        </w:rPr>
        <w:t xml:space="preserve"> input);</w:t>
      </w:r>
    </w:p>
    <w:p w:rsidR="00EF703F" w:rsidRDefault="00EF703F" w:rsidP="00EF703F">
      <w:pPr>
        <w:pStyle w:val="berschrift5"/>
      </w:pPr>
      <w:bookmarkStart w:id="107" w:name="_Toc472332781"/>
      <w:r>
        <w:t>Inputstruktur</w:t>
      </w:r>
      <w:bookmarkEnd w:id="10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Required</w:t>
            </w:r>
            <w:r w:rsidRPr="00F22EB0">
              <w:rPr>
                <w:rFonts w:ascii="Times New Roman" w:hAnsi="Times New Roman"/>
                <w:sz w:val="24"/>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Consolas" w:hAnsi="Consolas" w:cs="Consolas"/>
                <w:color w:val="2B91AF"/>
                <w:sz w:val="19"/>
                <w:szCs w:val="19"/>
                <w:lang w:eastAsia="de-CH"/>
              </w:rPr>
              <w:t xml:space="preserve">icheckKalkulationDto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angAntOb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Consolas" w:hAnsi="Consolas" w:cs="Consolas"/>
                <w:color w:val="2B91AF"/>
                <w:sz w:val="19"/>
                <w:szCs w:val="19"/>
                <w:lang w:eastAsia="de-CH"/>
              </w:rPr>
            </w:pPr>
            <w:r w:rsidRPr="00F22EB0">
              <w:rPr>
                <w:rFonts w:ascii="Consolas" w:hAnsi="Consolas" w:cs="Consolas"/>
                <w:color w:val="2B91AF"/>
                <w:sz w:val="19"/>
                <w:szCs w:val="19"/>
                <w:lang w:eastAsia="de-CH"/>
              </w:rPr>
              <w:t xml:space="preserve">AngAntObSmallDto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angAntOb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angAntVs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Consolas" w:hAnsi="Consolas" w:cs="Consolas"/>
                <w:color w:val="2B91AF"/>
                <w:sz w:val="19"/>
                <w:szCs w:val="19"/>
                <w:lang w:eastAsia="de-CH"/>
              </w:rPr>
            </w:pPr>
            <w:r w:rsidRPr="00F22EB0">
              <w:rPr>
                <w:rFonts w:ascii="Consolas" w:hAnsi="Consolas" w:cs="Consolas"/>
                <w:color w:val="2B91AF"/>
                <w:sz w:val="19"/>
                <w:szCs w:val="19"/>
                <w:lang w:eastAsia="de-CH"/>
              </w:rPr>
              <w:t xml:space="preserve">AngAntVsDto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Versicherungsinformationen aus der Kalkulation </w:t>
            </w:r>
            <w:r>
              <w:rPr>
                <w:rFonts w:asciiTheme="minorHAnsi" w:hAnsiTheme="minorHAnsi"/>
                <w:sz w:val="24"/>
                <w:szCs w:val="22"/>
                <w:lang w:val="de-CH"/>
              </w:rPr>
              <w:t xml:space="preserve"> (siehe Kapitel 4)</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kalkulation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Consolas" w:hAnsi="Consolas" w:cs="Consolas"/>
                <w:color w:val="2B91AF"/>
                <w:sz w:val="19"/>
                <w:szCs w:val="19"/>
                <w:lang w:eastAsia="de-CH"/>
              </w:rPr>
            </w:pPr>
            <w:r w:rsidRPr="00F22EB0">
              <w:rPr>
                <w:rFonts w:ascii="Consolas" w:hAnsi="Consolas" w:cs="Consolas"/>
                <w:color w:val="2B91AF"/>
                <w:sz w:val="19"/>
                <w:szCs w:val="19"/>
                <w:lang w:eastAsia="de-CH"/>
              </w:rPr>
              <w:t xml:space="preserve">AngAntKalkDto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Persistenzobjekt Kalkulation</w:t>
            </w:r>
            <w:r>
              <w:rPr>
                <w:rFonts w:asciiTheme="minorHAnsi" w:hAnsiTheme="minorHAnsi"/>
                <w:sz w:val="24"/>
                <w:szCs w:val="22"/>
                <w:lang w:val="de-CH"/>
              </w:rPr>
              <w:t xml:space="preserve"> (siehe Kapitel 4)</w:t>
            </w:r>
            <w:r w:rsidRPr="00F22EB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prodKontext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Consolas" w:hAnsi="Consolas" w:cs="Consolas"/>
                <w:color w:val="2B91AF"/>
                <w:sz w:val="19"/>
                <w:szCs w:val="19"/>
                <w:lang w:eastAsia="de-CH"/>
              </w:rPr>
            </w:pPr>
            <w:r w:rsidRPr="00F22EB0">
              <w:rPr>
                <w:rFonts w:ascii="Consolas" w:hAnsi="Consolas" w:cs="Consolas"/>
                <w:color w:val="2B91AF"/>
                <w:sz w:val="19"/>
                <w:szCs w:val="19"/>
                <w:lang w:eastAsia="de-CH"/>
              </w:rPr>
              <w:t xml:space="preserve">prKontextDto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Produktkontext zur Zinsermittlung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Consolas" w:hAnsi="Consolas" w:cs="Consolas"/>
                <w:color w:val="2B91AF"/>
                <w:sz w:val="19"/>
                <w:szCs w:val="19"/>
                <w:lang w:eastAsia="de-CH"/>
              </w:rPr>
              <w:t xml:space="preserve">AngAntObSmallDto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erstzulassung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Erstzulassung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ubnahmeKm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Übernahmekilometer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bl>
    <w:p w:rsidR="00F22EB0" w:rsidRPr="00F22EB0" w:rsidRDefault="00F22EB0" w:rsidP="00F22EB0"/>
    <w:p w:rsidR="00F22EB0" w:rsidRPr="00F22EB0" w:rsidRDefault="00F22EB0" w:rsidP="00F22EB0"/>
    <w:p w:rsidR="00EF703F" w:rsidRDefault="00EF703F" w:rsidP="00EF703F">
      <w:pPr>
        <w:pStyle w:val="berschrift5"/>
      </w:pPr>
      <w:bookmarkStart w:id="108" w:name="_Toc472332782"/>
      <w:r>
        <w:t>Rückgabestruktur</w:t>
      </w:r>
      <w:bookmarkEnd w:id="108"/>
    </w:p>
    <w:p w:rsidR="00F22EB0" w:rsidRDefault="00F22EB0" w:rsidP="00F22EB0"/>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Beschreibung </w:t>
            </w:r>
          </w:p>
        </w:tc>
      </w:tr>
      <w:tr w:rsidR="00564DB4"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Consolas" w:hAnsi="Consolas" w:cs="Consolas"/>
                <w:color w:val="2B91AF"/>
                <w:sz w:val="19"/>
                <w:szCs w:val="19"/>
                <w:lang w:eastAsia="de-CH"/>
              </w:rPr>
              <w:t xml:space="preserve">ocheckAntAngDto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r w:rsidR="00564DB4"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Code der getroffenen Regel </w:t>
            </w:r>
          </w:p>
        </w:tc>
      </w:tr>
      <w:tr w:rsidR="00564DB4"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errortext </w:t>
            </w:r>
          </w:p>
        </w:tc>
        <w:tc>
          <w:tcPr>
            <w:tcW w:w="172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Liste mit Fehlermeldungen </w:t>
            </w:r>
          </w:p>
        </w:tc>
      </w:tr>
      <w:tr w:rsidR="00564DB4"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Frontid results </w:t>
            </w:r>
          </w:p>
        </w:tc>
      </w:tr>
      <w:tr w:rsidR="00564DB4"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Status (rot, grün, gelb) </w:t>
            </w:r>
          </w:p>
        </w:tc>
      </w:tr>
    </w:tbl>
    <w:p w:rsidR="00EF703F" w:rsidRDefault="00EF703F" w:rsidP="00EF703F">
      <w:pPr>
        <w:pStyle w:val="berschrift4"/>
      </w:pPr>
      <w:bookmarkStart w:id="109" w:name="_Toc472332783"/>
      <w:r>
        <w:lastRenderedPageBreak/>
        <w:t>SOAP Beispiel</w:t>
      </w:r>
      <w:bookmarkEnd w:id="109"/>
    </w:p>
    <w:p w:rsidR="00EF703F" w:rsidRDefault="00EF703F" w:rsidP="00EF703F">
      <w:pPr>
        <w:pStyle w:val="berschrift5"/>
      </w:pPr>
      <w:bookmarkStart w:id="110" w:name="_Toc472332784"/>
      <w:r>
        <w:t>Request</w:t>
      </w:r>
      <w:bookmarkEnd w:id="110"/>
    </w:p>
    <w:p w:rsidR="00EF703F" w:rsidRPr="006B79C5" w:rsidRDefault="00EF703F" w:rsidP="00EF703F">
      <w:pPr>
        <w:rPr>
          <w:lang w:val="en-US"/>
        </w:rPr>
      </w:pPr>
      <w:r w:rsidRPr="006B79C5">
        <w:rPr>
          <w:lang w:val="en-US"/>
        </w:rPr>
        <w:t>&lt;S:Envelope xmlns:S="http://www.w3.org/2003/05/soap-envelope"&gt;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&lt;To xmlns="http://www.w3.org/2005/08/addressing"&gt;${#Project#ServiceEndpointAndPath}b2xService.svc&lt;/To&gt;</w:t>
      </w:r>
    </w:p>
    <w:p w:rsidR="00EF703F" w:rsidRPr="006B79C5" w:rsidRDefault="00EF703F" w:rsidP="00EF703F">
      <w:pPr>
        <w:rPr>
          <w:lang w:val="en-US"/>
        </w:rPr>
      </w:pPr>
      <w:r w:rsidRPr="006B79C5">
        <w:rPr>
          <w:lang w:val="en-US"/>
        </w:rPr>
        <w:t xml:space="preserve">      &lt;Action S:mustUnderstand="true" xmlns="http://www.w3.org/2005/08/addressing"&gt;http://cic-software.de/GateBANKNOW/Ib2xService/checkKalkulation&lt;/Action&gt;</w:t>
      </w:r>
    </w:p>
    <w:p w:rsidR="00EF703F" w:rsidRDefault="00EF703F" w:rsidP="00EF703F">
      <w:r w:rsidRPr="006B79C5">
        <w:rPr>
          <w:lang w:val="en-US"/>
        </w:rPr>
        <w:t xml:space="preserve">      </w:t>
      </w:r>
      <w:r>
        <w:t>&lt;MessageID xmlns="http://www.w3.org/2005/08/addressing"&gt;uuid:d7f8bee9-3789-45ea-9dcc-c93f511db6a5&lt;/MessageID&gt;</w:t>
      </w:r>
    </w:p>
    <w:p w:rsidR="00EF703F" w:rsidRPr="00227091" w:rsidRDefault="00EF703F" w:rsidP="00EF703F">
      <w:pPr>
        <w:pStyle w:val="Quellcodeinline"/>
        <w:rPr>
          <w:sz w:val="16"/>
          <w:szCs w:val="16"/>
          <w:lang w:val="en-US"/>
        </w:rPr>
      </w:pPr>
      <w:r>
        <w:t xml:space="preserve">            </w:t>
      </w:r>
      <w:r w:rsidRPr="00227091">
        <w:rPr>
          <w:sz w:val="16"/>
          <w:szCs w:val="16"/>
          <w:lang w:val="en-US"/>
        </w:rPr>
        <w:t>&lt;DefaultMessageHeader xmlns="http://cic-software.de/MessageHeader"&gt;</w:t>
      </w:r>
    </w:p>
    <w:p w:rsidR="00EF703F" w:rsidRPr="00227091" w:rsidRDefault="00EF703F" w:rsidP="00EF703F">
      <w:pPr>
        <w:pStyle w:val="Quellcodeinline"/>
        <w:rPr>
          <w:sz w:val="16"/>
          <w:szCs w:val="16"/>
          <w:lang w:val="en-US"/>
        </w:rPr>
      </w:pPr>
      <w:r w:rsidRPr="00227091">
        <w:rPr>
          <w:sz w:val="16"/>
          <w:szCs w:val="16"/>
          <w:lang w:val="en-US"/>
        </w:rPr>
        <w:t xml:space="preserve">         &lt;ISOLanguageCode xmlns="http://schemas.datacontract.org/2004/07/Cic.OpenOne.Common.Util.SOAP"&gt;de-CH&lt;/ISOLanguageCode&gt;</w:t>
      </w:r>
    </w:p>
    <w:p w:rsidR="00EF703F" w:rsidRPr="00227091" w:rsidRDefault="00EF703F" w:rsidP="00EF703F">
      <w:pPr>
        <w:pStyle w:val="Quellcodeinline"/>
        <w:rPr>
          <w:sz w:val="16"/>
          <w:szCs w:val="16"/>
          <w:lang w:val="en-US"/>
        </w:rPr>
      </w:pPr>
      <w:r w:rsidRPr="00227091">
        <w:rPr>
          <w:sz w:val="16"/>
          <w:szCs w:val="16"/>
          <w:lang w:val="en-US"/>
        </w:rPr>
        <w:t xml:space="preserve">         &lt;Password xmlns="http://schemas.datacontract.org/2004/07/Cic.OpenOne.Common.Util.SOAP"&gt;</w:t>
      </w:r>
      <w:r>
        <w:rPr>
          <w:sz w:val="16"/>
          <w:szCs w:val="16"/>
          <w:lang w:val="en-US"/>
        </w:rPr>
        <w:t>PresharedKey</w:t>
      </w:r>
      <w:r w:rsidRPr="00227091">
        <w:rPr>
          <w:sz w:val="16"/>
          <w:szCs w:val="16"/>
          <w:lang w:val="en-US"/>
        </w:rPr>
        <w:t>&lt;/Password&gt;</w:t>
      </w:r>
    </w:p>
    <w:p w:rsidR="00EF703F" w:rsidRPr="00227091" w:rsidRDefault="00EF703F" w:rsidP="00EF703F">
      <w:pPr>
        <w:pStyle w:val="Quellcodeinline"/>
        <w:rPr>
          <w:sz w:val="16"/>
          <w:szCs w:val="16"/>
          <w:lang w:val="en-US"/>
        </w:rPr>
      </w:pPr>
      <w:r w:rsidRPr="00227091">
        <w:rPr>
          <w:sz w:val="16"/>
          <w:szCs w:val="16"/>
          <w:lang w:val="en-US"/>
        </w:rPr>
        <w:t xml:space="preserve">         &lt;SysBRAND xmlns="http://schemas.datacontract.org/2004/07/Cic.OpenOne.Common.Util.SOAP"&gt;0&lt;/SysBRAND&gt;</w:t>
      </w:r>
    </w:p>
    <w:p w:rsidR="00EF703F" w:rsidRPr="00227091" w:rsidRDefault="00EF703F" w:rsidP="00EF703F">
      <w:pPr>
        <w:pStyle w:val="Quellcodeinline"/>
        <w:rPr>
          <w:sz w:val="16"/>
          <w:szCs w:val="16"/>
          <w:lang w:val="en-US"/>
        </w:rPr>
      </w:pPr>
      <w:r w:rsidRPr="00227091">
        <w:rPr>
          <w:sz w:val="16"/>
          <w:szCs w:val="16"/>
          <w:lang w:val="en-US"/>
        </w:rPr>
        <w:t xml:space="preserve">         &lt;SysPEROLE xmlns="http://schemas.datacontract.org/2004/07/Cic.OpenOne.Common.Util.SOAP"&gt;</w:t>
      </w:r>
      <w:r>
        <w:rPr>
          <w:sz w:val="16"/>
          <w:szCs w:val="16"/>
          <w:lang w:val="en-US"/>
        </w:rPr>
        <w:t>Role aud getDealerID</w:t>
      </w:r>
      <w:r w:rsidRPr="00227091">
        <w:rPr>
          <w:sz w:val="16"/>
          <w:szCs w:val="16"/>
          <w:lang w:val="en-US"/>
        </w:rPr>
        <w:t>&lt;/SysPEROLE&gt;</w:t>
      </w:r>
    </w:p>
    <w:p w:rsidR="00EF703F" w:rsidRPr="006B79C5" w:rsidRDefault="00EF703F" w:rsidP="00EF703F">
      <w:pPr>
        <w:pStyle w:val="Quellcodeinline"/>
        <w:rPr>
          <w:sz w:val="16"/>
          <w:szCs w:val="16"/>
        </w:rPr>
      </w:pPr>
      <w:r w:rsidRPr="00227091">
        <w:rPr>
          <w:sz w:val="16"/>
          <w:szCs w:val="16"/>
          <w:lang w:val="en-US"/>
        </w:rPr>
        <w:t xml:space="preserve">         </w:t>
      </w:r>
      <w:r w:rsidRPr="006B79C5">
        <w:rPr>
          <w:sz w:val="16"/>
          <w:szCs w:val="16"/>
        </w:rPr>
        <w:t>&lt;UserName xmlns="http://schemas.datacontract.org/2004/07/Cic.OpenOne.Common.Util.SOAP"&gt;UserName&lt;/UserName&gt;</w:t>
      </w:r>
    </w:p>
    <w:p w:rsidR="00EF703F" w:rsidRPr="00227091" w:rsidRDefault="00EF703F" w:rsidP="00EF703F">
      <w:pPr>
        <w:pStyle w:val="Quellcodeinline"/>
        <w:rPr>
          <w:sz w:val="16"/>
          <w:szCs w:val="16"/>
          <w:lang w:val="en-US"/>
        </w:rPr>
      </w:pPr>
      <w:r w:rsidRPr="006B79C5">
        <w:rPr>
          <w:sz w:val="16"/>
          <w:szCs w:val="16"/>
        </w:rPr>
        <w:t xml:space="preserve">         </w:t>
      </w:r>
      <w:r w:rsidRPr="00227091">
        <w:rPr>
          <w:sz w:val="16"/>
          <w:szCs w:val="16"/>
          <w:lang w:val="en-US"/>
        </w:rPr>
        <w:t>&lt;UserType xmlns="http://schemas.datacontract.org/2004/07/Cic.OpenOne.Common.Util.SOAP"&gt;0&lt;/UserType&gt;</w:t>
      </w:r>
    </w:p>
    <w:p w:rsidR="00EF703F" w:rsidRPr="00227091" w:rsidRDefault="00EF703F" w:rsidP="00EF703F">
      <w:pPr>
        <w:pStyle w:val="Quellcodeinline"/>
        <w:rPr>
          <w:sz w:val="16"/>
          <w:szCs w:val="16"/>
          <w:lang w:val="en-US"/>
        </w:rPr>
      </w:pPr>
      <w:r w:rsidRPr="00227091">
        <w:rPr>
          <w:sz w:val="16"/>
          <w:szCs w:val="16"/>
          <w:lang w:val="en-US"/>
        </w:rPr>
        <w:t xml:space="preserve">      &lt;/DefaultMessageHeader&gt;</w:t>
      </w:r>
    </w:p>
    <w:p w:rsidR="00EF703F" w:rsidRPr="006B79C5" w:rsidRDefault="00EF703F" w:rsidP="00EF703F">
      <w:pPr>
        <w:rPr>
          <w:lang w:val="en-US"/>
        </w:rPr>
      </w:pP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 xml:space="preserve">      &lt;ns5:checkKalkulation xmlns="http://schemas.datacontract.org/2004/07/Cic.OpenOne.Common.DTO" xmlns:ns2="http://schemas.datacontract.org/2004/07/Cic.OpenOne.GateBANKNOW.Service.DTO" xmlns:ns3="http://schemas.microsoft.com/2003/10/Serialization/Arrays" xmlns:ns4="http://schemas.datacontract.org/2004/07/Cic.OpenOne.GateBANKNOW.Common.DTO" xmlns:ns5="http://cic-software.de/GateBANKNOW" xmlns:ns6="http://schemas.datacontract.org/2004/07/Cic.OpenOne.Common.DTO.Prisma" xmlns:ns7="http://schemas.microsoft.com/2003/10/Serialization/"&gt;</w:t>
      </w:r>
    </w:p>
    <w:p w:rsidR="00EF703F" w:rsidRDefault="00EF703F" w:rsidP="00EF703F">
      <w:r w:rsidRPr="006B79C5">
        <w:rPr>
          <w:lang w:val="en-US"/>
        </w:rPr>
        <w:t xml:space="preserve">         </w:t>
      </w:r>
      <w:r>
        <w:t>&lt;ns5:input&gt;</w:t>
      </w:r>
    </w:p>
    <w:p w:rsidR="00EF703F" w:rsidRDefault="00EF703F" w:rsidP="00EF703F">
      <w:r>
        <w:t xml:space="preserve">            &lt;ns2:angAntOb&gt;</w:t>
      </w:r>
    </w:p>
    <w:p w:rsidR="00EF703F" w:rsidRDefault="00EF703F" w:rsidP="00EF703F">
      <w:r>
        <w:t xml:space="preserve">               &lt;ns2:ubnahmeKm&gt;0&lt;/ns2:ubnahmeKm&gt;</w:t>
      </w:r>
    </w:p>
    <w:p w:rsidR="00EF703F" w:rsidRDefault="00EF703F" w:rsidP="00EF703F">
      <w:r>
        <w:t xml:space="preserve">            &lt;/ns2:angAntOb&gt;</w:t>
      </w:r>
    </w:p>
    <w:p w:rsidR="00EF703F" w:rsidRDefault="00EF703F" w:rsidP="00EF703F">
      <w:r>
        <w:t xml:space="preserve">            &lt;ns2:kalkulation&gt;</w:t>
      </w:r>
    </w:p>
    <w:p w:rsidR="00EF703F" w:rsidRDefault="00EF703F" w:rsidP="00EF703F">
      <w:r>
        <w:t xml:space="preserve">               &lt;ns2:aufschub&gt;0&lt;/ns2:aufschub&gt;</w:t>
      </w:r>
    </w:p>
    <w:p w:rsidR="00EF703F" w:rsidRDefault="00EF703F" w:rsidP="00EF703F">
      <w:r>
        <w:t xml:space="preserve">               &lt;ns2:auszahlung&gt;45885.25&lt;/ns2:auszahlung&gt;</w:t>
      </w:r>
    </w:p>
    <w:p w:rsidR="00EF703F" w:rsidRDefault="00EF703F" w:rsidP="00EF703F">
      <w:r>
        <w:t xml:space="preserve">               &lt;ns2:auszahlungTyp&gt;0&lt;/ns2:auszahlungTyp&gt;</w:t>
      </w:r>
    </w:p>
    <w:p w:rsidR="00EF703F" w:rsidRDefault="00EF703F" w:rsidP="00EF703F">
      <w:r>
        <w:t xml:space="preserve">               &lt;ns2:bgextern&gt;43287.05&lt;/ns2:bgextern&gt;</w:t>
      </w:r>
    </w:p>
    <w:p w:rsidR="00EF703F" w:rsidRDefault="00EF703F" w:rsidP="00EF703F">
      <w:r>
        <w:t xml:space="preserve">               &lt;ns2:bgexternbrutto&gt;46750.0&lt;/ns2:bgexternbrutto&gt;</w:t>
      </w:r>
    </w:p>
    <w:p w:rsidR="00EF703F" w:rsidRDefault="00EF703F" w:rsidP="00EF703F">
      <w:r>
        <w:t xml:space="preserve">               &lt;ns2:bgexternust&gt;0.0&lt;/ns2:bgexternust&gt;</w:t>
      </w:r>
    </w:p>
    <w:p w:rsidR="00EF703F" w:rsidRDefault="00EF703F" w:rsidP="00EF703F">
      <w:r>
        <w:t xml:space="preserve">               &lt;ns2:bgintern&gt;43287.03703703704&lt;/ns2:bgintern&gt;</w:t>
      </w:r>
    </w:p>
    <w:p w:rsidR="00EF703F" w:rsidRDefault="00EF703F" w:rsidP="00EF703F">
      <w:r>
        <w:t xml:space="preserve">               &lt;ns2:bginternbrutto&gt;46750.0&lt;/ns2:bginternbrutto&gt;</w:t>
      </w:r>
    </w:p>
    <w:p w:rsidR="00EF703F" w:rsidRDefault="00EF703F" w:rsidP="00EF703F">
      <w:r>
        <w:t xml:space="preserve">               &lt;ns2:bginternust&gt;0.0&lt;/ns2:bginternust&gt;</w:t>
      </w:r>
    </w:p>
    <w:p w:rsidR="00EF703F" w:rsidRPr="006B79C5" w:rsidRDefault="00EF703F" w:rsidP="00EF703F">
      <w:pPr>
        <w:rPr>
          <w:lang w:val="en-US"/>
        </w:rPr>
      </w:pPr>
      <w:r>
        <w:t xml:space="preserve">               </w:t>
      </w:r>
      <w:r w:rsidRPr="006B79C5">
        <w:rPr>
          <w:lang w:val="en-US"/>
        </w:rPr>
        <w:t>&lt;ns2:calcPrkgroup xsi:nil="true" xmlns:xsi="http://www.w3.org/2001/XMLSchema-instance"/&gt;</w:t>
      </w:r>
    </w:p>
    <w:p w:rsidR="00EF703F" w:rsidRPr="006B79C5" w:rsidRDefault="00EF703F" w:rsidP="00EF703F">
      <w:pPr>
        <w:rPr>
          <w:lang w:val="en-US"/>
        </w:rPr>
      </w:pPr>
      <w:r w:rsidRPr="006B79C5">
        <w:rPr>
          <w:lang w:val="en-US"/>
        </w:rPr>
        <w:t xml:space="preserve">               &lt;ns2:calcRsvgesamt&gt;2932.05&lt;/ns2:calcRsvgesamt&gt;</w:t>
      </w:r>
    </w:p>
    <w:p w:rsidR="00EF703F" w:rsidRPr="006B79C5" w:rsidRDefault="00EF703F" w:rsidP="00EF703F">
      <w:pPr>
        <w:rPr>
          <w:lang w:val="en-US"/>
        </w:rPr>
      </w:pPr>
      <w:r w:rsidRPr="006B79C5">
        <w:rPr>
          <w:lang w:val="en-US"/>
        </w:rPr>
        <w:t xml:space="preserve">               &lt;ns2:calcRsvmonat&gt;61.050000000000004&lt;/ns2:calcRsvmonat&gt;</w:t>
      </w:r>
    </w:p>
    <w:p w:rsidR="00EF703F" w:rsidRPr="006B79C5" w:rsidRDefault="00EF703F" w:rsidP="00EF703F">
      <w:pPr>
        <w:rPr>
          <w:lang w:val="en-US"/>
        </w:rPr>
      </w:pPr>
      <w:r w:rsidRPr="006B79C5">
        <w:rPr>
          <w:lang w:val="en-US"/>
        </w:rPr>
        <w:t xml:space="preserve">               &lt;ns2:calcRsvmonatMax&gt;0.0&lt;/ns2:calcRsvmonatMax&gt;</w:t>
      </w:r>
    </w:p>
    <w:p w:rsidR="00EF703F" w:rsidRPr="006B79C5" w:rsidRDefault="00EF703F" w:rsidP="00EF703F">
      <w:pPr>
        <w:rPr>
          <w:lang w:val="en-US"/>
        </w:rPr>
      </w:pPr>
      <w:r w:rsidRPr="006B79C5">
        <w:rPr>
          <w:lang w:val="en-US"/>
        </w:rPr>
        <w:t xml:space="preserve">               &lt;ns2:calcRsvmonatMin&gt;0.0&lt;/ns2:calcRsvmonatMin&gt;</w:t>
      </w:r>
    </w:p>
    <w:p w:rsidR="00EF703F" w:rsidRPr="006B79C5" w:rsidRDefault="00EF703F" w:rsidP="00EF703F">
      <w:pPr>
        <w:rPr>
          <w:lang w:val="en-US"/>
        </w:rPr>
      </w:pPr>
      <w:r w:rsidRPr="006B79C5">
        <w:rPr>
          <w:lang w:val="en-US"/>
        </w:rPr>
        <w:t xml:space="preserve">               &lt;ns2:calcRsvzins&gt;0.0&lt;/ns2:calcRsvzins&gt;</w:t>
      </w:r>
    </w:p>
    <w:p w:rsidR="00EF703F" w:rsidRPr="006B79C5" w:rsidRDefault="00EF703F" w:rsidP="00EF703F">
      <w:pPr>
        <w:rPr>
          <w:lang w:val="en-US"/>
        </w:rPr>
      </w:pPr>
      <w:r w:rsidRPr="006B79C5">
        <w:rPr>
          <w:lang w:val="en-US"/>
        </w:rPr>
        <w:t xml:space="preserve">               &lt;ns2:calcUstzins&gt;0.0&lt;/ns2:calcUstzins&gt;</w:t>
      </w:r>
    </w:p>
    <w:p w:rsidR="00EF703F" w:rsidRPr="006B79C5" w:rsidRDefault="00EF703F" w:rsidP="00EF703F">
      <w:pPr>
        <w:rPr>
          <w:lang w:val="en-US"/>
        </w:rPr>
      </w:pPr>
      <w:r w:rsidRPr="006B79C5">
        <w:rPr>
          <w:lang w:val="en-US"/>
        </w:rPr>
        <w:t xml:space="preserve">               &lt;ns2:calcZinskosten&gt;8258.0&lt;/ns2:calcZinskosten&gt;</w:t>
      </w:r>
    </w:p>
    <w:p w:rsidR="00EF703F" w:rsidRPr="006B79C5" w:rsidRDefault="00EF703F" w:rsidP="00EF703F">
      <w:pPr>
        <w:rPr>
          <w:lang w:val="en-US"/>
        </w:rPr>
      </w:pPr>
      <w:r w:rsidRPr="006B79C5">
        <w:rPr>
          <w:lang w:val="en-US"/>
        </w:rPr>
        <w:t xml:space="preserve">               &lt;ns2:calcZinskostenMax&gt;0.0&lt;/ns2:calcZinskostenMax&gt;</w:t>
      </w:r>
    </w:p>
    <w:p w:rsidR="00EF703F" w:rsidRDefault="00EF703F" w:rsidP="00EF703F">
      <w:r w:rsidRPr="006B79C5">
        <w:rPr>
          <w:lang w:val="en-US"/>
        </w:rPr>
        <w:t xml:space="preserve">               </w:t>
      </w:r>
      <w:r>
        <w:t>&lt;ns2:calcZinskostenMin&gt;0.0&lt;/ns2:calcZinskostenMin&gt;</w:t>
      </w:r>
    </w:p>
    <w:p w:rsidR="00EF703F" w:rsidRDefault="00EF703F" w:rsidP="00EF703F">
      <w:r>
        <w:lastRenderedPageBreak/>
        <w:t xml:space="preserve">               &lt;ns2:depot&gt;0.0&lt;/ns2:depot&gt;</w:t>
      </w:r>
    </w:p>
    <w:p w:rsidR="00EF703F" w:rsidRDefault="00EF703F" w:rsidP="00EF703F">
      <w:r>
        <w:t xml:space="preserve">               &lt;ns2:ersteRateBruttoInklAbsicherung&gt;61.05&lt;/ns2:ersteRateBruttoInklAbsicherung&gt;</w:t>
      </w:r>
    </w:p>
    <w:p w:rsidR="00EF703F" w:rsidRDefault="00EF703F" w:rsidP="00EF703F">
      <w:r>
        <w:t xml:space="preserve">               &lt;ns2:initLadung&gt;0.0&lt;/ns2:initLadung&gt;</w:t>
      </w:r>
    </w:p>
    <w:p w:rsidR="00EF703F" w:rsidRDefault="00EF703F" w:rsidP="00EF703F">
      <w:r>
        <w:t xml:space="preserve">               &lt;ns2:ll&gt;0&lt;/ns2:ll&gt;</w:t>
      </w:r>
    </w:p>
    <w:p w:rsidR="00EF703F" w:rsidRDefault="00EF703F" w:rsidP="00EF703F">
      <w:r>
        <w:t xml:space="preserve">               &lt;ns2:lz&gt;48&lt;/ns2:lz&gt;</w:t>
      </w:r>
    </w:p>
    <w:p w:rsidR="00EF703F" w:rsidRDefault="00EF703F" w:rsidP="00EF703F">
      <w:r>
        <w:t xml:space="preserve">               &lt;ns2:obUseTypeBezeichnung xsi:nil="true" xmlns:xsi="http://www.w3.org/2001/XMLSchema-instance"/&gt;</w:t>
      </w:r>
    </w:p>
    <w:p w:rsidR="00EF703F" w:rsidRDefault="00EF703F" w:rsidP="00EF703F">
      <w:r>
        <w:t xml:space="preserve">               &lt;ns2:prProductBezeichnung xsi:nil="true" xmlns:xsi="http://www.w3.org/2001/XMLSchema-instance"/&gt;</w:t>
      </w:r>
    </w:p>
    <w:p w:rsidR="00EF703F" w:rsidRPr="006B79C5" w:rsidRDefault="00EF703F" w:rsidP="00EF703F">
      <w:pPr>
        <w:rPr>
          <w:lang w:val="en-US"/>
        </w:rPr>
      </w:pPr>
      <w:r>
        <w:t xml:space="preserve">               </w:t>
      </w:r>
      <w:r w:rsidRPr="006B79C5">
        <w:rPr>
          <w:lang w:val="en-US"/>
        </w:rPr>
        <w:t>&lt;ns2:rapratebruttoMax&gt;0.0&lt;/ns2:rapratebruttoMax&gt;</w:t>
      </w:r>
    </w:p>
    <w:p w:rsidR="00EF703F" w:rsidRPr="006B79C5" w:rsidRDefault="00EF703F" w:rsidP="00EF703F">
      <w:pPr>
        <w:rPr>
          <w:lang w:val="en-US"/>
        </w:rPr>
      </w:pPr>
      <w:r w:rsidRPr="006B79C5">
        <w:rPr>
          <w:lang w:val="en-US"/>
        </w:rPr>
        <w:t xml:space="preserve">               &lt;ns2:rapratebruttoMin&gt;0.0&lt;/ns2:rapratebruttoMin&gt;</w:t>
      </w:r>
    </w:p>
    <w:p w:rsidR="00EF703F" w:rsidRPr="006B79C5" w:rsidRDefault="00EF703F" w:rsidP="00EF703F">
      <w:pPr>
        <w:rPr>
          <w:lang w:val="en-US"/>
        </w:rPr>
      </w:pPr>
      <w:r w:rsidRPr="006B79C5">
        <w:rPr>
          <w:lang w:val="en-US"/>
        </w:rPr>
        <w:t xml:space="preserve">               &lt;ns2:rapzinseffMax&gt;0.0&lt;/ns2:rapzinseffMax&gt;</w:t>
      </w:r>
    </w:p>
    <w:p w:rsidR="00EF703F" w:rsidRPr="006B79C5" w:rsidRDefault="00EF703F" w:rsidP="00EF703F">
      <w:pPr>
        <w:rPr>
          <w:lang w:val="en-US"/>
        </w:rPr>
      </w:pPr>
      <w:r w:rsidRPr="006B79C5">
        <w:rPr>
          <w:lang w:val="en-US"/>
        </w:rPr>
        <w:t xml:space="preserve">               &lt;ns2:rapzinseffMin&gt;0.0&lt;/ns2:rapzinseffMin&gt;</w:t>
      </w:r>
    </w:p>
    <w:p w:rsidR="00EF703F" w:rsidRPr="006B79C5" w:rsidRDefault="00EF703F" w:rsidP="00EF703F">
      <w:pPr>
        <w:rPr>
          <w:lang w:val="en-US"/>
        </w:rPr>
      </w:pPr>
      <w:r w:rsidRPr="006B79C5">
        <w:rPr>
          <w:lang w:val="en-US"/>
        </w:rPr>
        <w:t xml:space="preserve">               &lt;ns2:rate&gt;800.7&lt;/ns2:rate&gt;</w:t>
      </w:r>
    </w:p>
    <w:p w:rsidR="00EF703F" w:rsidRPr="006B79C5" w:rsidRDefault="00EF703F" w:rsidP="00EF703F">
      <w:pPr>
        <w:rPr>
          <w:lang w:val="en-US"/>
        </w:rPr>
      </w:pPr>
      <w:r w:rsidRPr="006B79C5">
        <w:rPr>
          <w:lang w:val="en-US"/>
        </w:rPr>
        <w:t xml:space="preserve">               &lt;ns2:rateBrutto&gt;864.75&lt;/ns2:rateBrutto&gt;</w:t>
      </w:r>
    </w:p>
    <w:p w:rsidR="00EF703F" w:rsidRDefault="00EF703F" w:rsidP="00EF703F">
      <w:r w:rsidRPr="006B79C5">
        <w:rPr>
          <w:lang w:val="en-US"/>
        </w:rPr>
        <w:t xml:space="preserve">               </w:t>
      </w:r>
      <w:r>
        <w:t>&lt;ns2:rateBruttoInklAbsicherung&gt;925.8&lt;/ns2:rateBruttoInklAbsicherung&gt;</w:t>
      </w:r>
    </w:p>
    <w:p w:rsidR="00EF703F" w:rsidRDefault="00EF703F" w:rsidP="00EF703F">
      <w:r>
        <w:t xml:space="preserve">               &lt;ns2:rateUst&gt;64.04999999999995&lt;/ns2:rateUst&gt;</w:t>
      </w:r>
    </w:p>
    <w:p w:rsidR="00EF703F" w:rsidRDefault="00EF703F" w:rsidP="00EF703F">
      <w:r>
        <w:t xml:space="preserve">               &lt;ns2:rueckzahlungTyp&gt;0&lt;/ns2:rueckzahlungTyp&gt;</w:t>
      </w:r>
    </w:p>
    <w:p w:rsidR="00EF703F" w:rsidRDefault="00EF703F" w:rsidP="00EF703F">
      <w:r>
        <w:t xml:space="preserve">               &lt;ns2:rw&gt;12500.0&lt;/ns2:rw&gt;</w:t>
      </w:r>
    </w:p>
    <w:p w:rsidR="00EF703F" w:rsidRDefault="00EF703F" w:rsidP="00EF703F">
      <w:r>
        <w:t xml:space="preserve">               &lt;ns2:rwBrutto&gt;13500.0&lt;/ns2:rwBrutto&gt;</w:t>
      </w:r>
    </w:p>
    <w:p w:rsidR="00EF703F" w:rsidRDefault="00EF703F" w:rsidP="00EF703F">
      <w:r>
        <w:t xml:space="preserve">               &lt;ns2:rwUst&gt;1000.0&lt;/ns2:rwUst&gt;</w:t>
      </w:r>
    </w:p>
    <w:p w:rsidR="00EF703F" w:rsidRDefault="00EF703F" w:rsidP="00EF703F">
      <w:r>
        <w:t xml:space="preserve">               &lt;ns2:satzmehrkm&gt;0.23&lt;/ns2:satzmehrkm&gt;</w:t>
      </w:r>
    </w:p>
    <w:p w:rsidR="00EF703F" w:rsidRDefault="00EF703F" w:rsidP="00EF703F">
      <w:r>
        <w:t xml:space="preserve">               &lt;ns2:sysangvar&gt;0&lt;/ns2:sysangvar&gt;</w:t>
      </w:r>
    </w:p>
    <w:p w:rsidR="00EF703F" w:rsidRDefault="00EF703F" w:rsidP="00EF703F">
      <w:r>
        <w:t xml:space="preserve">               &lt;ns2:sysantrag&gt;0&lt;/ns2:sysantrag&gt;</w:t>
      </w:r>
    </w:p>
    <w:p w:rsidR="00EF703F" w:rsidRDefault="00EF703F" w:rsidP="00EF703F">
      <w:r>
        <w:t xml:space="preserve">               &lt;ns2:sysobusetype&gt;2&lt;/ns2:sysobusetype&gt;</w:t>
      </w:r>
    </w:p>
    <w:p w:rsidR="00EF703F" w:rsidRDefault="00EF703F" w:rsidP="00EF703F">
      <w:r>
        <w:t xml:space="preserve">               &lt;ns2:sysprhgrp&gt;287&lt;/ns2:sysprhgrp&gt;</w:t>
      </w:r>
    </w:p>
    <w:p w:rsidR="00EF703F" w:rsidRDefault="00EF703F" w:rsidP="00EF703F">
      <w:r>
        <w:t xml:space="preserve">               &lt;ns2:sysprproduct&gt;400&lt;/ns2:sysprproduct&gt;</w:t>
      </w:r>
    </w:p>
    <w:p w:rsidR="00EF703F" w:rsidRDefault="00EF703F" w:rsidP="00EF703F">
      <w:r>
        <w:t xml:space="preserve">               &lt;ns2:syswaehrung&gt;0&lt;/ns2:syswaehrung&gt;</w:t>
      </w:r>
    </w:p>
    <w:p w:rsidR="00EF703F" w:rsidRDefault="00EF703F" w:rsidP="00EF703F">
      <w:r>
        <w:t xml:space="preserve">               &lt;ns2:sz&gt;0.0&lt;/ns2:sz&gt;</w:t>
      </w:r>
    </w:p>
    <w:p w:rsidR="00EF703F" w:rsidRDefault="00EF703F" w:rsidP="00EF703F">
      <w:r>
        <w:t xml:space="preserve">               &lt;ns2:szBrutto&gt;0.0&lt;/ns2:szBrutto&gt;</w:t>
      </w:r>
    </w:p>
    <w:p w:rsidR="00EF703F" w:rsidRDefault="00EF703F" w:rsidP="00EF703F">
      <w:r>
        <w:t xml:space="preserve">               &lt;ns2:szUst&gt;0.0&lt;/ns2:szUst&gt;</w:t>
      </w:r>
    </w:p>
    <w:p w:rsidR="00EF703F" w:rsidRDefault="00EF703F" w:rsidP="00EF703F">
      <w:r>
        <w:t xml:space="preserve">               &lt;ns2:verrechnung&gt;0.0&lt;/ns2:verrechnung&gt;</w:t>
      </w:r>
    </w:p>
    <w:p w:rsidR="00EF703F" w:rsidRDefault="00EF703F" w:rsidP="00EF703F">
      <w:r>
        <w:t xml:space="preserve">               &lt;ns2:verrechnungFlag&gt;true&lt;/ns2:verrechnungFlag&gt;</w:t>
      </w:r>
    </w:p>
    <w:p w:rsidR="00EF703F" w:rsidRDefault="00EF703F" w:rsidP="00EF703F">
      <w:r>
        <w:t xml:space="preserve">               &lt;ns2:waehrungBezeichnung xsi:nil="true" xmlns:xsi="http://www.w3.org/2001/XMLSchema-instance"/&gt;</w:t>
      </w:r>
    </w:p>
    <w:p w:rsidR="00EF703F" w:rsidRDefault="00EF703F" w:rsidP="00EF703F">
      <w:r>
        <w:t xml:space="preserve">               &lt;ns2:zins&gt;6.8&lt;/ns2:zins&gt;</w:t>
      </w:r>
    </w:p>
    <w:p w:rsidR="00EF703F" w:rsidRDefault="00EF703F" w:rsidP="00EF703F">
      <w:r>
        <w:t xml:space="preserve">               &lt;ns2:zinscust&gt;0.0&lt;/ns2:zinscust&gt;</w:t>
      </w:r>
    </w:p>
    <w:p w:rsidR="00EF703F" w:rsidRDefault="00EF703F" w:rsidP="00EF703F">
      <w:r>
        <w:t xml:space="preserve">               &lt;ns2:zinseff&gt;7.015988024972208&lt;/ns2:zinseff&gt;</w:t>
      </w:r>
    </w:p>
    <w:p w:rsidR="00EF703F" w:rsidRDefault="00EF703F" w:rsidP="00EF703F">
      <w:r>
        <w:t xml:space="preserve">               &lt;ns2:zinsrap&gt;6.8&lt;/ns2:zinsrap&gt;</w:t>
      </w:r>
    </w:p>
    <w:p w:rsidR="00EF703F" w:rsidRDefault="00EF703F" w:rsidP="00EF703F">
      <w:r>
        <w:t xml:space="preserve">            &lt;/ns2:kalkulation&gt;</w:t>
      </w:r>
    </w:p>
    <w:p w:rsidR="00EF703F" w:rsidRDefault="00EF703F" w:rsidP="00EF703F">
      <w:r>
        <w:t xml:space="preserve">            &lt;ns2:prodKontext&gt;</w:t>
      </w:r>
    </w:p>
    <w:p w:rsidR="00EF703F" w:rsidRDefault="00EF703F" w:rsidP="00EF703F">
      <w:r>
        <w:t xml:space="preserve">               &lt;ns6:perDate&gt;2015-02-18T13:41:06.845+01:00&lt;/ns6:perDate&gt;</w:t>
      </w:r>
    </w:p>
    <w:p w:rsidR="00EF703F" w:rsidRDefault="00EF703F" w:rsidP="00EF703F">
      <w:r>
        <w:t xml:space="preserve">               &lt;ns6:sysperole&gt;674&lt;/ns6:sysperole&gt;</w:t>
      </w:r>
    </w:p>
    <w:p w:rsidR="00EF703F" w:rsidRDefault="00EF703F" w:rsidP="00EF703F">
      <w:r>
        <w:t xml:space="preserve">               &lt;ns6:sysbrand&gt;0&lt;/ns6:sysbrand&gt;</w:t>
      </w:r>
    </w:p>
    <w:p w:rsidR="00EF703F" w:rsidRDefault="00EF703F" w:rsidP="00EF703F">
      <w:r>
        <w:t xml:space="preserve">               &lt;ns6:syskdtyp&gt;0&lt;/ns6:syskdtyp&gt;</w:t>
      </w:r>
    </w:p>
    <w:p w:rsidR="00EF703F" w:rsidRDefault="00EF703F" w:rsidP="00EF703F">
      <w:r>
        <w:t xml:space="preserve">               &lt;ns6:sysobart&gt;12&lt;/ns6:sysobart&gt;</w:t>
      </w:r>
    </w:p>
    <w:p w:rsidR="00EF703F" w:rsidRDefault="00EF703F" w:rsidP="00EF703F">
      <w:r>
        <w:t xml:space="preserve">               &lt;ns6:sysobtyp&gt;80421&lt;/ns6:sysobtyp&gt;</w:t>
      </w:r>
    </w:p>
    <w:p w:rsidR="00EF703F" w:rsidRDefault="00EF703F" w:rsidP="00EF703F">
      <w:r>
        <w:t xml:space="preserve">               &lt;ns6:sysprbildwelt&gt;0&lt;/ns6:sysprbildwelt&gt;</w:t>
      </w:r>
    </w:p>
    <w:p w:rsidR="00EF703F" w:rsidRDefault="00EF703F" w:rsidP="00EF703F">
      <w:r>
        <w:t xml:space="preserve">               &lt;ns6:sysprchannel&gt;2&lt;/ns6:sysprchannel&gt;</w:t>
      </w:r>
    </w:p>
    <w:p w:rsidR="00EF703F" w:rsidRPr="006B79C5" w:rsidRDefault="00EF703F" w:rsidP="00EF703F">
      <w:pPr>
        <w:rPr>
          <w:lang w:val="en-US"/>
        </w:rPr>
      </w:pPr>
      <w:r>
        <w:t xml:space="preserve">               </w:t>
      </w:r>
      <w:r w:rsidRPr="006B79C5">
        <w:rPr>
          <w:lang w:val="en-US"/>
        </w:rPr>
        <w:t>&lt;ns6:sysprhgroup&gt;0&lt;/ns6:sysprhgroup&gt;</w:t>
      </w:r>
    </w:p>
    <w:p w:rsidR="00EF703F" w:rsidRPr="006B79C5" w:rsidRDefault="00EF703F" w:rsidP="00EF703F">
      <w:pPr>
        <w:rPr>
          <w:lang w:val="en-US"/>
        </w:rPr>
      </w:pPr>
      <w:r w:rsidRPr="006B79C5">
        <w:rPr>
          <w:lang w:val="en-US"/>
        </w:rPr>
        <w:t xml:space="preserve">               &lt;ns6:sysprinttype&gt;0&lt;/ns6:sysprinttype&gt;</w:t>
      </w:r>
    </w:p>
    <w:p w:rsidR="00EF703F" w:rsidRPr="006B79C5" w:rsidRDefault="00EF703F" w:rsidP="00EF703F">
      <w:pPr>
        <w:rPr>
          <w:lang w:val="en-US"/>
        </w:rPr>
      </w:pPr>
      <w:r w:rsidRPr="006B79C5">
        <w:rPr>
          <w:lang w:val="en-US"/>
        </w:rPr>
        <w:t xml:space="preserve">               &lt;ns6:sysprkgroup&gt;0&lt;/ns6:sysprkgroup&gt;</w:t>
      </w:r>
    </w:p>
    <w:p w:rsidR="00EF703F" w:rsidRPr="006B79C5" w:rsidRDefault="00EF703F" w:rsidP="00EF703F">
      <w:pPr>
        <w:rPr>
          <w:lang w:val="en-US"/>
        </w:rPr>
      </w:pPr>
      <w:r w:rsidRPr="006B79C5">
        <w:rPr>
          <w:lang w:val="en-US"/>
        </w:rPr>
        <w:t xml:space="preserve">               &lt;ns6:sysprproduct&gt;2638&lt;/ns6:sysprproduct&gt;</w:t>
      </w:r>
    </w:p>
    <w:p w:rsidR="00EF703F" w:rsidRDefault="00EF703F" w:rsidP="00EF703F">
      <w:r w:rsidRPr="006B79C5">
        <w:rPr>
          <w:lang w:val="en-US"/>
        </w:rPr>
        <w:t xml:space="preserve">               </w:t>
      </w:r>
      <w:r>
        <w:t>&lt;ns6:sysprusetype&gt;2&lt;/ns6:sysprusetype&gt;</w:t>
      </w:r>
    </w:p>
    <w:p w:rsidR="00EF703F" w:rsidRDefault="00EF703F" w:rsidP="00EF703F">
      <w:r>
        <w:t xml:space="preserve">            &lt;/ns2:prodKontext&gt;</w:t>
      </w:r>
    </w:p>
    <w:p w:rsidR="00EF703F" w:rsidRPr="006B79C5" w:rsidRDefault="00EF703F" w:rsidP="00EF703F">
      <w:pPr>
        <w:rPr>
          <w:lang w:val="en-US"/>
        </w:rPr>
      </w:pPr>
      <w:r>
        <w:t xml:space="preserve">         </w:t>
      </w:r>
      <w:r w:rsidRPr="006B79C5">
        <w:rPr>
          <w:lang w:val="en-US"/>
        </w:rPr>
        <w:t>&lt;/ns5:input&gt;</w:t>
      </w:r>
    </w:p>
    <w:p w:rsidR="00EF703F" w:rsidRPr="006B79C5" w:rsidRDefault="00EF703F" w:rsidP="00EF703F">
      <w:pPr>
        <w:rPr>
          <w:lang w:val="en-US"/>
        </w:rPr>
      </w:pPr>
      <w:r w:rsidRPr="006B79C5">
        <w:rPr>
          <w:lang w:val="en-US"/>
        </w:rPr>
        <w:t xml:space="preserve">      &lt;/ns5:checkKalkulation&gt;</w:t>
      </w:r>
    </w:p>
    <w:p w:rsidR="00EF703F" w:rsidRPr="006B79C5" w:rsidRDefault="00EF703F" w:rsidP="00EF703F">
      <w:pPr>
        <w:rPr>
          <w:lang w:val="en-US"/>
        </w:rPr>
      </w:pPr>
      <w:r w:rsidRPr="006B79C5">
        <w:rPr>
          <w:lang w:val="en-US"/>
        </w:rPr>
        <w:lastRenderedPageBreak/>
        <w:t xml:space="preserve">   &lt;/S:Body&gt;</w:t>
      </w:r>
    </w:p>
    <w:p w:rsidR="00EF703F" w:rsidRPr="00DB1DC2" w:rsidRDefault="00EF703F" w:rsidP="00EF703F">
      <w:r>
        <w:t>&lt;/S:Envelope&gt;</w:t>
      </w:r>
    </w:p>
    <w:p w:rsidR="00EF703F" w:rsidRDefault="00EF703F" w:rsidP="00EF703F">
      <w:pPr>
        <w:pStyle w:val="berschrift5"/>
      </w:pPr>
      <w:bookmarkStart w:id="111" w:name="_Toc472332785"/>
      <w:r>
        <w:t>Response</w:t>
      </w:r>
      <w:bookmarkEnd w:id="111"/>
    </w:p>
    <w:p w:rsidR="00EF703F" w:rsidRPr="006B79C5" w:rsidRDefault="00EF703F" w:rsidP="00EF703F">
      <w:pPr>
        <w:rPr>
          <w:lang w:val="en-US"/>
        </w:rPr>
      </w:pPr>
      <w:r w:rsidRPr="006B79C5">
        <w:rPr>
          <w:lang w:val="en-US"/>
        </w:rPr>
        <w:t>&lt;s:Envelope xmlns:s="http://www.w3.org/2003/05/soap-envelope" xmlns:a="http://www.w3.org/2005/08/addressing"&gt;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&lt;a:Action s:mustUnderstand="1"&gt;http://cic-software.de/GateBANKNOW/Ib2xService/checkKalkulationResponse&lt;/a:Action&gt;</w:t>
      </w:r>
    </w:p>
    <w:p w:rsidR="00EF703F" w:rsidRPr="006B79C5" w:rsidRDefault="00EF703F" w:rsidP="00EF703F">
      <w:pPr>
        <w:rPr>
          <w:lang w:val="en-US"/>
        </w:rPr>
      </w:pPr>
      <w:r w:rsidRPr="006B79C5">
        <w:rPr>
          <w:lang w:val="en-US"/>
        </w:rPr>
        <w:t xml:space="preserve">      &lt;ActivityId CorrelationId="f71edfb2-400a-4167-ab79-cef384517d76" xmlns="http://schemas.microsoft.com/2004/09/ServiceModel/Diagnostics"&gt;e5c4dfb5-fb58-48d2-b863-81b2df0dcede&lt;/ActivityId&gt;</w:t>
      </w:r>
    </w:p>
    <w:p w:rsidR="00EF703F" w:rsidRPr="006B79C5" w:rsidRDefault="00EF703F" w:rsidP="00EF703F">
      <w:pPr>
        <w:rPr>
          <w:lang w:val="en-US"/>
        </w:rPr>
      </w:pPr>
      <w:r w:rsidRPr="006B79C5">
        <w:rPr>
          <w:lang w:val="en-US"/>
        </w:rPr>
        <w:t xml:space="preserve">      &lt;a:RelatesTo&gt;uuid:d7f8bee9-3789-45ea-9dcc-c93f511db6a5&lt;/a:RelatesTo&gt;</w:t>
      </w:r>
    </w:p>
    <w:p w:rsidR="00EF703F" w:rsidRPr="006B79C5" w:rsidRDefault="00EF703F" w:rsidP="00EF703F">
      <w:pPr>
        <w:rPr>
          <w:lang w:val="en-US"/>
        </w:rPr>
      </w:pPr>
      <w:r w:rsidRPr="006B79C5">
        <w:rPr>
          <w:lang w:val="en-US"/>
        </w:rPr>
        <w:t xml:space="preserve">      &lt;TraceHeader xmlns="http://cic-software.de/MessageHeader" xmlns:i="http://www.w3.org/2001/XMLSchema-instance"&gt;</w:t>
      </w:r>
    </w:p>
    <w:p w:rsidR="00EF703F" w:rsidRPr="006B79C5" w:rsidRDefault="00EF703F" w:rsidP="00EF703F">
      <w:pPr>
        <w:rPr>
          <w:lang w:val="en-US"/>
        </w:rPr>
      </w:pPr>
      <w:r w:rsidRPr="006B79C5">
        <w:rPr>
          <w:lang w:val="en-US"/>
        </w:rPr>
        <w:t xml:space="preserve">         &lt;duration xmlns="http://schemas.datacontract.org/2004/07/Cic.OpenOne.Common.Util.Extension"&gt;7950.7950000017881&lt;/duration&gt;</w:t>
      </w:r>
    </w:p>
    <w:p w:rsidR="00EF703F" w:rsidRPr="006B79C5" w:rsidRDefault="00EF703F" w:rsidP="00EF703F">
      <w:pPr>
        <w:rPr>
          <w:lang w:val="en-US"/>
        </w:rPr>
      </w:pPr>
      <w:r w:rsidRPr="006B79C5">
        <w:rPr>
          <w:lang w:val="en-US"/>
        </w:rPr>
        <w:t xml:space="preserve">      &lt;/TraceHeader&gt;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 xml:space="preserve">      &lt;checkKalkulationResponse xmlns="http://cic-software.de/GateBANKNOW"&gt;</w:t>
      </w:r>
    </w:p>
    <w:p w:rsidR="00EF703F" w:rsidRPr="006B79C5" w:rsidRDefault="00EF703F" w:rsidP="00EF703F">
      <w:pPr>
        <w:rPr>
          <w:lang w:val="en-US"/>
        </w:rPr>
      </w:pPr>
      <w:r w:rsidRPr="006B79C5">
        <w:rPr>
          <w:lang w:val="en-US"/>
        </w:rPr>
        <w:t xml:space="preserve">         &lt;checkKalkulationResult xmlns:b="http://schemas.datacontract.org/2004/07/Cic.OpenOne.GateBANKNOW.Service.DTO" xmlns:i="http://www.w3.org/2001/XMLSchema-instance"&gt;</w:t>
      </w:r>
    </w:p>
    <w:p w:rsidR="00EF703F" w:rsidRPr="006B79C5" w:rsidRDefault="00EF703F" w:rsidP="00EF703F">
      <w:pPr>
        <w:rPr>
          <w:lang w:val="en-US"/>
        </w:rPr>
      </w:pPr>
      <w:r w:rsidRPr="006B79C5">
        <w:rPr>
          <w:lang w:val="en-US"/>
        </w:rPr>
        <w:t xml:space="preserve">            &lt;message xmlns="http://schemas.datacontract.org/2004/07/Cic.OpenOne.Common.DTO"&gt;</w:t>
      </w:r>
    </w:p>
    <w:p w:rsidR="00EF703F" w:rsidRPr="006B79C5" w:rsidRDefault="00EF703F" w:rsidP="00EF703F">
      <w:pPr>
        <w:rPr>
          <w:lang w:val="en-US"/>
        </w:rPr>
      </w:pPr>
      <w:r w:rsidRPr="006B79C5">
        <w:rPr>
          <w:lang w:val="en-US"/>
        </w:rPr>
        <w:t xml:space="preserve">               &lt;code&gt;0&lt;/code&gt;</w:t>
      </w:r>
    </w:p>
    <w:p w:rsidR="00EF703F" w:rsidRPr="006B79C5" w:rsidRDefault="00EF703F" w:rsidP="00EF703F">
      <w:pPr>
        <w:rPr>
          <w:lang w:val="en-US"/>
        </w:rPr>
      </w:pPr>
      <w:r w:rsidRPr="006B79C5">
        <w:rPr>
          <w:lang w:val="en-US"/>
        </w:rPr>
        <w:t xml:space="preserve">               &lt;detail/&gt;</w:t>
      </w:r>
    </w:p>
    <w:p w:rsidR="00EF703F" w:rsidRPr="006B79C5" w:rsidRDefault="00EF703F" w:rsidP="00EF703F">
      <w:pPr>
        <w:rPr>
          <w:lang w:val="en-US"/>
        </w:rPr>
      </w:pPr>
      <w:r w:rsidRPr="006B79C5">
        <w:rPr>
          <w:lang w:val="en-US"/>
        </w:rPr>
        <w:t xml:space="preserve">               &lt;duration&gt;2&lt;/duration&gt;</w:t>
      </w:r>
    </w:p>
    <w:p w:rsidR="00EF703F" w:rsidRPr="006B79C5" w:rsidRDefault="00EF703F" w:rsidP="00EF703F">
      <w:pPr>
        <w:rPr>
          <w:lang w:val="en-US"/>
        </w:rPr>
      </w:pPr>
      <w:r w:rsidRPr="006B79C5">
        <w:rPr>
          <w:lang w:val="en-US"/>
        </w:rPr>
        <w:t xml:space="preserve">               &lt;message/&gt;</w:t>
      </w:r>
    </w:p>
    <w:p w:rsidR="00EF703F" w:rsidRPr="006B79C5" w:rsidRDefault="00EF703F" w:rsidP="00EF703F">
      <w:pPr>
        <w:rPr>
          <w:lang w:val="en-US"/>
        </w:rPr>
      </w:pPr>
      <w:r w:rsidRPr="006B79C5">
        <w:rPr>
          <w:lang w:val="en-US"/>
        </w:rPr>
        <w:t xml:space="preserve">               &lt;stacktrace i:nil="true"/&gt;</w:t>
      </w:r>
    </w:p>
    <w:p w:rsidR="00EF703F" w:rsidRPr="006B79C5" w:rsidRDefault="00EF703F" w:rsidP="00EF703F">
      <w:pPr>
        <w:rPr>
          <w:lang w:val="en-US"/>
        </w:rPr>
      </w:pPr>
      <w:r w:rsidRPr="006B79C5">
        <w:rPr>
          <w:lang w:val="en-US"/>
        </w:rPr>
        <w:t xml:space="preserve">               &lt;type&gt;None&lt;/type&gt;</w:t>
      </w:r>
    </w:p>
    <w:p w:rsidR="00EF703F" w:rsidRPr="006B79C5" w:rsidRDefault="00EF703F" w:rsidP="00EF703F">
      <w:pPr>
        <w:rPr>
          <w:lang w:val="en-US"/>
        </w:rPr>
      </w:pPr>
      <w:r w:rsidRPr="006B79C5">
        <w:rPr>
          <w:lang w:val="en-US"/>
        </w:rPr>
        <w:t xml:space="preserve">            &lt;/message&gt;</w:t>
      </w:r>
    </w:p>
    <w:p w:rsidR="00EF703F" w:rsidRPr="006B79C5" w:rsidRDefault="00EF703F" w:rsidP="00EF703F">
      <w:pPr>
        <w:rPr>
          <w:lang w:val="en-US"/>
        </w:rPr>
      </w:pPr>
      <w:r w:rsidRPr="006B79C5">
        <w:rPr>
          <w:lang w:val="en-US"/>
        </w:rPr>
        <w:t xml:space="preserve">            &lt;b:errortext xmlns:c="http://schemas.microsoft.com/2003/10/Serialization/Arrays"/&gt;</w:t>
      </w:r>
    </w:p>
    <w:p w:rsidR="00EF703F" w:rsidRPr="006B79C5" w:rsidRDefault="00EF703F" w:rsidP="00EF703F">
      <w:pPr>
        <w:rPr>
          <w:lang w:val="en-US"/>
        </w:rPr>
      </w:pPr>
      <w:r w:rsidRPr="006B79C5">
        <w:rPr>
          <w:lang w:val="en-US"/>
        </w:rPr>
        <w:t xml:space="preserve">            &lt;b:status&gt;gruen&lt;/b:status&gt;</w:t>
      </w:r>
    </w:p>
    <w:p w:rsidR="00EF703F" w:rsidRPr="006B79C5" w:rsidRDefault="00EF703F" w:rsidP="00EF703F">
      <w:pPr>
        <w:rPr>
          <w:lang w:val="en-US"/>
        </w:rPr>
      </w:pPr>
      <w:r w:rsidRPr="006B79C5">
        <w:rPr>
          <w:lang w:val="en-US"/>
        </w:rPr>
        <w:t xml:space="preserve">         &lt;/checkKalkulationResult&gt;</w:t>
      </w:r>
    </w:p>
    <w:p w:rsidR="00EF703F" w:rsidRPr="006B79C5" w:rsidRDefault="00EF703F" w:rsidP="00EF703F">
      <w:pPr>
        <w:rPr>
          <w:lang w:val="en-US"/>
        </w:rPr>
      </w:pPr>
      <w:r w:rsidRPr="006B79C5">
        <w:rPr>
          <w:lang w:val="en-US"/>
        </w:rPr>
        <w:t xml:space="preserve">      &lt;/checkKalkulationResponse&gt;</w:t>
      </w:r>
    </w:p>
    <w:p w:rsidR="00EF703F" w:rsidRPr="006B79C5" w:rsidRDefault="00EF703F" w:rsidP="00EF703F">
      <w:pPr>
        <w:rPr>
          <w:lang w:val="en-US"/>
        </w:rPr>
      </w:pPr>
      <w:r w:rsidRPr="006B79C5">
        <w:rPr>
          <w:lang w:val="en-US"/>
        </w:rPr>
        <w:t xml:space="preserve">   &lt;/s:Body&gt;</w:t>
      </w:r>
    </w:p>
    <w:p w:rsidR="00EF703F" w:rsidRPr="00DB1DC2" w:rsidRDefault="00EF703F" w:rsidP="00EF703F">
      <w:r>
        <w:t>&lt;/s:Envelope&gt;</w:t>
      </w:r>
    </w:p>
    <w:p w:rsidR="00EF703F" w:rsidRDefault="00EF703F" w:rsidP="00EF703F">
      <w:pPr>
        <w:pStyle w:val="berschrift3"/>
      </w:pPr>
      <w:bookmarkStart w:id="112" w:name="_Toc472332786"/>
      <w:r>
        <w:t>listAvailableDokumente</w:t>
      </w:r>
      <w:bookmarkEnd w:id="112"/>
    </w:p>
    <w:p w:rsidR="00EF703F" w:rsidRDefault="00EF703F" w:rsidP="00EF703F">
      <w:pPr>
        <w:pStyle w:val="berschrift4"/>
      </w:pPr>
      <w:bookmarkStart w:id="113" w:name="_Toc472332787"/>
      <w:r>
        <w:t>WebService Beschreibung</w:t>
      </w:r>
      <w:bookmarkEnd w:id="113"/>
    </w:p>
    <w:p w:rsidR="00EF703F" w:rsidRDefault="00EF703F" w:rsidP="00EF703F">
      <w:r>
        <w:t>Liefert eine Liste aller zum Druck verfügbaren Dokumente</w:t>
      </w:r>
    </w:p>
    <w:p w:rsidR="00EF703F" w:rsidRDefault="00EF703F" w:rsidP="00EF703F"/>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delivers a list of available documents for printing</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name="input"&gt;</w:t>
      </w:r>
      <w:r w:rsidRPr="006B79C5">
        <w:rPr>
          <w:rFonts w:ascii="Consolas" w:hAnsi="Consolas" w:cs="Consolas"/>
          <w:color w:val="008000"/>
          <w:sz w:val="19"/>
          <w:szCs w:val="19"/>
          <w:highlight w:val="white"/>
          <w:lang w:val="en-US" w:eastAsia="de-CH"/>
        </w:rPr>
        <w:t>ilistAvailableDokumenteDto</w:t>
      </w:r>
      <w:r w:rsidRPr="006B79C5">
        <w:rPr>
          <w:rFonts w:ascii="Consolas" w:hAnsi="Consolas" w:cs="Consolas"/>
          <w:color w:val="808080"/>
          <w:sz w:val="19"/>
          <w:szCs w:val="19"/>
          <w:highlight w:val="white"/>
          <w:lang w:val="en-US" w:eastAsia="de-CH"/>
        </w:rPr>
        <w: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&lt;returns&gt;</w:t>
      </w:r>
      <w:r w:rsidRPr="006B79C5">
        <w:rPr>
          <w:rFonts w:ascii="Consolas" w:hAnsi="Consolas" w:cs="Consolas"/>
          <w:color w:val="008000"/>
          <w:sz w:val="19"/>
          <w:szCs w:val="19"/>
          <w:highlight w:val="white"/>
          <w:lang w:val="en-US" w:eastAsia="de-CH"/>
        </w:rPr>
        <w:t>olistAvailableDokumenteDto</w:t>
      </w:r>
      <w:r w:rsidRPr="006B79C5">
        <w:rPr>
          <w:rFonts w:ascii="Consolas" w:hAnsi="Consolas" w:cs="Consolas"/>
          <w:color w:val="808080"/>
          <w:sz w:val="19"/>
          <w:szCs w:val="19"/>
          <w:highlight w:val="white"/>
          <w:lang w:val="en-US" w:eastAsia="de-CH"/>
        </w:rPr>
        <w: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lang w:val="en-US"/>
        </w:rPr>
      </w:pPr>
      <w:r w:rsidRPr="006B79C5">
        <w:rPr>
          <w:rFonts w:ascii="Consolas" w:hAnsi="Consolas" w:cs="Consolas"/>
          <w:color w:val="2B91AF"/>
          <w:sz w:val="19"/>
          <w:szCs w:val="19"/>
          <w:highlight w:val="white"/>
          <w:lang w:val="en-US" w:eastAsia="de-CH"/>
        </w:rPr>
        <w:t>olistAvailableDokumenteDto</w:t>
      </w:r>
      <w:r w:rsidRPr="006B79C5">
        <w:rPr>
          <w:rFonts w:ascii="Consolas" w:hAnsi="Consolas" w:cs="Consolas"/>
          <w:color w:val="000000"/>
          <w:sz w:val="19"/>
          <w:szCs w:val="19"/>
          <w:highlight w:val="white"/>
          <w:lang w:val="en-US" w:eastAsia="de-CH"/>
        </w:rPr>
        <w:t xml:space="preserve"> listAvailableDokumente(</w:t>
      </w:r>
      <w:r w:rsidRPr="006B79C5">
        <w:rPr>
          <w:rFonts w:ascii="Consolas" w:hAnsi="Consolas" w:cs="Consolas"/>
          <w:color w:val="2B91AF"/>
          <w:sz w:val="19"/>
          <w:szCs w:val="19"/>
          <w:highlight w:val="white"/>
          <w:lang w:val="en-US" w:eastAsia="de-CH"/>
        </w:rPr>
        <w:t>ilistAvailableDokumenteDto</w:t>
      </w:r>
      <w:r w:rsidRPr="006B79C5">
        <w:rPr>
          <w:rFonts w:ascii="Consolas" w:hAnsi="Consolas" w:cs="Consolas"/>
          <w:color w:val="000000"/>
          <w:sz w:val="19"/>
          <w:szCs w:val="19"/>
          <w:highlight w:val="white"/>
          <w:lang w:val="en-US" w:eastAsia="de-CH"/>
        </w:rPr>
        <w:t xml:space="preserve"> input);</w:t>
      </w:r>
    </w:p>
    <w:p w:rsidR="00EF703F" w:rsidRDefault="00EF703F" w:rsidP="00EF703F">
      <w:pPr>
        <w:pStyle w:val="berschrift5"/>
      </w:pPr>
      <w:bookmarkStart w:id="114" w:name="_Toc472332788"/>
      <w:r>
        <w:t>Inputstruktur</w:t>
      </w:r>
      <w:bookmarkEnd w:id="114"/>
    </w:p>
    <w:p w:rsidR="00F22EB0" w:rsidRDefault="00F22EB0" w:rsidP="00F22EB0"/>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lastRenderedPageBreak/>
              <w:t xml:space="preserve">  </w:t>
            </w:r>
          </w:p>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Required</w:t>
            </w:r>
            <w:r w:rsidRPr="00F22EB0">
              <w:rPr>
                <w:rFonts w:ascii="Times New Roman" w:hAnsi="Times New Roman"/>
                <w:sz w:val="24"/>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Consolas" w:hAnsi="Consolas" w:cs="Consolas"/>
                <w:color w:val="2B91AF"/>
                <w:sz w:val="19"/>
                <w:szCs w:val="19"/>
                <w:lang w:eastAsia="de-CH"/>
              </w:rPr>
              <w:t xml:space="preserve">ilistAvailableDokumenteDto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kontext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Consolas" w:hAnsi="Consolas" w:cs="Consolas"/>
                <w:color w:val="2B91AF"/>
                <w:sz w:val="19"/>
                <w:szCs w:val="19"/>
                <w:lang w:eastAsia="de-CH"/>
              </w:rPr>
              <w:t>docKontextDto</w:t>
            </w:r>
            <w:r w:rsidRPr="00F22EB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Dokumentenkontext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bl>
    <w:p w:rsidR="00F22EB0" w:rsidRDefault="00F22EB0" w:rsidP="00F22EB0"/>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5F22CB"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Required</w:t>
            </w:r>
            <w:r w:rsidRPr="005F22CB">
              <w:rPr>
                <w:rFonts w:ascii="Times New Roman" w:hAnsi="Times New Roman"/>
                <w:sz w:val="24"/>
              </w:rPr>
              <w:t xml:space="preserve"> </w:t>
            </w:r>
          </w:p>
        </w:tc>
      </w:tr>
      <w:tr w:rsidR="005F22CB"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Consolas" w:hAnsi="Consolas" w:cs="Consolas"/>
                <w:color w:val="2B91AF"/>
                <w:sz w:val="19"/>
                <w:szCs w:val="19"/>
                <w:lang w:eastAsia="de-CH"/>
              </w:rPr>
              <w:t xml:space="preserve">docKontextDto </w:t>
            </w:r>
          </w:p>
        </w:tc>
        <w:tc>
          <w:tcPr>
            <w:tcW w:w="150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r>
      <w:tr w:rsidR="005F22CB"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area </w:t>
            </w:r>
          </w:p>
        </w:tc>
        <w:tc>
          <w:tcPr>
            <w:tcW w:w="172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DocumentArea </w:t>
            </w:r>
          </w:p>
        </w:tc>
        <w:tc>
          <w:tcPr>
            <w:tcW w:w="1809"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Type of the item to print (corresponding to the table where to look for sysID) </w:t>
            </w:r>
          </w:p>
        </w:tc>
        <w:tc>
          <w:tcPr>
            <w:tcW w:w="1181"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r>
      <w:tr w:rsidR="005F22CB"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subarea </w:t>
            </w:r>
          </w:p>
        </w:tc>
        <w:tc>
          <w:tcPr>
            <w:tcW w:w="172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DocumentSubArea </w:t>
            </w:r>
          </w:p>
        </w:tc>
        <w:tc>
          <w:tcPr>
            <w:tcW w:w="1809"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Optional type of a document subset for the area </w:t>
            </w:r>
          </w:p>
        </w:tc>
        <w:tc>
          <w:tcPr>
            <w:tcW w:w="1181"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r>
      <w:tr w:rsidR="005F22CB"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Primary Key of the item to print </w:t>
            </w:r>
          </w:p>
        </w:tc>
        <w:tc>
          <w:tcPr>
            <w:tcW w:w="1181"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r>
    </w:tbl>
    <w:p w:rsidR="00EF703F" w:rsidRDefault="00EF703F" w:rsidP="00EF703F">
      <w:pPr>
        <w:pStyle w:val="berschrift5"/>
      </w:pPr>
      <w:bookmarkStart w:id="115" w:name="_Toc472332789"/>
      <w:r>
        <w:t>Rückgabestruktur</w:t>
      </w:r>
      <w:bookmarkEnd w:id="11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Beschreibung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Consolas" w:hAnsi="Consolas" w:cs="Consolas"/>
                <w:color w:val="2B91AF"/>
                <w:sz w:val="19"/>
                <w:szCs w:val="19"/>
                <w:lang w:eastAsia="de-CH"/>
              </w:rPr>
              <w:t xml:space="preserve">olistAvailableDokumenteDto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dokumente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Consolas" w:hAnsi="Consolas" w:cs="Consolas"/>
                <w:color w:val="2B91AF"/>
                <w:sz w:val="19"/>
                <w:szCs w:val="19"/>
                <w:lang w:eastAsia="de-CH"/>
              </w:rPr>
              <w:t>DokumenteDto</w:t>
            </w:r>
            <w:r w:rsidRPr="005F22C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Allgemeines Dokumentenobjekt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Consolas" w:hAnsi="Consolas" w:cs="Consolas"/>
                <w:color w:val="2B91AF"/>
                <w:sz w:val="19"/>
                <w:szCs w:val="19"/>
                <w:lang w:eastAsia="de-CH"/>
              </w:rPr>
              <w:t xml:space="preserve">DokumenteDto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AdditionalSprache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VOrgabesprache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Bezeichnung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Bezeichnnung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BnowMitarbeiterExemplar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Bank Now Mitarbeiter Exemplar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DefaultSprache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VOrgabesprache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DokumentenID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Dokumenten ID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Druck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Druck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KundenExemplar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Kundenexemplar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sysEaiquo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EAI Quote ID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VertriebspatnerExemplar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Vertriebspartner Exemplar </w:t>
            </w:r>
          </w:p>
        </w:tc>
      </w:tr>
    </w:tbl>
    <w:p w:rsidR="00EF703F" w:rsidRDefault="00EF703F" w:rsidP="00EF703F">
      <w:pPr>
        <w:pStyle w:val="berschrift4"/>
      </w:pPr>
      <w:bookmarkStart w:id="116" w:name="_Toc472332790"/>
      <w:r>
        <w:t>SOAP Beispiel</w:t>
      </w:r>
      <w:bookmarkEnd w:id="116"/>
    </w:p>
    <w:p w:rsidR="00EF703F" w:rsidRDefault="00EF703F" w:rsidP="00EF703F">
      <w:pPr>
        <w:pStyle w:val="berschrift5"/>
      </w:pPr>
      <w:bookmarkStart w:id="117" w:name="_Toc472332791"/>
      <w:r>
        <w:t>Request</w:t>
      </w:r>
      <w:bookmarkEnd w:id="117"/>
    </w:p>
    <w:p w:rsidR="00EF703F" w:rsidRPr="006B79C5" w:rsidRDefault="00EF703F" w:rsidP="00EF703F">
      <w:pPr>
        <w:rPr>
          <w:lang w:val="en-US"/>
        </w:rPr>
      </w:pPr>
      <w:r w:rsidRPr="006B79C5">
        <w:rPr>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F703F" w:rsidRPr="006B79C5" w:rsidRDefault="00EF703F" w:rsidP="00EF703F">
      <w:pPr>
        <w:rPr>
          <w:lang w:val="en-US"/>
        </w:rPr>
      </w:pPr>
      <w:r w:rsidRPr="006B79C5">
        <w:rPr>
          <w:lang w:val="en-US"/>
        </w:rPr>
        <w:t xml:space="preserve">   &lt;soap:Header xmlns:m="http://cic-software.de/MessageHeader"&gt;</w:t>
      </w:r>
    </w:p>
    <w:p w:rsidR="00EF703F" w:rsidRPr="00227091" w:rsidRDefault="00EF703F" w:rsidP="00EF703F">
      <w:pPr>
        <w:pStyle w:val="Quellcodeinline"/>
        <w:rPr>
          <w:sz w:val="16"/>
          <w:szCs w:val="16"/>
          <w:lang w:val="en-US"/>
        </w:rPr>
      </w:pPr>
      <w:r w:rsidRPr="00227091">
        <w:rPr>
          <w:sz w:val="16"/>
          <w:szCs w:val="16"/>
          <w:lang w:val="en-US"/>
        </w:rPr>
        <w:t>&lt;DefaultMessageHeader xmlns="http://cic-software.de/MessageHeader"&gt;</w:t>
      </w:r>
    </w:p>
    <w:p w:rsidR="00EF703F" w:rsidRPr="00227091" w:rsidRDefault="00EF703F" w:rsidP="00EF703F">
      <w:pPr>
        <w:pStyle w:val="Quellcodeinline"/>
        <w:rPr>
          <w:sz w:val="16"/>
          <w:szCs w:val="16"/>
          <w:lang w:val="en-US"/>
        </w:rPr>
      </w:pPr>
      <w:r w:rsidRPr="00227091">
        <w:rPr>
          <w:sz w:val="16"/>
          <w:szCs w:val="16"/>
          <w:lang w:val="en-US"/>
        </w:rPr>
        <w:t xml:space="preserve">         &lt;ISOLanguageCode xmlns="http://schemas.datacontract.org/2004/07/Cic.OpenOne.Common.Util.SOAP"&gt;de-CH&lt;/ISOLanguageCode&gt;</w:t>
      </w:r>
    </w:p>
    <w:p w:rsidR="00EF703F" w:rsidRPr="00227091" w:rsidRDefault="00EF703F" w:rsidP="00EF703F">
      <w:pPr>
        <w:pStyle w:val="Quellcodeinline"/>
        <w:rPr>
          <w:sz w:val="16"/>
          <w:szCs w:val="16"/>
          <w:lang w:val="en-US"/>
        </w:rPr>
      </w:pPr>
      <w:r w:rsidRPr="00227091">
        <w:rPr>
          <w:sz w:val="16"/>
          <w:szCs w:val="16"/>
          <w:lang w:val="en-US"/>
        </w:rPr>
        <w:t xml:space="preserve">         &lt;Password xmlns="http://schemas.datacontract.org/2004/07/Cic.OpenOne.Common.Util.SOAP"&gt;</w:t>
      </w:r>
      <w:r>
        <w:rPr>
          <w:sz w:val="16"/>
          <w:szCs w:val="16"/>
          <w:lang w:val="en-US"/>
        </w:rPr>
        <w:t>PresharedKey</w:t>
      </w:r>
      <w:r w:rsidRPr="00227091">
        <w:rPr>
          <w:sz w:val="16"/>
          <w:szCs w:val="16"/>
          <w:lang w:val="en-US"/>
        </w:rPr>
        <w:t>&lt;/Password&gt;</w:t>
      </w:r>
    </w:p>
    <w:p w:rsidR="00EF703F" w:rsidRPr="00227091" w:rsidRDefault="00EF703F" w:rsidP="00EF703F">
      <w:pPr>
        <w:pStyle w:val="Quellcodeinline"/>
        <w:rPr>
          <w:sz w:val="16"/>
          <w:szCs w:val="16"/>
          <w:lang w:val="en-US"/>
        </w:rPr>
      </w:pPr>
      <w:r w:rsidRPr="00227091">
        <w:rPr>
          <w:sz w:val="16"/>
          <w:szCs w:val="16"/>
          <w:lang w:val="en-US"/>
        </w:rPr>
        <w:t xml:space="preserve">         &lt;SysBRAND xmlns="http://schemas.datacontract.org/2004/07/Cic.OpenOne.Common.Util.SOAP"&gt;0&lt;/SysBRAND&gt;</w:t>
      </w:r>
    </w:p>
    <w:p w:rsidR="00EF703F" w:rsidRPr="00227091" w:rsidRDefault="00EF703F" w:rsidP="00EF703F">
      <w:pPr>
        <w:pStyle w:val="Quellcodeinline"/>
        <w:rPr>
          <w:sz w:val="16"/>
          <w:szCs w:val="16"/>
          <w:lang w:val="en-US"/>
        </w:rPr>
      </w:pPr>
      <w:r w:rsidRPr="00227091">
        <w:rPr>
          <w:sz w:val="16"/>
          <w:szCs w:val="16"/>
          <w:lang w:val="en-US"/>
        </w:rPr>
        <w:t xml:space="preserve">         &lt;SysPEROLE xmlns="http://schemas.datacontract.org/2004/07/Cic.OpenOne.Common.Util.SOAP"&gt;</w:t>
      </w:r>
      <w:r>
        <w:rPr>
          <w:sz w:val="16"/>
          <w:szCs w:val="16"/>
          <w:lang w:val="en-US"/>
        </w:rPr>
        <w:t>Role aud getDealerID</w:t>
      </w:r>
      <w:r w:rsidRPr="00227091">
        <w:rPr>
          <w:sz w:val="16"/>
          <w:szCs w:val="16"/>
          <w:lang w:val="en-US"/>
        </w:rPr>
        <w:t>&lt;/SysPEROLE&gt;</w:t>
      </w:r>
    </w:p>
    <w:p w:rsidR="00EF703F" w:rsidRPr="006B79C5" w:rsidRDefault="00EF703F" w:rsidP="00EF703F">
      <w:pPr>
        <w:pStyle w:val="Quellcodeinline"/>
        <w:rPr>
          <w:sz w:val="16"/>
          <w:szCs w:val="16"/>
        </w:rPr>
      </w:pPr>
      <w:r w:rsidRPr="00227091">
        <w:rPr>
          <w:sz w:val="16"/>
          <w:szCs w:val="16"/>
          <w:lang w:val="en-US"/>
        </w:rPr>
        <w:t xml:space="preserve">         </w:t>
      </w:r>
      <w:r w:rsidRPr="006B79C5">
        <w:rPr>
          <w:sz w:val="16"/>
          <w:szCs w:val="16"/>
        </w:rPr>
        <w:t>&lt;UserName xmlns="http://schemas.datacontract.org/2004/07/Cic.OpenOne.Common.Util.SOAP"&gt;UserName&lt;/UserName&gt;</w:t>
      </w:r>
    </w:p>
    <w:p w:rsidR="00EF703F" w:rsidRPr="00227091" w:rsidRDefault="00EF703F" w:rsidP="00EF703F">
      <w:pPr>
        <w:pStyle w:val="Quellcodeinline"/>
        <w:rPr>
          <w:sz w:val="16"/>
          <w:szCs w:val="16"/>
          <w:lang w:val="en-US"/>
        </w:rPr>
      </w:pPr>
      <w:r w:rsidRPr="006B79C5">
        <w:rPr>
          <w:sz w:val="16"/>
          <w:szCs w:val="16"/>
        </w:rPr>
        <w:t xml:space="preserve">         </w:t>
      </w:r>
      <w:r w:rsidRPr="00227091">
        <w:rPr>
          <w:sz w:val="16"/>
          <w:szCs w:val="16"/>
          <w:lang w:val="en-US"/>
        </w:rPr>
        <w:t>&lt;UserType xmlns="http://schemas.datacontract.org/2004/07/Cic.OpenOne.Common.Util.SOAP"&gt;0&lt;/UserType&gt;</w:t>
      </w:r>
    </w:p>
    <w:p w:rsidR="00EF703F" w:rsidRPr="006B79C5" w:rsidRDefault="00EF703F" w:rsidP="00EF703F">
      <w:pPr>
        <w:rPr>
          <w:lang w:val="en-US"/>
        </w:rPr>
      </w:pPr>
      <w:r w:rsidRPr="00227091">
        <w:rPr>
          <w:sz w:val="16"/>
          <w:szCs w:val="16"/>
          <w:lang w:val="en-US"/>
        </w:rPr>
        <w:t xml:space="preserve">      &lt;/DefaultMessageHeader&gt;</w:t>
      </w:r>
    </w:p>
    <w:p w:rsidR="00EF703F" w:rsidRPr="006B79C5" w:rsidRDefault="00EF703F" w:rsidP="00EF703F">
      <w:pPr>
        <w:rPr>
          <w:lang w:val="en-US"/>
        </w:rPr>
      </w:pPr>
      <w:r w:rsidRPr="006B79C5">
        <w:rPr>
          <w:lang w:val="en-US"/>
        </w:rPr>
        <w:t xml:space="preserve">      &lt;a:To&gt;${#Project#ServiceEndpointAndPath}b2xService.svc&lt;/a:To&gt;</w:t>
      </w:r>
    </w:p>
    <w:p w:rsidR="00EF703F" w:rsidRPr="006B79C5" w:rsidRDefault="00EF703F" w:rsidP="00EF703F">
      <w:pPr>
        <w:rPr>
          <w:lang w:val="en-US"/>
        </w:rPr>
      </w:pPr>
      <w:r w:rsidRPr="006B79C5">
        <w:rPr>
          <w:lang w:val="en-US"/>
        </w:rPr>
        <w:t xml:space="preserve">      &lt;a:Action&gt;http://cic-software.de/GateBANKNOW/Ib2xService/listAvailableDokumente&lt;/a:Action&gt;</w:t>
      </w:r>
    </w:p>
    <w:p w:rsidR="00EF703F" w:rsidRPr="006B79C5" w:rsidRDefault="00EF703F" w:rsidP="00EF703F">
      <w:pPr>
        <w:rPr>
          <w:lang w:val="en-US"/>
        </w:rPr>
      </w:pPr>
      <w:r w:rsidRPr="006B79C5">
        <w:rPr>
          <w:lang w:val="en-US"/>
        </w:rPr>
        <w:t xml:space="preserve">   &lt;/soap:Header&gt;</w:t>
      </w:r>
    </w:p>
    <w:p w:rsidR="00EF703F" w:rsidRPr="006B79C5" w:rsidRDefault="00EF703F" w:rsidP="00EF703F">
      <w:pPr>
        <w:rPr>
          <w:lang w:val="en-US"/>
        </w:rPr>
      </w:pPr>
      <w:r w:rsidRPr="006B79C5">
        <w:rPr>
          <w:lang w:val="en-US"/>
        </w:rPr>
        <w:t xml:space="preserve">   &lt;soap:Body&gt;</w:t>
      </w:r>
    </w:p>
    <w:p w:rsidR="00EF703F" w:rsidRPr="006B79C5" w:rsidRDefault="00EF703F" w:rsidP="00EF703F">
      <w:pPr>
        <w:rPr>
          <w:lang w:val="en-US"/>
        </w:rPr>
      </w:pPr>
      <w:r w:rsidRPr="006B79C5">
        <w:rPr>
          <w:lang w:val="en-US"/>
        </w:rPr>
        <w:t xml:space="preserve">      &lt;gat:listAvailableDokumente&gt;</w:t>
      </w:r>
    </w:p>
    <w:p w:rsidR="00EF703F" w:rsidRPr="006B79C5" w:rsidRDefault="00EF703F" w:rsidP="00EF703F">
      <w:pPr>
        <w:rPr>
          <w:lang w:val="en-US"/>
        </w:rPr>
      </w:pPr>
      <w:r w:rsidRPr="006B79C5">
        <w:rPr>
          <w:lang w:val="en-US"/>
        </w:rPr>
        <w:t xml:space="preserve">         &lt;gat:input&gt;</w:t>
      </w:r>
    </w:p>
    <w:p w:rsidR="00EF703F" w:rsidRPr="006B79C5" w:rsidRDefault="00EF703F" w:rsidP="00EF703F">
      <w:pPr>
        <w:rPr>
          <w:lang w:val="en-US"/>
        </w:rPr>
      </w:pPr>
      <w:r w:rsidRPr="006B79C5">
        <w:rPr>
          <w:lang w:val="en-US"/>
        </w:rPr>
        <w:t xml:space="preserve">            &lt;cic:kontext&gt;</w:t>
      </w:r>
    </w:p>
    <w:p w:rsidR="00EF703F" w:rsidRPr="006B79C5" w:rsidRDefault="00EF703F" w:rsidP="00EF703F">
      <w:pPr>
        <w:rPr>
          <w:lang w:val="en-US"/>
        </w:rPr>
      </w:pPr>
      <w:r w:rsidRPr="006B79C5">
        <w:rPr>
          <w:lang w:val="en-US"/>
        </w:rPr>
        <w:t xml:space="preserve">               &lt;cic:area&gt;Angebot&lt;/cic:area&gt;</w:t>
      </w:r>
    </w:p>
    <w:p w:rsidR="00EF703F" w:rsidRPr="006B79C5" w:rsidRDefault="00EF703F" w:rsidP="00EF703F">
      <w:pPr>
        <w:rPr>
          <w:lang w:val="en-US"/>
        </w:rPr>
      </w:pPr>
      <w:r w:rsidRPr="006B79C5">
        <w:rPr>
          <w:lang w:val="en-US"/>
        </w:rPr>
        <w:t xml:space="preserve">               &lt;cic:subarea&gt;All&lt;/cic:subarea&gt;</w:t>
      </w:r>
    </w:p>
    <w:p w:rsidR="00EF703F" w:rsidRPr="006B79C5" w:rsidRDefault="00EF703F" w:rsidP="00EF703F">
      <w:pPr>
        <w:rPr>
          <w:lang w:val="en-US"/>
        </w:rPr>
      </w:pPr>
      <w:r w:rsidRPr="006B79C5">
        <w:rPr>
          <w:lang w:val="en-US"/>
        </w:rPr>
        <w:t xml:space="preserve">               &lt;cic:sysID&gt;1&lt;/cic:sysID&gt;</w:t>
      </w:r>
    </w:p>
    <w:p w:rsidR="00EF703F" w:rsidRPr="006B79C5" w:rsidRDefault="00EF703F" w:rsidP="00EF703F">
      <w:pPr>
        <w:rPr>
          <w:lang w:val="en-US"/>
        </w:rPr>
      </w:pPr>
      <w:r w:rsidRPr="006B79C5">
        <w:rPr>
          <w:lang w:val="en-US"/>
        </w:rPr>
        <w:t xml:space="preserve">            &lt;/cic:kontext&gt;</w:t>
      </w:r>
    </w:p>
    <w:p w:rsidR="00EF703F" w:rsidRPr="006B79C5" w:rsidRDefault="00EF703F" w:rsidP="00EF703F">
      <w:pPr>
        <w:rPr>
          <w:lang w:val="en-US"/>
        </w:rPr>
      </w:pPr>
      <w:r w:rsidRPr="006B79C5">
        <w:rPr>
          <w:lang w:val="en-US"/>
        </w:rPr>
        <w:t xml:space="preserve">         &lt;/gat:input&gt;</w:t>
      </w:r>
    </w:p>
    <w:p w:rsidR="00EF703F" w:rsidRPr="006B79C5" w:rsidRDefault="00EF703F" w:rsidP="00EF703F">
      <w:pPr>
        <w:rPr>
          <w:lang w:val="en-US"/>
        </w:rPr>
      </w:pPr>
      <w:r w:rsidRPr="006B79C5">
        <w:rPr>
          <w:lang w:val="en-US"/>
        </w:rPr>
        <w:t xml:space="preserve">      &lt;/gat:listAvailableDokumente&gt;</w:t>
      </w:r>
    </w:p>
    <w:p w:rsidR="00EF703F" w:rsidRPr="006B79C5" w:rsidRDefault="00EF703F" w:rsidP="00EF703F">
      <w:pPr>
        <w:rPr>
          <w:lang w:val="en-US"/>
        </w:rPr>
      </w:pPr>
      <w:r w:rsidRPr="006B79C5">
        <w:rPr>
          <w:lang w:val="en-US"/>
        </w:rPr>
        <w:t xml:space="preserve">   &lt;/soap:Body&gt;</w:t>
      </w:r>
    </w:p>
    <w:p w:rsidR="00EF703F" w:rsidRPr="00F02B8B" w:rsidRDefault="00EF703F" w:rsidP="00EF703F">
      <w:r>
        <w:t>&lt;/soap:Envelope&gt;</w:t>
      </w:r>
    </w:p>
    <w:p w:rsidR="00EF703F" w:rsidRDefault="00EF703F" w:rsidP="00EF703F">
      <w:pPr>
        <w:pStyle w:val="berschrift5"/>
      </w:pPr>
      <w:bookmarkStart w:id="118" w:name="_Toc472332792"/>
      <w:r>
        <w:t>Response</w:t>
      </w:r>
      <w:bookmarkEnd w:id="118"/>
    </w:p>
    <w:p w:rsidR="00EF703F" w:rsidRPr="006B79C5" w:rsidRDefault="00EF703F" w:rsidP="00EF703F">
      <w:pPr>
        <w:rPr>
          <w:lang w:val="en-US"/>
        </w:rPr>
      </w:pPr>
      <w:r w:rsidRPr="006B79C5">
        <w:rPr>
          <w:lang w:val="en-US"/>
        </w:rPr>
        <w:t>&lt;s:Envelope xmlns:s="http://www.w3.org/2003/05/soap-envelope" xmlns:a="http://www.w3.org/2005/08/addressing"&gt;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&lt;a:Action s:mustUnderstand="1"&gt;http://cic-software.de/GateBANKNOW/Ib2xService/listAvailableDokumenteResponse&lt;/a:Action&gt;</w:t>
      </w:r>
    </w:p>
    <w:p w:rsidR="00EF703F" w:rsidRPr="006B79C5" w:rsidRDefault="00EF703F" w:rsidP="00EF703F">
      <w:pPr>
        <w:rPr>
          <w:lang w:val="en-US"/>
        </w:rPr>
      </w:pPr>
      <w:r w:rsidRPr="006B79C5">
        <w:rPr>
          <w:lang w:val="en-US"/>
        </w:rPr>
        <w:t xml:space="preserve">      &lt;ActivityId CorrelationId="917891df-9b47-4c4b-82c6-f0dd22811607" xmlns="http://schemas.microsoft.com/2004/09/ServiceModel/Diagnostics"&gt;0d4ff057-c18c-4f50-b49e-c9ecd07efdc6&lt;/ActivityId&gt;</w:t>
      </w:r>
    </w:p>
    <w:p w:rsidR="00EF703F" w:rsidRPr="006B79C5" w:rsidRDefault="00EF703F" w:rsidP="00EF703F">
      <w:pPr>
        <w:rPr>
          <w:lang w:val="en-US"/>
        </w:rPr>
      </w:pPr>
      <w:r w:rsidRPr="006B79C5">
        <w:rPr>
          <w:lang w:val="en-US"/>
        </w:rPr>
        <w:lastRenderedPageBreak/>
        <w:t xml:space="preserve">   &lt;/s:Header&gt;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 xml:space="preserve">      &lt;listAvailableDokumenteResponse xmlns="http://cic-software.de/GateBANKNOW"&gt;</w:t>
      </w:r>
    </w:p>
    <w:p w:rsidR="00EF703F" w:rsidRPr="006B79C5" w:rsidRDefault="00EF703F" w:rsidP="00EF703F">
      <w:pPr>
        <w:rPr>
          <w:lang w:val="en-US"/>
        </w:rPr>
      </w:pPr>
      <w:r w:rsidRPr="006B79C5">
        <w:rPr>
          <w:lang w:val="en-US"/>
        </w:rPr>
        <w:t xml:space="preserve">         &lt;listAvailableDokumenteResult xmlns:b="http://schemas.datacontract.org/2004/07/Cic.OpenOne.GateBANKNOW.Service.DTO" xmlns:i="http://www.w3.org/2001/XMLSchema-instance"&gt;</w:t>
      </w:r>
    </w:p>
    <w:p w:rsidR="00EF703F" w:rsidRPr="006B79C5" w:rsidRDefault="00EF703F" w:rsidP="00EF703F">
      <w:pPr>
        <w:rPr>
          <w:lang w:val="en-US"/>
        </w:rPr>
      </w:pPr>
      <w:r w:rsidRPr="006B79C5">
        <w:rPr>
          <w:lang w:val="en-US"/>
        </w:rPr>
        <w:t xml:space="preserve">            &lt;message xmlns="http://schemas.datacontract.org/2004/07/Cic.OpenOne.Common.DTO"&gt;</w:t>
      </w:r>
    </w:p>
    <w:p w:rsidR="00EF703F" w:rsidRPr="006B79C5" w:rsidRDefault="00EF703F" w:rsidP="00EF703F">
      <w:pPr>
        <w:rPr>
          <w:lang w:val="en-US"/>
        </w:rPr>
      </w:pPr>
      <w:r w:rsidRPr="006B79C5">
        <w:rPr>
          <w:lang w:val="en-US"/>
        </w:rPr>
        <w:t xml:space="preserve">               &lt;code&gt;0&lt;/code&gt;</w:t>
      </w:r>
    </w:p>
    <w:p w:rsidR="00EF703F" w:rsidRPr="006B79C5" w:rsidRDefault="00EF703F" w:rsidP="00EF703F">
      <w:pPr>
        <w:rPr>
          <w:lang w:val="en-US"/>
        </w:rPr>
      </w:pPr>
      <w:r w:rsidRPr="006B79C5">
        <w:rPr>
          <w:lang w:val="en-US"/>
        </w:rPr>
        <w:t xml:space="preserve">               &lt;detail/&gt;</w:t>
      </w:r>
    </w:p>
    <w:p w:rsidR="00EF703F" w:rsidRPr="006B79C5" w:rsidRDefault="00EF703F" w:rsidP="00EF703F">
      <w:pPr>
        <w:rPr>
          <w:lang w:val="en-US"/>
        </w:rPr>
      </w:pPr>
      <w:r w:rsidRPr="006B79C5">
        <w:rPr>
          <w:lang w:val="en-US"/>
        </w:rPr>
        <w:t xml:space="preserve">               &lt;duration&gt;21279&lt;/duration&gt;</w:t>
      </w:r>
    </w:p>
    <w:p w:rsidR="00EF703F" w:rsidRPr="006B79C5" w:rsidRDefault="00EF703F" w:rsidP="00EF703F">
      <w:pPr>
        <w:rPr>
          <w:lang w:val="en-US"/>
        </w:rPr>
      </w:pPr>
      <w:r w:rsidRPr="006B79C5">
        <w:rPr>
          <w:lang w:val="en-US"/>
        </w:rPr>
        <w:t xml:space="preserve">               &lt;message/&gt;</w:t>
      </w:r>
    </w:p>
    <w:p w:rsidR="00EF703F" w:rsidRPr="006B79C5" w:rsidRDefault="00EF703F" w:rsidP="00EF703F">
      <w:pPr>
        <w:rPr>
          <w:lang w:val="en-US"/>
        </w:rPr>
      </w:pPr>
      <w:r w:rsidRPr="006B79C5">
        <w:rPr>
          <w:lang w:val="en-US"/>
        </w:rPr>
        <w:t xml:space="preserve">               &lt;stacktrace i:nil="true"/&gt;</w:t>
      </w:r>
    </w:p>
    <w:p w:rsidR="00EF703F" w:rsidRDefault="00EF703F" w:rsidP="00EF703F">
      <w:r w:rsidRPr="006B79C5">
        <w:rPr>
          <w:lang w:val="en-US"/>
        </w:rPr>
        <w:t xml:space="preserve">               </w:t>
      </w:r>
      <w:r>
        <w:t>&lt;type&gt;None&lt;/type&gt;</w:t>
      </w:r>
    </w:p>
    <w:p w:rsidR="00EF703F" w:rsidRDefault="00EF703F" w:rsidP="00EF703F">
      <w:r>
        <w:t xml:space="preserve">            &lt;/message&gt;</w:t>
      </w:r>
    </w:p>
    <w:p w:rsidR="00EF703F" w:rsidRDefault="00EF703F" w:rsidP="00EF703F">
      <w:r>
        <w:t xml:space="preserve">            &lt;b:dokumente&gt;</w:t>
      </w:r>
    </w:p>
    <w:p w:rsidR="00EF703F" w:rsidRDefault="00EF703F" w:rsidP="00EF703F">
      <w:r>
        <w:t xml:space="preserve">               &lt;b:DokumenteDto&gt;</w:t>
      </w:r>
    </w:p>
    <w:p w:rsidR="00EF703F" w:rsidRDefault="00EF703F" w:rsidP="00EF703F">
      <w:r>
        <w:t xml:space="preserve">                  &lt;b:Bezeichnung&gt;Offerte (Angebot) BANK-now Classic&lt;/b:Bezeichnung&gt;</w:t>
      </w:r>
    </w:p>
    <w:p w:rsidR="00EF703F" w:rsidRDefault="00EF703F" w:rsidP="00EF703F">
      <w:r>
        <w:t xml:space="preserve">                  &lt;b:BnowMitarbeiterExemplar&gt;0&lt;/b:BnowMitarbeiterExemplar&gt;</w:t>
      </w:r>
    </w:p>
    <w:p w:rsidR="00EF703F" w:rsidRDefault="00EF703F" w:rsidP="00EF703F">
      <w:r>
        <w:t xml:space="preserve">                  &lt;b:DefaultSprache&gt;de-CH&lt;/b:DefaultSprache&gt;</w:t>
      </w:r>
    </w:p>
    <w:p w:rsidR="00EF703F" w:rsidRDefault="00EF703F" w:rsidP="00EF703F">
      <w:r>
        <w:t xml:space="preserve">                  &lt;b:DokumentenID&gt;7300&lt;/b:DokumentenID&gt;</w:t>
      </w:r>
    </w:p>
    <w:p w:rsidR="00EF703F" w:rsidRDefault="00EF703F" w:rsidP="00EF703F">
      <w:r>
        <w:t xml:space="preserve">                  &lt;b:Druck&gt;1&lt;/b:Druck&gt;</w:t>
      </w:r>
    </w:p>
    <w:p w:rsidR="00EF703F" w:rsidRDefault="00EF703F" w:rsidP="00EF703F">
      <w:r>
        <w:t xml:space="preserve">                  &lt;b:KundenExemplar&gt;1&lt;/b:KundenExemplar&gt;</w:t>
      </w:r>
    </w:p>
    <w:p w:rsidR="00EF703F" w:rsidRDefault="00EF703F" w:rsidP="00EF703F">
      <w:r>
        <w:t xml:space="preserve">                  &lt;b:VertriebspatnerExemplar&gt;0&lt;/b:VertriebspatnerExemplar&gt;</w:t>
      </w:r>
    </w:p>
    <w:p w:rsidR="00EF703F" w:rsidRDefault="00EF703F" w:rsidP="00EF703F">
      <w:r>
        <w:t xml:space="preserve">                  &lt;b:sysEaiquo&gt;145748&lt;/b:sysEaiquo&gt;</w:t>
      </w:r>
    </w:p>
    <w:p w:rsidR="00EF703F" w:rsidRDefault="00EF703F" w:rsidP="00EF703F">
      <w:r>
        <w:t xml:space="preserve">               &lt;/b:DokumenteDto&gt;</w:t>
      </w:r>
    </w:p>
    <w:p w:rsidR="00EF703F" w:rsidRDefault="00EF703F" w:rsidP="00EF703F">
      <w:r>
        <w:t xml:space="preserve">            &lt;/b:dokumente&gt;</w:t>
      </w:r>
    </w:p>
    <w:p w:rsidR="00EF703F" w:rsidRPr="006B79C5" w:rsidRDefault="00EF703F" w:rsidP="00EF703F">
      <w:pPr>
        <w:rPr>
          <w:lang w:val="en-US"/>
        </w:rPr>
      </w:pPr>
      <w:r>
        <w:t xml:space="preserve">         </w:t>
      </w:r>
      <w:r w:rsidRPr="006B79C5">
        <w:rPr>
          <w:lang w:val="en-US"/>
        </w:rPr>
        <w:t>&lt;/listAvailableDokumenteResult&gt;</w:t>
      </w:r>
    </w:p>
    <w:p w:rsidR="00EF703F" w:rsidRPr="006B79C5" w:rsidRDefault="00EF703F" w:rsidP="00EF703F">
      <w:pPr>
        <w:rPr>
          <w:lang w:val="en-US"/>
        </w:rPr>
      </w:pPr>
      <w:r w:rsidRPr="006B79C5">
        <w:rPr>
          <w:lang w:val="en-US"/>
        </w:rPr>
        <w:t xml:space="preserve">      &lt;/listAvailableDokumenteResponse&gt;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&lt;/s:Envelope&gt;</w:t>
      </w:r>
    </w:p>
    <w:p w:rsidR="00EF703F" w:rsidRDefault="00EF703F" w:rsidP="00EF703F">
      <w:pPr>
        <w:pStyle w:val="berschrift3"/>
      </w:pPr>
      <w:bookmarkStart w:id="119" w:name="_Toc472332793"/>
      <w:r>
        <w:t>printCheckedDokumente</w:t>
      </w:r>
      <w:bookmarkEnd w:id="119"/>
    </w:p>
    <w:p w:rsidR="00EF703F" w:rsidRDefault="00EF703F" w:rsidP="00EF703F">
      <w:pPr>
        <w:pStyle w:val="berschrift4"/>
      </w:pPr>
      <w:bookmarkStart w:id="120" w:name="_Toc472332794"/>
      <w:r>
        <w:t>WebService Beschreibung</w:t>
      </w:r>
      <w:bookmarkEnd w:id="120"/>
    </w:p>
    <w:p w:rsidR="00EF703F" w:rsidRDefault="00EF703F" w:rsidP="00EF703F">
      <w:r>
        <w:t>Erstellt einen Druckauftrag für alle übergebenen Dokumente zum gespeicherten Angebot/Antrag und liefert ein kombiniertes PDF als byte[] zurück.</w:t>
      </w:r>
    </w:p>
    <w:p w:rsidR="00EF703F" w:rsidRDefault="00EF703F" w:rsidP="00EF703F"/>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creates a print-job for the given documents</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name="input"&gt;</w:t>
      </w:r>
      <w:r w:rsidRPr="006B79C5">
        <w:rPr>
          <w:rFonts w:ascii="Consolas" w:hAnsi="Consolas" w:cs="Consolas"/>
          <w:color w:val="008000"/>
          <w:sz w:val="19"/>
          <w:szCs w:val="19"/>
          <w:highlight w:val="white"/>
          <w:lang w:val="en-US" w:eastAsia="de-CH"/>
        </w:rPr>
        <w:t>iprintCheckedDokumenteDto</w:t>
      </w:r>
      <w:r w:rsidRPr="006B79C5">
        <w:rPr>
          <w:rFonts w:ascii="Consolas" w:hAnsi="Consolas" w:cs="Consolas"/>
          <w:color w:val="808080"/>
          <w:sz w:val="19"/>
          <w:szCs w:val="19"/>
          <w:highlight w:val="white"/>
          <w:lang w:val="en-US" w:eastAsia="de-CH"/>
        </w:rPr>
        <w: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&lt;returns&gt;</w:t>
      </w:r>
      <w:r w:rsidRPr="006B79C5">
        <w:rPr>
          <w:rFonts w:ascii="Consolas" w:hAnsi="Consolas" w:cs="Consolas"/>
          <w:color w:val="008000"/>
          <w:sz w:val="19"/>
          <w:szCs w:val="19"/>
          <w:highlight w:val="white"/>
          <w:lang w:val="en-US" w:eastAsia="de-CH"/>
        </w:rPr>
        <w:t>oprintCheckedDokumenteDto</w:t>
      </w:r>
      <w:r w:rsidRPr="006B79C5">
        <w:rPr>
          <w:rFonts w:ascii="Consolas" w:hAnsi="Consolas" w:cs="Consolas"/>
          <w:color w:val="808080"/>
          <w:sz w:val="19"/>
          <w:szCs w:val="19"/>
          <w:highlight w:val="white"/>
          <w:lang w:val="en-US" w:eastAsia="de-CH"/>
        </w:rPr>
        <w: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lang w:val="en-US"/>
        </w:rPr>
      </w:pPr>
      <w:r w:rsidRPr="006B79C5">
        <w:rPr>
          <w:rFonts w:ascii="Consolas" w:hAnsi="Consolas" w:cs="Consolas"/>
          <w:color w:val="2B91AF"/>
          <w:sz w:val="19"/>
          <w:szCs w:val="19"/>
          <w:highlight w:val="white"/>
          <w:lang w:val="en-US" w:eastAsia="de-CH"/>
        </w:rPr>
        <w:t>oprintCheckedDokumenteDto</w:t>
      </w:r>
      <w:r w:rsidRPr="006B79C5">
        <w:rPr>
          <w:rFonts w:ascii="Consolas" w:hAnsi="Consolas" w:cs="Consolas"/>
          <w:color w:val="000000"/>
          <w:sz w:val="19"/>
          <w:szCs w:val="19"/>
          <w:highlight w:val="white"/>
          <w:lang w:val="en-US" w:eastAsia="de-CH"/>
        </w:rPr>
        <w:t xml:space="preserve"> printCheckedDokumente(</w:t>
      </w:r>
      <w:r w:rsidRPr="006B79C5">
        <w:rPr>
          <w:rFonts w:ascii="Consolas" w:hAnsi="Consolas" w:cs="Consolas"/>
          <w:color w:val="2B91AF"/>
          <w:sz w:val="19"/>
          <w:szCs w:val="19"/>
          <w:highlight w:val="white"/>
          <w:lang w:val="en-US" w:eastAsia="de-CH"/>
        </w:rPr>
        <w:t>iprintCheckedDokumenteDto</w:t>
      </w:r>
      <w:r w:rsidRPr="006B79C5">
        <w:rPr>
          <w:rFonts w:ascii="Consolas" w:hAnsi="Consolas" w:cs="Consolas"/>
          <w:color w:val="000000"/>
          <w:sz w:val="19"/>
          <w:szCs w:val="19"/>
          <w:highlight w:val="white"/>
          <w:lang w:val="en-US" w:eastAsia="de-CH"/>
        </w:rPr>
        <w:t xml:space="preserve"> input);</w:t>
      </w:r>
    </w:p>
    <w:p w:rsidR="00EF703F" w:rsidRDefault="00EF703F" w:rsidP="00EF703F">
      <w:pPr>
        <w:pStyle w:val="berschrift5"/>
      </w:pPr>
      <w:bookmarkStart w:id="121" w:name="_Toc472332795"/>
      <w:r>
        <w:t>Inputstruktur</w:t>
      </w:r>
      <w:bookmarkEnd w:id="121"/>
    </w:p>
    <w:p w:rsidR="00D119E7" w:rsidRPr="00D119E7" w:rsidRDefault="00D119E7" w:rsidP="00D119E7"/>
    <w:tbl>
      <w:tblPr>
        <w:tblStyle w:val="Tabellenraster"/>
        <w:tblW w:w="0" w:type="auto"/>
        <w:tblLook w:val="04A0" w:firstRow="1" w:lastRow="0" w:firstColumn="1" w:lastColumn="0" w:noHBand="0" w:noVBand="1"/>
      </w:tblPr>
      <w:tblGrid>
        <w:gridCol w:w="2838"/>
        <w:gridCol w:w="2328"/>
        <w:gridCol w:w="2017"/>
        <w:gridCol w:w="1892"/>
      </w:tblGrid>
      <w:tr w:rsidR="00D119E7" w:rsidTr="002B287B">
        <w:tc>
          <w:tcPr>
            <w:tcW w:w="3042" w:type="dxa"/>
          </w:tcPr>
          <w:p w:rsidR="00D119E7" w:rsidRDefault="00D119E7" w:rsidP="002B287B">
            <w:pPr>
              <w:pStyle w:val="Text"/>
              <w:rPr>
                <w:rFonts w:asciiTheme="minorHAnsi" w:hAnsiTheme="minorHAnsi"/>
                <w:szCs w:val="22"/>
              </w:rPr>
            </w:pPr>
            <w:r>
              <w:rPr>
                <w:rFonts w:asciiTheme="minorHAnsi" w:hAnsiTheme="minorHAnsi"/>
                <w:szCs w:val="22"/>
              </w:rPr>
              <w:t>Klasse</w:t>
            </w:r>
          </w:p>
        </w:tc>
        <w:tc>
          <w:tcPr>
            <w:tcW w:w="2596" w:type="dxa"/>
          </w:tcPr>
          <w:p w:rsidR="00D119E7" w:rsidRDefault="00D119E7" w:rsidP="002B287B">
            <w:pPr>
              <w:pStyle w:val="Text"/>
              <w:rPr>
                <w:rFonts w:asciiTheme="minorHAnsi" w:hAnsiTheme="minorHAnsi"/>
                <w:szCs w:val="22"/>
              </w:rPr>
            </w:pPr>
            <w:r>
              <w:rPr>
                <w:rFonts w:asciiTheme="minorHAnsi" w:hAnsiTheme="minorHAnsi"/>
                <w:szCs w:val="22"/>
              </w:rPr>
              <w:t>Attribut</w:t>
            </w:r>
          </w:p>
        </w:tc>
        <w:tc>
          <w:tcPr>
            <w:tcW w:w="2204" w:type="dxa"/>
          </w:tcPr>
          <w:p w:rsidR="00D119E7" w:rsidRDefault="00D119E7" w:rsidP="002B287B">
            <w:pPr>
              <w:pStyle w:val="Text"/>
              <w:rPr>
                <w:rFonts w:asciiTheme="minorHAnsi" w:hAnsiTheme="minorHAnsi"/>
                <w:szCs w:val="22"/>
              </w:rPr>
            </w:pPr>
            <w:r>
              <w:rPr>
                <w:rFonts w:asciiTheme="minorHAnsi" w:hAnsiTheme="minorHAnsi"/>
                <w:szCs w:val="22"/>
              </w:rPr>
              <w:t>Typ</w:t>
            </w:r>
          </w:p>
        </w:tc>
        <w:tc>
          <w:tcPr>
            <w:tcW w:w="2013" w:type="dxa"/>
          </w:tcPr>
          <w:p w:rsidR="00D119E7" w:rsidRDefault="00D119E7" w:rsidP="002B287B">
            <w:pPr>
              <w:pStyle w:val="Text"/>
              <w:rPr>
                <w:rFonts w:asciiTheme="minorHAnsi" w:hAnsiTheme="minorHAnsi"/>
                <w:szCs w:val="22"/>
              </w:rPr>
            </w:pPr>
            <w:r>
              <w:rPr>
                <w:rFonts w:asciiTheme="minorHAnsi" w:hAnsiTheme="minorHAnsi"/>
                <w:szCs w:val="22"/>
              </w:rPr>
              <w:t>Beschreibung</w:t>
            </w:r>
          </w:p>
        </w:tc>
      </w:tr>
      <w:tr w:rsidR="00D119E7" w:rsidTr="002B287B">
        <w:tc>
          <w:tcPr>
            <w:tcW w:w="3042" w:type="dxa"/>
          </w:tcPr>
          <w:p w:rsidR="00D119E7" w:rsidRDefault="00D119E7" w:rsidP="002B287B">
            <w:pPr>
              <w:pStyle w:val="Text"/>
              <w:rPr>
                <w:rFonts w:asciiTheme="minorHAnsi" w:hAnsiTheme="minorHAnsi"/>
                <w:szCs w:val="22"/>
              </w:rPr>
            </w:pPr>
            <w:r>
              <w:rPr>
                <w:rFonts w:ascii="Consolas" w:hAnsi="Consolas" w:cs="Consolas"/>
                <w:color w:val="2B91AF"/>
                <w:sz w:val="19"/>
                <w:szCs w:val="19"/>
                <w:highlight w:val="white"/>
                <w:lang w:val="de-DE" w:eastAsia="de-CH"/>
              </w:rPr>
              <w:t>iprintCheckedDokumenteDto</w:t>
            </w:r>
          </w:p>
        </w:tc>
        <w:tc>
          <w:tcPr>
            <w:tcW w:w="2596" w:type="dxa"/>
          </w:tcPr>
          <w:p w:rsidR="00D119E7" w:rsidRDefault="00D119E7" w:rsidP="002B287B">
            <w:pPr>
              <w:pStyle w:val="Text"/>
              <w:rPr>
                <w:rFonts w:asciiTheme="minorHAnsi" w:hAnsiTheme="minorHAnsi"/>
                <w:szCs w:val="22"/>
              </w:rPr>
            </w:pPr>
          </w:p>
        </w:tc>
        <w:tc>
          <w:tcPr>
            <w:tcW w:w="2204" w:type="dxa"/>
          </w:tcPr>
          <w:p w:rsidR="00D119E7" w:rsidRDefault="00D119E7" w:rsidP="002B287B">
            <w:pPr>
              <w:pStyle w:val="Text"/>
              <w:rPr>
                <w:rFonts w:asciiTheme="minorHAnsi" w:hAnsiTheme="minorHAnsi"/>
                <w:szCs w:val="22"/>
              </w:rPr>
            </w:pPr>
          </w:p>
        </w:tc>
        <w:tc>
          <w:tcPr>
            <w:tcW w:w="2013" w:type="dxa"/>
          </w:tcPr>
          <w:p w:rsidR="00D119E7" w:rsidRDefault="00D119E7" w:rsidP="002B287B">
            <w:pPr>
              <w:pStyle w:val="Text"/>
              <w:rPr>
                <w:rFonts w:asciiTheme="minorHAnsi" w:hAnsiTheme="minorHAnsi"/>
                <w:szCs w:val="22"/>
              </w:rPr>
            </w:pPr>
          </w:p>
        </w:tc>
      </w:tr>
      <w:tr w:rsidR="00D119E7" w:rsidTr="002B287B">
        <w:tc>
          <w:tcPr>
            <w:tcW w:w="3042" w:type="dxa"/>
          </w:tcPr>
          <w:p w:rsidR="00D119E7" w:rsidRDefault="00D119E7" w:rsidP="002B287B">
            <w:pPr>
              <w:pStyle w:val="Text"/>
              <w:rPr>
                <w:rFonts w:ascii="Consolas" w:hAnsi="Consolas" w:cs="Consolas"/>
                <w:color w:val="2B91AF"/>
                <w:sz w:val="19"/>
                <w:szCs w:val="19"/>
                <w:highlight w:val="white"/>
                <w:lang w:val="de-DE" w:eastAsia="de-CH"/>
              </w:rPr>
            </w:pPr>
          </w:p>
        </w:tc>
        <w:tc>
          <w:tcPr>
            <w:tcW w:w="2596" w:type="dxa"/>
          </w:tcPr>
          <w:p w:rsidR="00D119E7" w:rsidRDefault="00D119E7" w:rsidP="002B287B">
            <w:pPr>
              <w:pStyle w:val="Text"/>
              <w:rPr>
                <w:rFonts w:asciiTheme="minorHAnsi" w:hAnsiTheme="minorHAnsi"/>
                <w:szCs w:val="22"/>
              </w:rPr>
            </w:pPr>
            <w:r>
              <w:rPr>
                <w:rFonts w:asciiTheme="minorHAnsi" w:hAnsiTheme="minorHAnsi"/>
                <w:szCs w:val="22"/>
              </w:rPr>
              <w:t>dokumente</w:t>
            </w:r>
          </w:p>
        </w:tc>
        <w:tc>
          <w:tcPr>
            <w:tcW w:w="2204" w:type="dxa"/>
          </w:tcPr>
          <w:p w:rsidR="00D119E7" w:rsidRDefault="00D119E7" w:rsidP="002B287B">
            <w:pPr>
              <w:pStyle w:val="Text"/>
              <w:rPr>
                <w:rFonts w:asciiTheme="minorHAnsi" w:hAnsiTheme="minorHAnsi"/>
                <w:szCs w:val="22"/>
              </w:rPr>
            </w:pPr>
            <w:r>
              <w:rPr>
                <w:rFonts w:ascii="Consolas" w:hAnsi="Consolas" w:cs="Consolas"/>
                <w:color w:val="2B91AF"/>
                <w:sz w:val="19"/>
                <w:szCs w:val="19"/>
                <w:highlight w:val="white"/>
                <w:lang w:val="de-DE" w:eastAsia="de-CH"/>
              </w:rPr>
              <w:t>DokumenteDto</w:t>
            </w:r>
            <w:r>
              <w:rPr>
                <w:rFonts w:ascii="Consolas" w:hAnsi="Consolas" w:cs="Consolas"/>
                <w:color w:val="000000"/>
                <w:sz w:val="19"/>
                <w:szCs w:val="19"/>
                <w:lang w:val="de-DE" w:eastAsia="de-CH"/>
              </w:rPr>
              <w:t>[]</w:t>
            </w:r>
          </w:p>
        </w:tc>
        <w:tc>
          <w:tcPr>
            <w:tcW w:w="2013" w:type="dxa"/>
          </w:tcPr>
          <w:p w:rsidR="00D119E7" w:rsidRDefault="00D119E7" w:rsidP="002B287B">
            <w:pPr>
              <w:pStyle w:val="Text"/>
              <w:rPr>
                <w:rFonts w:asciiTheme="minorHAnsi" w:hAnsiTheme="minorHAnsi"/>
                <w:szCs w:val="22"/>
              </w:rPr>
            </w:pPr>
            <w:r>
              <w:rPr>
                <w:rFonts w:asciiTheme="minorHAnsi" w:hAnsiTheme="minorHAnsi"/>
                <w:szCs w:val="22"/>
              </w:rPr>
              <w:t>Dokumente aus listAvailableDokumente, siehe listAvailableDokumente</w:t>
            </w:r>
          </w:p>
        </w:tc>
      </w:tr>
      <w:tr w:rsidR="00D119E7" w:rsidTr="002B287B">
        <w:tc>
          <w:tcPr>
            <w:tcW w:w="3042" w:type="dxa"/>
          </w:tcPr>
          <w:p w:rsidR="00D119E7" w:rsidRDefault="00D119E7" w:rsidP="002B287B">
            <w:pPr>
              <w:pStyle w:val="Text"/>
              <w:rPr>
                <w:rFonts w:ascii="Consolas" w:hAnsi="Consolas" w:cs="Consolas"/>
                <w:color w:val="2B91AF"/>
                <w:sz w:val="19"/>
                <w:szCs w:val="19"/>
                <w:highlight w:val="white"/>
                <w:lang w:val="de-DE" w:eastAsia="de-CH"/>
              </w:rPr>
            </w:pPr>
          </w:p>
        </w:tc>
        <w:tc>
          <w:tcPr>
            <w:tcW w:w="2596" w:type="dxa"/>
          </w:tcPr>
          <w:p w:rsidR="00D119E7" w:rsidRDefault="00D119E7" w:rsidP="002B287B">
            <w:pPr>
              <w:pStyle w:val="Text"/>
              <w:rPr>
                <w:rFonts w:asciiTheme="minorHAnsi" w:hAnsiTheme="minorHAnsi"/>
                <w:szCs w:val="22"/>
              </w:rPr>
            </w:pPr>
            <w:r>
              <w:rPr>
                <w:rFonts w:asciiTheme="minorHAnsi" w:hAnsiTheme="minorHAnsi"/>
                <w:szCs w:val="22"/>
              </w:rPr>
              <w:t>sysid</w:t>
            </w:r>
          </w:p>
        </w:tc>
        <w:tc>
          <w:tcPr>
            <w:tcW w:w="2204" w:type="dxa"/>
          </w:tcPr>
          <w:p w:rsidR="00D119E7" w:rsidRDefault="00D119E7" w:rsidP="002B287B">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013" w:type="dxa"/>
          </w:tcPr>
          <w:p w:rsidR="00D119E7" w:rsidRDefault="00D119E7" w:rsidP="002B287B">
            <w:pPr>
              <w:pStyle w:val="Text"/>
              <w:rPr>
                <w:rFonts w:asciiTheme="minorHAnsi" w:hAnsiTheme="minorHAnsi"/>
                <w:szCs w:val="22"/>
              </w:rPr>
            </w:pPr>
            <w:r>
              <w:rPr>
                <w:rFonts w:asciiTheme="minorHAnsi" w:hAnsiTheme="minorHAnsi"/>
                <w:szCs w:val="22"/>
              </w:rPr>
              <w:t>Primärschlüssel des Datensatzes (Gebiet ist im DokumentDto selbst definiert)</w:t>
            </w:r>
          </w:p>
        </w:tc>
      </w:tr>
      <w:tr w:rsidR="00D119E7" w:rsidTr="002B287B">
        <w:tc>
          <w:tcPr>
            <w:tcW w:w="3042" w:type="dxa"/>
          </w:tcPr>
          <w:p w:rsidR="00D119E7" w:rsidRDefault="00D119E7" w:rsidP="002B287B">
            <w:pPr>
              <w:pStyle w:val="Text"/>
              <w:rPr>
                <w:rFonts w:ascii="Consolas" w:hAnsi="Consolas" w:cs="Consolas"/>
                <w:color w:val="2B91AF"/>
                <w:sz w:val="19"/>
                <w:szCs w:val="19"/>
                <w:highlight w:val="white"/>
                <w:lang w:val="de-DE" w:eastAsia="de-CH"/>
              </w:rPr>
            </w:pPr>
          </w:p>
        </w:tc>
        <w:tc>
          <w:tcPr>
            <w:tcW w:w="2596" w:type="dxa"/>
          </w:tcPr>
          <w:p w:rsidR="00D119E7" w:rsidRDefault="00D119E7" w:rsidP="002B287B">
            <w:pPr>
              <w:pStyle w:val="Text"/>
              <w:rPr>
                <w:rFonts w:asciiTheme="minorHAnsi" w:hAnsiTheme="minorHAnsi"/>
                <w:szCs w:val="22"/>
              </w:rPr>
            </w:pPr>
            <w:r>
              <w:rPr>
                <w:rFonts w:asciiTheme="minorHAnsi" w:hAnsiTheme="minorHAnsi"/>
                <w:szCs w:val="22"/>
              </w:rPr>
              <w:t>eCodeEIntragung</w:t>
            </w:r>
          </w:p>
        </w:tc>
        <w:tc>
          <w:tcPr>
            <w:tcW w:w="2204" w:type="dxa"/>
          </w:tcPr>
          <w:p w:rsidR="00D119E7" w:rsidRDefault="00D119E7" w:rsidP="002B287B">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2013" w:type="dxa"/>
          </w:tcPr>
          <w:p w:rsidR="00D119E7" w:rsidRDefault="00D119E7" w:rsidP="002B287B">
            <w:pPr>
              <w:pStyle w:val="Text"/>
              <w:rPr>
                <w:rFonts w:asciiTheme="minorHAnsi" w:hAnsiTheme="minorHAnsi"/>
                <w:szCs w:val="22"/>
              </w:rPr>
            </w:pPr>
            <w:r>
              <w:rPr>
                <w:rFonts w:asciiTheme="minorHAnsi" w:hAnsiTheme="minorHAnsi"/>
                <w:szCs w:val="22"/>
              </w:rPr>
              <w:t>Flag für eCodeEintragung im BackOffice</w:t>
            </w:r>
          </w:p>
        </w:tc>
      </w:tr>
    </w:tbl>
    <w:p w:rsidR="00D119E7" w:rsidRPr="00D119E7" w:rsidRDefault="00D119E7" w:rsidP="00D119E7"/>
    <w:p w:rsidR="00EF703F" w:rsidRDefault="00EF703F" w:rsidP="00EF703F">
      <w:pPr>
        <w:pStyle w:val="berschrift5"/>
      </w:pPr>
      <w:bookmarkStart w:id="122" w:name="_Toc472332796"/>
      <w:r>
        <w:t>Rückgabestruktur</w:t>
      </w:r>
      <w:bookmarkEnd w:id="12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D119E7" w:rsidTr="00D119E7">
        <w:tc>
          <w:tcPr>
            <w:tcW w:w="2846"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Beschreibung </w:t>
            </w:r>
          </w:p>
        </w:tc>
      </w:tr>
      <w:tr w:rsidR="00564DB4" w:rsidRPr="00D119E7" w:rsidTr="00D119E7">
        <w:tc>
          <w:tcPr>
            <w:tcW w:w="2846"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Consolas" w:hAnsi="Consolas" w:cs="Consolas"/>
                <w:color w:val="2B91AF"/>
                <w:sz w:val="19"/>
                <w:szCs w:val="19"/>
                <w:lang w:eastAsia="de-CH"/>
              </w:rPr>
              <w:t xml:space="preserve">oprintCheckedDokumenteDto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r>
      <w:tr w:rsidR="00564DB4" w:rsidRPr="00D119E7" w:rsidTr="00D119E7">
        <w:tc>
          <w:tcPr>
            <w:tcW w:w="2846"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file </w:t>
            </w:r>
          </w:p>
        </w:tc>
        <w:tc>
          <w:tcPr>
            <w:tcW w:w="172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byte </w:t>
            </w:r>
          </w:p>
        </w:tc>
        <w:tc>
          <w:tcPr>
            <w:tcW w:w="1809"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Alle Dokumente</w:t>
            </w:r>
            <w:r>
              <w:rPr>
                <w:rFonts w:asciiTheme="minorHAnsi" w:hAnsiTheme="minorHAnsi"/>
                <w:sz w:val="24"/>
                <w:szCs w:val="22"/>
                <w:lang w:val="de-CH"/>
              </w:rPr>
              <w:t>,</w:t>
            </w:r>
            <w:r w:rsidRPr="00D119E7">
              <w:rPr>
                <w:rFonts w:asciiTheme="minorHAnsi" w:hAnsiTheme="minorHAnsi"/>
                <w:sz w:val="24"/>
                <w:szCs w:val="22"/>
                <w:lang w:val="de-CH"/>
              </w:rPr>
              <w:t xml:space="preserve"> die gedruckt wurden als bytearea </w:t>
            </w:r>
          </w:p>
        </w:tc>
      </w:tr>
    </w:tbl>
    <w:p w:rsidR="00EF703F" w:rsidRDefault="00EF703F" w:rsidP="00EF703F">
      <w:pPr>
        <w:pStyle w:val="berschrift4"/>
      </w:pPr>
      <w:bookmarkStart w:id="123" w:name="_Toc472332797"/>
      <w:r>
        <w:t>SOAP Beispiel</w:t>
      </w:r>
      <w:bookmarkEnd w:id="123"/>
    </w:p>
    <w:p w:rsidR="00EF703F" w:rsidRDefault="00EF703F" w:rsidP="00EF703F">
      <w:pPr>
        <w:pStyle w:val="berschrift5"/>
      </w:pPr>
      <w:bookmarkStart w:id="124" w:name="_Toc472332798"/>
      <w:r>
        <w:t>Request</w:t>
      </w:r>
      <w:bookmarkEnd w:id="124"/>
    </w:p>
    <w:p w:rsidR="00EF703F" w:rsidRPr="006B79C5" w:rsidRDefault="00EF703F" w:rsidP="00EF703F">
      <w:pPr>
        <w:rPr>
          <w:lang w:val="en-US"/>
        </w:rPr>
      </w:pPr>
      <w:r w:rsidRPr="006B79C5">
        <w:rPr>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F703F" w:rsidRPr="006B79C5" w:rsidRDefault="00EF703F" w:rsidP="00EF703F">
      <w:pPr>
        <w:rPr>
          <w:lang w:val="en-US"/>
        </w:rPr>
      </w:pPr>
      <w:r w:rsidRPr="006B79C5">
        <w:rPr>
          <w:lang w:val="en-US"/>
        </w:rPr>
        <w:t xml:space="preserve">   &lt;soap:Header xmlns:m="http://cic-software.de/MessageHeader"&gt;</w:t>
      </w:r>
    </w:p>
    <w:p w:rsidR="00EF703F" w:rsidRPr="00227091" w:rsidRDefault="00EF703F" w:rsidP="00EF703F">
      <w:pPr>
        <w:pStyle w:val="Quellcodeinline"/>
        <w:rPr>
          <w:sz w:val="16"/>
          <w:szCs w:val="16"/>
          <w:lang w:val="en-US"/>
        </w:rPr>
      </w:pPr>
      <w:r w:rsidRPr="00227091">
        <w:rPr>
          <w:sz w:val="16"/>
          <w:szCs w:val="16"/>
          <w:lang w:val="en-US"/>
        </w:rPr>
        <w:t>&lt;DefaultMessageHeader xmlns="http://cic-software.de/MessageHeader"&gt;</w:t>
      </w:r>
    </w:p>
    <w:p w:rsidR="00EF703F" w:rsidRPr="00227091" w:rsidRDefault="00EF703F" w:rsidP="00EF703F">
      <w:pPr>
        <w:pStyle w:val="Quellcodeinline"/>
        <w:rPr>
          <w:sz w:val="16"/>
          <w:szCs w:val="16"/>
          <w:lang w:val="en-US"/>
        </w:rPr>
      </w:pPr>
      <w:r w:rsidRPr="00227091">
        <w:rPr>
          <w:sz w:val="16"/>
          <w:szCs w:val="16"/>
          <w:lang w:val="en-US"/>
        </w:rPr>
        <w:t xml:space="preserve">         &lt;ISOLanguageCode xmlns="http://schemas.datacontract.org/2004/07/Cic.OpenOne.Common.Util.SOAP"&gt;de-CH&lt;/ISOLanguageCode&gt;</w:t>
      </w:r>
    </w:p>
    <w:p w:rsidR="00EF703F" w:rsidRPr="00227091" w:rsidRDefault="00EF703F" w:rsidP="00EF703F">
      <w:pPr>
        <w:pStyle w:val="Quellcodeinline"/>
        <w:rPr>
          <w:sz w:val="16"/>
          <w:szCs w:val="16"/>
          <w:lang w:val="en-US"/>
        </w:rPr>
      </w:pPr>
      <w:r w:rsidRPr="00227091">
        <w:rPr>
          <w:sz w:val="16"/>
          <w:szCs w:val="16"/>
          <w:lang w:val="en-US"/>
        </w:rPr>
        <w:t xml:space="preserve">         &lt;Password xmlns="http://schemas.datacontract.org/2004/07/Cic.OpenOne.Common.Util.SOAP"&gt;</w:t>
      </w:r>
      <w:r>
        <w:rPr>
          <w:sz w:val="16"/>
          <w:szCs w:val="16"/>
          <w:lang w:val="en-US"/>
        </w:rPr>
        <w:t>PresharedKey</w:t>
      </w:r>
      <w:r w:rsidRPr="00227091">
        <w:rPr>
          <w:sz w:val="16"/>
          <w:szCs w:val="16"/>
          <w:lang w:val="en-US"/>
        </w:rPr>
        <w:t>&lt;/Password&gt;</w:t>
      </w:r>
    </w:p>
    <w:p w:rsidR="00EF703F" w:rsidRPr="00227091" w:rsidRDefault="00EF703F" w:rsidP="00EF703F">
      <w:pPr>
        <w:pStyle w:val="Quellcodeinline"/>
        <w:rPr>
          <w:sz w:val="16"/>
          <w:szCs w:val="16"/>
          <w:lang w:val="en-US"/>
        </w:rPr>
      </w:pPr>
      <w:r w:rsidRPr="00227091">
        <w:rPr>
          <w:sz w:val="16"/>
          <w:szCs w:val="16"/>
          <w:lang w:val="en-US"/>
        </w:rPr>
        <w:t xml:space="preserve">         &lt;SysBRAND xmlns="http://schemas.datacontract.org/2004/07/Cic.OpenOne.Common.Util.SOAP"&gt;0&lt;/SysBRAND&gt;</w:t>
      </w:r>
    </w:p>
    <w:p w:rsidR="00EF703F" w:rsidRPr="00227091" w:rsidRDefault="00EF703F" w:rsidP="00EF703F">
      <w:pPr>
        <w:pStyle w:val="Quellcodeinline"/>
        <w:rPr>
          <w:sz w:val="16"/>
          <w:szCs w:val="16"/>
          <w:lang w:val="en-US"/>
        </w:rPr>
      </w:pPr>
      <w:r w:rsidRPr="00227091">
        <w:rPr>
          <w:sz w:val="16"/>
          <w:szCs w:val="16"/>
          <w:lang w:val="en-US"/>
        </w:rPr>
        <w:t xml:space="preserve">         &lt;SysPEROLE xmlns="http://schemas.datacontract.org/2004/07/Cic.OpenOne.Common.Util.SOAP"&gt;</w:t>
      </w:r>
      <w:r>
        <w:rPr>
          <w:sz w:val="16"/>
          <w:szCs w:val="16"/>
          <w:lang w:val="en-US"/>
        </w:rPr>
        <w:t>Role aud getDealerID</w:t>
      </w:r>
      <w:r w:rsidRPr="00227091">
        <w:rPr>
          <w:sz w:val="16"/>
          <w:szCs w:val="16"/>
          <w:lang w:val="en-US"/>
        </w:rPr>
        <w:t>&lt;/SysPEROLE&gt;</w:t>
      </w:r>
    </w:p>
    <w:p w:rsidR="00EF703F" w:rsidRPr="006B79C5" w:rsidRDefault="00EF703F" w:rsidP="00EF703F">
      <w:pPr>
        <w:pStyle w:val="Quellcodeinline"/>
        <w:rPr>
          <w:sz w:val="16"/>
          <w:szCs w:val="16"/>
        </w:rPr>
      </w:pPr>
      <w:r w:rsidRPr="00227091">
        <w:rPr>
          <w:sz w:val="16"/>
          <w:szCs w:val="16"/>
          <w:lang w:val="en-US"/>
        </w:rPr>
        <w:t xml:space="preserve">         </w:t>
      </w:r>
      <w:r w:rsidRPr="006B79C5">
        <w:rPr>
          <w:sz w:val="16"/>
          <w:szCs w:val="16"/>
        </w:rPr>
        <w:t>&lt;UserName xmlns="http://schemas.datacontract.org/2004/07/Cic.OpenOne.Common.Util.SOAP"&gt;UserName&lt;/UserName&gt;</w:t>
      </w:r>
    </w:p>
    <w:p w:rsidR="00EF703F" w:rsidRPr="00227091" w:rsidRDefault="00EF703F" w:rsidP="00EF703F">
      <w:pPr>
        <w:pStyle w:val="Quellcodeinline"/>
        <w:rPr>
          <w:sz w:val="16"/>
          <w:szCs w:val="16"/>
          <w:lang w:val="en-US"/>
        </w:rPr>
      </w:pPr>
      <w:r w:rsidRPr="006B79C5">
        <w:rPr>
          <w:sz w:val="16"/>
          <w:szCs w:val="16"/>
        </w:rPr>
        <w:t xml:space="preserve">         </w:t>
      </w:r>
      <w:r w:rsidRPr="00227091">
        <w:rPr>
          <w:sz w:val="16"/>
          <w:szCs w:val="16"/>
          <w:lang w:val="en-US"/>
        </w:rPr>
        <w:t>&lt;UserType xmlns="http://schemas.datacontract.org/2004/07/Cic.OpenOne.Common.Util.SOAP"&gt;0&lt;/UserType&gt;</w:t>
      </w:r>
    </w:p>
    <w:p w:rsidR="00EF703F" w:rsidRPr="006B79C5" w:rsidRDefault="00EF703F" w:rsidP="00EF703F">
      <w:pPr>
        <w:rPr>
          <w:lang w:val="en-US"/>
        </w:rPr>
      </w:pPr>
      <w:r w:rsidRPr="00227091">
        <w:rPr>
          <w:sz w:val="16"/>
          <w:szCs w:val="16"/>
          <w:lang w:val="en-US"/>
        </w:rPr>
        <w:t xml:space="preserve">      &lt;/DefaultMessageHeader&gt;</w:t>
      </w:r>
    </w:p>
    <w:p w:rsidR="00EF703F" w:rsidRPr="006B79C5" w:rsidRDefault="00EF703F" w:rsidP="00EF703F">
      <w:pPr>
        <w:rPr>
          <w:lang w:val="en-US"/>
        </w:rPr>
      </w:pPr>
      <w:r w:rsidRPr="006B79C5">
        <w:rPr>
          <w:lang w:val="en-US"/>
        </w:rPr>
        <w:t xml:space="preserve">      &lt;a:To&gt;${#Project#ServiceEndpointAndPath}b2xService.svc&lt;/a:To&gt;</w:t>
      </w:r>
    </w:p>
    <w:p w:rsidR="00EF703F" w:rsidRPr="006B79C5" w:rsidRDefault="00EF703F" w:rsidP="00EF703F">
      <w:pPr>
        <w:rPr>
          <w:lang w:val="en-US"/>
        </w:rPr>
      </w:pPr>
      <w:r w:rsidRPr="006B79C5">
        <w:rPr>
          <w:lang w:val="en-US"/>
        </w:rPr>
        <w:t xml:space="preserve">      &lt;a:Action&gt;http://cic-software.de/GateBANKNOW/Ib2xService/printCheckedDokumente&lt;/a:Action&gt;</w:t>
      </w:r>
    </w:p>
    <w:p w:rsidR="00EF703F" w:rsidRPr="006B79C5" w:rsidRDefault="00EF703F" w:rsidP="00EF703F">
      <w:pPr>
        <w:rPr>
          <w:lang w:val="en-US"/>
        </w:rPr>
      </w:pPr>
      <w:r w:rsidRPr="006B79C5">
        <w:rPr>
          <w:lang w:val="en-US"/>
        </w:rPr>
        <w:t xml:space="preserve">   &lt;/soap:Header&gt;</w:t>
      </w:r>
    </w:p>
    <w:p w:rsidR="00EF703F" w:rsidRPr="006B79C5" w:rsidRDefault="00EF703F" w:rsidP="00EF703F">
      <w:pPr>
        <w:rPr>
          <w:lang w:val="en-US"/>
        </w:rPr>
      </w:pPr>
      <w:r w:rsidRPr="006B79C5">
        <w:rPr>
          <w:lang w:val="en-US"/>
        </w:rPr>
        <w:t xml:space="preserve">   &lt;soap:Body&gt;</w:t>
      </w:r>
    </w:p>
    <w:p w:rsidR="00EF703F" w:rsidRPr="006B79C5" w:rsidRDefault="00EF703F" w:rsidP="00EF703F">
      <w:pPr>
        <w:rPr>
          <w:lang w:val="en-US"/>
        </w:rPr>
      </w:pPr>
      <w:r w:rsidRPr="006B79C5">
        <w:rPr>
          <w:lang w:val="en-US"/>
        </w:rPr>
        <w:t xml:space="preserve">      &lt;gat:printCheckedDokumente&gt;</w:t>
      </w:r>
    </w:p>
    <w:p w:rsidR="00EF703F" w:rsidRDefault="00EF703F" w:rsidP="00EF703F">
      <w:r w:rsidRPr="006B79C5">
        <w:rPr>
          <w:lang w:val="en-US"/>
        </w:rPr>
        <w:t xml:space="preserve">         </w:t>
      </w:r>
      <w:r>
        <w:t>&lt;gat:input&gt;</w:t>
      </w:r>
    </w:p>
    <w:p w:rsidR="00EF703F" w:rsidRDefault="00EF703F" w:rsidP="00EF703F">
      <w:r>
        <w:t xml:space="preserve">            &lt;cic:dokumente&gt;</w:t>
      </w:r>
    </w:p>
    <w:p w:rsidR="00EF703F" w:rsidRDefault="00EF703F" w:rsidP="00EF703F">
      <w:r>
        <w:t xml:space="preserve">               &lt;cic:DokumenteDto&gt;</w:t>
      </w:r>
    </w:p>
    <w:p w:rsidR="00EF703F" w:rsidRDefault="00EF703F" w:rsidP="00EF703F">
      <w:r>
        <w:t xml:space="preserve">                  &lt;cic:Bezeichnung&gt;Offerte (Angebot) BANK-now Classic&lt;/cic:Bezeichnung&gt;</w:t>
      </w:r>
    </w:p>
    <w:p w:rsidR="00EF703F" w:rsidRDefault="00EF703F" w:rsidP="00EF703F">
      <w:r>
        <w:lastRenderedPageBreak/>
        <w:t xml:space="preserve">                  &lt;cic:BnowMitarbeiterExemplar&gt;0&lt;/cic:BnowMitarbeiterExemplar&gt;</w:t>
      </w:r>
    </w:p>
    <w:p w:rsidR="00EF703F" w:rsidRDefault="00EF703F" w:rsidP="00EF703F">
      <w:r>
        <w:t xml:space="preserve">                  &lt;cic:DefaultSprache&gt;de-CH&lt;/cic:DefaultSprache&gt;</w:t>
      </w:r>
    </w:p>
    <w:p w:rsidR="00EF703F" w:rsidRDefault="00EF703F" w:rsidP="00EF703F">
      <w:r>
        <w:t xml:space="preserve">                  &lt;cic:DokumentenID&gt;7300&lt;/cic:DokumentenID&gt;</w:t>
      </w:r>
    </w:p>
    <w:p w:rsidR="00EF703F" w:rsidRDefault="00EF703F" w:rsidP="00EF703F">
      <w:r>
        <w:t xml:space="preserve">                  &lt;cic:Druck&gt;1&lt;/cic:Druck&gt;</w:t>
      </w:r>
    </w:p>
    <w:p w:rsidR="00EF703F" w:rsidRDefault="00EF703F" w:rsidP="00EF703F">
      <w:r>
        <w:t xml:space="preserve">                  &lt;cic:KundenExemplar&gt;1&lt;/cic:KundenExemplar&gt;</w:t>
      </w:r>
    </w:p>
    <w:p w:rsidR="00EF703F" w:rsidRDefault="00EF703F" w:rsidP="00EF703F">
      <w:r>
        <w:t xml:space="preserve">                  &lt;cic:VertriebspatnerExemplar&gt;0&lt;/cic:VertriebspatnerExemplar&gt;</w:t>
      </w:r>
    </w:p>
    <w:p w:rsidR="00EF703F" w:rsidRPr="006B79C5" w:rsidRDefault="00EF703F" w:rsidP="00EF703F">
      <w:pPr>
        <w:rPr>
          <w:lang w:val="en-US"/>
        </w:rPr>
      </w:pPr>
      <w:r>
        <w:t xml:space="preserve">                  </w:t>
      </w:r>
      <w:r w:rsidRPr="006B79C5">
        <w:rPr>
          <w:lang w:val="en-US"/>
        </w:rPr>
        <w:t>&lt;cic:sysEaiquo&gt;145748&lt;/cic:sysEaiquo&gt;</w:t>
      </w:r>
    </w:p>
    <w:p w:rsidR="00EF703F" w:rsidRPr="006B79C5" w:rsidRDefault="00EF703F" w:rsidP="00EF703F">
      <w:pPr>
        <w:rPr>
          <w:lang w:val="en-US"/>
        </w:rPr>
      </w:pPr>
      <w:r w:rsidRPr="006B79C5">
        <w:rPr>
          <w:lang w:val="en-US"/>
        </w:rPr>
        <w:t xml:space="preserve">               &lt;/cic:DokumenteDto&gt;</w:t>
      </w:r>
    </w:p>
    <w:p w:rsidR="00EF703F" w:rsidRDefault="00EF703F" w:rsidP="00EF703F">
      <w:r w:rsidRPr="006B79C5">
        <w:rPr>
          <w:lang w:val="en-US"/>
        </w:rPr>
        <w:t xml:space="preserve">            </w:t>
      </w:r>
      <w:r>
        <w:t>&lt;/cic:dokumente&gt;</w:t>
      </w:r>
    </w:p>
    <w:p w:rsidR="00EF703F" w:rsidRDefault="00EF703F" w:rsidP="00EF703F">
      <w:r>
        <w:t xml:space="preserve">            &lt;cic:eCodeEintragung&gt;0&lt;/cic:eCodeEintragung&gt;</w:t>
      </w:r>
    </w:p>
    <w:p w:rsidR="00EF703F" w:rsidRPr="006B79C5" w:rsidRDefault="00EF703F" w:rsidP="00EF703F">
      <w:pPr>
        <w:rPr>
          <w:lang w:val="en-US"/>
        </w:rPr>
      </w:pPr>
      <w:r>
        <w:t xml:space="preserve">            </w:t>
      </w:r>
      <w:r w:rsidRPr="006B79C5">
        <w:rPr>
          <w:lang w:val="en-US"/>
        </w:rPr>
        <w:t>&lt;cic:sysid&gt;5155&lt;/cic:sysid&gt;</w:t>
      </w:r>
    </w:p>
    <w:p w:rsidR="00EF703F" w:rsidRPr="006B79C5" w:rsidRDefault="00EF703F" w:rsidP="00EF703F">
      <w:pPr>
        <w:rPr>
          <w:lang w:val="en-US"/>
        </w:rPr>
      </w:pPr>
      <w:r w:rsidRPr="006B79C5">
        <w:rPr>
          <w:lang w:val="en-US"/>
        </w:rPr>
        <w:t xml:space="preserve">         &lt;/gat:input&gt;</w:t>
      </w:r>
    </w:p>
    <w:p w:rsidR="00EF703F" w:rsidRPr="006B79C5" w:rsidRDefault="00EF703F" w:rsidP="00EF703F">
      <w:pPr>
        <w:rPr>
          <w:lang w:val="en-US"/>
        </w:rPr>
      </w:pPr>
      <w:r w:rsidRPr="006B79C5">
        <w:rPr>
          <w:lang w:val="en-US"/>
        </w:rPr>
        <w:t xml:space="preserve">      &lt;/gat:printCheckedDokumente&gt;</w:t>
      </w:r>
    </w:p>
    <w:p w:rsidR="00EF703F" w:rsidRPr="006B79C5" w:rsidRDefault="00EF703F" w:rsidP="00EF703F">
      <w:pPr>
        <w:rPr>
          <w:lang w:val="en-US"/>
        </w:rPr>
      </w:pPr>
      <w:r w:rsidRPr="006B79C5">
        <w:rPr>
          <w:lang w:val="en-US"/>
        </w:rPr>
        <w:t xml:space="preserve">   &lt;/soap:Body&gt;</w:t>
      </w:r>
    </w:p>
    <w:p w:rsidR="00EF703F" w:rsidRPr="006B79C5" w:rsidRDefault="00EF703F" w:rsidP="00EF703F">
      <w:pPr>
        <w:rPr>
          <w:lang w:val="en-US"/>
        </w:rPr>
      </w:pPr>
      <w:r w:rsidRPr="006B79C5">
        <w:rPr>
          <w:lang w:val="en-US"/>
        </w:rPr>
        <w:t>&lt;/soap:Envelope&gt;</w:t>
      </w:r>
    </w:p>
    <w:p w:rsidR="00EF703F" w:rsidRDefault="00EF703F" w:rsidP="00EF703F">
      <w:pPr>
        <w:pStyle w:val="berschrift5"/>
      </w:pPr>
      <w:bookmarkStart w:id="125" w:name="_Toc472332799"/>
      <w:r>
        <w:t>Response</w:t>
      </w:r>
      <w:bookmarkEnd w:id="125"/>
    </w:p>
    <w:p w:rsidR="00EF703F" w:rsidRPr="006B79C5" w:rsidRDefault="00EF703F" w:rsidP="00EF703F">
      <w:pPr>
        <w:jc w:val="left"/>
        <w:rPr>
          <w:lang w:val="en-US"/>
        </w:rPr>
      </w:pPr>
      <w:r w:rsidRPr="006B79C5">
        <w:rPr>
          <w:lang w:val="en-US"/>
        </w:rPr>
        <w:t>&lt;s:Envelope xmlns:s="http://www.w3.org/2003/05/soap-envelope" xmlns:a="http://www.w3.org/2005/08/addressing"&gt;</w:t>
      </w:r>
    </w:p>
    <w:p w:rsidR="00EF703F" w:rsidRPr="006B79C5" w:rsidRDefault="00EF703F" w:rsidP="00EF703F">
      <w:pPr>
        <w:jc w:val="left"/>
        <w:rPr>
          <w:lang w:val="en-US"/>
        </w:rPr>
      </w:pPr>
      <w:r w:rsidRPr="006B79C5">
        <w:rPr>
          <w:lang w:val="en-US"/>
        </w:rPr>
        <w:t xml:space="preserve">   &lt;s:Header&gt;</w:t>
      </w:r>
    </w:p>
    <w:p w:rsidR="00EF703F" w:rsidRPr="006B79C5" w:rsidRDefault="00EF703F" w:rsidP="00EF703F">
      <w:pPr>
        <w:jc w:val="left"/>
        <w:rPr>
          <w:lang w:val="en-US"/>
        </w:rPr>
      </w:pPr>
      <w:r w:rsidRPr="006B79C5">
        <w:rPr>
          <w:lang w:val="en-US"/>
        </w:rPr>
        <w:t xml:space="preserve">      &lt;a:Action s:mustUnderstand="1"&gt;http://cic-software.de/GateBANKNOW/Ib2xService/printCheckedDokumenteResponse&lt;/a:Action&gt;</w:t>
      </w:r>
    </w:p>
    <w:p w:rsidR="00EF703F" w:rsidRPr="006B79C5" w:rsidRDefault="00EF703F" w:rsidP="00EF703F">
      <w:pPr>
        <w:jc w:val="left"/>
        <w:rPr>
          <w:lang w:val="en-US"/>
        </w:rPr>
      </w:pPr>
      <w:r w:rsidRPr="006B79C5">
        <w:rPr>
          <w:lang w:val="en-US"/>
        </w:rPr>
        <w:t xml:space="preserve">      &lt;ActivityId CorrelationId="1a06ff52-7b27-410a-944d-8652bd850e3c" xmlns="http://schemas.microsoft.com/2004/09/ServiceModel/Diagnostics"&gt;b52ceee8-1390-4978-aecc-01d97bccc6c7&lt;/ActivityId&gt;</w:t>
      </w:r>
    </w:p>
    <w:p w:rsidR="00EF703F" w:rsidRPr="006B79C5" w:rsidRDefault="00EF703F" w:rsidP="00EF703F">
      <w:pPr>
        <w:jc w:val="left"/>
        <w:rPr>
          <w:lang w:val="en-US"/>
        </w:rPr>
      </w:pPr>
      <w:r w:rsidRPr="006B79C5">
        <w:rPr>
          <w:lang w:val="en-US"/>
        </w:rPr>
        <w:t xml:space="preserve">   &lt;/s:Header&gt;</w:t>
      </w:r>
    </w:p>
    <w:p w:rsidR="00EF703F" w:rsidRPr="006B79C5" w:rsidRDefault="00EF703F" w:rsidP="00EF703F">
      <w:pPr>
        <w:jc w:val="left"/>
        <w:rPr>
          <w:lang w:val="en-US"/>
        </w:rPr>
      </w:pPr>
      <w:r w:rsidRPr="006B79C5">
        <w:rPr>
          <w:lang w:val="en-US"/>
        </w:rPr>
        <w:t xml:space="preserve">   &lt;s:Body&gt;</w:t>
      </w:r>
    </w:p>
    <w:p w:rsidR="00EF703F" w:rsidRPr="006B79C5" w:rsidRDefault="00EF703F" w:rsidP="00EF703F">
      <w:pPr>
        <w:jc w:val="left"/>
        <w:rPr>
          <w:lang w:val="en-US"/>
        </w:rPr>
      </w:pPr>
      <w:r w:rsidRPr="006B79C5">
        <w:rPr>
          <w:lang w:val="en-US"/>
        </w:rPr>
        <w:t xml:space="preserve">      &lt;printCheckedDokumenteResponse xmlns="http://cic-software.de/GateBANKNOW"&gt;</w:t>
      </w:r>
    </w:p>
    <w:p w:rsidR="00EF703F" w:rsidRPr="006B79C5" w:rsidRDefault="00EF703F" w:rsidP="00EF703F">
      <w:pPr>
        <w:jc w:val="left"/>
        <w:rPr>
          <w:lang w:val="en-US"/>
        </w:rPr>
      </w:pPr>
      <w:r w:rsidRPr="006B79C5">
        <w:rPr>
          <w:lang w:val="en-US"/>
        </w:rPr>
        <w:t xml:space="preserve">         &lt;printCheckedDokumenteResult xmlns:b="http://schemas.datacontract.org/2004/07/Cic.OpenOne.GateBANKNOW.Service.DTO" xmlns:i="http://www.w3.org/2001/XMLSchema-instance"&gt;</w:t>
      </w:r>
    </w:p>
    <w:p w:rsidR="00EF703F" w:rsidRPr="006B79C5" w:rsidRDefault="00EF703F" w:rsidP="00EF703F">
      <w:pPr>
        <w:jc w:val="left"/>
        <w:rPr>
          <w:lang w:val="en-US"/>
        </w:rPr>
      </w:pPr>
      <w:r w:rsidRPr="006B79C5">
        <w:rPr>
          <w:lang w:val="en-US"/>
        </w:rPr>
        <w:t xml:space="preserve">            &lt;message xmlns="http://schemas.datacontract.org/2004/07/Cic.OpenOne.Common.DTO"&gt;</w:t>
      </w:r>
    </w:p>
    <w:p w:rsidR="00EF703F" w:rsidRPr="006B79C5" w:rsidRDefault="00EF703F" w:rsidP="00EF703F">
      <w:pPr>
        <w:jc w:val="left"/>
        <w:rPr>
          <w:lang w:val="en-US"/>
        </w:rPr>
      </w:pPr>
      <w:r w:rsidRPr="006B79C5">
        <w:rPr>
          <w:lang w:val="en-US"/>
        </w:rPr>
        <w:t xml:space="preserve">               &lt;code&gt;0&lt;/code&gt;</w:t>
      </w:r>
    </w:p>
    <w:p w:rsidR="00EF703F" w:rsidRPr="006B79C5" w:rsidRDefault="00EF703F" w:rsidP="00EF703F">
      <w:pPr>
        <w:jc w:val="left"/>
        <w:rPr>
          <w:lang w:val="en-US"/>
        </w:rPr>
      </w:pPr>
      <w:r w:rsidRPr="006B79C5">
        <w:rPr>
          <w:lang w:val="en-US"/>
        </w:rPr>
        <w:t xml:space="preserve">               &lt;detail/&gt;</w:t>
      </w:r>
    </w:p>
    <w:p w:rsidR="00EF703F" w:rsidRPr="006B79C5" w:rsidRDefault="00EF703F" w:rsidP="00EF703F">
      <w:pPr>
        <w:jc w:val="left"/>
        <w:rPr>
          <w:lang w:val="en-US"/>
        </w:rPr>
      </w:pPr>
      <w:r w:rsidRPr="006B79C5">
        <w:rPr>
          <w:lang w:val="en-US"/>
        </w:rPr>
        <w:t xml:space="preserve">               &lt;duration&gt;43319&lt;/duration&gt;</w:t>
      </w:r>
    </w:p>
    <w:p w:rsidR="00EF703F" w:rsidRPr="006B79C5" w:rsidRDefault="00EF703F" w:rsidP="00EF703F">
      <w:pPr>
        <w:jc w:val="left"/>
        <w:rPr>
          <w:lang w:val="en-US"/>
        </w:rPr>
      </w:pPr>
      <w:r w:rsidRPr="006B79C5">
        <w:rPr>
          <w:lang w:val="en-US"/>
        </w:rPr>
        <w:t xml:space="preserve">               &lt;message/&gt;</w:t>
      </w:r>
    </w:p>
    <w:p w:rsidR="00EF703F" w:rsidRPr="006B79C5" w:rsidRDefault="00EF703F" w:rsidP="00EF703F">
      <w:pPr>
        <w:jc w:val="left"/>
        <w:rPr>
          <w:lang w:val="en-US"/>
        </w:rPr>
      </w:pPr>
      <w:r w:rsidRPr="006B79C5">
        <w:rPr>
          <w:lang w:val="en-US"/>
        </w:rPr>
        <w:t xml:space="preserve">               &lt;stacktrace i:nil="true"/&gt;</w:t>
      </w:r>
    </w:p>
    <w:p w:rsidR="00EF703F" w:rsidRPr="006B79C5" w:rsidRDefault="00EF703F" w:rsidP="00EF703F">
      <w:pPr>
        <w:jc w:val="left"/>
        <w:rPr>
          <w:lang w:val="en-US"/>
        </w:rPr>
      </w:pPr>
      <w:r w:rsidRPr="006B79C5">
        <w:rPr>
          <w:lang w:val="en-US"/>
        </w:rPr>
        <w:t xml:space="preserve">               &lt;type&gt;None&lt;/type&gt;</w:t>
      </w:r>
    </w:p>
    <w:p w:rsidR="00EF703F" w:rsidRPr="006B79C5" w:rsidRDefault="00EF703F" w:rsidP="00EF703F">
      <w:pPr>
        <w:jc w:val="left"/>
        <w:rPr>
          <w:lang w:val="en-US"/>
        </w:rPr>
      </w:pPr>
      <w:r w:rsidRPr="006B79C5">
        <w:rPr>
          <w:lang w:val="en-US"/>
        </w:rPr>
        <w:t xml:space="preserve">            &lt;/message&gt;</w:t>
      </w:r>
    </w:p>
    <w:p w:rsidR="00EF703F" w:rsidRPr="006B79C5" w:rsidRDefault="00EF703F" w:rsidP="00EF703F">
      <w:pPr>
        <w:jc w:val="left"/>
        <w:rPr>
          <w:lang w:val="en-US"/>
        </w:rPr>
      </w:pPr>
      <w:r w:rsidRPr="006B79C5">
        <w:rPr>
          <w:lang w:val="en-US"/>
        </w:rPr>
        <w:t xml:space="preserve">            &lt;b:file&gt;JVBERi0x....TI0DQolJUVPRg0K&lt;/b:file&gt;</w:t>
      </w:r>
    </w:p>
    <w:p w:rsidR="00EF703F" w:rsidRPr="006B79C5" w:rsidRDefault="00EF703F" w:rsidP="00EF703F">
      <w:pPr>
        <w:jc w:val="left"/>
        <w:rPr>
          <w:lang w:val="en-US"/>
        </w:rPr>
      </w:pPr>
      <w:r w:rsidRPr="006B79C5">
        <w:rPr>
          <w:lang w:val="en-US"/>
        </w:rPr>
        <w:t xml:space="preserve">         &lt;/printCheckedDokumenteResult&gt;</w:t>
      </w:r>
    </w:p>
    <w:p w:rsidR="00EF703F" w:rsidRPr="006B79C5" w:rsidRDefault="00EF703F" w:rsidP="00EF703F">
      <w:pPr>
        <w:jc w:val="left"/>
        <w:rPr>
          <w:lang w:val="en-US"/>
        </w:rPr>
      </w:pPr>
      <w:r w:rsidRPr="006B79C5">
        <w:rPr>
          <w:lang w:val="en-US"/>
        </w:rPr>
        <w:t xml:space="preserve">      &lt;/printCheckedDokumenteResponse&gt;</w:t>
      </w:r>
    </w:p>
    <w:p w:rsidR="00EF703F" w:rsidRPr="006B79C5" w:rsidRDefault="00EF703F" w:rsidP="00EF703F">
      <w:pPr>
        <w:jc w:val="left"/>
        <w:rPr>
          <w:lang w:val="en-US"/>
        </w:rPr>
      </w:pPr>
      <w:r w:rsidRPr="006B79C5">
        <w:rPr>
          <w:lang w:val="en-US"/>
        </w:rPr>
        <w:t xml:space="preserve">   &lt;/s:Body&gt;</w:t>
      </w:r>
    </w:p>
    <w:p w:rsidR="00EF703F" w:rsidRDefault="00EF703F" w:rsidP="00EF703F">
      <w:pPr>
        <w:jc w:val="left"/>
      </w:pPr>
      <w:r>
        <w:t>&lt;/s:Envelope&gt;</w:t>
      </w:r>
      <w:r>
        <w:br w:type="page"/>
      </w:r>
    </w:p>
    <w:p w:rsidR="00EF703F" w:rsidRPr="00F02B8B" w:rsidRDefault="00EF703F" w:rsidP="00EF703F"/>
    <w:p w:rsidR="00EF703F" w:rsidRDefault="00EF703F" w:rsidP="00EF703F">
      <w:pPr>
        <w:jc w:val="left"/>
        <w:rPr>
          <w:rFonts w:cs="Arial"/>
          <w:b/>
          <w:bCs/>
          <w:color w:val="595959" w:themeColor="text1" w:themeTint="A6"/>
          <w:kern w:val="32"/>
          <w:sz w:val="28"/>
          <w:szCs w:val="32"/>
        </w:rPr>
      </w:pPr>
      <w:r>
        <w:br w:type="page"/>
      </w:r>
    </w:p>
    <w:p w:rsidR="00EF703F" w:rsidRDefault="00EF703F" w:rsidP="00EF703F">
      <w:pPr>
        <w:pStyle w:val="berschrift3"/>
      </w:pPr>
      <w:bookmarkStart w:id="126" w:name="_Toc472332800"/>
      <w:r>
        <w:lastRenderedPageBreak/>
        <w:t>createOrUpdateAngebot</w:t>
      </w:r>
      <w:bookmarkEnd w:id="126"/>
    </w:p>
    <w:p w:rsidR="00EF703F" w:rsidRDefault="00EF703F" w:rsidP="00EF703F">
      <w:pPr>
        <w:pStyle w:val="berschrift4"/>
      </w:pPr>
      <w:bookmarkStart w:id="127" w:name="_Toc472332801"/>
      <w:r>
        <w:t>WebService Beschreibung</w:t>
      </w:r>
      <w:bookmarkEnd w:id="127"/>
    </w:p>
    <w:p w:rsidR="00EF703F" w:rsidRDefault="00EF703F" w:rsidP="00EF703F">
      <w:r>
        <w:t>Erstellt oder aktualisiert ein Angebot. Dabei wird ggf. ein neuer Interessent angelegt. Als Inputstruktur für die Kalkulation und die Objektdaten können die Ergebnisse aus solveKalkulation und getETGDaten verwendet werden.</w:t>
      </w:r>
    </w:p>
    <w:p w:rsidR="00EF703F" w:rsidRDefault="00EF703F" w:rsidP="00EF703F"/>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creates or updates the offer in the database</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name="input"&gt;</w:t>
      </w:r>
      <w:r w:rsidRPr="006B79C5">
        <w:rPr>
          <w:rFonts w:ascii="Consolas" w:hAnsi="Consolas" w:cs="Consolas"/>
          <w:color w:val="008000"/>
          <w:sz w:val="19"/>
          <w:szCs w:val="19"/>
          <w:highlight w:val="white"/>
          <w:lang w:val="en-US" w:eastAsia="de-CH"/>
        </w:rPr>
        <w:t>icreateAngebotDto</w:t>
      </w:r>
      <w:r w:rsidRPr="006B79C5">
        <w:rPr>
          <w:rFonts w:ascii="Consolas" w:hAnsi="Consolas" w:cs="Consolas"/>
          <w:color w:val="808080"/>
          <w:sz w:val="19"/>
          <w:szCs w:val="19"/>
          <w:highlight w:val="white"/>
          <w:lang w:val="en-US" w:eastAsia="de-CH"/>
        </w:rPr>
        <w: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&lt;returns&gt;</w:t>
      </w:r>
      <w:r w:rsidRPr="006B79C5">
        <w:rPr>
          <w:rFonts w:ascii="Consolas" w:hAnsi="Consolas" w:cs="Consolas"/>
          <w:color w:val="008000"/>
          <w:sz w:val="19"/>
          <w:szCs w:val="19"/>
          <w:highlight w:val="white"/>
          <w:lang w:val="en-US" w:eastAsia="de-CH"/>
        </w:rPr>
        <w:t>ocreateAngebotDto</w:t>
      </w:r>
      <w:r w:rsidRPr="006B79C5">
        <w:rPr>
          <w:rFonts w:ascii="Consolas" w:hAnsi="Consolas" w:cs="Consolas"/>
          <w:color w:val="808080"/>
          <w:sz w:val="19"/>
          <w:szCs w:val="19"/>
          <w:highlight w:val="white"/>
          <w:lang w:val="en-US" w:eastAsia="de-CH"/>
        </w:rPr>
        <w: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rFonts w:ascii="Consolas" w:hAnsi="Consolas" w:cs="Consolas"/>
          <w:color w:val="000000"/>
          <w:sz w:val="19"/>
          <w:szCs w:val="19"/>
          <w:lang w:val="en-US" w:eastAsia="de-CH"/>
        </w:rPr>
      </w:pPr>
      <w:r w:rsidRPr="006B79C5">
        <w:rPr>
          <w:rFonts w:ascii="Consolas" w:hAnsi="Consolas" w:cs="Consolas"/>
          <w:color w:val="2B91AF"/>
          <w:sz w:val="19"/>
          <w:szCs w:val="19"/>
          <w:highlight w:val="white"/>
          <w:lang w:val="en-US" w:eastAsia="de-CH"/>
        </w:rPr>
        <w:t>ocreateAngebotDto</w:t>
      </w:r>
      <w:r w:rsidRPr="006B79C5">
        <w:rPr>
          <w:rFonts w:ascii="Consolas" w:hAnsi="Consolas" w:cs="Consolas"/>
          <w:color w:val="000000"/>
          <w:sz w:val="19"/>
          <w:szCs w:val="19"/>
          <w:highlight w:val="white"/>
          <w:lang w:val="en-US" w:eastAsia="de-CH"/>
        </w:rPr>
        <w:t xml:space="preserve"> createOrUpdateAngebot(</w:t>
      </w:r>
      <w:r w:rsidRPr="006B79C5">
        <w:rPr>
          <w:rFonts w:ascii="Consolas" w:hAnsi="Consolas" w:cs="Consolas"/>
          <w:color w:val="2B91AF"/>
          <w:sz w:val="19"/>
          <w:szCs w:val="19"/>
          <w:highlight w:val="white"/>
          <w:lang w:val="en-US" w:eastAsia="de-CH"/>
        </w:rPr>
        <w:t>icreateAngebotDto</w:t>
      </w:r>
      <w:r w:rsidRPr="006B79C5">
        <w:rPr>
          <w:rFonts w:ascii="Consolas" w:hAnsi="Consolas" w:cs="Consolas"/>
          <w:color w:val="000000"/>
          <w:sz w:val="19"/>
          <w:szCs w:val="19"/>
          <w:highlight w:val="white"/>
          <w:lang w:val="en-US" w:eastAsia="de-CH"/>
        </w:rPr>
        <w:t xml:space="preserve"> input);</w:t>
      </w:r>
    </w:p>
    <w:p w:rsidR="00EF703F" w:rsidRDefault="00EF703F" w:rsidP="00EF703F">
      <w:pPr>
        <w:pStyle w:val="berschrift5"/>
      </w:pPr>
      <w:bookmarkStart w:id="128" w:name="_Toc472332802"/>
      <w:r>
        <w:t>Inputstruktur</w:t>
      </w:r>
      <w:bookmarkEnd w:id="12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D119E7" w:rsidRPr="00D119E7" w:rsidTr="00D119E7">
        <w:tc>
          <w:tcPr>
            <w:tcW w:w="2846"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Required</w:t>
            </w:r>
            <w:r w:rsidRPr="00D119E7">
              <w:rPr>
                <w:rFonts w:ascii="Times New Roman" w:hAnsi="Times New Roman"/>
                <w:sz w:val="24"/>
              </w:rPr>
              <w:t xml:space="preserve"> </w:t>
            </w:r>
          </w:p>
        </w:tc>
      </w:tr>
      <w:tr w:rsidR="00D119E7" w:rsidRPr="00D119E7" w:rsidTr="00D119E7">
        <w:tc>
          <w:tcPr>
            <w:tcW w:w="2846"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Consolas" w:hAnsi="Consolas" w:cs="Consolas"/>
                <w:color w:val="2B91AF"/>
                <w:sz w:val="19"/>
                <w:szCs w:val="19"/>
                <w:lang w:eastAsia="de-CH"/>
              </w:rPr>
              <w:t xml:space="preserve">icreateAngebotDto </w:t>
            </w:r>
          </w:p>
        </w:tc>
        <w:tc>
          <w:tcPr>
            <w:tcW w:w="1503"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r>
      <w:tr w:rsidR="00D119E7" w:rsidRPr="00D119E7" w:rsidTr="00D119E7">
        <w:tc>
          <w:tcPr>
            <w:tcW w:w="2846"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Consolas" w:hAnsi="Consolas" w:cs="Consolas"/>
                <w:color w:val="2B91AF"/>
                <w:sz w:val="19"/>
                <w:szCs w:val="19"/>
                <w:lang w:eastAsia="de-CH"/>
              </w:rPr>
              <w:t>AngebotDto</w:t>
            </w:r>
            <w:r w:rsidRPr="00D119E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Angebot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r>
    </w:tbl>
    <w:p w:rsidR="00D119E7" w:rsidRPr="00D119E7" w:rsidRDefault="00D119E7" w:rsidP="00D119E7">
      <w:pPr>
        <w:spacing w:before="100" w:beforeAutospacing="1" w:after="100" w:afterAutospacing="1"/>
        <w:jc w:val="left"/>
      </w:pPr>
      <w:r w:rsidRPr="00D119E7">
        <w:rPr>
          <w:rFonts w:ascii="Times New Roman" w:hAnsi="Times New Roman"/>
          <w:sz w:val="24"/>
        </w:rPr>
        <w:t xml:space="preserve">  </w:t>
      </w:r>
    </w:p>
    <w:p w:rsidR="00EF703F" w:rsidRDefault="00EF703F" w:rsidP="00EF703F">
      <w:pPr>
        <w:pStyle w:val="berschrift5"/>
      </w:pPr>
      <w:bookmarkStart w:id="129" w:name="_Toc472332803"/>
      <w:r>
        <w:t>Rückgabestruktur</w:t>
      </w:r>
      <w:bookmarkEnd w:id="12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D119E7" w:rsidTr="00D119E7">
        <w:tc>
          <w:tcPr>
            <w:tcW w:w="2846"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Beschreibung </w:t>
            </w:r>
          </w:p>
        </w:tc>
      </w:tr>
      <w:tr w:rsidR="00564DB4" w:rsidRPr="00D119E7" w:rsidTr="00D119E7">
        <w:tc>
          <w:tcPr>
            <w:tcW w:w="2846"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Consolas" w:hAnsi="Consolas" w:cs="Consolas"/>
                <w:color w:val="2B91AF"/>
                <w:sz w:val="19"/>
                <w:szCs w:val="19"/>
                <w:lang w:eastAsia="de-CH"/>
              </w:rPr>
              <w:t xml:space="preserve">ocreateAngebotDto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r>
      <w:tr w:rsidR="00564DB4" w:rsidRPr="00D119E7" w:rsidTr="00D119E7">
        <w:tc>
          <w:tcPr>
            <w:tcW w:w="2846"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AngebotDto </w:t>
            </w:r>
          </w:p>
        </w:tc>
        <w:tc>
          <w:tcPr>
            <w:tcW w:w="1809"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Persistenzobjekt Angebot </w:t>
            </w:r>
            <w:r>
              <w:rPr>
                <w:rFonts w:asciiTheme="minorHAnsi" w:hAnsiTheme="minorHAnsi"/>
                <w:sz w:val="24"/>
                <w:szCs w:val="22"/>
                <w:lang w:val="de-CH"/>
              </w:rPr>
              <w:t>(siehe Kapitel 4)</w:t>
            </w:r>
          </w:p>
        </w:tc>
      </w:tr>
    </w:tbl>
    <w:p w:rsidR="00EF703F" w:rsidRPr="00882167" w:rsidRDefault="00EF703F" w:rsidP="00EF703F">
      <w:pPr>
        <w:pStyle w:val="Text"/>
      </w:pPr>
      <w:r w:rsidRPr="00882167" w:rsidDel="00072FBE">
        <w:t xml:space="preserve"> </w:t>
      </w:r>
    </w:p>
    <w:p w:rsidR="00EF703F" w:rsidRDefault="00EF703F" w:rsidP="00EF703F">
      <w:pPr>
        <w:pStyle w:val="berschrift4"/>
      </w:pPr>
      <w:bookmarkStart w:id="130" w:name="_Toc472332804"/>
      <w:r>
        <w:t>SOAP Beispiel</w:t>
      </w:r>
      <w:bookmarkEnd w:id="130"/>
    </w:p>
    <w:p w:rsidR="00EF703F" w:rsidRDefault="00EF703F" w:rsidP="00EF703F">
      <w:pPr>
        <w:pStyle w:val="berschrift5"/>
      </w:pPr>
      <w:bookmarkStart w:id="131" w:name="_Toc472332805"/>
      <w:r>
        <w:t>Request</w:t>
      </w:r>
      <w:bookmarkEnd w:id="131"/>
    </w:p>
    <w:p w:rsidR="00EF703F" w:rsidRPr="006B79C5" w:rsidRDefault="00EF703F" w:rsidP="00EF703F">
      <w:pPr>
        <w:rPr>
          <w:lang w:val="en-US"/>
        </w:rPr>
      </w:pPr>
      <w:r w:rsidRPr="006B79C5">
        <w:rPr>
          <w:lang w:val="en-US"/>
        </w:rPr>
        <w:t>&lt;S:Envelope xmlns:S="http://www.w3.org/2003/05/soap-envelope"&gt;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&lt;To xmlns="http://www.w3.org/2005/08/addressing"&gt;${#Project#ServiceEndpointAndPath}b2xService.svc&lt;/To&gt;</w:t>
      </w:r>
    </w:p>
    <w:p w:rsidR="00EF703F" w:rsidRPr="006B79C5" w:rsidRDefault="00EF703F" w:rsidP="00EF703F">
      <w:pPr>
        <w:rPr>
          <w:lang w:val="en-US"/>
        </w:rPr>
      </w:pPr>
      <w:r w:rsidRPr="006B79C5">
        <w:rPr>
          <w:lang w:val="en-US"/>
        </w:rPr>
        <w:t xml:space="preserve">      &lt;Action S:mustUnderstand="true" xmlns="http://www.w3.org/2005/08/addressing"&gt;http://cic-software.de/GateBANKNOW/Ib2xService/createOrUpdateAngebot&lt;/Action&gt;</w:t>
      </w:r>
    </w:p>
    <w:p w:rsidR="00EF703F" w:rsidRDefault="00EF703F" w:rsidP="00EF703F">
      <w:r w:rsidRPr="006B79C5">
        <w:rPr>
          <w:lang w:val="en-US"/>
        </w:rPr>
        <w:t xml:space="preserve">      </w:t>
      </w:r>
      <w:r>
        <w:t>&lt;MessageID xmlns="http://www.w3.org/2005/08/addressing"&gt;uuid:a34207cf-11aa-4ff8-bcf3-37e8c53d6a97&lt;/MessageID&gt;</w:t>
      </w:r>
    </w:p>
    <w:p w:rsidR="00EF703F" w:rsidRPr="00227091" w:rsidRDefault="00EF703F" w:rsidP="00EF703F">
      <w:pPr>
        <w:pStyle w:val="Quellcodeinline"/>
        <w:rPr>
          <w:sz w:val="16"/>
          <w:szCs w:val="16"/>
          <w:lang w:val="en-US"/>
        </w:rPr>
      </w:pPr>
      <w:r w:rsidRPr="00227091">
        <w:rPr>
          <w:sz w:val="16"/>
          <w:szCs w:val="16"/>
          <w:lang w:val="en-US"/>
        </w:rPr>
        <w:t>&lt;DefaultMessageHeader xmlns="http://cic-software.de/MessageHeader"&gt;</w:t>
      </w:r>
    </w:p>
    <w:p w:rsidR="00EF703F" w:rsidRPr="00227091" w:rsidRDefault="00EF703F" w:rsidP="00EF703F">
      <w:pPr>
        <w:pStyle w:val="Quellcodeinline"/>
        <w:rPr>
          <w:sz w:val="16"/>
          <w:szCs w:val="16"/>
          <w:lang w:val="en-US"/>
        </w:rPr>
      </w:pPr>
      <w:r w:rsidRPr="00227091">
        <w:rPr>
          <w:sz w:val="16"/>
          <w:szCs w:val="16"/>
          <w:lang w:val="en-US"/>
        </w:rPr>
        <w:lastRenderedPageBreak/>
        <w:t xml:space="preserve">         &lt;ISOLanguageCode xmlns="http://schemas.datacontract.org/2004/07/Cic.OpenOne.Common.Util.SOAP"&gt;de-CH&lt;/ISOLanguageCode&gt;</w:t>
      </w:r>
    </w:p>
    <w:p w:rsidR="00EF703F" w:rsidRPr="00227091" w:rsidRDefault="00EF703F" w:rsidP="00EF703F">
      <w:pPr>
        <w:pStyle w:val="Quellcodeinline"/>
        <w:rPr>
          <w:sz w:val="16"/>
          <w:szCs w:val="16"/>
          <w:lang w:val="en-US"/>
        </w:rPr>
      </w:pPr>
      <w:r w:rsidRPr="00227091">
        <w:rPr>
          <w:sz w:val="16"/>
          <w:szCs w:val="16"/>
          <w:lang w:val="en-US"/>
        </w:rPr>
        <w:t xml:space="preserve">         &lt;Password xmlns="http://schemas.datacontract.org/2004/07/Cic.OpenOne.Common.Util.SOAP"&gt;</w:t>
      </w:r>
      <w:r>
        <w:rPr>
          <w:sz w:val="16"/>
          <w:szCs w:val="16"/>
          <w:lang w:val="en-US"/>
        </w:rPr>
        <w:t>PresharedKey</w:t>
      </w:r>
      <w:r w:rsidRPr="00227091">
        <w:rPr>
          <w:sz w:val="16"/>
          <w:szCs w:val="16"/>
          <w:lang w:val="en-US"/>
        </w:rPr>
        <w:t>&lt;/Password&gt;</w:t>
      </w:r>
    </w:p>
    <w:p w:rsidR="00EF703F" w:rsidRPr="00227091" w:rsidRDefault="00EF703F" w:rsidP="00EF703F">
      <w:pPr>
        <w:pStyle w:val="Quellcodeinline"/>
        <w:rPr>
          <w:sz w:val="16"/>
          <w:szCs w:val="16"/>
          <w:lang w:val="en-US"/>
        </w:rPr>
      </w:pPr>
      <w:r w:rsidRPr="00227091">
        <w:rPr>
          <w:sz w:val="16"/>
          <w:szCs w:val="16"/>
          <w:lang w:val="en-US"/>
        </w:rPr>
        <w:t xml:space="preserve">         &lt;SysBRAND xmlns="http://schemas.datacontract.org/2004/07/Cic.OpenOne.Common.Util.SOAP"&gt;0&lt;/SysBRAND&gt;</w:t>
      </w:r>
    </w:p>
    <w:p w:rsidR="00EF703F" w:rsidRPr="00227091" w:rsidRDefault="00EF703F" w:rsidP="00EF703F">
      <w:pPr>
        <w:pStyle w:val="Quellcodeinline"/>
        <w:rPr>
          <w:sz w:val="16"/>
          <w:szCs w:val="16"/>
          <w:lang w:val="en-US"/>
        </w:rPr>
      </w:pPr>
      <w:r w:rsidRPr="00227091">
        <w:rPr>
          <w:sz w:val="16"/>
          <w:szCs w:val="16"/>
          <w:lang w:val="en-US"/>
        </w:rPr>
        <w:t xml:space="preserve">         &lt;SysPEROLE xmlns="http://schemas.datacontract.org/2004/07/Cic.OpenOne.Common.Util.SOAP"&gt;</w:t>
      </w:r>
      <w:r>
        <w:rPr>
          <w:sz w:val="16"/>
          <w:szCs w:val="16"/>
          <w:lang w:val="en-US"/>
        </w:rPr>
        <w:t>Role aud getDealerID</w:t>
      </w:r>
      <w:r w:rsidRPr="00227091">
        <w:rPr>
          <w:sz w:val="16"/>
          <w:szCs w:val="16"/>
          <w:lang w:val="en-US"/>
        </w:rPr>
        <w:t>&lt;/SysPEROLE&gt;</w:t>
      </w:r>
    </w:p>
    <w:p w:rsidR="00EF703F" w:rsidRPr="006B79C5" w:rsidRDefault="00EF703F" w:rsidP="00EF703F">
      <w:pPr>
        <w:pStyle w:val="Quellcodeinline"/>
        <w:rPr>
          <w:sz w:val="16"/>
          <w:szCs w:val="16"/>
        </w:rPr>
      </w:pPr>
      <w:r w:rsidRPr="00227091">
        <w:rPr>
          <w:sz w:val="16"/>
          <w:szCs w:val="16"/>
          <w:lang w:val="en-US"/>
        </w:rPr>
        <w:t xml:space="preserve">         </w:t>
      </w:r>
      <w:r w:rsidRPr="006B79C5">
        <w:rPr>
          <w:sz w:val="16"/>
          <w:szCs w:val="16"/>
        </w:rPr>
        <w:t>&lt;UserName xmlns="http://schemas.datacontract.org/2004/07/Cic.OpenOne.Common.Util.SOAP"&gt;UserName&lt;/UserName&gt;</w:t>
      </w:r>
    </w:p>
    <w:p w:rsidR="00EF703F" w:rsidRPr="00227091" w:rsidRDefault="00EF703F" w:rsidP="00EF703F">
      <w:pPr>
        <w:pStyle w:val="Quellcodeinline"/>
        <w:rPr>
          <w:sz w:val="16"/>
          <w:szCs w:val="16"/>
          <w:lang w:val="en-US"/>
        </w:rPr>
      </w:pPr>
      <w:r w:rsidRPr="006B79C5">
        <w:rPr>
          <w:sz w:val="16"/>
          <w:szCs w:val="16"/>
        </w:rPr>
        <w:t xml:space="preserve">         </w:t>
      </w:r>
      <w:r w:rsidRPr="00227091">
        <w:rPr>
          <w:sz w:val="16"/>
          <w:szCs w:val="16"/>
          <w:lang w:val="en-US"/>
        </w:rPr>
        <w:t>&lt;UserType xmlns="http://schemas.datacontract.org/2004/07/Cic.OpenOne.Common.Util.SOAP"&gt;0&lt;/UserType&gt;</w:t>
      </w:r>
    </w:p>
    <w:p w:rsidR="00EF703F" w:rsidRPr="006B79C5" w:rsidRDefault="00EF703F" w:rsidP="00EF703F">
      <w:pPr>
        <w:rPr>
          <w:lang w:val="en-US"/>
        </w:rPr>
      </w:pPr>
      <w:r w:rsidRPr="00227091">
        <w:rPr>
          <w:sz w:val="16"/>
          <w:szCs w:val="16"/>
          <w:lang w:val="en-US"/>
        </w:rPr>
        <w:t xml:space="preserve">      &lt;/DefaultMessageHeader&gt;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&lt;S:Body&gt;</w:t>
      </w:r>
    </w:p>
    <w:p w:rsidR="00EF703F" w:rsidRDefault="00EF703F" w:rsidP="00EF703F">
      <w:r w:rsidRPr="006B79C5">
        <w:rPr>
          <w:lang w:val="en-US"/>
        </w:rPr>
        <w:t xml:space="preserve">      </w:t>
      </w:r>
      <w:r>
        <w:t>&lt;ns5:createOrUpdateAngebot xmlns="http://schemas.datacontract.org/2004/07/Cic.OpenOne.Common.DTO" xmlns:ns2="http://schemas.datacontract.org/2004/07/Cic.OpenOne.GateBANKNOW.Service.DTO" xmlns:ns3="http://schemas.microsoft.com/2003/10/Serialization/Arrays" xmlns:ns4="http://schemas.datacontract.org/2004/07/Cic.OpenOne.GateBANKNOW.Common.DTO" xmlns:ns5="http://cic-software.de/GateBANKNOW" xmlns:ns6="http://schemas.datacontract.org/2004/07/Cic.OpenOne.Common.DTO.Prisma" xmlns:ns7="http://schemas.microsoft.com/2003/10/Serialization/"&gt;</w:t>
      </w:r>
    </w:p>
    <w:p w:rsidR="00EF703F" w:rsidRDefault="00EF703F" w:rsidP="00EF703F">
      <w:r>
        <w:t xml:space="preserve">         &lt;ns5:input&gt;</w:t>
      </w:r>
    </w:p>
    <w:p w:rsidR="00EF703F" w:rsidRDefault="00EF703F" w:rsidP="00EF703F">
      <w:r>
        <w:t xml:space="preserve">            &lt;ns2:angebot&gt;</w:t>
      </w:r>
    </w:p>
    <w:p w:rsidR="00EF703F" w:rsidRDefault="00EF703F" w:rsidP="00EF703F">
      <w:r>
        <w:t xml:space="preserve">               &lt;ns2:angAntObDto&gt;</w:t>
      </w:r>
    </w:p>
    <w:p w:rsidR="00EF703F" w:rsidRDefault="00EF703F" w:rsidP="00EF703F">
      <w:r>
        <w:t xml:space="preserve">                  &lt;ns2:ahk&gt;74907.4&lt;/ns2:ahk&gt;</w:t>
      </w:r>
    </w:p>
    <w:p w:rsidR="00EF703F" w:rsidRDefault="00EF703F" w:rsidP="00EF703F">
      <w:r>
        <w:t xml:space="preserve">                  &lt;ns2:ahkBrutto&gt;60000.0&lt;/ns2:ahkBrutto&gt;</w:t>
      </w:r>
    </w:p>
    <w:p w:rsidR="00EF703F" w:rsidRDefault="00EF703F" w:rsidP="00EF703F">
      <w:r>
        <w:t xml:space="preserve">                  &lt;ns2:ahkUst&gt;5992.600000000006&lt;/ns2:ahkUst&gt;</w:t>
      </w:r>
    </w:p>
    <w:p w:rsidR="00EF703F" w:rsidRDefault="00EF703F" w:rsidP="00EF703F">
      <w:r>
        <w:t xml:space="preserve">                  &lt;ns2:baujahr&gt;2012-03-01T00:00:00&lt;/ns2:baujahr&gt;</w:t>
      </w:r>
    </w:p>
    <w:p w:rsidR="00EF703F" w:rsidRDefault="00EF703F" w:rsidP="00EF703F">
      <w:r>
        <w:t xml:space="preserve">                  &lt;ns2:baumonat&gt;03&lt;/ns2:baumonat&gt;</w:t>
      </w:r>
    </w:p>
    <w:p w:rsidR="00EF703F" w:rsidRDefault="00EF703F" w:rsidP="00EF703F">
      <w:r>
        <w:t xml:space="preserve">                  &lt;ns2:bezeichnung&gt;AUDI A6 allr. 3.0 TDI clean qu&lt;/ns2:bezeichnung&gt;</w:t>
      </w:r>
    </w:p>
    <w:p w:rsidR="00EF703F" w:rsidRDefault="00EF703F" w:rsidP="00EF703F">
      <w:r>
        <w:t xml:space="preserve">                  &lt;ns2:erstzulassung&gt;2013-01-01T00:00:01&lt;/ns2:erstzulassung&gt;</w:t>
      </w:r>
    </w:p>
    <w:p w:rsidR="00EF703F" w:rsidRPr="006B79C5" w:rsidRDefault="00EF703F" w:rsidP="00EF703F">
      <w:pPr>
        <w:rPr>
          <w:lang w:val="en-US"/>
        </w:rPr>
      </w:pPr>
      <w:r>
        <w:t xml:space="preserve">                  </w:t>
      </w:r>
      <w:r w:rsidRPr="006B79C5">
        <w:rPr>
          <w:lang w:val="en-US"/>
        </w:rPr>
        <w:t>&lt;ns2:fabrikat&gt;A6 ALLROAD Modell 2012-&lt;/ns2:fabrikat&gt;</w:t>
      </w:r>
    </w:p>
    <w:p w:rsidR="00EF703F" w:rsidRDefault="00EF703F" w:rsidP="00EF703F">
      <w:r w:rsidRPr="006B79C5">
        <w:rPr>
          <w:lang w:val="en-US"/>
        </w:rPr>
        <w:t xml:space="preserve">                  </w:t>
      </w:r>
      <w:r>
        <w:t>&lt;ns2:fzart&gt;100&lt;/ns2:fzart&gt;</w:t>
      </w:r>
    </w:p>
    <w:p w:rsidR="00EF703F" w:rsidRDefault="00EF703F" w:rsidP="00EF703F">
      <w:r>
        <w:t xml:space="preserve">                  &lt;ns2:grund&gt;74907.4&lt;/ns2:grund&gt;</w:t>
      </w:r>
    </w:p>
    <w:p w:rsidR="00EF703F" w:rsidRDefault="00EF703F" w:rsidP="00EF703F">
      <w:r>
        <w:t xml:space="preserve">                  &lt;ns2:grundBrutto&gt;80900.0&lt;/ns2:grundBrutto&gt;</w:t>
      </w:r>
    </w:p>
    <w:p w:rsidR="00EF703F" w:rsidRDefault="00EF703F" w:rsidP="00EF703F">
      <w:r>
        <w:t xml:space="preserve">                  &lt;ns2:grundUst&gt;5992.600000000006&lt;/ns2:grundUst&gt;</w:t>
      </w:r>
    </w:p>
    <w:p w:rsidR="00EF703F" w:rsidRDefault="00EF703F" w:rsidP="00EF703F">
      <w:r>
        <w:t xml:space="preserve">                  &lt;ns2:hersteller&gt;AUDI&lt;/ns2:hersteller&gt;</w:t>
      </w:r>
    </w:p>
    <w:p w:rsidR="00EF703F" w:rsidRDefault="00EF703F" w:rsidP="00EF703F">
      <w:r>
        <w:t xml:space="preserve">                  &lt;ns2:jahresKm&gt;15000&lt;/ns2:jahresKm&gt;</w:t>
      </w:r>
    </w:p>
    <w:p w:rsidR="00EF703F" w:rsidRDefault="00EF703F" w:rsidP="00EF703F">
      <w:r>
        <w:t xml:space="preserve">                  &lt;ns2:satzmehrKm&gt;0.0&lt;/ns2:satzmehrKm&gt;</w:t>
      </w:r>
    </w:p>
    <w:p w:rsidR="00EF703F" w:rsidRDefault="00EF703F" w:rsidP="00EF703F">
      <w:r>
        <w:t xml:space="preserve">                  &lt;ns2:sysangebot&gt;0&lt;/ns2:sysangebot&gt;</w:t>
      </w:r>
    </w:p>
    <w:p w:rsidR="00EF703F" w:rsidRDefault="00EF703F" w:rsidP="00EF703F">
      <w:r>
        <w:t xml:space="preserve">                  &lt;ns2:sysantrag&gt;0&lt;/ns2:sysantrag&gt;</w:t>
      </w:r>
    </w:p>
    <w:p w:rsidR="00EF703F" w:rsidRDefault="00EF703F" w:rsidP="00EF703F">
      <w:r>
        <w:t xml:space="preserve">                  &lt;ns2:sysobart&gt;13&lt;/ns2:sysobart&gt;</w:t>
      </w:r>
    </w:p>
    <w:p w:rsidR="00EF703F" w:rsidRDefault="00EF703F" w:rsidP="00EF703F">
      <w:r>
        <w:t xml:space="preserve">                  &lt;ns2:sysobtyp&gt;72985&lt;/ns2:sysobtyp&gt;</w:t>
      </w:r>
    </w:p>
    <w:p w:rsidR="00EF703F" w:rsidRDefault="00EF703F" w:rsidP="00EF703F">
      <w:r>
        <w:t xml:space="preserve">                  &lt;ns2:typengenehmigung&gt;1AC902&lt;/ns2:typengenehmigung&gt;</w:t>
      </w:r>
    </w:p>
    <w:p w:rsidR="00EF703F" w:rsidRDefault="00EF703F" w:rsidP="00EF703F">
      <w:r>
        <w:t xml:space="preserve">                  &lt;ns2:ubnahmeKm&gt;10000&lt;/ns2:ubnahmeKm&gt;</w:t>
      </w:r>
    </w:p>
    <w:p w:rsidR="00EF703F" w:rsidRDefault="00EF703F" w:rsidP="00EF703F">
      <w:r>
        <w:t xml:space="preserve">                  &lt;ns2:zubehoer&gt;0.0&lt;/ns2:zubehoer&gt;</w:t>
      </w:r>
    </w:p>
    <w:p w:rsidR="00EF703F" w:rsidRDefault="00EF703F" w:rsidP="00EF703F">
      <w:r>
        <w:t xml:space="preserve">                  &lt;ns2:zubehoerBrutto&gt;0.0&lt;/ns2:zubehoerBrutto&gt;</w:t>
      </w:r>
    </w:p>
    <w:p w:rsidR="00EF703F" w:rsidRDefault="00EF703F" w:rsidP="00EF703F">
      <w:r>
        <w:t xml:space="preserve">                  &lt;ns2:zubehoerUst&gt;0.0&lt;/ns2:zubehoerUst&gt;</w:t>
      </w:r>
    </w:p>
    <w:p w:rsidR="00EF703F" w:rsidRDefault="00EF703F" w:rsidP="00EF703F">
      <w:r>
        <w:t xml:space="preserve">               &lt;/ns2:angAntObDto&gt;</w:t>
      </w:r>
    </w:p>
    <w:p w:rsidR="00EF703F" w:rsidRDefault="00EF703F" w:rsidP="00EF703F">
      <w:r>
        <w:t xml:space="preserve">               &lt;ns2:sysbrand&gt;1&lt;/ns2:sysbrand&gt;</w:t>
      </w:r>
    </w:p>
    <w:p w:rsidR="00EF703F" w:rsidRDefault="00EF703F" w:rsidP="00EF703F">
      <w:r>
        <w:t xml:space="preserve">               &lt;ns2:sysprchannel&gt;1&lt;/ns2:sysprchannel&gt;</w:t>
      </w:r>
    </w:p>
    <w:p w:rsidR="00EF703F" w:rsidRDefault="00EF703F" w:rsidP="00EF703F">
      <w:r>
        <w:t xml:space="preserve">               &lt;ns2:angAntVars&gt;</w:t>
      </w:r>
    </w:p>
    <w:p w:rsidR="00EF703F" w:rsidRDefault="00EF703F" w:rsidP="00EF703F">
      <w:r>
        <w:t xml:space="preserve">                  &lt;ns2:AngAntVarDto&gt;</w:t>
      </w:r>
    </w:p>
    <w:p w:rsidR="00EF703F" w:rsidRDefault="00EF703F" w:rsidP="00EF703F">
      <w:r>
        <w:t xml:space="preserve">                     &lt;ns2:inantrag&gt;0&lt;/ns2:inantrag&gt;</w:t>
      </w:r>
    </w:p>
    <w:p w:rsidR="00EF703F" w:rsidRDefault="00EF703F" w:rsidP="00EF703F">
      <w:r>
        <w:t xml:space="preserve">                     &lt;ns2:kalkulation&gt;</w:t>
      </w:r>
    </w:p>
    <w:p w:rsidR="00EF703F" w:rsidRDefault="00EF703F" w:rsidP="00EF703F">
      <w:r>
        <w:t xml:space="preserve">                        &lt;ns2:angAntKalkDto&gt;</w:t>
      </w:r>
    </w:p>
    <w:p w:rsidR="00EF703F" w:rsidRDefault="00EF703F" w:rsidP="00EF703F">
      <w:r>
        <w:t xml:space="preserve">                           &lt;ns2:auszahlung&gt;0.0&lt;/ns2:auszahlung&gt;</w:t>
      </w:r>
    </w:p>
    <w:p w:rsidR="00EF703F" w:rsidRDefault="00EF703F" w:rsidP="00EF703F">
      <w:r>
        <w:t xml:space="preserve">                           &lt;ns2:auszahlungTyp&gt;0&lt;/ns2:auszahlungTyp&gt;</w:t>
      </w:r>
    </w:p>
    <w:p w:rsidR="00EF703F" w:rsidRDefault="00EF703F" w:rsidP="00EF703F">
      <w:r>
        <w:t xml:space="preserve">                           &lt;ns2:bgextern&gt;0.0&lt;/ns2:bgextern&gt;</w:t>
      </w:r>
    </w:p>
    <w:p w:rsidR="00EF703F" w:rsidRDefault="00EF703F" w:rsidP="00EF703F">
      <w:r>
        <w:lastRenderedPageBreak/>
        <w:t xml:space="preserve">                           &lt;ns2:bgintern&gt;0.0&lt;/ns2:bgintern&gt;</w:t>
      </w:r>
    </w:p>
    <w:p w:rsidR="00EF703F" w:rsidRDefault="00EF703F" w:rsidP="00EF703F">
      <w:r>
        <w:t xml:space="preserve">                           &lt;ns2:bginternbrutto&gt;60000.0&lt;/ns2:bginternbrutto&gt;</w:t>
      </w:r>
    </w:p>
    <w:p w:rsidR="00EF703F" w:rsidRDefault="00EF703F" w:rsidP="00EF703F">
      <w:r>
        <w:t xml:space="preserve">                           &lt;ns2:calcRsvgesamt&gt;0.0&lt;/ns2:calcRsvgesamt&gt;</w:t>
      </w:r>
    </w:p>
    <w:p w:rsidR="00EF703F" w:rsidRDefault="00EF703F" w:rsidP="00EF703F">
      <w:r>
        <w:t xml:space="preserve">                           &lt;ns2:calcRsvmonat&gt;0.0&lt;/ns2:calcRsvmonat&gt;</w:t>
      </w:r>
    </w:p>
    <w:p w:rsidR="00EF703F" w:rsidRPr="006B79C5" w:rsidRDefault="00EF703F" w:rsidP="00EF703F">
      <w:pPr>
        <w:rPr>
          <w:lang w:val="en-US"/>
        </w:rPr>
      </w:pPr>
      <w:r>
        <w:t xml:space="preserve">                           </w:t>
      </w:r>
      <w:r w:rsidRPr="006B79C5">
        <w:rPr>
          <w:lang w:val="en-US"/>
        </w:rPr>
        <w:t>&lt;ns2:calcRsvzins&gt;0.0&lt;/ns2:calcRsvzins&gt;</w:t>
      </w:r>
    </w:p>
    <w:p w:rsidR="00EF703F" w:rsidRPr="006B79C5" w:rsidRDefault="00EF703F" w:rsidP="00EF703F">
      <w:pPr>
        <w:rPr>
          <w:lang w:val="en-US"/>
        </w:rPr>
      </w:pPr>
      <w:r w:rsidRPr="006B79C5">
        <w:rPr>
          <w:lang w:val="en-US"/>
        </w:rPr>
        <w:t xml:space="preserve">                           &lt;ns2:calcUstzins&gt;0.0&lt;/ns2:calcUstzins&gt;</w:t>
      </w:r>
    </w:p>
    <w:p w:rsidR="00EF703F" w:rsidRDefault="00EF703F" w:rsidP="00EF703F">
      <w:r w:rsidRPr="006B79C5">
        <w:rPr>
          <w:lang w:val="en-US"/>
        </w:rPr>
        <w:t xml:space="preserve">                           </w:t>
      </w:r>
      <w:r>
        <w:t>&lt;ns2:calcZinskosten&gt;0.0&lt;/ns2:calcZinskosten&gt;</w:t>
      </w:r>
    </w:p>
    <w:p w:rsidR="00EF703F" w:rsidRDefault="00EF703F" w:rsidP="00EF703F">
      <w:r>
        <w:t xml:space="preserve">                           &lt;ns2:ll&gt;0&lt;/ns2:ll&gt;</w:t>
      </w:r>
    </w:p>
    <w:p w:rsidR="00EF703F" w:rsidRDefault="00EF703F" w:rsidP="00EF703F">
      <w:r>
        <w:t xml:space="preserve">                           &lt;ns2:lz&gt;48&lt;/ns2:lz&gt;</w:t>
      </w:r>
    </w:p>
    <w:p w:rsidR="00EF703F" w:rsidRDefault="00EF703F" w:rsidP="00EF703F">
      <w:r>
        <w:t xml:space="preserve">                           &lt;ns2:rapratebruttoMax&gt;0.0&lt;/ns2:rapratebruttoMax&gt;</w:t>
      </w:r>
    </w:p>
    <w:p w:rsidR="00EF703F" w:rsidRDefault="00EF703F" w:rsidP="00EF703F">
      <w:r>
        <w:t xml:space="preserve">                           &lt;ns2:rapratebruttoMin&gt;0.0&lt;/ns2:rapratebruttoMin&gt;</w:t>
      </w:r>
    </w:p>
    <w:p w:rsidR="00EF703F" w:rsidRDefault="00EF703F" w:rsidP="00EF703F">
      <w:r>
        <w:t xml:space="preserve">                           &lt;ns2:rapzinseffMax&gt;0.0&lt;/ns2:rapzinseffMax&gt;</w:t>
      </w:r>
    </w:p>
    <w:p w:rsidR="00EF703F" w:rsidRDefault="00EF703F" w:rsidP="00EF703F">
      <w:r>
        <w:t xml:space="preserve">                           &lt;ns2:rapzinseffMin&gt;0.0&lt;/ns2:rapzinseffMin&gt;</w:t>
      </w:r>
    </w:p>
    <w:p w:rsidR="00EF703F" w:rsidRPr="006B79C5" w:rsidRDefault="00EF703F" w:rsidP="00EF703F">
      <w:pPr>
        <w:rPr>
          <w:lang w:val="en-US"/>
        </w:rPr>
      </w:pPr>
      <w:r>
        <w:t xml:space="preserve">                           </w:t>
      </w:r>
      <w:r w:rsidRPr="006B79C5">
        <w:rPr>
          <w:lang w:val="en-US"/>
        </w:rPr>
        <w:t>&lt;ns2:rate&gt;0.0&lt;/ns2:rate&gt;</w:t>
      </w:r>
    </w:p>
    <w:p w:rsidR="00EF703F" w:rsidRPr="006B79C5" w:rsidRDefault="00EF703F" w:rsidP="00EF703F">
      <w:pPr>
        <w:rPr>
          <w:lang w:val="en-US"/>
        </w:rPr>
      </w:pPr>
      <w:r w:rsidRPr="006B79C5">
        <w:rPr>
          <w:lang w:val="en-US"/>
        </w:rPr>
        <w:t xml:space="preserve">                           &lt;ns2:rateBrutto&gt;0.0&lt;/ns2:rateBrutto&gt;</w:t>
      </w:r>
    </w:p>
    <w:p w:rsidR="00EF703F" w:rsidRDefault="00EF703F" w:rsidP="00EF703F">
      <w:r w:rsidRPr="006B79C5">
        <w:rPr>
          <w:lang w:val="en-US"/>
        </w:rPr>
        <w:t xml:space="preserve">                           </w:t>
      </w:r>
      <w:r>
        <w:t>&lt;ns2:rateUst&gt;0.0&lt;/ns2:rateUst&gt;</w:t>
      </w:r>
    </w:p>
    <w:p w:rsidR="00EF703F" w:rsidRDefault="00EF703F" w:rsidP="00EF703F">
      <w:r>
        <w:t xml:space="preserve">                           &lt;ns2:rueckzahlungTyp&gt;0&lt;/ns2:rueckzahlungTyp&gt;</w:t>
      </w:r>
    </w:p>
    <w:p w:rsidR="00EF703F" w:rsidRDefault="00EF703F" w:rsidP="00EF703F">
      <w:r>
        <w:t xml:space="preserve">                           &lt;ns2:rw&gt;0.0&lt;/ns2:rw&gt;</w:t>
      </w:r>
    </w:p>
    <w:p w:rsidR="00EF703F" w:rsidRDefault="00EF703F" w:rsidP="00EF703F">
      <w:r>
        <w:t xml:space="preserve">                           &lt;ns2:rwBrutto&gt;10000.0&lt;/ns2:rwBrutto&gt;</w:t>
      </w:r>
    </w:p>
    <w:p w:rsidR="00EF703F" w:rsidRDefault="00EF703F" w:rsidP="00EF703F">
      <w:r>
        <w:t xml:space="preserve">                           &lt;ns2:rwUst&gt;0.0&lt;/ns2:rwUst&gt;</w:t>
      </w:r>
    </w:p>
    <w:p w:rsidR="00EF703F" w:rsidRDefault="00EF703F" w:rsidP="00EF703F">
      <w:r>
        <w:t xml:space="preserve">                           &lt;ns2:sysantrag&gt;0&lt;/ns2:sysantrag&gt;</w:t>
      </w:r>
    </w:p>
    <w:p w:rsidR="00EF703F" w:rsidRDefault="00EF703F" w:rsidP="00EF703F">
      <w:r>
        <w:t xml:space="preserve">                           &lt;ns2:sysobusetype&gt;2&lt;/ns2:sysobusetype&gt;</w:t>
      </w:r>
    </w:p>
    <w:p w:rsidR="00EF703F" w:rsidRDefault="00EF703F" w:rsidP="00EF703F">
      <w:r>
        <w:t xml:space="preserve">                           &lt;ns2:sysprproduct&gt;2638&lt;/ns2:sysprproduct&gt;</w:t>
      </w:r>
    </w:p>
    <w:p w:rsidR="00EF703F" w:rsidRDefault="00EF703F" w:rsidP="00EF703F">
      <w:r>
        <w:t xml:space="preserve">                           &lt;ns2:syswaehrung&gt;0&lt;/ns2:syswaehrung&gt;</w:t>
      </w:r>
    </w:p>
    <w:p w:rsidR="00EF703F" w:rsidRDefault="00EF703F" w:rsidP="00EF703F">
      <w:r>
        <w:t xml:space="preserve">                           &lt;ns2:sz&gt;0.0&lt;/ns2:sz&gt;</w:t>
      </w:r>
    </w:p>
    <w:p w:rsidR="00EF703F" w:rsidRDefault="00EF703F" w:rsidP="00EF703F">
      <w:r>
        <w:t xml:space="preserve">                           &lt;ns2:szBrutto&gt;1185.2&lt;/ns2:szBrutto&gt;</w:t>
      </w:r>
    </w:p>
    <w:p w:rsidR="00EF703F" w:rsidRDefault="00EF703F" w:rsidP="00EF703F">
      <w:r>
        <w:t xml:space="preserve">                           &lt;ns2:szUst&gt;0.0&lt;/ns2:szUst&gt;</w:t>
      </w:r>
    </w:p>
    <w:p w:rsidR="00EF703F" w:rsidRDefault="00EF703F" w:rsidP="00EF703F">
      <w:r>
        <w:t xml:space="preserve">                           &lt;ns2:verrechnung&gt;0.0&lt;/ns2:verrechnung&gt;</w:t>
      </w:r>
    </w:p>
    <w:p w:rsidR="00EF703F" w:rsidRDefault="00EF703F" w:rsidP="00EF703F">
      <w:r>
        <w:t xml:space="preserve">                           &lt;ns2:verrechnungFlag&gt;true&lt;/ns2:verrechnungFlag&gt;</w:t>
      </w:r>
    </w:p>
    <w:p w:rsidR="00EF703F" w:rsidRDefault="00EF703F" w:rsidP="00EF703F">
      <w:r>
        <w:t xml:space="preserve">                           &lt;ns2:zins&gt;0.0&lt;/ns2:zins&gt;</w:t>
      </w:r>
    </w:p>
    <w:p w:rsidR="00EF703F" w:rsidRDefault="00EF703F" w:rsidP="00EF703F">
      <w:r>
        <w:t xml:space="preserve">                           &lt;ns2:zinscust&gt;4.9&lt;/ns2:zinscust&gt;</w:t>
      </w:r>
    </w:p>
    <w:p w:rsidR="00EF703F" w:rsidRDefault="00EF703F" w:rsidP="00EF703F">
      <w:r>
        <w:t xml:space="preserve">                           &lt;ns2:zinseff&gt;0.0&lt;/ns2:zinseff&gt;</w:t>
      </w:r>
    </w:p>
    <w:p w:rsidR="00EF703F" w:rsidRDefault="00EF703F" w:rsidP="00EF703F">
      <w:r>
        <w:t xml:space="preserve">                           &lt;ns2:zinsrap&gt;0.0&lt;/ns2:zinsrap&gt;</w:t>
      </w:r>
    </w:p>
    <w:p w:rsidR="00EF703F" w:rsidRDefault="00EF703F" w:rsidP="00EF703F">
      <w:r>
        <w:t xml:space="preserve">                        &lt;/ns2:angAntKalkDto&gt;</w:t>
      </w:r>
    </w:p>
    <w:p w:rsidR="00EF703F" w:rsidRDefault="00EF703F" w:rsidP="00EF703F">
      <w:r>
        <w:t xml:space="preserve">                        &lt;ns2:angAntVsDto&gt;</w:t>
      </w:r>
    </w:p>
    <w:p w:rsidR="00EF703F" w:rsidRDefault="00EF703F" w:rsidP="00EF703F">
      <w:r>
        <w:t xml:space="preserve">                           &lt;ns2:AngAntVsDto&gt;</w:t>
      </w:r>
    </w:p>
    <w:p w:rsidR="00EF703F" w:rsidRDefault="00EF703F" w:rsidP="00EF703F">
      <w:r>
        <w:t xml:space="preserve">                              &lt;ns2:code&gt;14L1-&lt;/ns2:code&gt;</w:t>
      </w:r>
    </w:p>
    <w:p w:rsidR="00EF703F" w:rsidRDefault="00EF703F" w:rsidP="00EF703F">
      <w:r>
        <w:t xml:space="preserve">                              &lt;ns2:mitfinflag&gt;0&lt;/ns2:mitfinflag&gt;</w:t>
      </w:r>
    </w:p>
    <w:p w:rsidR="00EF703F" w:rsidRDefault="00EF703F" w:rsidP="00EF703F">
      <w:r>
        <w:t xml:space="preserve">                              &lt;ns2:sysvstyp&gt;18&lt;/ns2:sysvstyp&gt;</w:t>
      </w:r>
    </w:p>
    <w:p w:rsidR="00EF703F" w:rsidRDefault="00EF703F" w:rsidP="00EF703F">
      <w:r>
        <w:t xml:space="preserve">                           &lt;/ns2:AngAntVsDto&gt;</w:t>
      </w:r>
    </w:p>
    <w:p w:rsidR="00EF703F" w:rsidRDefault="00EF703F" w:rsidP="00EF703F">
      <w:r>
        <w:t xml:space="preserve">                           &lt;ns2:AngAntVsDto&gt;</w:t>
      </w:r>
    </w:p>
    <w:p w:rsidR="00EF703F" w:rsidRDefault="00EF703F" w:rsidP="00EF703F">
      <w:r>
        <w:t xml:space="preserve">                              &lt;ns2:code&gt;14L1-&lt;/ns2:code&gt;</w:t>
      </w:r>
    </w:p>
    <w:p w:rsidR="00EF703F" w:rsidRDefault="00EF703F" w:rsidP="00EF703F">
      <w:r>
        <w:t xml:space="preserve">                              &lt;ns2:mitfinflag&gt;0&lt;/ns2:mitfinflag&gt;</w:t>
      </w:r>
    </w:p>
    <w:p w:rsidR="00EF703F" w:rsidRDefault="00EF703F" w:rsidP="00EF703F">
      <w:r>
        <w:t xml:space="preserve">                              &lt;ns2:sysvstyp&gt;12&lt;/ns2:sysvstyp&gt;</w:t>
      </w:r>
    </w:p>
    <w:p w:rsidR="00EF703F" w:rsidRDefault="00EF703F" w:rsidP="00EF703F">
      <w:r>
        <w:t xml:space="preserve">                           &lt;/ns2:AngAntVsDto&gt;</w:t>
      </w:r>
    </w:p>
    <w:p w:rsidR="00EF703F" w:rsidRDefault="00EF703F" w:rsidP="00EF703F">
      <w:r>
        <w:t xml:space="preserve">                        &lt;/ns2:angAntVsDto&gt;</w:t>
      </w:r>
    </w:p>
    <w:p w:rsidR="00EF703F" w:rsidRDefault="00EF703F" w:rsidP="00EF703F">
      <w:r>
        <w:t xml:space="preserve">                     &lt;/ns2:kalkulation&gt;</w:t>
      </w:r>
    </w:p>
    <w:p w:rsidR="00EF703F" w:rsidRDefault="00EF703F" w:rsidP="00EF703F">
      <w:r>
        <w:t xml:space="preserve">                     &lt;ns2:rang&gt;1&lt;/ns2:rang&gt;</w:t>
      </w:r>
    </w:p>
    <w:p w:rsidR="00EF703F" w:rsidRDefault="00EF703F" w:rsidP="00EF703F">
      <w:r>
        <w:t xml:space="preserve">                  &lt;/ns2:AngAntVarDto&gt;</w:t>
      </w:r>
    </w:p>
    <w:p w:rsidR="00EF703F" w:rsidRDefault="00EF703F" w:rsidP="00EF703F">
      <w:r>
        <w:t xml:space="preserve">               &lt;/ns2:angAntVars&gt;</w:t>
      </w:r>
    </w:p>
    <w:p w:rsidR="00EF703F" w:rsidRDefault="00EF703F" w:rsidP="00EF703F">
      <w:r>
        <w:t xml:space="preserve">               &lt;ns2:kunde&gt;</w:t>
      </w:r>
    </w:p>
    <w:p w:rsidR="00EF703F" w:rsidRDefault="00EF703F" w:rsidP="00EF703F">
      <w:r>
        <w:t xml:space="preserve">                  &lt;ns2:anrede&gt;Sehr geehrter Herr&lt;/ns2:anrede&gt;</w:t>
      </w:r>
    </w:p>
    <w:p w:rsidR="00EF703F" w:rsidRDefault="00EF703F" w:rsidP="00EF703F">
      <w:r>
        <w:t xml:space="preserve">                  &lt;ns2:anredeCode&gt;2&lt;/ns2:anredeCode&gt;</w:t>
      </w:r>
    </w:p>
    <w:p w:rsidR="00EF703F" w:rsidRDefault="00EF703F" w:rsidP="00EF703F">
      <w:r>
        <w:t xml:space="preserve">                  &lt;ns2:auslausweis&gt;&lt;/ns2:auslausweis&gt;</w:t>
      </w:r>
    </w:p>
    <w:p w:rsidR="00EF703F" w:rsidRDefault="00EF703F" w:rsidP="00EF703F">
      <w:r>
        <w:t xml:space="preserve">                  &lt;ns2:auslausweisCode&gt;&lt;/ns2:auslausweisCode&gt;</w:t>
      </w:r>
    </w:p>
    <w:p w:rsidR="00EF703F" w:rsidRDefault="00EF703F" w:rsidP="00EF703F">
      <w:r>
        <w:t xml:space="preserve">                  &lt;ns2:erreichbBis&gt;0&lt;/ns2:erreichbBis&gt;</w:t>
      </w:r>
    </w:p>
    <w:p w:rsidR="00EF703F" w:rsidRDefault="00EF703F" w:rsidP="00EF703F">
      <w:r>
        <w:t xml:space="preserve">                  &lt;ns2:erreichbVon&gt;0&lt;/ns2:erreichbVon&gt;</w:t>
      </w:r>
    </w:p>
    <w:p w:rsidR="00EF703F" w:rsidRDefault="00EF703F" w:rsidP="00EF703F">
      <w:r>
        <w:lastRenderedPageBreak/>
        <w:t xml:space="preserve">                  &lt;ns2:erreichbtel&gt;0&lt;/ns2:erreichbtel&gt;</w:t>
      </w:r>
    </w:p>
    <w:p w:rsidR="00EF703F" w:rsidRDefault="00EF703F" w:rsidP="00EF703F">
      <w:r>
        <w:t xml:space="preserve">                  &lt;ns2:gebdatum&gt;1970-09-13T00:00:00&lt;/ns2:gebdatum&gt;</w:t>
      </w:r>
    </w:p>
    <w:p w:rsidR="00EF703F" w:rsidRDefault="00EF703F" w:rsidP="00EF703F">
      <w:r>
        <w:t xml:space="preserve">                  &lt;ns2:handy&gt;456789&lt;/ns2:handy&gt;</w:t>
      </w:r>
    </w:p>
    <w:p w:rsidR="00EF703F" w:rsidRDefault="00EF703F" w:rsidP="00EF703F">
      <w:r>
        <w:t xml:space="preserve">                  &lt;ns2:hregisterFlag&gt;false&lt;/ns2:hregisterFlag&gt;</w:t>
      </w:r>
    </w:p>
    <w:p w:rsidR="00EF703F" w:rsidRDefault="00EF703F" w:rsidP="00EF703F">
      <w:r>
        <w:t xml:space="preserve">                  &lt;ns2:hsnr&gt;12&lt;/ns2:hsnr&gt;</w:t>
      </w:r>
    </w:p>
    <w:p w:rsidR="00EF703F" w:rsidRDefault="00EF703F" w:rsidP="00EF703F">
      <w:r>
        <w:t xml:space="preserve">                  &lt;ns2:name&gt;Jäger&lt;/ns2:name&gt;</w:t>
      </w:r>
    </w:p>
    <w:p w:rsidR="00EF703F" w:rsidRPr="006B79C5" w:rsidRDefault="00EF703F" w:rsidP="00EF703F">
      <w:pPr>
        <w:rPr>
          <w:lang w:val="en-US"/>
        </w:rPr>
      </w:pPr>
      <w:r>
        <w:t xml:space="preserve">                  </w:t>
      </w:r>
      <w:r w:rsidRPr="006B79C5">
        <w:rPr>
          <w:lang w:val="en-US"/>
        </w:rPr>
        <w:t>&lt;ns2:ort&gt;Thalwil&lt;/ns2:ort&gt;</w:t>
      </w:r>
    </w:p>
    <w:p w:rsidR="00EF703F" w:rsidRDefault="00EF703F" w:rsidP="00EF703F">
      <w:r w:rsidRPr="006B79C5">
        <w:rPr>
          <w:lang w:val="en-US"/>
        </w:rPr>
        <w:t xml:space="preserve">                  </w:t>
      </w:r>
      <w:r>
        <w:t>&lt;ns2:plz&gt;8800&lt;/ns2:plz&gt;</w:t>
      </w:r>
    </w:p>
    <w:p w:rsidR="00EF703F" w:rsidRDefault="00EF703F" w:rsidP="00EF703F">
      <w:r>
        <w:t xml:space="preserve">                  &lt;ns2:rechtsform&gt;0&lt;/ns2:rechtsform&gt;</w:t>
      </w:r>
    </w:p>
    <w:p w:rsidR="00EF703F" w:rsidRDefault="00EF703F" w:rsidP="00EF703F">
      <w:r>
        <w:t xml:space="preserve">                  &lt;ns2:rechtsformCode&gt;&lt;/ns2:rechtsformCode&gt;</w:t>
      </w:r>
    </w:p>
    <w:p w:rsidR="00EF703F" w:rsidRDefault="00EF703F" w:rsidP="00EF703F">
      <w:r>
        <w:t xml:space="preserve">                  &lt;ns2:revFlag&gt;false&lt;/ns2:revFlag&gt;</w:t>
      </w:r>
    </w:p>
    <w:p w:rsidR="00EF703F" w:rsidRDefault="00EF703F" w:rsidP="00EF703F">
      <w:r>
        <w:t xml:space="preserve">                  &lt;ns2:strasse&gt;Wimmerstrasse&lt;/ns2:strasse&gt;</w:t>
      </w:r>
    </w:p>
    <w:p w:rsidR="00EF703F" w:rsidRDefault="00EF703F" w:rsidP="00EF703F">
      <w:r>
        <w:t xml:space="preserve">                  &lt;ns2:sysbranche&gt;0&lt;/ns2:sysbranche&gt;</w:t>
      </w:r>
    </w:p>
    <w:p w:rsidR="00EF703F" w:rsidRDefault="00EF703F" w:rsidP="00EF703F">
      <w:r>
        <w:t xml:space="preserve">                  &lt;ns2:sysctlang&gt;1&lt;/ns2:sysctlang&gt;</w:t>
      </w:r>
    </w:p>
    <w:p w:rsidR="00EF703F" w:rsidRDefault="00EF703F" w:rsidP="00EF703F">
      <w:r>
        <w:t xml:space="preserve">                  &lt;ns2:sysit&gt;14750&lt;/ns2:sysit&gt;</w:t>
      </w:r>
    </w:p>
    <w:p w:rsidR="00EF703F" w:rsidRDefault="00EF703F" w:rsidP="00EF703F">
      <w:r>
        <w:t xml:space="preserve">                  &lt;ns2:syskdtyp&gt;1&lt;/ns2:syskdtyp&gt;</w:t>
      </w:r>
    </w:p>
    <w:p w:rsidR="00EF703F" w:rsidRDefault="00EF703F" w:rsidP="00EF703F">
      <w:r>
        <w:t xml:space="preserve">                  &lt;ns2:sysland&gt;10&lt;/ns2:sysland&gt;</w:t>
      </w:r>
    </w:p>
    <w:p w:rsidR="00EF703F" w:rsidRDefault="00EF703F" w:rsidP="00EF703F">
      <w:r>
        <w:t xml:space="preserve">                  &lt;ns2:sysland2&gt;0&lt;/ns2:sysland2&gt;</w:t>
      </w:r>
    </w:p>
    <w:p w:rsidR="00EF703F" w:rsidRDefault="00EF703F" w:rsidP="00EF703F">
      <w:r>
        <w:t xml:space="preserve">                  &lt;ns2:syslandnat&gt;10&lt;/ns2:syslandnat&gt;</w:t>
      </w:r>
    </w:p>
    <w:p w:rsidR="00EF703F" w:rsidRDefault="00EF703F" w:rsidP="00EF703F">
      <w:r>
        <w:t xml:space="preserve">                  &lt;ns2:sysstaat&gt;26&lt;/ns2:sysstaat&gt;</w:t>
      </w:r>
    </w:p>
    <w:p w:rsidR="00EF703F" w:rsidRDefault="00EF703F" w:rsidP="00EF703F">
      <w:r>
        <w:t xml:space="preserve">                  &lt;ns2:sysstaat2&gt;0&lt;/ns2:sysstaat2&gt;</w:t>
      </w:r>
    </w:p>
    <w:p w:rsidR="00EF703F" w:rsidRDefault="00EF703F" w:rsidP="00EF703F">
      <w:r>
        <w:t xml:space="preserve">                  &lt;ns2:telefon&gt;5678&lt;/ns2:telefon&gt;</w:t>
      </w:r>
    </w:p>
    <w:p w:rsidR="00EF703F" w:rsidRDefault="00EF703F" w:rsidP="00EF703F">
      <w:r>
        <w:t xml:space="preserve">                  &lt;ns2:telefon2&gt;45678&lt;/ns2:telefon2&gt;</w:t>
      </w:r>
    </w:p>
    <w:p w:rsidR="00EF703F" w:rsidRDefault="00EF703F" w:rsidP="00EF703F">
      <w:r>
        <w:t xml:space="preserve">                  &lt;ns2:titel&gt;Herr&lt;/ns2:titel&gt;</w:t>
      </w:r>
    </w:p>
    <w:p w:rsidR="00EF703F" w:rsidRDefault="00EF703F" w:rsidP="00EF703F">
      <w:r>
        <w:t xml:space="preserve">                  &lt;ns2:titelCode&gt;2&lt;/ns2:titelCode&gt;</w:t>
      </w:r>
    </w:p>
    <w:p w:rsidR="00EF703F" w:rsidRDefault="00EF703F" w:rsidP="00EF703F">
      <w:r>
        <w:t xml:space="preserve">                  &lt;ns2:vorname&gt;Kurt&lt;/ns2:vorname&gt;</w:t>
      </w:r>
    </w:p>
    <w:p w:rsidR="00EF703F" w:rsidRDefault="00EF703F" w:rsidP="00EF703F">
      <w:r>
        <w:t xml:space="preserve">                  &lt;ns2:wohnseit&gt;2000-12-12T00:00:00&lt;/ns2:wohnseit&gt;</w:t>
      </w:r>
    </w:p>
    <w:p w:rsidR="00EF703F" w:rsidRDefault="00EF703F" w:rsidP="00EF703F">
      <w:r>
        <w:t xml:space="preserve">               &lt;/ns2:kunde&gt;</w:t>
      </w:r>
    </w:p>
    <w:p w:rsidR="00EF703F" w:rsidRDefault="00EF703F" w:rsidP="00EF703F">
      <w:r>
        <w:t xml:space="preserve">               &lt;ns2:mitantragsteller xsi:nil="true" xmlns:xsi="http://www.w3.org/2001/XMLSchema-instance"/&gt;</w:t>
      </w:r>
    </w:p>
    <w:p w:rsidR="00EF703F" w:rsidRDefault="00EF703F" w:rsidP="00EF703F">
      <w:r>
        <w:t xml:space="preserve">               &lt;ns2:sysid&gt;0&lt;/ns2:sysid&gt;</w:t>
      </w:r>
    </w:p>
    <w:p w:rsidR="00EF703F" w:rsidRDefault="00EF703F" w:rsidP="00EF703F">
      <w:r>
        <w:t xml:space="preserve">            &lt;/ns2:angebot&gt;</w:t>
      </w:r>
    </w:p>
    <w:p w:rsidR="00EF703F" w:rsidRPr="006B79C5" w:rsidRDefault="00EF703F" w:rsidP="00EF703F">
      <w:pPr>
        <w:rPr>
          <w:lang w:val="en-US"/>
        </w:rPr>
      </w:pPr>
      <w:r>
        <w:t xml:space="preserve">         </w:t>
      </w:r>
      <w:r w:rsidRPr="006B79C5">
        <w:rPr>
          <w:lang w:val="en-US"/>
        </w:rPr>
        <w:t>&lt;/ns5:input&gt;</w:t>
      </w:r>
    </w:p>
    <w:p w:rsidR="00EF703F" w:rsidRPr="006B79C5" w:rsidRDefault="00EF703F" w:rsidP="00EF703F">
      <w:pPr>
        <w:rPr>
          <w:lang w:val="en-US"/>
        </w:rPr>
      </w:pPr>
      <w:r w:rsidRPr="006B79C5">
        <w:rPr>
          <w:lang w:val="en-US"/>
        </w:rPr>
        <w:t xml:space="preserve">      &lt;/ns5:createOrUpdateAngebot&gt;</w:t>
      </w:r>
    </w:p>
    <w:p w:rsidR="00EF703F" w:rsidRPr="006B79C5" w:rsidRDefault="00EF703F" w:rsidP="00EF703F">
      <w:pPr>
        <w:rPr>
          <w:lang w:val="en-US"/>
        </w:rPr>
      </w:pPr>
      <w:r w:rsidRPr="006B79C5">
        <w:rPr>
          <w:lang w:val="en-US"/>
        </w:rPr>
        <w:t xml:space="preserve">   &lt;/S:Body&gt;</w:t>
      </w:r>
    </w:p>
    <w:p w:rsidR="00EF703F" w:rsidRPr="0094672C" w:rsidRDefault="00EF703F" w:rsidP="00EF703F">
      <w:r>
        <w:t>&lt;/S:Envelope&gt;</w:t>
      </w:r>
    </w:p>
    <w:p w:rsidR="00EF703F" w:rsidRPr="002232EE" w:rsidRDefault="00EF703F" w:rsidP="00EF703F">
      <w:pPr>
        <w:pStyle w:val="berschrift5"/>
      </w:pPr>
      <w:bookmarkStart w:id="132" w:name="_Toc472332806"/>
      <w:r>
        <w:t>Response</w:t>
      </w:r>
      <w:bookmarkEnd w:id="132"/>
    </w:p>
    <w:p w:rsidR="00EF703F" w:rsidRPr="006B79C5" w:rsidRDefault="00EF703F" w:rsidP="00EF703F">
      <w:pPr>
        <w:rPr>
          <w:lang w:val="en-US"/>
        </w:rPr>
      </w:pPr>
      <w:r w:rsidRPr="006B79C5">
        <w:rPr>
          <w:lang w:val="en-US"/>
        </w:rPr>
        <w:t>&lt;s:Envelope xmlns:s="http://www.w3.org/2003/05/soap-envelope" xmlns:a="http://www.w3.org/2005/08/addressing"&gt;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&lt;a:Action s:mustUnderstand="1"&gt;http://cic-software.de/GateBANKNOW/Ib2xService/createOrUpdateAngebotResponse&lt;/a:Action&gt;</w:t>
      </w:r>
    </w:p>
    <w:p w:rsidR="00EF703F" w:rsidRPr="006B79C5" w:rsidRDefault="00EF703F" w:rsidP="00EF703F">
      <w:pPr>
        <w:rPr>
          <w:lang w:val="en-US"/>
        </w:rPr>
      </w:pPr>
      <w:r w:rsidRPr="006B79C5">
        <w:rPr>
          <w:lang w:val="en-US"/>
        </w:rPr>
        <w:t xml:space="preserve">      &lt;ActivityId CorrelationId="43329265-eb3b-44a1-ad46-f327fdb619f2" xmlns="http://schemas.microsoft.com/2004/09/ServiceModel/Diagnostics"&gt;0688d826-87c5-4031-aa96-4a7fe9fb471c&lt;/ActivityId&gt;</w:t>
      </w:r>
    </w:p>
    <w:p w:rsidR="00EF703F" w:rsidRPr="006B79C5" w:rsidRDefault="00EF703F" w:rsidP="00EF703F">
      <w:pPr>
        <w:rPr>
          <w:lang w:val="en-US"/>
        </w:rPr>
      </w:pPr>
      <w:r w:rsidRPr="006B79C5">
        <w:rPr>
          <w:lang w:val="en-US"/>
        </w:rPr>
        <w:t xml:space="preserve">      &lt;a:RelatesTo&gt;uuid:a34207cf-11aa-4ff8-bcf3-37e8c53d6a97&lt;/a:RelatesTo&gt;</w:t>
      </w:r>
    </w:p>
    <w:p w:rsidR="00EF703F" w:rsidRPr="006B79C5" w:rsidRDefault="00EF703F" w:rsidP="00EF703F">
      <w:pPr>
        <w:rPr>
          <w:lang w:val="en-US"/>
        </w:rPr>
      </w:pPr>
      <w:r w:rsidRPr="006B79C5">
        <w:rPr>
          <w:lang w:val="en-US"/>
        </w:rPr>
        <w:t xml:space="preserve">      &lt;TraceHeader xmlns="http://cic-software.de/MessageHeader" xmlns:i="http://www.w3.org/2001/XMLSchema-instance"&gt;</w:t>
      </w:r>
    </w:p>
    <w:p w:rsidR="00EF703F" w:rsidRPr="006B79C5" w:rsidRDefault="00EF703F" w:rsidP="00EF703F">
      <w:pPr>
        <w:rPr>
          <w:lang w:val="en-US"/>
        </w:rPr>
      </w:pPr>
      <w:r w:rsidRPr="006B79C5">
        <w:rPr>
          <w:lang w:val="en-US"/>
        </w:rPr>
        <w:t xml:space="preserve">         &lt;duration xmlns="http://schemas.datacontract.org/2004/07/Cic.OpenOne.Common.Util.Extension"&gt;105300.80189999938&lt;/duration&gt;</w:t>
      </w:r>
    </w:p>
    <w:p w:rsidR="00EF703F" w:rsidRPr="006B79C5" w:rsidRDefault="00EF703F" w:rsidP="00EF703F">
      <w:pPr>
        <w:rPr>
          <w:lang w:val="en-US"/>
        </w:rPr>
      </w:pPr>
      <w:r w:rsidRPr="006B79C5">
        <w:rPr>
          <w:lang w:val="en-US"/>
        </w:rPr>
        <w:t xml:space="preserve">      &lt;/TraceHeader&gt;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 xml:space="preserve">      &lt;createOrUpdateAngebotResponse xmlns="http://cic-software.de/GateBANKNOW"&gt;</w:t>
      </w:r>
    </w:p>
    <w:p w:rsidR="00EF703F" w:rsidRPr="006B79C5" w:rsidRDefault="00EF703F" w:rsidP="00EF703F">
      <w:pPr>
        <w:rPr>
          <w:lang w:val="en-US"/>
        </w:rPr>
      </w:pPr>
      <w:r w:rsidRPr="006B79C5">
        <w:rPr>
          <w:lang w:val="en-US"/>
        </w:rPr>
        <w:lastRenderedPageBreak/>
        <w:t xml:space="preserve">         &lt;createOrUpdateAngebotResult xmlns:b="http://schemas.datacontract.org/2004/07/Cic.OpenOne.GateBANKNOW.Service.DTO" xmlns:i="http://www.w3.org/2001/XMLSchema-instance"&gt;</w:t>
      </w:r>
    </w:p>
    <w:p w:rsidR="00EF703F" w:rsidRPr="006B79C5" w:rsidRDefault="00EF703F" w:rsidP="00EF703F">
      <w:pPr>
        <w:rPr>
          <w:lang w:val="en-US"/>
        </w:rPr>
      </w:pPr>
      <w:r w:rsidRPr="006B79C5">
        <w:rPr>
          <w:lang w:val="en-US"/>
        </w:rPr>
        <w:t xml:space="preserve">            &lt;message xmlns="http://schemas.datacontract.org/2004/07/Cic.OpenOne.Common.DTO"&gt;</w:t>
      </w:r>
    </w:p>
    <w:p w:rsidR="00EF703F" w:rsidRPr="006B79C5" w:rsidRDefault="00EF703F" w:rsidP="00EF703F">
      <w:pPr>
        <w:rPr>
          <w:lang w:val="en-US"/>
        </w:rPr>
      </w:pPr>
      <w:r w:rsidRPr="006B79C5">
        <w:rPr>
          <w:lang w:val="en-US"/>
        </w:rPr>
        <w:t xml:space="preserve">               &lt;code&gt;0&lt;/code&gt;</w:t>
      </w:r>
    </w:p>
    <w:p w:rsidR="00EF703F" w:rsidRPr="006B79C5" w:rsidRDefault="00EF703F" w:rsidP="00EF703F">
      <w:pPr>
        <w:rPr>
          <w:lang w:val="en-US"/>
        </w:rPr>
      </w:pPr>
      <w:r w:rsidRPr="006B79C5">
        <w:rPr>
          <w:lang w:val="en-US"/>
        </w:rPr>
        <w:t xml:space="preserve">               &lt;detail/&gt;</w:t>
      </w:r>
    </w:p>
    <w:p w:rsidR="00EF703F" w:rsidRPr="006B79C5" w:rsidRDefault="00EF703F" w:rsidP="00EF703F">
      <w:pPr>
        <w:rPr>
          <w:lang w:val="en-US"/>
        </w:rPr>
      </w:pPr>
      <w:r w:rsidRPr="006B79C5">
        <w:rPr>
          <w:lang w:val="en-US"/>
        </w:rPr>
        <w:t xml:space="preserve">               &lt;duration&gt;105138&lt;/duration&gt;</w:t>
      </w:r>
    </w:p>
    <w:p w:rsidR="00EF703F" w:rsidRPr="006B79C5" w:rsidRDefault="00EF703F" w:rsidP="00EF703F">
      <w:pPr>
        <w:rPr>
          <w:lang w:val="en-US"/>
        </w:rPr>
      </w:pPr>
      <w:r w:rsidRPr="006B79C5">
        <w:rPr>
          <w:lang w:val="en-US"/>
        </w:rPr>
        <w:t xml:space="preserve">               &lt;message/&gt;</w:t>
      </w:r>
    </w:p>
    <w:p w:rsidR="00EF703F" w:rsidRPr="006B79C5" w:rsidRDefault="00EF703F" w:rsidP="00EF703F">
      <w:pPr>
        <w:rPr>
          <w:lang w:val="en-US"/>
        </w:rPr>
      </w:pPr>
      <w:r w:rsidRPr="006B79C5">
        <w:rPr>
          <w:lang w:val="en-US"/>
        </w:rPr>
        <w:t xml:space="preserve">               &lt;stacktrace i:nil="true"/&gt;</w:t>
      </w:r>
    </w:p>
    <w:p w:rsidR="00EF703F" w:rsidRDefault="00EF703F" w:rsidP="00EF703F">
      <w:r w:rsidRPr="006B79C5">
        <w:rPr>
          <w:lang w:val="en-US"/>
        </w:rPr>
        <w:t xml:space="preserve">               </w:t>
      </w:r>
      <w:r>
        <w:t>&lt;type&gt;None&lt;/type&gt;</w:t>
      </w:r>
    </w:p>
    <w:p w:rsidR="00EF703F" w:rsidRDefault="00EF703F" w:rsidP="00EF703F">
      <w:r>
        <w:t xml:space="preserve">            &lt;/message&gt;</w:t>
      </w:r>
    </w:p>
    <w:p w:rsidR="00EF703F" w:rsidRDefault="00EF703F" w:rsidP="00EF703F">
      <w:r>
        <w:t xml:space="preserve">            &lt;b:angebot&gt;</w:t>
      </w:r>
    </w:p>
    <w:p w:rsidR="00EF703F" w:rsidRDefault="00EF703F" w:rsidP="00EF703F">
      <w:r>
        <w:t xml:space="preserve">               &lt;b:aenderung&gt;2015-03-20T13:44:18&lt;/b:aenderung&gt;</w:t>
      </w:r>
    </w:p>
    <w:p w:rsidR="00EF703F" w:rsidRDefault="00EF703F" w:rsidP="00EF703F">
      <w:r>
        <w:t xml:space="preserve">               &lt;b:angAntObDto&gt;</w:t>
      </w:r>
    </w:p>
    <w:p w:rsidR="00EF703F" w:rsidRDefault="00EF703F" w:rsidP="00EF703F">
      <w:r>
        <w:t xml:space="preserve">                  &lt;b:ahk&gt;55555.55&lt;/b:ahk&gt;</w:t>
      </w:r>
    </w:p>
    <w:p w:rsidR="00EF703F" w:rsidRDefault="00EF703F" w:rsidP="00EF703F">
      <w:r>
        <w:t xml:space="preserve">                  &lt;b:ahkBrutto&gt;60000&lt;/b:ahkBrutto&gt;</w:t>
      </w:r>
    </w:p>
    <w:p w:rsidR="00EF703F" w:rsidRDefault="00EF703F" w:rsidP="00EF703F">
      <w:r>
        <w:t xml:space="preserve">                  &lt;b:ahkUst&gt;4444.45&lt;/b:ahkUst&gt;</w:t>
      </w:r>
    </w:p>
    <w:p w:rsidR="00EF703F" w:rsidRDefault="00EF703F" w:rsidP="00EF703F">
      <w:r>
        <w:t xml:space="preserve">                  &lt;b:baujahr&gt;2012-03-01T00:00:00&lt;/b:baujahr&gt;</w:t>
      </w:r>
    </w:p>
    <w:p w:rsidR="00EF703F" w:rsidRDefault="00EF703F" w:rsidP="00EF703F">
      <w:r>
        <w:t xml:space="preserve">                  &lt;b:baumonat&gt;03&lt;/b:baumonat&gt;</w:t>
      </w:r>
    </w:p>
    <w:p w:rsidR="00EF703F" w:rsidRDefault="00EF703F" w:rsidP="00EF703F">
      <w:r>
        <w:t xml:space="preserve">                  &lt;b:bezeichnung&gt;AUDI A6 allr. 3.0 TDI clean qu&lt;/b:bezeichnung&gt;</w:t>
      </w:r>
    </w:p>
    <w:p w:rsidR="00EF703F" w:rsidRPr="006B79C5" w:rsidRDefault="00EF703F" w:rsidP="00EF703F">
      <w:pPr>
        <w:rPr>
          <w:lang w:val="en-US"/>
        </w:rPr>
      </w:pPr>
      <w:r>
        <w:t xml:space="preserve">                  </w:t>
      </w:r>
      <w:r w:rsidRPr="006B79C5">
        <w:rPr>
          <w:lang w:val="en-US"/>
        </w:rPr>
        <w:t>&lt;b:brief i:nil="true"/&gt;</w:t>
      </w:r>
    </w:p>
    <w:p w:rsidR="00EF703F" w:rsidRDefault="00EF703F" w:rsidP="00EF703F">
      <w:r w:rsidRPr="006B79C5">
        <w:rPr>
          <w:lang w:val="en-US"/>
        </w:rPr>
        <w:t xml:space="preserve">                  </w:t>
      </w:r>
      <w:r>
        <w:t>&lt;b:erstzulassung&gt;2013-01-01T00:00:01&lt;/b:erstzulassung&gt;</w:t>
      </w:r>
    </w:p>
    <w:p w:rsidR="00EF703F" w:rsidRPr="006B79C5" w:rsidRDefault="00EF703F" w:rsidP="00EF703F">
      <w:pPr>
        <w:rPr>
          <w:lang w:val="en-US"/>
        </w:rPr>
      </w:pPr>
      <w:r>
        <w:t xml:space="preserve">                  </w:t>
      </w:r>
      <w:r w:rsidRPr="006B79C5">
        <w:rPr>
          <w:lang w:val="en-US"/>
        </w:rPr>
        <w:t>&lt;b:fabrikat&gt;A6 ALLROAD Modell 2012-&lt;/b:fabrikat&gt;</w:t>
      </w:r>
    </w:p>
    <w:p w:rsidR="00EF703F" w:rsidRDefault="00EF703F" w:rsidP="00EF703F">
      <w:r w:rsidRPr="006B79C5">
        <w:rPr>
          <w:lang w:val="en-US"/>
        </w:rPr>
        <w:t xml:space="preserve">                  </w:t>
      </w:r>
      <w:r>
        <w:t>&lt;b:fahrer i:nil="true"/&gt;</w:t>
      </w:r>
    </w:p>
    <w:p w:rsidR="00EF703F" w:rsidRDefault="00EF703F" w:rsidP="00EF703F">
      <w:r>
        <w:t xml:space="preserve">                  &lt;b:fahrerCode i:nil="true"/&gt;</w:t>
      </w:r>
    </w:p>
    <w:p w:rsidR="00EF703F" w:rsidRDefault="00EF703F" w:rsidP="00EF703F">
      <w:r>
        <w:t xml:space="preserve">                  &lt;b:farbeA i:nil="true"/&gt;</w:t>
      </w:r>
    </w:p>
    <w:p w:rsidR="00EF703F" w:rsidRDefault="00EF703F" w:rsidP="00EF703F">
      <w:r>
        <w:t xml:space="preserve">                  &lt;b:fzart&gt;100&lt;/b:fzart&gt;</w:t>
      </w:r>
    </w:p>
    <w:p w:rsidR="00EF703F" w:rsidRDefault="00EF703F" w:rsidP="00EF703F">
      <w:r>
        <w:t xml:space="preserve">                  &lt;b:grund&gt;74907.4&lt;/b:grund&gt;</w:t>
      </w:r>
    </w:p>
    <w:p w:rsidR="00EF703F" w:rsidRDefault="00EF703F" w:rsidP="00EF703F">
      <w:r>
        <w:t xml:space="preserve">                  &lt;b:grundBrutto&gt;80900&lt;/b:grundBrutto&gt;</w:t>
      </w:r>
    </w:p>
    <w:p w:rsidR="00EF703F" w:rsidRDefault="00EF703F" w:rsidP="00EF703F">
      <w:r>
        <w:t xml:space="preserve">                  &lt;b:grundUst&gt;5992.6&lt;/b:grundUst&gt;</w:t>
      </w:r>
    </w:p>
    <w:p w:rsidR="00EF703F" w:rsidRDefault="00EF703F" w:rsidP="00EF703F">
      <w:r>
        <w:t xml:space="preserve">                  &lt;b:hersteller&gt;AUDI&lt;/b:hersteller&gt;</w:t>
      </w:r>
    </w:p>
    <w:p w:rsidR="00EF703F" w:rsidRDefault="00EF703F" w:rsidP="00EF703F">
      <w:r>
        <w:t xml:space="preserve">                  &lt;b:jahresKm&gt;15000&lt;/b:jahresKm&gt;</w:t>
      </w:r>
    </w:p>
    <w:p w:rsidR="00EF703F" w:rsidRDefault="00EF703F" w:rsidP="00EF703F">
      <w:r>
        <w:t xml:space="preserve">                  &lt;b:kennzeichen i:nil="true"/&gt;</w:t>
      </w:r>
    </w:p>
    <w:p w:rsidR="00EF703F" w:rsidRPr="006B79C5" w:rsidRDefault="00EF703F" w:rsidP="00EF703F">
      <w:pPr>
        <w:rPr>
          <w:lang w:val="en-US"/>
        </w:rPr>
      </w:pPr>
      <w:r>
        <w:t xml:space="preserve">                  </w:t>
      </w:r>
      <w:r w:rsidRPr="006B79C5">
        <w:rPr>
          <w:lang w:val="en-US"/>
        </w:rPr>
        <w:t>&lt;b:liefer i:nil="true"/&gt;</w:t>
      </w:r>
    </w:p>
    <w:p w:rsidR="00EF703F" w:rsidRDefault="00EF703F" w:rsidP="00EF703F">
      <w:r w:rsidRPr="006B79C5">
        <w:rPr>
          <w:lang w:val="en-US"/>
        </w:rPr>
        <w:t xml:space="preserve">                  </w:t>
      </w:r>
      <w:r>
        <w:t>&lt;b:obArtBezeichnung i:nil="true"/&gt;</w:t>
      </w:r>
    </w:p>
    <w:p w:rsidR="00EF703F" w:rsidRDefault="00EF703F" w:rsidP="00EF703F">
      <w:r>
        <w:t xml:space="preserve">                  &lt;b:obBezeichnung i:nil="true"/&gt;</w:t>
      </w:r>
    </w:p>
    <w:p w:rsidR="00EF703F" w:rsidRDefault="00EF703F" w:rsidP="00EF703F">
      <w:r>
        <w:t xml:space="preserve">                  &lt;b:obTypBezeichnung i:nil="true"/&gt;</w:t>
      </w:r>
    </w:p>
    <w:p w:rsidR="00EF703F" w:rsidRDefault="00EF703F" w:rsidP="00EF703F">
      <w:r>
        <w:t xml:space="preserve">                  &lt;b:satzmehrKm&gt;0&lt;/b:satzmehrKm&gt;</w:t>
      </w:r>
    </w:p>
    <w:p w:rsidR="00EF703F" w:rsidRDefault="00EF703F" w:rsidP="00EF703F">
      <w:r>
        <w:t xml:space="preserve">                  &lt;b:schwacke i:nil="true"/&gt;</w:t>
      </w:r>
    </w:p>
    <w:p w:rsidR="00EF703F" w:rsidRDefault="00EF703F" w:rsidP="00EF703F">
      <w:r>
        <w:t xml:space="preserve">                  &lt;b:sysangebot&gt;0&lt;/b:sysangebot&gt;</w:t>
      </w:r>
    </w:p>
    <w:p w:rsidR="00EF703F" w:rsidRDefault="00EF703F" w:rsidP="00EF703F">
      <w:r>
        <w:t xml:space="preserve">                  &lt;b:sysantrag&gt;0&lt;/b:sysantrag&gt;</w:t>
      </w:r>
    </w:p>
    <w:p w:rsidR="00EF703F" w:rsidRDefault="00EF703F" w:rsidP="00EF703F">
      <w:r>
        <w:t xml:space="preserve">                  &lt;b:sysobart&gt;13&lt;/b:sysobart&gt;</w:t>
      </w:r>
    </w:p>
    <w:p w:rsidR="00EF703F" w:rsidRDefault="00EF703F" w:rsidP="00EF703F">
      <w:r>
        <w:t xml:space="preserve">                  &lt;b:sysobtyp&gt;72985&lt;/b:sysobtyp&gt;</w:t>
      </w:r>
    </w:p>
    <w:p w:rsidR="00EF703F" w:rsidRDefault="00EF703F" w:rsidP="00EF703F">
      <w:r>
        <w:t xml:space="preserve">                  &lt;b:typengenehmigung i:nil="true"/&gt;</w:t>
      </w:r>
    </w:p>
    <w:p w:rsidR="00EF703F" w:rsidRDefault="00EF703F" w:rsidP="00EF703F">
      <w:r>
        <w:t xml:space="preserve">                  &lt;b:ubnahmeKm&gt;10000&lt;/b:ubnahmeKm&gt;</w:t>
      </w:r>
    </w:p>
    <w:p w:rsidR="00EF703F" w:rsidRDefault="00EF703F" w:rsidP="00EF703F">
      <w:r>
        <w:t xml:space="preserve">                  &lt;b:versicherungName i:nil="true"/&gt;</w:t>
      </w:r>
    </w:p>
    <w:p w:rsidR="00EF703F" w:rsidRDefault="00EF703F" w:rsidP="00EF703F">
      <w:r>
        <w:t xml:space="preserve">                  &lt;b:versicherungNr i:nil="true"/&gt;</w:t>
      </w:r>
    </w:p>
    <w:p w:rsidR="00EF703F" w:rsidRDefault="00EF703F" w:rsidP="00EF703F">
      <w:r>
        <w:t xml:space="preserve">                  &lt;b:versicherungOrt i:nil="true"/&gt;</w:t>
      </w:r>
    </w:p>
    <w:p w:rsidR="00EF703F" w:rsidRDefault="00EF703F" w:rsidP="00EF703F">
      <w:r>
        <w:t xml:space="preserve">                  &lt;b:zubehoer&gt;0&lt;/b:zubehoer&gt;</w:t>
      </w:r>
    </w:p>
    <w:p w:rsidR="00EF703F" w:rsidRDefault="00EF703F" w:rsidP="00EF703F">
      <w:r>
        <w:t xml:space="preserve">                  &lt;b:zubehoerBrutto&gt;0&lt;/b:zubehoerBrutto&gt;</w:t>
      </w:r>
    </w:p>
    <w:p w:rsidR="00EF703F" w:rsidRDefault="00EF703F" w:rsidP="00EF703F">
      <w:r>
        <w:t xml:space="preserve">                  &lt;b:zubehoerUst&gt;0&lt;/b:zubehoerUst&gt;</w:t>
      </w:r>
    </w:p>
    <w:p w:rsidR="00EF703F" w:rsidRDefault="00EF703F" w:rsidP="00EF703F">
      <w:r>
        <w:t xml:space="preserve">               &lt;/b:angAntObDto&gt;</w:t>
      </w:r>
    </w:p>
    <w:p w:rsidR="00EF703F" w:rsidRPr="006B79C5" w:rsidRDefault="00EF703F" w:rsidP="00EF703F">
      <w:pPr>
        <w:rPr>
          <w:lang w:val="en-US"/>
        </w:rPr>
      </w:pPr>
      <w:r>
        <w:t xml:space="preserve">               </w:t>
      </w:r>
      <w:r w:rsidRPr="006B79C5">
        <w:rPr>
          <w:lang w:val="en-US"/>
        </w:rPr>
        <w:t>&lt;b:attribut&gt;Neu/gültig&lt;/b:attribut&gt;</w:t>
      </w:r>
    </w:p>
    <w:p w:rsidR="00EF703F" w:rsidRPr="006B79C5" w:rsidRDefault="00EF703F" w:rsidP="00EF703F">
      <w:pPr>
        <w:rPr>
          <w:lang w:val="en-US"/>
        </w:rPr>
      </w:pPr>
      <w:r w:rsidRPr="006B79C5">
        <w:rPr>
          <w:lang w:val="en-US"/>
        </w:rPr>
        <w:t xml:space="preserve">               &lt;b:attributAm i:nil="true"/&gt;</w:t>
      </w:r>
    </w:p>
    <w:p w:rsidR="00EF703F" w:rsidRDefault="00EF703F" w:rsidP="00EF703F">
      <w:r w:rsidRPr="006B79C5">
        <w:rPr>
          <w:lang w:val="en-US"/>
        </w:rPr>
        <w:t xml:space="preserve">               </w:t>
      </w:r>
      <w:r>
        <w:t>&lt;b:beraterBezeichnung i:nil="true"/&gt;</w:t>
      </w:r>
    </w:p>
    <w:p w:rsidR="00EF703F" w:rsidRDefault="00EF703F" w:rsidP="00EF703F">
      <w:r>
        <w:t xml:space="preserve">               &lt;b:brandBezeichnung i:nil="true"/&gt;</w:t>
      </w:r>
    </w:p>
    <w:p w:rsidR="00EF703F" w:rsidRDefault="00EF703F" w:rsidP="00EF703F">
      <w:r>
        <w:t xml:space="preserve">               &lt;b:erfassung&gt;2015-03-20T13:44:18&lt;/b:erfassung&gt;</w:t>
      </w:r>
    </w:p>
    <w:p w:rsidR="00EF703F" w:rsidRDefault="00EF703F" w:rsidP="00EF703F">
      <w:r>
        <w:lastRenderedPageBreak/>
        <w:t xml:space="preserve">               &lt;b:erfassungsclient&gt;10&lt;/b:erfassungsclient&gt;</w:t>
      </w:r>
    </w:p>
    <w:p w:rsidR="00EF703F" w:rsidRDefault="00EF703F" w:rsidP="00EF703F">
      <w:r>
        <w:t xml:space="preserve">               &lt;b:gueltigBis&gt;2015-05-04T13:44:18&lt;/b:gueltigBis&gt;</w:t>
      </w:r>
    </w:p>
    <w:p w:rsidR="00EF703F" w:rsidRDefault="00EF703F" w:rsidP="00EF703F">
      <w:r>
        <w:t xml:space="preserve">               &lt;b:itKontoBezeichnung i:nil="true"/&gt;</w:t>
      </w:r>
    </w:p>
    <w:p w:rsidR="00EF703F" w:rsidRDefault="00EF703F" w:rsidP="00EF703F">
      <w:r>
        <w:t xml:space="preserve">               &lt;b:kartennummer i:nil="true"/&gt;</w:t>
      </w:r>
    </w:p>
    <w:p w:rsidR="00EF703F" w:rsidRDefault="00EF703F" w:rsidP="00EF703F">
      <w:r>
        <w:t xml:space="preserve">               &lt;b:kdBezeichnung i:nil="true"/&gt;</w:t>
      </w:r>
    </w:p>
    <w:p w:rsidR="00EF703F" w:rsidRDefault="00EF703F" w:rsidP="00EF703F">
      <w:r>
        <w:t xml:space="preserve">               &lt;b:kkgpflicht&gt;false&lt;/b:kkgpflicht&gt;</w:t>
      </w:r>
    </w:p>
    <w:p w:rsidR="00EF703F" w:rsidRDefault="00EF703F" w:rsidP="00EF703F">
      <w:r>
        <w:t xml:space="preserve">               &lt;b:korrAdresseBezeichnung i:nil="true"/&gt;</w:t>
      </w:r>
    </w:p>
    <w:p w:rsidR="00EF703F" w:rsidRDefault="00EF703F" w:rsidP="00EF703F">
      <w:r>
        <w:t xml:space="preserve">               &lt;b:marktabBezeichnung i:nil="true"/&gt;</w:t>
      </w:r>
    </w:p>
    <w:p w:rsidR="00EF703F" w:rsidRDefault="00EF703F" w:rsidP="00EF703F">
      <w:r>
        <w:t xml:space="preserve">               &lt;b:notstopFlag&gt;false&lt;/b:notstopFlag&gt;</w:t>
      </w:r>
    </w:p>
    <w:p w:rsidR="00EF703F" w:rsidRDefault="00EF703F" w:rsidP="00EF703F">
      <w:r>
        <w:t xml:space="preserve">               &lt;b:prChannelBezeichnung i:nil="true"/&gt;</w:t>
      </w:r>
    </w:p>
    <w:p w:rsidR="00EF703F" w:rsidRDefault="00EF703F" w:rsidP="00EF703F">
      <w:r>
        <w:t xml:space="preserve">               &lt;b:prHgroupBezeichnung i:nil="true"/&gt;</w:t>
      </w:r>
    </w:p>
    <w:p w:rsidR="00EF703F" w:rsidRDefault="00EF703F" w:rsidP="00EF703F">
      <w:r>
        <w:t xml:space="preserve">               &lt;b:sysItKonto&gt;0&lt;/b:sysItKonto&gt;</w:t>
      </w:r>
    </w:p>
    <w:p w:rsidR="00EF703F" w:rsidRDefault="00EF703F" w:rsidP="00EF703F">
      <w:r>
        <w:t xml:space="preserve">               &lt;b:sysKorrAdresse&gt;0&lt;/b:sysKorrAdresse&gt;</w:t>
      </w:r>
    </w:p>
    <w:p w:rsidR="00EF703F" w:rsidRDefault="00EF703F" w:rsidP="00EF703F">
      <w:r>
        <w:t xml:space="preserve">               &lt;b:sysberater&gt;0&lt;/b:sysberater&gt;</w:t>
      </w:r>
    </w:p>
    <w:p w:rsidR="00EF703F" w:rsidRDefault="00EF703F" w:rsidP="00EF703F">
      <w:r>
        <w:t xml:space="preserve">               &lt;b:sysbrand&gt;0&lt;/b:sysbrand&gt;</w:t>
      </w:r>
    </w:p>
    <w:p w:rsidR="00EF703F" w:rsidRPr="006B79C5" w:rsidRDefault="00EF703F" w:rsidP="00EF703F">
      <w:pPr>
        <w:rPr>
          <w:lang w:val="en-US"/>
        </w:rPr>
      </w:pPr>
      <w:r>
        <w:t xml:space="preserve">               </w:t>
      </w:r>
      <w:r w:rsidRPr="006B79C5">
        <w:rPr>
          <w:lang w:val="en-US"/>
        </w:rPr>
        <w:t>&lt;b:sysit&gt;14750&lt;/b:sysit&gt;</w:t>
      </w:r>
    </w:p>
    <w:p w:rsidR="00EF703F" w:rsidRPr="006B79C5" w:rsidRDefault="00EF703F" w:rsidP="00EF703F">
      <w:pPr>
        <w:rPr>
          <w:lang w:val="en-US"/>
        </w:rPr>
      </w:pPr>
      <w:r w:rsidRPr="006B79C5">
        <w:rPr>
          <w:lang w:val="en-US"/>
        </w:rPr>
        <w:t xml:space="preserve">               &lt;b:syskd&gt;0&lt;/b:syskd&gt;</w:t>
      </w:r>
    </w:p>
    <w:p w:rsidR="00EF703F" w:rsidRDefault="00EF703F" w:rsidP="00EF703F">
      <w:r w:rsidRPr="006B79C5">
        <w:rPr>
          <w:lang w:val="en-US"/>
        </w:rPr>
        <w:t xml:space="preserve">               </w:t>
      </w:r>
      <w:r>
        <w:t>&lt;b:sysmarktab&gt;0&lt;/b:sysmarktab&gt;</w:t>
      </w:r>
    </w:p>
    <w:p w:rsidR="00EF703F" w:rsidRDefault="00EF703F" w:rsidP="00EF703F">
      <w:r>
        <w:t xml:space="preserve">               &lt;b:syspkz&gt;0&lt;/b:syspkz&gt;</w:t>
      </w:r>
    </w:p>
    <w:p w:rsidR="00EF703F" w:rsidRPr="006B79C5" w:rsidRDefault="00EF703F" w:rsidP="00EF703F">
      <w:pPr>
        <w:rPr>
          <w:lang w:val="en-US"/>
        </w:rPr>
      </w:pPr>
      <w:r>
        <w:t xml:space="preserve">               </w:t>
      </w:r>
      <w:r w:rsidRPr="006B79C5">
        <w:rPr>
          <w:lang w:val="en-US"/>
        </w:rPr>
        <w:t>&lt;b:sysprchannel&gt;1&lt;/b:sysprchannel&gt;</w:t>
      </w:r>
    </w:p>
    <w:p w:rsidR="00EF703F" w:rsidRPr="006B79C5" w:rsidRDefault="00EF703F" w:rsidP="00EF703F">
      <w:pPr>
        <w:rPr>
          <w:lang w:val="en-US"/>
        </w:rPr>
      </w:pPr>
      <w:r w:rsidRPr="006B79C5">
        <w:rPr>
          <w:lang w:val="en-US"/>
        </w:rPr>
        <w:t xml:space="preserve">               &lt;b:sysprhgroup&gt;287&lt;/b:sysprhgroup&gt;</w:t>
      </w:r>
    </w:p>
    <w:p w:rsidR="00EF703F" w:rsidRPr="006B79C5" w:rsidRDefault="00EF703F" w:rsidP="00EF703F">
      <w:pPr>
        <w:rPr>
          <w:lang w:val="en-US"/>
        </w:rPr>
      </w:pPr>
      <w:r w:rsidRPr="006B79C5">
        <w:rPr>
          <w:lang w:val="en-US"/>
        </w:rPr>
        <w:t xml:space="preserve">               &lt;b:sysukz&gt;0&lt;/b:sysukz&gt;</w:t>
      </w:r>
    </w:p>
    <w:p w:rsidR="00EF703F" w:rsidRPr="006B79C5" w:rsidRDefault="00EF703F" w:rsidP="00EF703F">
      <w:pPr>
        <w:rPr>
          <w:lang w:val="en-US"/>
        </w:rPr>
      </w:pPr>
      <w:r w:rsidRPr="006B79C5">
        <w:rPr>
          <w:lang w:val="en-US"/>
        </w:rPr>
        <w:t xml:space="preserve">               &lt;b:syswfuser&gt;0&lt;/b:syswfuser&gt;</w:t>
      </w:r>
    </w:p>
    <w:p w:rsidR="00EF703F" w:rsidRDefault="00EF703F" w:rsidP="00EF703F">
      <w:r w:rsidRPr="006B79C5">
        <w:rPr>
          <w:lang w:val="en-US"/>
        </w:rPr>
        <w:t xml:space="preserve">               </w:t>
      </w:r>
      <w:r>
        <w:t>&lt;b:syswfuserchange&gt;0&lt;/b:syswfuserchange&gt;</w:t>
      </w:r>
    </w:p>
    <w:p w:rsidR="00EF703F" w:rsidRDefault="00EF703F" w:rsidP="00EF703F">
      <w:r>
        <w:t xml:space="preserve">               &lt;b:testFlag&gt;false&lt;/b:testFlag&gt;</w:t>
      </w:r>
    </w:p>
    <w:p w:rsidR="00EF703F" w:rsidRDefault="00EF703F" w:rsidP="00EF703F">
      <w:r>
        <w:t xml:space="preserve">               &lt;b:vertriebsweg&gt;Fahrzeugfinanzierung vermittelt&lt;/b:vertriebsweg&gt;</w:t>
      </w:r>
    </w:p>
    <w:p w:rsidR="00EF703F" w:rsidRDefault="00EF703F" w:rsidP="00EF703F">
      <w:r>
        <w:t xml:space="preserve">               &lt;b:verwendungszweckCode i:nil="true"/&gt;</w:t>
      </w:r>
    </w:p>
    <w:p w:rsidR="00EF703F" w:rsidRDefault="00EF703F" w:rsidP="00EF703F">
      <w:r>
        <w:t xml:space="preserve">               &lt;b:wfUserChangeBezeichnung i:nil="true"/&gt;</w:t>
      </w:r>
    </w:p>
    <w:p w:rsidR="00EF703F" w:rsidRDefault="00EF703F" w:rsidP="00EF703F">
      <w:r>
        <w:t xml:space="preserve">               &lt;b:wfuserBezeichnung i:nil="true"/&gt;</w:t>
      </w:r>
    </w:p>
    <w:p w:rsidR="00EF703F" w:rsidRDefault="00EF703F" w:rsidP="00EF703F">
      <w:r>
        <w:t xml:space="preserve">               &lt;b:zustand&gt;Neu&lt;/b:zustand&gt;</w:t>
      </w:r>
    </w:p>
    <w:p w:rsidR="00EF703F" w:rsidRDefault="00EF703F" w:rsidP="00EF703F">
      <w:r>
        <w:t xml:space="preserve">               &lt;b:zustandAm&gt;2015-03-20T13:44:18&lt;/b:zustandAm&gt;</w:t>
      </w:r>
    </w:p>
    <w:p w:rsidR="00EF703F" w:rsidRDefault="00EF703F" w:rsidP="00EF703F">
      <w:r>
        <w:t xml:space="preserve">               &lt;b:angAntVars&gt;</w:t>
      </w:r>
    </w:p>
    <w:p w:rsidR="00EF703F" w:rsidRDefault="00EF703F" w:rsidP="00EF703F">
      <w:r>
        <w:t xml:space="preserve">                  &lt;b:AngAntVarDto&gt;</w:t>
      </w:r>
    </w:p>
    <w:p w:rsidR="00EF703F" w:rsidRDefault="00EF703F" w:rsidP="00EF703F">
      <w:r>
        <w:t xml:space="preserve">                     &lt;b:PrProductCode&gt;LEASING_DIFF&lt;/b:PrProductCode&gt;</w:t>
      </w:r>
    </w:p>
    <w:p w:rsidR="00EF703F" w:rsidRDefault="00EF703F" w:rsidP="00EF703F">
      <w:r>
        <w:t xml:space="preserve">                     &lt;b:bezeichnung i:nil="true"/&gt;</w:t>
      </w:r>
    </w:p>
    <w:p w:rsidR="00EF703F" w:rsidRPr="006B79C5" w:rsidRDefault="00EF703F" w:rsidP="00EF703F">
      <w:pPr>
        <w:rPr>
          <w:lang w:val="en-US"/>
        </w:rPr>
      </w:pPr>
      <w:r>
        <w:t xml:space="preserve">                     </w:t>
      </w:r>
      <w:r w:rsidRPr="006B79C5">
        <w:rPr>
          <w:lang w:val="en-US"/>
        </w:rPr>
        <w:t>&lt;b:gueltigBis i:nil="true"/&gt;</w:t>
      </w:r>
    </w:p>
    <w:p w:rsidR="00EF703F" w:rsidRDefault="00EF703F" w:rsidP="00EF703F">
      <w:r w:rsidRPr="006B79C5">
        <w:rPr>
          <w:lang w:val="en-US"/>
        </w:rPr>
        <w:t xml:space="preserve">                     </w:t>
      </w:r>
      <w:r>
        <w:t>&lt;b:inantrag&gt;0&lt;/b:inantrag&gt;</w:t>
      </w:r>
    </w:p>
    <w:p w:rsidR="00EF703F" w:rsidRDefault="00EF703F" w:rsidP="00EF703F">
      <w:r>
        <w:t xml:space="preserve">                     &lt;b:kalkulation&gt;</w:t>
      </w:r>
    </w:p>
    <w:p w:rsidR="00EF703F" w:rsidRDefault="00EF703F" w:rsidP="00EF703F">
      <w:r>
        <w:t xml:space="preserve">                        &lt;b:angAntAblDto/&gt;</w:t>
      </w:r>
    </w:p>
    <w:p w:rsidR="00EF703F" w:rsidRDefault="00EF703F" w:rsidP="00EF703F">
      <w:r>
        <w:t xml:space="preserve">                        &lt;b:angAntKalkDto&gt;</w:t>
      </w:r>
    </w:p>
    <w:p w:rsidR="00EF703F" w:rsidRDefault="00EF703F" w:rsidP="00EF703F">
      <w:r>
        <w:t xml:space="preserve">                           &lt;b:aufschub&gt;0&lt;/b:aufschub&gt;</w:t>
      </w:r>
    </w:p>
    <w:p w:rsidR="00EF703F" w:rsidRDefault="00EF703F" w:rsidP="00EF703F">
      <w:r>
        <w:t xml:space="preserve">                           &lt;b:auszahlung&gt;4444.45&lt;/b:auszahlung&gt;</w:t>
      </w:r>
    </w:p>
    <w:p w:rsidR="00EF703F" w:rsidRDefault="00EF703F" w:rsidP="00EF703F">
      <w:r>
        <w:t xml:space="preserve">                           &lt;b:auszahlungTyp&gt;0&lt;/b:auszahlungTyp&gt;</w:t>
      </w:r>
    </w:p>
    <w:p w:rsidR="00EF703F" w:rsidRDefault="00EF703F" w:rsidP="00EF703F">
      <w:r>
        <w:t xml:space="preserve">                           &lt;b:bgextern&gt;55555.55&lt;/b:bgextern&gt;</w:t>
      </w:r>
    </w:p>
    <w:p w:rsidR="00EF703F" w:rsidRDefault="00EF703F" w:rsidP="00EF703F">
      <w:r>
        <w:t xml:space="preserve">                           &lt;b:bgexternbrutto&gt;60000&lt;/b:bgexternbrutto&gt;</w:t>
      </w:r>
    </w:p>
    <w:p w:rsidR="00EF703F" w:rsidRDefault="00EF703F" w:rsidP="00EF703F">
      <w:r>
        <w:t xml:space="preserve">                           &lt;b:bgexternust&gt;4444.45&lt;/b:bgexternust&gt;</w:t>
      </w:r>
    </w:p>
    <w:p w:rsidR="00EF703F" w:rsidRDefault="00EF703F" w:rsidP="00EF703F">
      <w:r>
        <w:t xml:space="preserve">                           &lt;b:bgintern&gt;55555.56&lt;/b:bgintern&gt;</w:t>
      </w:r>
    </w:p>
    <w:p w:rsidR="00EF703F" w:rsidRDefault="00EF703F" w:rsidP="00EF703F">
      <w:r>
        <w:t xml:space="preserve">                           &lt;b:bginternbrutto&gt;60000&lt;/b:bginternbrutto&gt;</w:t>
      </w:r>
    </w:p>
    <w:p w:rsidR="00EF703F" w:rsidRDefault="00EF703F" w:rsidP="00EF703F">
      <w:r>
        <w:t xml:space="preserve">                           &lt;b:bginternust&gt;4444.44&lt;/b:bginternust&gt;</w:t>
      </w:r>
    </w:p>
    <w:p w:rsidR="00EF703F" w:rsidRPr="006B79C5" w:rsidRDefault="00EF703F" w:rsidP="00EF703F">
      <w:pPr>
        <w:rPr>
          <w:lang w:val="en-US"/>
        </w:rPr>
      </w:pPr>
      <w:r>
        <w:t xml:space="preserve">                           </w:t>
      </w:r>
      <w:r w:rsidRPr="006B79C5">
        <w:rPr>
          <w:lang w:val="en-US"/>
        </w:rPr>
        <w:t>&lt;b:calcPrkgroup i:nil="true"/&gt;</w:t>
      </w:r>
    </w:p>
    <w:p w:rsidR="00EF703F" w:rsidRPr="006B79C5" w:rsidRDefault="00EF703F" w:rsidP="00EF703F">
      <w:pPr>
        <w:rPr>
          <w:lang w:val="en-US"/>
        </w:rPr>
      </w:pPr>
      <w:r w:rsidRPr="006B79C5">
        <w:rPr>
          <w:lang w:val="en-US"/>
        </w:rPr>
        <w:t xml:space="preserve">                           &lt;b:calcRsvgesamt&gt;4018.65&lt;/b:calcRsvgesamt&gt;</w:t>
      </w:r>
    </w:p>
    <w:p w:rsidR="00EF703F" w:rsidRPr="006B79C5" w:rsidRDefault="00EF703F" w:rsidP="00EF703F">
      <w:pPr>
        <w:rPr>
          <w:lang w:val="en-US"/>
        </w:rPr>
      </w:pPr>
      <w:r w:rsidRPr="006B79C5">
        <w:rPr>
          <w:lang w:val="en-US"/>
        </w:rPr>
        <w:t xml:space="preserve">                           &lt;b:calcRsvmonat&gt;83.7&lt;/b:calcRsvmonat&gt;</w:t>
      </w:r>
    </w:p>
    <w:p w:rsidR="00EF703F" w:rsidRPr="006B79C5" w:rsidRDefault="00EF703F" w:rsidP="00EF703F">
      <w:pPr>
        <w:rPr>
          <w:lang w:val="en-US"/>
        </w:rPr>
      </w:pPr>
      <w:r w:rsidRPr="006B79C5">
        <w:rPr>
          <w:lang w:val="en-US"/>
        </w:rPr>
        <w:t xml:space="preserve">                           &lt;b:calcRsvmonatMax&gt;0&lt;/b:calcRsvmonatMax&gt;</w:t>
      </w:r>
    </w:p>
    <w:p w:rsidR="00EF703F" w:rsidRPr="006B79C5" w:rsidRDefault="00EF703F" w:rsidP="00EF703F">
      <w:pPr>
        <w:rPr>
          <w:lang w:val="en-US"/>
        </w:rPr>
      </w:pPr>
      <w:r w:rsidRPr="006B79C5">
        <w:rPr>
          <w:lang w:val="en-US"/>
        </w:rPr>
        <w:t xml:space="preserve">                           &lt;b:calcRsvmonatMin&gt;0&lt;/b:calcRsvmonatMin&gt;</w:t>
      </w:r>
    </w:p>
    <w:p w:rsidR="00EF703F" w:rsidRPr="006B79C5" w:rsidRDefault="00EF703F" w:rsidP="00EF703F">
      <w:pPr>
        <w:rPr>
          <w:lang w:val="en-US"/>
        </w:rPr>
      </w:pPr>
      <w:r w:rsidRPr="006B79C5">
        <w:rPr>
          <w:lang w:val="en-US"/>
        </w:rPr>
        <w:t xml:space="preserve">                           &lt;b:calcRsvzins&gt;0&lt;/b:calcRsvzins&gt;</w:t>
      </w:r>
    </w:p>
    <w:p w:rsidR="00EF703F" w:rsidRPr="006B79C5" w:rsidRDefault="00EF703F" w:rsidP="00EF703F">
      <w:pPr>
        <w:rPr>
          <w:lang w:val="en-US"/>
        </w:rPr>
      </w:pPr>
      <w:r w:rsidRPr="006B79C5">
        <w:rPr>
          <w:lang w:val="en-US"/>
        </w:rPr>
        <w:t xml:space="preserve">                           &lt;b:calcUstzins&gt;0&lt;/b:calcUstzins&gt;</w:t>
      </w:r>
    </w:p>
    <w:p w:rsidR="00EF703F" w:rsidRPr="006B79C5" w:rsidRDefault="00EF703F" w:rsidP="00EF703F">
      <w:pPr>
        <w:rPr>
          <w:lang w:val="en-US"/>
        </w:rPr>
      </w:pPr>
      <w:r w:rsidRPr="006B79C5">
        <w:rPr>
          <w:lang w:val="en-US"/>
        </w:rPr>
        <w:t xml:space="preserve">                           &lt;b:calcZinskosten&gt;6889.6&lt;/b:calcZinskosten&gt;</w:t>
      </w:r>
    </w:p>
    <w:p w:rsidR="00EF703F" w:rsidRPr="006B79C5" w:rsidRDefault="00EF703F" w:rsidP="00EF703F">
      <w:pPr>
        <w:rPr>
          <w:lang w:val="en-US"/>
        </w:rPr>
      </w:pPr>
      <w:r w:rsidRPr="006B79C5">
        <w:rPr>
          <w:lang w:val="en-US"/>
        </w:rPr>
        <w:lastRenderedPageBreak/>
        <w:t xml:space="preserve">                           &lt;b:calcZinskostenMax&gt;0&lt;/b:calcZinskostenMax&gt;</w:t>
      </w:r>
    </w:p>
    <w:p w:rsidR="00EF703F" w:rsidRDefault="00EF703F" w:rsidP="00EF703F">
      <w:r w:rsidRPr="006B79C5">
        <w:rPr>
          <w:lang w:val="en-US"/>
        </w:rPr>
        <w:t xml:space="preserve">                           </w:t>
      </w:r>
      <w:r>
        <w:t>&lt;b:calcZinskostenMin&gt;0&lt;/b:calcZinskostenMin&gt;</w:t>
      </w:r>
    </w:p>
    <w:p w:rsidR="00EF703F" w:rsidRDefault="00EF703F" w:rsidP="00EF703F">
      <w:r>
        <w:t xml:space="preserve">                           &lt;b:depot&gt;0&lt;/b:depot&gt;</w:t>
      </w:r>
    </w:p>
    <w:p w:rsidR="00EF703F" w:rsidRDefault="00EF703F" w:rsidP="00EF703F">
      <w:r>
        <w:t xml:space="preserve">                           &lt;b:ersteRateBruttoInklAbsicherung&gt;0&lt;/b:ersteRateBruttoInklAbsicherung&gt;</w:t>
      </w:r>
    </w:p>
    <w:p w:rsidR="00EF703F" w:rsidRDefault="00EF703F" w:rsidP="00EF703F">
      <w:r>
        <w:t xml:space="preserve">                           &lt;b:initLadung&gt;0&lt;/b:initLadung&gt;</w:t>
      </w:r>
    </w:p>
    <w:p w:rsidR="00EF703F" w:rsidRDefault="00EF703F" w:rsidP="00EF703F">
      <w:r>
        <w:t xml:space="preserve">                           &lt;b:ll&gt;0&lt;/b:ll&gt;</w:t>
      </w:r>
    </w:p>
    <w:p w:rsidR="00EF703F" w:rsidRDefault="00EF703F" w:rsidP="00EF703F">
      <w:r>
        <w:t xml:space="preserve">                           &lt;b:lz&gt;48&lt;/b:lz&gt;</w:t>
      </w:r>
    </w:p>
    <w:p w:rsidR="00EF703F" w:rsidRDefault="00EF703F" w:rsidP="00EF703F">
      <w:r>
        <w:t xml:space="preserve">                           &lt;b:obUseTypeBezeichnung i:nil="true"/&gt;</w:t>
      </w:r>
    </w:p>
    <w:p w:rsidR="00EF703F" w:rsidRDefault="00EF703F" w:rsidP="00EF703F">
      <w:r>
        <w:t xml:space="preserve">                           &lt;b:prProductBezeichnung&gt;Diff. Leasing 6.40% / 4.90%_Copy&lt;/b:prProductBezeichnung&gt;</w:t>
      </w:r>
    </w:p>
    <w:p w:rsidR="00EF703F" w:rsidRPr="006B79C5" w:rsidRDefault="00EF703F" w:rsidP="00EF703F">
      <w:pPr>
        <w:rPr>
          <w:lang w:val="en-US"/>
        </w:rPr>
      </w:pPr>
      <w:r>
        <w:t xml:space="preserve">                           </w:t>
      </w:r>
      <w:r w:rsidRPr="006B79C5">
        <w:rPr>
          <w:lang w:val="en-US"/>
        </w:rPr>
        <w:t>&lt;b:rapratebruttoMax&gt;0&lt;/b:rapratebruttoMax&gt;</w:t>
      </w:r>
    </w:p>
    <w:p w:rsidR="00EF703F" w:rsidRPr="006B79C5" w:rsidRDefault="00EF703F" w:rsidP="00EF703F">
      <w:pPr>
        <w:rPr>
          <w:lang w:val="en-US"/>
        </w:rPr>
      </w:pPr>
      <w:r w:rsidRPr="006B79C5">
        <w:rPr>
          <w:lang w:val="en-US"/>
        </w:rPr>
        <w:t xml:space="preserve">                           &lt;b:rapratebruttoMin&gt;0&lt;/b:rapratebruttoMin&gt;</w:t>
      </w:r>
    </w:p>
    <w:p w:rsidR="00EF703F" w:rsidRPr="006B79C5" w:rsidRDefault="00EF703F" w:rsidP="00EF703F">
      <w:pPr>
        <w:rPr>
          <w:lang w:val="en-US"/>
        </w:rPr>
      </w:pPr>
      <w:r w:rsidRPr="006B79C5">
        <w:rPr>
          <w:lang w:val="en-US"/>
        </w:rPr>
        <w:t xml:space="preserve">                           &lt;b:rapzinseffMax&gt;0&lt;/b:rapzinseffMax&gt;</w:t>
      </w:r>
    </w:p>
    <w:p w:rsidR="00EF703F" w:rsidRPr="006B79C5" w:rsidRDefault="00EF703F" w:rsidP="00EF703F">
      <w:pPr>
        <w:rPr>
          <w:lang w:val="en-US"/>
        </w:rPr>
      </w:pPr>
      <w:r w:rsidRPr="006B79C5">
        <w:rPr>
          <w:lang w:val="en-US"/>
        </w:rPr>
        <w:t xml:space="preserve">                           &lt;b:rapzinseffMin&gt;0&lt;/b:rapzinseffMin&gt;</w:t>
      </w:r>
    </w:p>
    <w:p w:rsidR="00EF703F" w:rsidRPr="006B79C5" w:rsidRDefault="00EF703F" w:rsidP="00EF703F">
      <w:pPr>
        <w:rPr>
          <w:lang w:val="en-US"/>
        </w:rPr>
      </w:pPr>
      <w:r w:rsidRPr="006B79C5">
        <w:rPr>
          <w:lang w:val="en-US"/>
        </w:rPr>
        <w:t xml:space="preserve">                           &lt;b:rate&gt;1097.4&lt;/b:rate&gt;</w:t>
      </w:r>
    </w:p>
    <w:p w:rsidR="00EF703F" w:rsidRPr="006B79C5" w:rsidRDefault="00EF703F" w:rsidP="00EF703F">
      <w:pPr>
        <w:rPr>
          <w:lang w:val="en-US"/>
        </w:rPr>
      </w:pPr>
      <w:r w:rsidRPr="006B79C5">
        <w:rPr>
          <w:lang w:val="en-US"/>
        </w:rPr>
        <w:t xml:space="preserve">                           &lt;b:rateBrutto&gt;1185.2&lt;/b:rateBrutto&gt;</w:t>
      </w:r>
    </w:p>
    <w:p w:rsidR="00EF703F" w:rsidRDefault="00EF703F" w:rsidP="00EF703F">
      <w:r w:rsidRPr="006B79C5">
        <w:rPr>
          <w:lang w:val="en-US"/>
        </w:rPr>
        <w:t xml:space="preserve">                           </w:t>
      </w:r>
      <w:r>
        <w:t>&lt;b:rateBruttoInklAbsicherung&gt;0&lt;/b:rateBruttoInklAbsicherung&gt;</w:t>
      </w:r>
    </w:p>
    <w:p w:rsidR="00EF703F" w:rsidRDefault="00EF703F" w:rsidP="00EF703F">
      <w:r>
        <w:t xml:space="preserve">                           &lt;b:rateUst&gt;87.8&lt;/b:rateUst&gt;</w:t>
      </w:r>
    </w:p>
    <w:p w:rsidR="00EF703F" w:rsidRDefault="00EF703F" w:rsidP="00EF703F">
      <w:r>
        <w:t xml:space="preserve">                           &lt;b:rueckzahlungTyp&gt;0&lt;/b:rueckzahlungTyp&gt;</w:t>
      </w:r>
    </w:p>
    <w:p w:rsidR="00EF703F" w:rsidRDefault="00EF703F" w:rsidP="00EF703F">
      <w:r>
        <w:t xml:space="preserve">                           &lt;b:rw&gt;9259.26&lt;/b:rw&gt;</w:t>
      </w:r>
    </w:p>
    <w:p w:rsidR="00EF703F" w:rsidRDefault="00EF703F" w:rsidP="00EF703F">
      <w:r>
        <w:t xml:space="preserve">                           &lt;b:rwBrutto&gt;10000&lt;/b:rwBrutto&gt;</w:t>
      </w:r>
    </w:p>
    <w:p w:rsidR="00EF703F" w:rsidRDefault="00EF703F" w:rsidP="00EF703F">
      <w:r>
        <w:t xml:space="preserve">                           &lt;b:rwUst&gt;740.74&lt;/b:rwUst&gt;</w:t>
      </w:r>
    </w:p>
    <w:p w:rsidR="00EF703F" w:rsidRDefault="00EF703F" w:rsidP="00EF703F">
      <w:r>
        <w:t xml:space="preserve">                           &lt;b:satzmehrkm&gt;0&lt;/b:satzmehrkm&gt;</w:t>
      </w:r>
    </w:p>
    <w:p w:rsidR="00EF703F" w:rsidRDefault="00EF703F" w:rsidP="00EF703F">
      <w:r>
        <w:t xml:space="preserve">                           &lt;b:sysangvar&gt;4944&lt;/b:sysangvar&gt;</w:t>
      </w:r>
    </w:p>
    <w:p w:rsidR="00EF703F" w:rsidRDefault="00EF703F" w:rsidP="00EF703F">
      <w:r>
        <w:t xml:space="preserve">                           &lt;b:sysantrag&gt;0&lt;/b:sysantrag&gt;</w:t>
      </w:r>
    </w:p>
    <w:p w:rsidR="00EF703F" w:rsidRDefault="00EF703F" w:rsidP="00EF703F">
      <w:r>
        <w:t xml:space="preserve">                           &lt;b:sysobusetype&gt;2&lt;/b:sysobusetype&gt;</w:t>
      </w:r>
    </w:p>
    <w:p w:rsidR="00EF703F" w:rsidRPr="006B79C5" w:rsidRDefault="00EF703F" w:rsidP="00EF703F">
      <w:pPr>
        <w:rPr>
          <w:lang w:val="en-US"/>
        </w:rPr>
      </w:pPr>
      <w:r>
        <w:t xml:space="preserve">                           </w:t>
      </w:r>
      <w:r w:rsidRPr="006B79C5">
        <w:rPr>
          <w:lang w:val="en-US"/>
        </w:rPr>
        <w:t>&lt;b:sysprhgrp&gt;0&lt;/b:sysprhgrp&gt;</w:t>
      </w:r>
    </w:p>
    <w:p w:rsidR="00EF703F" w:rsidRPr="006B79C5" w:rsidRDefault="00EF703F" w:rsidP="00EF703F">
      <w:pPr>
        <w:rPr>
          <w:lang w:val="en-US"/>
        </w:rPr>
      </w:pPr>
      <w:r w:rsidRPr="006B79C5">
        <w:rPr>
          <w:lang w:val="en-US"/>
        </w:rPr>
        <w:t xml:space="preserve">                           &lt;b:sysprproduct&gt;2638&lt;/b:sysprproduct&gt;</w:t>
      </w:r>
    </w:p>
    <w:p w:rsidR="00EF703F" w:rsidRDefault="00EF703F" w:rsidP="00EF703F">
      <w:r w:rsidRPr="006B79C5">
        <w:rPr>
          <w:lang w:val="en-US"/>
        </w:rPr>
        <w:t xml:space="preserve">                           </w:t>
      </w:r>
      <w:r>
        <w:t>&lt;b:syswaehrung&gt;1&lt;/b:syswaehrung&gt;</w:t>
      </w:r>
    </w:p>
    <w:p w:rsidR="00EF703F" w:rsidRDefault="00EF703F" w:rsidP="00EF703F">
      <w:r>
        <w:t xml:space="preserve">                           &lt;b:sz&gt;1097.41&lt;/b:sz&gt;</w:t>
      </w:r>
    </w:p>
    <w:p w:rsidR="00EF703F" w:rsidRDefault="00EF703F" w:rsidP="00EF703F">
      <w:r>
        <w:t xml:space="preserve">                           &lt;b:szBrutto&gt;1185.2&lt;/b:szBrutto&gt;</w:t>
      </w:r>
    </w:p>
    <w:p w:rsidR="00EF703F" w:rsidRDefault="00EF703F" w:rsidP="00EF703F">
      <w:r>
        <w:t xml:space="preserve">                           &lt;b:szUst&gt;87.79&lt;/b:szUst&gt;</w:t>
      </w:r>
    </w:p>
    <w:p w:rsidR="00EF703F" w:rsidRDefault="00EF703F" w:rsidP="00EF703F">
      <w:r>
        <w:t xml:space="preserve">                           &lt;b:verrechnung&gt;0&lt;/b:verrechnung&gt;</w:t>
      </w:r>
    </w:p>
    <w:p w:rsidR="00EF703F" w:rsidRDefault="00EF703F" w:rsidP="00EF703F">
      <w:r>
        <w:t xml:space="preserve">                           &lt;b:verrechnungFlag&gt;true&lt;/b:verrechnungFlag&gt;</w:t>
      </w:r>
    </w:p>
    <w:p w:rsidR="00EF703F" w:rsidRDefault="00EF703F" w:rsidP="00EF703F">
      <w:r>
        <w:t xml:space="preserve">                           &lt;b:waehrungBezeichnung i:nil="true"/&gt;</w:t>
      </w:r>
    </w:p>
    <w:p w:rsidR="00EF703F" w:rsidRDefault="00EF703F" w:rsidP="00EF703F">
      <w:r>
        <w:t xml:space="preserve">                           &lt;b:zins&gt;5.6&lt;/b:zins&gt;</w:t>
      </w:r>
    </w:p>
    <w:p w:rsidR="00EF703F" w:rsidRDefault="00EF703F" w:rsidP="00EF703F">
      <w:r>
        <w:t xml:space="preserve">                           &lt;b:zinscust&gt;4.9&lt;/b:zinscust&gt;</w:t>
      </w:r>
    </w:p>
    <w:p w:rsidR="00EF703F" w:rsidRDefault="00EF703F" w:rsidP="00EF703F">
      <w:r>
        <w:t xml:space="preserve">                           &lt;b:zinseff&gt;5.011558&lt;/b:zinseff&gt;</w:t>
      </w:r>
    </w:p>
    <w:p w:rsidR="00EF703F" w:rsidRDefault="00EF703F" w:rsidP="00EF703F">
      <w:r>
        <w:t xml:space="preserve">                           &lt;b:zinsrap&gt;0&lt;/b:zinsrap&gt;</w:t>
      </w:r>
    </w:p>
    <w:p w:rsidR="00EF703F" w:rsidRDefault="00EF703F" w:rsidP="00EF703F">
      <w:r>
        <w:t xml:space="preserve">                        &lt;/b:angAntKalkDto&gt;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&lt;b:defaultprovision&gt;0&lt;/b:defaultprovision&gt;</w:t>
      </w:r>
    </w:p>
    <w:p w:rsidR="00EF703F" w:rsidRDefault="00EF703F" w:rsidP="00EF703F">
      <w:r>
        <w:t xml:space="preserve">                              &lt;b:defaultprovisionbrutto&gt;0&lt;/b:defaultprovisionbrutto&gt;</w:t>
      </w:r>
    </w:p>
    <w:p w:rsidR="00EF703F" w:rsidRDefault="00EF703F" w:rsidP="00EF703F">
      <w:r>
        <w:t xml:space="preserve">                              &lt;b:defaultprovisionp&gt;0&lt;/b:defaultprovisionp&gt;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&lt;b:provision&gt;5.9&lt;/b:provision&gt;</w:t>
      </w:r>
    </w:p>
    <w:p w:rsidR="00EF703F" w:rsidRPr="006B79C5" w:rsidRDefault="00EF703F" w:rsidP="00EF703F">
      <w:pPr>
        <w:rPr>
          <w:lang w:val="en-US"/>
        </w:rPr>
      </w:pPr>
      <w:r w:rsidRPr="006B79C5">
        <w:rPr>
          <w:lang w:val="en-US"/>
        </w:rPr>
        <w:t xml:space="preserve">                              &lt;b:provisionBrutto&gt;5.9&lt;/b:provisionBrutto&gt;</w:t>
      </w:r>
    </w:p>
    <w:p w:rsidR="00EF703F" w:rsidRDefault="00EF703F" w:rsidP="00EF703F">
      <w:r w:rsidRPr="006B79C5">
        <w:rPr>
          <w:lang w:val="en-US"/>
        </w:rPr>
        <w:t xml:space="preserve">                              </w:t>
      </w:r>
      <w:r>
        <w:t>&lt;b:provisionPro&gt;0.01&lt;/b:provisionPro&gt;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&lt;b:syspartner&gt;0&lt;/b:syspartner&gt;</w:t>
      </w:r>
    </w:p>
    <w:p w:rsidR="00EF703F" w:rsidRDefault="00EF703F" w:rsidP="00EF703F">
      <w:r>
        <w:t xml:space="preserve">                              &lt;b:sysprov&gt;9183&lt;/b:sysprov&gt;</w:t>
      </w:r>
    </w:p>
    <w:p w:rsidR="00EF703F" w:rsidRDefault="00EF703F" w:rsidP="00EF703F">
      <w:r>
        <w:lastRenderedPageBreak/>
        <w:t xml:space="preserve">                              &lt;b:sysprprovtype&gt;1&lt;/b:sysprprovtype&gt;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&lt;b:defaultprovision&gt;0&lt;/b:defaultprovision&gt;</w:t>
      </w:r>
    </w:p>
    <w:p w:rsidR="00EF703F" w:rsidRDefault="00EF703F" w:rsidP="00EF703F">
      <w:r>
        <w:t xml:space="preserve">                              &lt;b:defaultprovisionbrutto&gt;0&lt;/b:defaultprovisionbrutto&gt;</w:t>
      </w:r>
    </w:p>
    <w:p w:rsidR="00EF703F" w:rsidRDefault="00EF703F" w:rsidP="00EF703F">
      <w:r>
        <w:t xml:space="preserve">                              &lt;b:defaultprovisionp&gt;0&lt;/b:defaultprovisionp&gt;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&lt;b:provision&gt;52.95&lt;/b:provision&gt;</w:t>
      </w:r>
    </w:p>
    <w:p w:rsidR="00EF703F" w:rsidRPr="006B79C5" w:rsidRDefault="00EF703F" w:rsidP="00EF703F">
      <w:pPr>
        <w:rPr>
          <w:lang w:val="en-US"/>
        </w:rPr>
      </w:pPr>
      <w:r w:rsidRPr="006B79C5">
        <w:rPr>
          <w:lang w:val="en-US"/>
        </w:rPr>
        <w:t xml:space="preserve">                              &lt;b:provisionBrutto&gt;52.95&lt;/b:provisionBrutto&gt;</w:t>
      </w:r>
    </w:p>
    <w:p w:rsidR="00EF703F" w:rsidRDefault="00EF703F" w:rsidP="00EF703F">
      <w:r w:rsidRPr="006B79C5">
        <w:rPr>
          <w:lang w:val="en-US"/>
        </w:rPr>
        <w:t xml:space="preserve">                              </w:t>
      </w:r>
      <w:r>
        <w:t>&lt;b:provisionPro&gt;0.09&lt;/b:provisionPro&gt;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&lt;b:syspartner&gt;0&lt;/b:syspartner&gt;</w:t>
      </w:r>
    </w:p>
    <w:p w:rsidR="00EF703F" w:rsidRDefault="00EF703F" w:rsidP="00EF703F">
      <w:r>
        <w:t xml:space="preserve">                              &lt;b:sysprov&gt;9184&lt;/b:sysprov&gt;</w:t>
      </w:r>
    </w:p>
    <w:p w:rsidR="00EF703F" w:rsidRDefault="00EF703F" w:rsidP="00EF703F">
      <w:r>
        <w:t xml:space="preserve">                              &lt;b:sysprprovtype&gt;1&lt;/b:sysprprovtype&gt;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&lt;b:defaultprovision&gt;0&lt;/b:defaultprovision&gt;</w:t>
      </w:r>
    </w:p>
    <w:p w:rsidR="00EF703F" w:rsidRDefault="00EF703F" w:rsidP="00EF703F">
      <w:r>
        <w:t xml:space="preserve">                              &lt;b:defaultprovisionbrutto&gt;0&lt;/b:defaultprovisionbrutto&gt;</w:t>
      </w:r>
    </w:p>
    <w:p w:rsidR="00EF703F" w:rsidRDefault="00EF703F" w:rsidP="00EF703F">
      <w:r>
        <w:t xml:space="preserve">                              &lt;b:defaultprovisionp&gt;0&lt;/b:defaultprovisionp&gt;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&lt;b:provision&gt;7.25&lt;/b:provision&gt;</w:t>
      </w:r>
    </w:p>
    <w:p w:rsidR="00EF703F" w:rsidRPr="006B79C5" w:rsidRDefault="00EF703F" w:rsidP="00EF703F">
      <w:pPr>
        <w:rPr>
          <w:lang w:val="en-US"/>
        </w:rPr>
      </w:pPr>
      <w:r w:rsidRPr="006B79C5">
        <w:rPr>
          <w:lang w:val="en-US"/>
        </w:rPr>
        <w:t xml:space="preserve">                              &lt;b:provisionBrutto&gt;7.25&lt;/b:provisionBrutto&gt;</w:t>
      </w:r>
    </w:p>
    <w:p w:rsidR="00EF703F" w:rsidRDefault="00EF703F" w:rsidP="00EF703F">
      <w:r w:rsidRPr="006B79C5">
        <w:rPr>
          <w:lang w:val="en-US"/>
        </w:rPr>
        <w:t xml:space="preserve">                              </w:t>
      </w:r>
      <w:r>
        <w:t>&lt;b:provisionPro&gt;0.5&lt;/b:provisionPro&gt;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&lt;b:syspartner&gt;0&lt;/b:syspartner&gt;</w:t>
      </w:r>
    </w:p>
    <w:p w:rsidR="00EF703F" w:rsidRDefault="00EF703F" w:rsidP="00EF703F">
      <w:r>
        <w:t xml:space="preserve">                              &lt;b:sysprov&gt;9185&lt;/b:sysprov&gt;</w:t>
      </w:r>
    </w:p>
    <w:p w:rsidR="00EF703F" w:rsidRDefault="00EF703F" w:rsidP="00EF703F">
      <w:r>
        <w:t xml:space="preserve">                              &lt;b:sysprprovtype&gt;26&lt;/b:sysprprovtype&gt;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&lt;b:defaultprovision&gt;0&lt;/b:defaultprovision&gt;</w:t>
      </w:r>
    </w:p>
    <w:p w:rsidR="00EF703F" w:rsidRDefault="00EF703F" w:rsidP="00EF703F">
      <w:r>
        <w:t xml:space="preserve">                              &lt;b:defaultprovisionbrutto&gt;0&lt;/b:defaultprovisionbrutto&gt;</w:t>
      </w:r>
    </w:p>
    <w:p w:rsidR="00EF703F" w:rsidRDefault="00EF703F" w:rsidP="00EF703F">
      <w:r>
        <w:t xml:space="preserve">                              &lt;b:defaultprovisionp&gt;0&lt;/b:defaultprovisionp&gt;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&lt;b:provision&gt;65.45&lt;/b:provision&gt;</w:t>
      </w:r>
    </w:p>
    <w:p w:rsidR="00EF703F" w:rsidRPr="006B79C5" w:rsidRDefault="00EF703F" w:rsidP="00EF703F">
      <w:pPr>
        <w:rPr>
          <w:lang w:val="en-US"/>
        </w:rPr>
      </w:pPr>
      <w:r w:rsidRPr="006B79C5">
        <w:rPr>
          <w:lang w:val="en-US"/>
        </w:rPr>
        <w:t xml:space="preserve">                              &lt;b:provisionBrutto&gt;65.45&lt;/b:provisionBrutto&gt;</w:t>
      </w:r>
    </w:p>
    <w:p w:rsidR="00EF703F" w:rsidRDefault="00EF703F" w:rsidP="00EF703F">
      <w:r w:rsidRPr="006B79C5">
        <w:rPr>
          <w:lang w:val="en-US"/>
        </w:rPr>
        <w:t xml:space="preserve">                              </w:t>
      </w:r>
      <w:r>
        <w:t>&lt;b:provisionPro&gt;4.5&lt;/b:provisionPro&gt;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&lt;b:syspartner&gt;0&lt;/b:syspartner&gt;</w:t>
      </w:r>
    </w:p>
    <w:p w:rsidR="00EF703F" w:rsidRDefault="00EF703F" w:rsidP="00EF703F">
      <w:r>
        <w:t xml:space="preserve">                              &lt;b:sysprov&gt;9186&lt;/b:sysprov&gt;</w:t>
      </w:r>
    </w:p>
    <w:p w:rsidR="00EF703F" w:rsidRDefault="00EF703F" w:rsidP="00EF703F">
      <w:r>
        <w:t xml:space="preserve">                              &lt;b:sysprprovtype&gt;26&lt;/b:sysprprovtype&gt;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lastRenderedPageBreak/>
        <w:t xml:space="preserve">                              &lt;b:defaultprovision&gt;0&lt;/b:defaultprovision&gt;</w:t>
      </w:r>
    </w:p>
    <w:p w:rsidR="00EF703F" w:rsidRDefault="00EF703F" w:rsidP="00EF703F">
      <w:r>
        <w:t xml:space="preserve">                              &lt;b:defaultprovisionbrutto&gt;0&lt;/b:defaultprovisionbrutto&gt;</w:t>
      </w:r>
    </w:p>
    <w:p w:rsidR="00EF703F" w:rsidRDefault="00EF703F" w:rsidP="00EF703F">
      <w:r>
        <w:t xml:space="preserve">                              &lt;b:defaultprovisionp&gt;0&lt;/b:defaultprovisionp&gt;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&lt;b:provision&gt;12.8&lt;/b:provision&gt;</w:t>
      </w:r>
    </w:p>
    <w:p w:rsidR="00EF703F" w:rsidRPr="006B79C5" w:rsidRDefault="00EF703F" w:rsidP="00EF703F">
      <w:pPr>
        <w:rPr>
          <w:lang w:val="en-US"/>
        </w:rPr>
      </w:pPr>
      <w:r w:rsidRPr="006B79C5">
        <w:rPr>
          <w:lang w:val="en-US"/>
        </w:rPr>
        <w:t xml:space="preserve">                              &lt;b:provisionBrutto&gt;12.8&lt;/b:provisionBrutto&gt;</w:t>
      </w:r>
    </w:p>
    <w:p w:rsidR="00EF703F" w:rsidRDefault="00EF703F" w:rsidP="00EF703F">
      <w:r w:rsidRPr="006B79C5">
        <w:rPr>
          <w:lang w:val="en-US"/>
        </w:rPr>
        <w:t xml:space="preserve">                              </w:t>
      </w:r>
      <w:r>
        <w:t>&lt;b:provisionPro&gt;0.5&lt;/b:provisionPro&gt;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&lt;b:syspartner&gt;0&lt;/b:syspartner&gt;</w:t>
      </w:r>
    </w:p>
    <w:p w:rsidR="00EF703F" w:rsidRDefault="00EF703F" w:rsidP="00EF703F">
      <w:r>
        <w:t xml:space="preserve">                              &lt;b:sysprov&gt;9187&lt;/b:sysprov&gt;</w:t>
      </w:r>
    </w:p>
    <w:p w:rsidR="00EF703F" w:rsidRDefault="00EF703F" w:rsidP="00EF703F">
      <w:r>
        <w:t xml:space="preserve">                              &lt;b:sysprprovtype&gt;21&lt;/b:sysprprovtype&gt;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&lt;b:defaultprovision&gt;0&lt;/b:defaultprovision&gt;</w:t>
      </w:r>
    </w:p>
    <w:p w:rsidR="00EF703F" w:rsidRDefault="00EF703F" w:rsidP="00EF703F">
      <w:r>
        <w:t xml:space="preserve">                              &lt;b:defaultprovisionbrutto&gt;0&lt;/b:defaultprovisionbrutto&gt;</w:t>
      </w:r>
    </w:p>
    <w:p w:rsidR="00EF703F" w:rsidRDefault="00EF703F" w:rsidP="00EF703F">
      <w:r>
        <w:t xml:space="preserve">                              &lt;b:defaultprovisionp&gt;0&lt;/b:defaultprovisionp&gt;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&lt;b:provision&gt;115.35&lt;/b:provision&gt;</w:t>
      </w:r>
    </w:p>
    <w:p w:rsidR="00EF703F" w:rsidRPr="006B79C5" w:rsidRDefault="00EF703F" w:rsidP="00EF703F">
      <w:pPr>
        <w:rPr>
          <w:lang w:val="en-US"/>
        </w:rPr>
      </w:pPr>
      <w:r w:rsidRPr="006B79C5">
        <w:rPr>
          <w:lang w:val="en-US"/>
        </w:rPr>
        <w:t xml:space="preserve">                              &lt;b:provisionBrutto&gt;115.35&lt;/b:provisionBrutto&gt;</w:t>
      </w:r>
    </w:p>
    <w:p w:rsidR="00EF703F" w:rsidRDefault="00EF703F" w:rsidP="00EF703F">
      <w:r w:rsidRPr="006B79C5">
        <w:rPr>
          <w:lang w:val="en-US"/>
        </w:rPr>
        <w:t xml:space="preserve">                              </w:t>
      </w:r>
      <w:r>
        <w:t>&lt;b:provisionPro&gt;4.5&lt;/b:provisionPro&gt;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&lt;b:syspartner&gt;0&lt;/b:syspartner&gt;</w:t>
      </w:r>
    </w:p>
    <w:p w:rsidR="00EF703F" w:rsidRDefault="00EF703F" w:rsidP="00EF703F">
      <w:r>
        <w:t xml:space="preserve">                              &lt;b:sysprov&gt;9188&lt;/b:sysprov&gt;</w:t>
      </w:r>
    </w:p>
    <w:p w:rsidR="00EF703F" w:rsidRDefault="00EF703F" w:rsidP="00EF703F">
      <w:r>
        <w:t xml:space="preserve">                              &lt;b:sysprprovtype&gt;21&lt;/b:sysprprovtype&gt;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&lt;b:angAntProvDtoRapMax/&gt;</w:t>
      </w:r>
    </w:p>
    <w:p w:rsidR="00EF703F" w:rsidRDefault="00EF703F" w:rsidP="00EF703F">
      <w:r>
        <w:t xml:space="preserve">                        &lt;b:angAntProvDtoRapMin/&gt;</w:t>
      </w:r>
    </w:p>
    <w:p w:rsidR="00EF703F" w:rsidRDefault="00EF703F" w:rsidP="00EF703F">
      <w:r>
        <w:t xml:space="preserve">                        &lt;b:angAntSubvDto&gt;</w:t>
      </w:r>
    </w:p>
    <w:p w:rsidR="00EF703F" w:rsidRDefault="00EF703F" w:rsidP="00EF703F">
      <w:r>
        <w:t xml:space="preserve">                           &lt;b:AngAntSubvDto&gt;</w:t>
      </w:r>
    </w:p>
    <w:p w:rsidR="00EF703F" w:rsidRDefault="00EF703F" w:rsidP="00EF703F">
      <w:r>
        <w:t xml:space="preserve">                              &lt;b:betrag&gt;93.3&lt;/b:betrag&gt;</w:t>
      </w:r>
    </w:p>
    <w:p w:rsidR="00EF703F" w:rsidRDefault="00EF703F" w:rsidP="00EF703F">
      <w:r>
        <w:t xml:space="preserve">                              &lt;b:betragBrutto&gt;100.8&lt;/b:betragBrutto&gt;</w:t>
      </w:r>
    </w:p>
    <w:p w:rsidR="00EF703F" w:rsidRDefault="00EF703F" w:rsidP="00EF703F">
      <w:r>
        <w:t xml:space="preserve">                              &lt;b:betragust&gt;7.5&lt;/b:betragust&gt;</w:t>
      </w:r>
    </w:p>
    <w:p w:rsidR="00EF703F" w:rsidRDefault="00EF703F" w:rsidP="00EF703F">
      <w:r>
        <w:t xml:space="preserve">                              &lt;b:subvGBezeichnung i:nil="true"/&gt;</w:t>
      </w:r>
    </w:p>
    <w:p w:rsidR="00EF703F" w:rsidRDefault="00EF703F" w:rsidP="00EF703F">
      <w:r>
        <w:t xml:space="preserve">                              &lt;b:subvTypBezeichnung i:nil="true"/&gt;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&lt;b:syssubvg&gt;1&lt;/b:syssubvg&gt;</w:t>
      </w:r>
    </w:p>
    <w:p w:rsidR="00EF703F" w:rsidRDefault="00EF703F" w:rsidP="00EF703F">
      <w:r>
        <w:t xml:space="preserve">                              &lt;b:syssubvtyp&gt;0&lt;/b:syssubvtyp&gt;</w:t>
      </w:r>
    </w:p>
    <w:p w:rsidR="00EF703F" w:rsidRDefault="00EF703F" w:rsidP="00EF703F">
      <w:r>
        <w:t xml:space="preserve">                           &lt;/b:AngAntSubvDto&gt;</w:t>
      </w:r>
    </w:p>
    <w:p w:rsidR="00EF703F" w:rsidRDefault="00EF703F" w:rsidP="00EF703F">
      <w:r>
        <w:t xml:space="preserve">                           &lt;b:AngAntSubvDto&gt;</w:t>
      </w:r>
    </w:p>
    <w:p w:rsidR="00EF703F" w:rsidRDefault="00EF703F" w:rsidP="00EF703F">
      <w:r>
        <w:t xml:space="preserve">                              &lt;b:betrag&gt;839.9&lt;/b:betrag&gt;</w:t>
      </w:r>
    </w:p>
    <w:p w:rsidR="00EF703F" w:rsidRDefault="00EF703F" w:rsidP="00EF703F">
      <w:r>
        <w:t xml:space="preserve">                              &lt;b:betragBrutto&gt;907.1&lt;/b:betragBrutto&gt;</w:t>
      </w:r>
    </w:p>
    <w:p w:rsidR="00EF703F" w:rsidRDefault="00EF703F" w:rsidP="00EF703F">
      <w:r>
        <w:t xml:space="preserve">                              &lt;b:betragust&gt;67.2&lt;/b:betragust&gt;</w:t>
      </w:r>
    </w:p>
    <w:p w:rsidR="00EF703F" w:rsidRDefault="00EF703F" w:rsidP="00EF703F">
      <w:r>
        <w:t xml:space="preserve">                              &lt;b:subvGBezeichnung i:nil="true"/&gt;</w:t>
      </w:r>
    </w:p>
    <w:p w:rsidR="00EF703F" w:rsidRDefault="00EF703F" w:rsidP="00EF703F">
      <w:r>
        <w:t xml:space="preserve">                              &lt;b:subvTypBezeichnung i:nil="true"/&gt;</w:t>
      </w:r>
    </w:p>
    <w:p w:rsidR="00EF703F" w:rsidRDefault="00EF703F" w:rsidP="00EF703F">
      <w:r>
        <w:t xml:space="preserve">                              &lt;b:sysangvar&gt;0&lt;/b:sysangvar&gt;</w:t>
      </w:r>
    </w:p>
    <w:p w:rsidR="00EF703F" w:rsidRDefault="00EF703F" w:rsidP="00EF703F">
      <w:r>
        <w:lastRenderedPageBreak/>
        <w:t xml:space="preserve">                              &lt;b:sysantrag&gt;0&lt;/b:sysantrag&gt;</w:t>
      </w:r>
    </w:p>
    <w:p w:rsidR="00EF703F" w:rsidRDefault="00EF703F" w:rsidP="00EF703F">
      <w:r>
        <w:t xml:space="preserve">                              &lt;b:syssubvg&gt;15298&lt;/b:syssubvg&gt;</w:t>
      </w:r>
    </w:p>
    <w:p w:rsidR="00EF703F" w:rsidRDefault="00EF703F" w:rsidP="00EF703F">
      <w:r>
        <w:t xml:space="preserve">                              &lt;b:syssubvtyp&gt;0&lt;/b:syssubvtyp&gt;</w:t>
      </w:r>
    </w:p>
    <w:p w:rsidR="00EF703F" w:rsidRDefault="00EF703F" w:rsidP="00EF703F">
      <w:r>
        <w:t xml:space="preserve">                           &lt;/b:AngAntSubvDto&gt;</w:t>
      </w:r>
    </w:p>
    <w:p w:rsidR="00EF703F" w:rsidRDefault="00EF703F" w:rsidP="00EF703F">
      <w:r>
        <w:t xml:space="preserve">                        &lt;/b:angAntSubvDto&gt;</w:t>
      </w:r>
    </w:p>
    <w:p w:rsidR="00EF703F" w:rsidRDefault="00EF703F" w:rsidP="00EF703F">
      <w:r>
        <w:t xml:space="preserve">                        &lt;b:angAntVsDto&gt;</w:t>
      </w:r>
    </w:p>
    <w:p w:rsidR="00EF703F" w:rsidRDefault="00EF703F" w:rsidP="00EF703F">
      <w:r>
        <w:t xml:space="preserve">                           &lt;b:AngAntVsDto&gt;</w:t>
      </w:r>
    </w:p>
    <w:p w:rsidR="00EF703F" w:rsidRDefault="00EF703F" w:rsidP="00EF703F">
      <w:r>
        <w:t xml:space="preserve">                              &lt;b:code&gt;14L1-&lt;/b:code&gt;</w:t>
      </w:r>
    </w:p>
    <w:p w:rsidR="00EF703F" w:rsidRDefault="00EF703F" w:rsidP="00EF703F">
      <w:r>
        <w:t xml:space="preserve">                              &lt;b:lz&gt;48&lt;/b:lz&gt;</w:t>
      </w:r>
    </w:p>
    <w:p w:rsidR="00EF703F" w:rsidRDefault="00EF703F" w:rsidP="00EF703F">
      <w:r>
        <w:t xml:space="preserve">                              &lt;b:mitfinflag&gt;0&lt;/b:mitfinflag&gt;</w:t>
      </w:r>
    </w:p>
    <w:p w:rsidR="00EF703F" w:rsidRDefault="00EF703F" w:rsidP="00EF703F">
      <w:r>
        <w:t xml:space="preserve">                              &lt;b:ppy&gt;12&lt;/b:ppy&gt;</w:t>
      </w:r>
    </w:p>
    <w:p w:rsidR="00EF703F" w:rsidRDefault="00EF703F" w:rsidP="00EF703F">
      <w:r>
        <w:t xml:space="preserve">                              &lt;b:praemie&gt;30.3&lt;/b:praemie&gt;</w:t>
      </w:r>
    </w:p>
    <w:p w:rsidR="00EF703F" w:rsidRPr="006B79C5" w:rsidRDefault="00EF703F" w:rsidP="00EF703F">
      <w:pPr>
        <w:rPr>
          <w:lang w:val="en-US"/>
        </w:rPr>
      </w:pPr>
      <w:r>
        <w:t xml:space="preserve">                              </w:t>
      </w:r>
      <w:r w:rsidRPr="006B79C5">
        <w:rPr>
          <w:lang w:val="en-US"/>
        </w:rPr>
        <w:t>&lt;b:praemiep&gt;2.558&lt;/b:praemiep&gt;</w:t>
      </w:r>
    </w:p>
    <w:p w:rsidR="00EF703F" w:rsidRPr="006B79C5" w:rsidRDefault="00EF703F" w:rsidP="00EF703F">
      <w:pPr>
        <w:rPr>
          <w:lang w:val="en-US"/>
        </w:rPr>
      </w:pPr>
      <w:r w:rsidRPr="006B79C5">
        <w:rPr>
          <w:lang w:val="en-US"/>
        </w:rPr>
        <w:t xml:space="preserve">                              &lt;b:serviceType&gt;RIP&lt;/b:serviceType&gt;</w:t>
      </w:r>
    </w:p>
    <w:p w:rsidR="00EF703F" w:rsidRDefault="00EF703F" w:rsidP="00EF703F">
      <w:r w:rsidRPr="006B79C5">
        <w:rPr>
          <w:lang w:val="en-US"/>
        </w:rPr>
        <w:t xml:space="preserve">                              </w:t>
      </w:r>
      <w:r>
        <w:t>&lt;b:sysangvar&gt;0&lt;/b:sysangvar&gt;</w:t>
      </w:r>
    </w:p>
    <w:p w:rsidR="00EF703F" w:rsidRDefault="00EF703F" w:rsidP="00EF703F">
      <w:r>
        <w:t xml:space="preserve">                              &lt;b:sysantrag&gt;0&lt;/b:sysantrag&gt;</w:t>
      </w:r>
    </w:p>
    <w:p w:rsidR="00EF703F" w:rsidRDefault="00EF703F" w:rsidP="00EF703F">
      <w:r>
        <w:t xml:space="preserve">                              &lt;b:sysvs&gt;0&lt;/b:sysvs&gt;</w:t>
      </w:r>
    </w:p>
    <w:p w:rsidR="00EF703F" w:rsidRDefault="00EF703F" w:rsidP="00EF703F">
      <w:r>
        <w:t xml:space="preserve">                              &lt;b:sysvstyp&gt;18&lt;/b:sysvstyp&gt;</w:t>
      </w:r>
    </w:p>
    <w:p w:rsidR="00EF703F" w:rsidRDefault="00EF703F" w:rsidP="00EF703F">
      <w:r>
        <w:t xml:space="preserve">                              &lt;b:vsBezeichnung i:nil="true"/&gt;</w:t>
      </w:r>
    </w:p>
    <w:p w:rsidR="00EF703F" w:rsidRDefault="00EF703F" w:rsidP="00EF703F">
      <w:r>
        <w:t xml:space="preserve">                              &lt;b:vsTypBezeichnung&gt;Todesfall / Cas de décès / Caso di decesso&lt;/b:vsTypBezeichnung&gt;</w:t>
      </w:r>
    </w:p>
    <w:p w:rsidR="00EF703F" w:rsidRDefault="00EF703F" w:rsidP="00EF703F">
      <w:r>
        <w:t xml:space="preserve">                           &lt;/b:AngAntVsDto&gt;</w:t>
      </w:r>
    </w:p>
    <w:p w:rsidR="00EF703F" w:rsidRDefault="00EF703F" w:rsidP="00EF703F">
      <w:r>
        <w:t xml:space="preserve">                           &lt;b:AngAntVsDto&gt;</w:t>
      </w:r>
    </w:p>
    <w:p w:rsidR="00EF703F" w:rsidRDefault="00EF703F" w:rsidP="00EF703F">
      <w:r>
        <w:t xml:space="preserve">                              &lt;b:code&gt;14L1-&lt;/b:code&gt;</w:t>
      </w:r>
    </w:p>
    <w:p w:rsidR="00EF703F" w:rsidRDefault="00EF703F" w:rsidP="00EF703F">
      <w:r>
        <w:t xml:space="preserve">                              &lt;b:lz&gt;48&lt;/b:lz&gt;</w:t>
      </w:r>
    </w:p>
    <w:p w:rsidR="00EF703F" w:rsidRDefault="00EF703F" w:rsidP="00EF703F">
      <w:r>
        <w:t xml:space="preserve">                              &lt;b:mitfinflag&gt;0&lt;/b:mitfinflag&gt;</w:t>
      </w:r>
    </w:p>
    <w:p w:rsidR="00EF703F" w:rsidRDefault="00EF703F" w:rsidP="00EF703F">
      <w:r>
        <w:t xml:space="preserve">                              &lt;b:ppy&gt;12&lt;/b:ppy&gt;</w:t>
      </w:r>
    </w:p>
    <w:p w:rsidR="00EF703F" w:rsidRDefault="00EF703F" w:rsidP="00EF703F">
      <w:r>
        <w:t xml:space="preserve">                              &lt;b:praemie&gt;53.4&lt;/b:praemie&gt;</w:t>
      </w:r>
    </w:p>
    <w:p w:rsidR="00EF703F" w:rsidRPr="006B79C5" w:rsidRDefault="00EF703F" w:rsidP="00EF703F">
      <w:pPr>
        <w:rPr>
          <w:lang w:val="en-US"/>
        </w:rPr>
      </w:pPr>
      <w:r>
        <w:t xml:space="preserve">                              </w:t>
      </w:r>
      <w:r w:rsidRPr="006B79C5">
        <w:rPr>
          <w:lang w:val="en-US"/>
        </w:rPr>
        <w:t>&lt;b:praemiep&gt;4.506&lt;/b:praemiep&gt;</w:t>
      </w:r>
    </w:p>
    <w:p w:rsidR="00EF703F" w:rsidRPr="006B79C5" w:rsidRDefault="00EF703F" w:rsidP="00EF703F">
      <w:pPr>
        <w:rPr>
          <w:lang w:val="en-US"/>
        </w:rPr>
      </w:pPr>
      <w:r w:rsidRPr="006B79C5">
        <w:rPr>
          <w:lang w:val="en-US"/>
        </w:rPr>
        <w:t xml:space="preserve">                              &lt;b:serviceType&gt;AUA&lt;/b:serviceType&gt;</w:t>
      </w:r>
    </w:p>
    <w:p w:rsidR="00EF703F" w:rsidRDefault="00EF703F" w:rsidP="00EF703F">
      <w:r w:rsidRPr="006B79C5">
        <w:rPr>
          <w:lang w:val="en-US"/>
        </w:rPr>
        <w:t xml:space="preserve">                              </w:t>
      </w:r>
      <w:r>
        <w:t>&lt;b:sysangvar&gt;0&lt;/b:sysangvar&gt;</w:t>
      </w:r>
    </w:p>
    <w:p w:rsidR="00EF703F" w:rsidRDefault="00EF703F" w:rsidP="00EF703F">
      <w:r>
        <w:t xml:space="preserve">                              &lt;b:sysantrag&gt;0&lt;/b:sysantrag&gt;</w:t>
      </w:r>
    </w:p>
    <w:p w:rsidR="00EF703F" w:rsidRDefault="00EF703F" w:rsidP="00EF703F">
      <w:r>
        <w:t xml:space="preserve">                              &lt;b:sysvs&gt;0&lt;/b:sysvs&gt;</w:t>
      </w:r>
    </w:p>
    <w:p w:rsidR="00EF703F" w:rsidRDefault="00EF703F" w:rsidP="00EF703F">
      <w:r>
        <w:t xml:space="preserve">                              &lt;b:sysvstyp&gt;12&lt;/b:sysvstyp&gt;</w:t>
      </w:r>
    </w:p>
    <w:p w:rsidR="00EF703F" w:rsidRDefault="00EF703F" w:rsidP="00EF703F">
      <w:r>
        <w:t xml:space="preserve">                              &lt;b:vsBezeichnung i:nil="true"/&gt;</w:t>
      </w:r>
    </w:p>
    <w:p w:rsidR="00EF703F" w:rsidRDefault="00EF703F" w:rsidP="00EF703F">
      <w:r>
        <w:t xml:space="preserve">                              &lt;b:vsTypBezeichnung&gt;Erwerbslosigkeit / Incapacité de gain / Inoccupazione&lt;/b:vsTypBezeichnung&gt;</w:t>
      </w:r>
    </w:p>
    <w:p w:rsidR="00EF703F" w:rsidRDefault="00EF703F" w:rsidP="00EF703F">
      <w:r>
        <w:t xml:space="preserve">                           &lt;/b:AngAntVsDto&gt;</w:t>
      </w:r>
    </w:p>
    <w:p w:rsidR="00EF703F" w:rsidRDefault="00EF703F" w:rsidP="00EF703F">
      <w:r>
        <w:t xml:space="preserve">                        &lt;/b:angAntVsDto&gt;</w:t>
      </w:r>
    </w:p>
    <w:p w:rsidR="00EF703F" w:rsidRDefault="00EF703F" w:rsidP="00EF703F">
      <w:r>
        <w:t xml:space="preserve">                     &lt;/b:kalkulation&gt;</w:t>
      </w:r>
    </w:p>
    <w:p w:rsidR="00EF703F" w:rsidRDefault="00EF703F" w:rsidP="00EF703F">
      <w:r>
        <w:t xml:space="preserve">                     &lt;b:rang&gt;1&lt;/b:rang&gt;</w:t>
      </w:r>
    </w:p>
    <w:p w:rsidR="00EF703F" w:rsidRDefault="00EF703F" w:rsidP="00EF703F">
      <w:r>
        <w:t xml:space="preserve">                     &lt;b:sysangebot&gt;5156&lt;/b:sysangebot&gt;</w:t>
      </w:r>
    </w:p>
    <w:p w:rsidR="00EF703F" w:rsidRDefault="00EF703F" w:rsidP="00EF703F">
      <w:r>
        <w:t xml:space="preserve">                     &lt;b:sysangvar&gt;4944&lt;/b:sysangvar&gt;</w:t>
      </w:r>
    </w:p>
    <w:p w:rsidR="00EF703F" w:rsidRDefault="00EF703F" w:rsidP="00EF703F">
      <w:r>
        <w:t xml:space="preserve">                  &lt;/b:AngAntVarDto&gt;</w:t>
      </w:r>
    </w:p>
    <w:p w:rsidR="00EF703F" w:rsidRDefault="00EF703F" w:rsidP="00EF703F">
      <w:r>
        <w:t xml:space="preserve">               &lt;/b:angAntVars&gt;</w:t>
      </w:r>
    </w:p>
    <w:p w:rsidR="00EF703F" w:rsidRDefault="00EF703F" w:rsidP="00EF703F">
      <w:r>
        <w:t xml:space="preserve">               &lt;b:angebot&gt;1000000788&lt;/b:angebot&gt;</w:t>
      </w:r>
    </w:p>
    <w:p w:rsidR="00EF703F" w:rsidRDefault="00EF703F" w:rsidP="00EF703F">
      <w:r>
        <w:t xml:space="preserve">               &lt;b:kunde&gt;</w:t>
      </w:r>
    </w:p>
    <w:p w:rsidR="00EF703F" w:rsidRDefault="00EF703F" w:rsidP="00EF703F">
      <w:r>
        <w:t xml:space="preserve">                  &lt;b:adressen/&gt;</w:t>
      </w:r>
    </w:p>
    <w:p w:rsidR="00EF703F" w:rsidRDefault="00EF703F" w:rsidP="00EF703F">
      <w:r>
        <w:t xml:space="preserve">                  &lt;b:anrede&gt;Sehr geehrter Herr&lt;/b:anrede&gt;</w:t>
      </w:r>
    </w:p>
    <w:p w:rsidR="00EF703F" w:rsidRDefault="00EF703F" w:rsidP="00EF703F">
      <w:r>
        <w:t xml:space="preserve">                  &lt;b:anredeCode&gt;2&lt;/b:anredeCode&gt;</w:t>
      </w:r>
    </w:p>
    <w:p w:rsidR="00EF703F" w:rsidRDefault="00EF703F" w:rsidP="00EF703F">
      <w:r>
        <w:t xml:space="preserve">                  &lt;b:anredeCodeKont i:nil="true"/&gt;</w:t>
      </w:r>
    </w:p>
    <w:p w:rsidR="00EF703F" w:rsidRDefault="00EF703F" w:rsidP="00EF703F">
      <w:r>
        <w:t xml:space="preserve">                  &lt;b:anredeKont i:nil="true"/&gt;</w:t>
      </w:r>
    </w:p>
    <w:p w:rsidR="00EF703F" w:rsidRDefault="00EF703F" w:rsidP="00EF703F">
      <w:r>
        <w:t xml:space="preserve">                  &lt;b:auslausweis&gt;&lt;/b:auslausweis&gt;</w:t>
      </w:r>
    </w:p>
    <w:p w:rsidR="00EF703F" w:rsidRDefault="00EF703F" w:rsidP="00EF703F">
      <w:r>
        <w:t xml:space="preserve">                  &lt;b:auslausweisCode&gt;&lt;/b:auslausweisCode&gt;</w:t>
      </w:r>
    </w:p>
    <w:p w:rsidR="00EF703F" w:rsidRDefault="00EF703F" w:rsidP="00EF703F">
      <w:r>
        <w:t xml:space="preserve">                  &lt;b:auslausweisGueltig i:nil="true"/&gt;</w:t>
      </w:r>
    </w:p>
    <w:p w:rsidR="00EF703F" w:rsidRDefault="00EF703F" w:rsidP="00EF703F">
      <w:r>
        <w:t xml:space="preserve">                  &lt;b:brancheBezeichnung i:nil="true"/&gt;</w:t>
      </w:r>
    </w:p>
    <w:p w:rsidR="00EF703F" w:rsidRDefault="00EF703F" w:rsidP="00EF703F">
      <w:r>
        <w:t xml:space="preserve">                  &lt;b:einreisedatum i:nil="true"/&gt;</w:t>
      </w:r>
    </w:p>
    <w:p w:rsidR="00EF703F" w:rsidRPr="006B79C5" w:rsidRDefault="00EF703F" w:rsidP="00EF703F">
      <w:pPr>
        <w:rPr>
          <w:lang w:val="en-US"/>
        </w:rPr>
      </w:pPr>
      <w:r>
        <w:lastRenderedPageBreak/>
        <w:t xml:space="preserve">                  </w:t>
      </w:r>
      <w:r w:rsidRPr="006B79C5">
        <w:rPr>
          <w:lang w:val="en-US"/>
        </w:rPr>
        <w:t>&lt;b:email i:nil="true"/&gt;</w:t>
      </w:r>
    </w:p>
    <w:p w:rsidR="00EF703F" w:rsidRDefault="00EF703F" w:rsidP="00EF703F">
      <w:r w:rsidRPr="006B79C5">
        <w:rPr>
          <w:lang w:val="en-US"/>
        </w:rPr>
        <w:t xml:space="preserve">                  </w:t>
      </w:r>
      <w:r>
        <w:t>&lt;b:erreichbBis&gt;0&lt;/b:erreichbBis&gt;</w:t>
      </w:r>
    </w:p>
    <w:p w:rsidR="00EF703F" w:rsidRDefault="00EF703F" w:rsidP="00EF703F">
      <w:r>
        <w:t xml:space="preserve">                  &lt;b:erreichbVon&gt;0&lt;/b:erreichbVon&gt;</w:t>
      </w:r>
    </w:p>
    <w:p w:rsidR="00EF703F" w:rsidRDefault="00EF703F" w:rsidP="00EF703F">
      <w:r>
        <w:t xml:space="preserve">                  &lt;b:erreichbtel&gt;0&lt;/b:erreichbtel&gt;</w:t>
      </w:r>
    </w:p>
    <w:p w:rsidR="00EF703F" w:rsidRDefault="00EF703F" w:rsidP="00EF703F">
      <w:r>
        <w:t xml:space="preserve">                  &lt;b:gebdatum&gt;1970-09-13T00:00:00&lt;/b:gebdatum&gt;</w:t>
      </w:r>
    </w:p>
    <w:p w:rsidR="00EF703F" w:rsidRPr="006B79C5" w:rsidRDefault="00EF703F" w:rsidP="00EF703F">
      <w:pPr>
        <w:rPr>
          <w:lang w:val="en-US"/>
        </w:rPr>
      </w:pPr>
      <w:r>
        <w:t xml:space="preserve">                  </w:t>
      </w:r>
      <w:r w:rsidRPr="006B79C5">
        <w:rPr>
          <w:lang w:val="en-US"/>
        </w:rPr>
        <w:t>&lt;b:gruendung i:nil="true"/&gt;</w:t>
      </w:r>
    </w:p>
    <w:p w:rsidR="00EF703F" w:rsidRPr="006B79C5" w:rsidRDefault="00EF703F" w:rsidP="00EF703F">
      <w:pPr>
        <w:rPr>
          <w:lang w:val="en-US"/>
        </w:rPr>
      </w:pPr>
      <w:r w:rsidRPr="006B79C5">
        <w:rPr>
          <w:lang w:val="en-US"/>
        </w:rPr>
        <w:t xml:space="preserve">                  &lt;b:handy&gt;456789&lt;/b:handy&gt;</w:t>
      </w:r>
    </w:p>
    <w:p w:rsidR="00EF703F" w:rsidRPr="006B79C5" w:rsidRDefault="00EF703F" w:rsidP="00EF703F">
      <w:pPr>
        <w:rPr>
          <w:lang w:val="en-US"/>
        </w:rPr>
      </w:pPr>
      <w:r w:rsidRPr="006B79C5">
        <w:rPr>
          <w:lang w:val="en-US"/>
        </w:rPr>
        <w:t xml:space="preserve">                  &lt;b:hregister i:nil="true"/&gt;</w:t>
      </w:r>
    </w:p>
    <w:p w:rsidR="00EF703F" w:rsidRDefault="00EF703F" w:rsidP="00EF703F">
      <w:r w:rsidRPr="006B79C5">
        <w:rPr>
          <w:lang w:val="en-US"/>
        </w:rPr>
        <w:t xml:space="preserve">                  </w:t>
      </w:r>
      <w:r>
        <w:t>&lt;b:hregisterFlag&gt;false&lt;/b:hregisterFlag&gt;</w:t>
      </w:r>
    </w:p>
    <w:p w:rsidR="00EF703F" w:rsidRPr="006B79C5" w:rsidRDefault="00EF703F" w:rsidP="00EF703F">
      <w:pPr>
        <w:rPr>
          <w:lang w:val="en-US"/>
        </w:rPr>
      </w:pPr>
      <w:r>
        <w:t xml:space="preserve">                  </w:t>
      </w:r>
      <w:r w:rsidRPr="006B79C5">
        <w:rPr>
          <w:lang w:val="en-US"/>
        </w:rPr>
        <w:t>&lt;b:hsnr&gt;12&lt;/b:hsnr&gt;</w:t>
      </w:r>
    </w:p>
    <w:p w:rsidR="00EF703F" w:rsidRPr="006B79C5" w:rsidRDefault="00EF703F" w:rsidP="00EF703F">
      <w:pPr>
        <w:rPr>
          <w:lang w:val="en-US"/>
        </w:rPr>
      </w:pPr>
      <w:r w:rsidRPr="006B79C5">
        <w:rPr>
          <w:lang w:val="en-US"/>
        </w:rPr>
        <w:t xml:space="preserve">                  &lt;b:hsnr2 i:nil="true"/&gt;</w:t>
      </w:r>
    </w:p>
    <w:p w:rsidR="00EF703F" w:rsidRDefault="00EF703F" w:rsidP="00EF703F">
      <w:r w:rsidRPr="006B79C5">
        <w:rPr>
          <w:lang w:val="en-US"/>
        </w:rPr>
        <w:t xml:space="preserve">                  </w:t>
      </w:r>
      <w:r>
        <w:t>&lt;b:kdtypBezeichnung&gt;Privat&lt;/b:kdtypBezeichnung&gt;</w:t>
      </w:r>
    </w:p>
    <w:p w:rsidR="00EF703F" w:rsidRDefault="00EF703F" w:rsidP="00EF703F">
      <w:r>
        <w:t xml:space="preserve">                  &lt;b:kontos/&gt;</w:t>
      </w:r>
    </w:p>
    <w:p w:rsidR="00EF703F" w:rsidRDefault="00EF703F" w:rsidP="00EF703F">
      <w:r>
        <w:t xml:space="preserve">                  &lt;b:land2Bezeichnung i:nil="true"/&gt;</w:t>
      </w:r>
    </w:p>
    <w:p w:rsidR="00EF703F" w:rsidRDefault="00EF703F" w:rsidP="00EF703F">
      <w:r>
        <w:t xml:space="preserve">                  &lt;b:landBezeichnung i:nil="true"/&gt;</w:t>
      </w:r>
    </w:p>
    <w:p w:rsidR="00EF703F" w:rsidRDefault="00EF703F" w:rsidP="00EF703F">
      <w:r>
        <w:t xml:space="preserve">                  &lt;b:landNatBezeichnung i:nil="true"/&gt;</w:t>
      </w:r>
    </w:p>
    <w:p w:rsidR="00EF703F" w:rsidRDefault="00EF703F" w:rsidP="00EF703F">
      <w:r>
        <w:t xml:space="preserve">                  &lt;b:langBezeichnung i:nil="true"/&gt;</w:t>
      </w:r>
    </w:p>
    <w:p w:rsidR="00EF703F" w:rsidRDefault="00EF703F" w:rsidP="00EF703F">
      <w:r>
        <w:t xml:space="preserve">                  &lt;b:langKorrBezeichnung i:nil="true"/&gt;</w:t>
      </w:r>
    </w:p>
    <w:p w:rsidR="00EF703F" w:rsidRDefault="00EF703F" w:rsidP="00EF703F">
      <w:r>
        <w:t xml:space="preserve">                  &lt;b:name&gt;Jäger&lt;/b:name&gt;</w:t>
      </w:r>
    </w:p>
    <w:p w:rsidR="00EF703F" w:rsidRPr="006B79C5" w:rsidRDefault="00EF703F" w:rsidP="00EF703F">
      <w:pPr>
        <w:rPr>
          <w:lang w:val="en-US"/>
        </w:rPr>
      </w:pPr>
      <w:r>
        <w:t xml:space="preserve">                  </w:t>
      </w:r>
      <w:r w:rsidRPr="006B79C5">
        <w:rPr>
          <w:lang w:val="en-US"/>
        </w:rPr>
        <w:t>&lt;b:nameKont i:nil="true"/&gt;</w:t>
      </w:r>
    </w:p>
    <w:p w:rsidR="00EF703F" w:rsidRPr="006B79C5" w:rsidRDefault="00EF703F" w:rsidP="00EF703F">
      <w:pPr>
        <w:rPr>
          <w:lang w:val="en-US"/>
        </w:rPr>
      </w:pPr>
      <w:r w:rsidRPr="006B79C5">
        <w:rPr>
          <w:lang w:val="en-US"/>
        </w:rPr>
        <w:t xml:space="preserve">                  &lt;b:ort&gt;Thalwil&lt;/b:ort&gt;</w:t>
      </w:r>
    </w:p>
    <w:p w:rsidR="00EF703F" w:rsidRPr="006B79C5" w:rsidRDefault="00EF703F" w:rsidP="00EF703F">
      <w:pPr>
        <w:rPr>
          <w:lang w:val="en-US"/>
        </w:rPr>
      </w:pPr>
      <w:r w:rsidRPr="006B79C5">
        <w:rPr>
          <w:lang w:val="en-US"/>
        </w:rPr>
        <w:t xml:space="preserve">                  &lt;b:ort2 i:nil="true"/&gt;</w:t>
      </w:r>
    </w:p>
    <w:p w:rsidR="00EF703F" w:rsidRDefault="00EF703F" w:rsidP="00EF703F">
      <w:r w:rsidRPr="006B79C5">
        <w:rPr>
          <w:lang w:val="en-US"/>
        </w:rPr>
        <w:t xml:space="preserve">                  </w:t>
      </w:r>
      <w:r>
        <w:t>&lt;b:plz&gt;8800&lt;/b:plz&gt;</w:t>
      </w:r>
    </w:p>
    <w:p w:rsidR="00EF703F" w:rsidRDefault="00EF703F" w:rsidP="00EF703F">
      <w:r>
        <w:t xml:space="preserve">                  &lt;b:plz2 i:nil="true"/&gt;</w:t>
      </w:r>
    </w:p>
    <w:p w:rsidR="00EF703F" w:rsidRDefault="00EF703F" w:rsidP="00EF703F">
      <w:r>
        <w:t xml:space="preserve">                  &lt;b:rechtsform&gt;0&lt;/b:rechtsform&gt;</w:t>
      </w:r>
    </w:p>
    <w:p w:rsidR="00EF703F" w:rsidRDefault="00EF703F" w:rsidP="00EF703F">
      <w:r>
        <w:t xml:space="preserve">                  &lt;b:rechtsformCode&gt;&lt;/b:rechtsformCode&gt;</w:t>
      </w:r>
    </w:p>
    <w:p w:rsidR="00EF703F" w:rsidRDefault="00EF703F" w:rsidP="00EF703F">
      <w:r>
        <w:t xml:space="preserve">                  &lt;b:revFlag&gt;false&lt;/b:revFlag&gt;</w:t>
      </w:r>
    </w:p>
    <w:p w:rsidR="00EF703F" w:rsidRDefault="00EF703F" w:rsidP="00EF703F">
      <w:r>
        <w:t xml:space="preserve">                  &lt;b:staat2Bezeichnung i:nil="true"/&gt;</w:t>
      </w:r>
    </w:p>
    <w:p w:rsidR="00EF703F" w:rsidRDefault="00EF703F" w:rsidP="00EF703F">
      <w:r>
        <w:t xml:space="preserve">                  &lt;b:staatBezeichnung i:nil="true"/&gt;</w:t>
      </w:r>
    </w:p>
    <w:p w:rsidR="00EF703F" w:rsidRDefault="00EF703F" w:rsidP="00EF703F">
      <w:r>
        <w:t xml:space="preserve">                  &lt;b:strasse&gt;Wimmerstrasse&lt;/b:strasse&gt;</w:t>
      </w:r>
    </w:p>
    <w:p w:rsidR="00EF703F" w:rsidRPr="006B79C5" w:rsidRDefault="00EF703F" w:rsidP="00EF703F">
      <w:pPr>
        <w:rPr>
          <w:lang w:val="en-US"/>
        </w:rPr>
      </w:pPr>
      <w:r>
        <w:t xml:space="preserve">                  </w:t>
      </w:r>
      <w:r w:rsidRPr="006B79C5">
        <w:rPr>
          <w:lang w:val="en-US"/>
        </w:rPr>
        <w:t>&lt;b:strasse2 i:nil="true"/&gt;</w:t>
      </w:r>
    </w:p>
    <w:p w:rsidR="00EF703F" w:rsidRDefault="00EF703F" w:rsidP="00EF703F">
      <w:r w:rsidRPr="006B79C5">
        <w:rPr>
          <w:lang w:val="en-US"/>
        </w:rPr>
        <w:t xml:space="preserve">                  </w:t>
      </w:r>
      <w:r>
        <w:t>&lt;b:sysbranche&gt;0&lt;/b:sysbranche&gt;</w:t>
      </w:r>
    </w:p>
    <w:p w:rsidR="00EF703F" w:rsidRDefault="00EF703F" w:rsidP="00EF703F">
      <w:r>
        <w:t xml:space="preserve">                  &lt;b:sysctlang&gt;1&lt;/b:sysctlang&gt;</w:t>
      </w:r>
    </w:p>
    <w:p w:rsidR="00EF703F" w:rsidRDefault="00EF703F" w:rsidP="00EF703F">
      <w:r>
        <w:t xml:space="preserve">                  &lt;b:sysctlangkorr&gt;0&lt;/b:sysctlangkorr&gt;</w:t>
      </w:r>
    </w:p>
    <w:p w:rsidR="00EF703F" w:rsidRDefault="00EF703F" w:rsidP="00EF703F">
      <w:r>
        <w:t xml:space="preserve">                  &lt;b:sysit&gt;14750&lt;/b:sysit&gt;</w:t>
      </w:r>
    </w:p>
    <w:p w:rsidR="00EF703F" w:rsidRDefault="00EF703F" w:rsidP="00EF703F">
      <w:r>
        <w:t xml:space="preserve">                  &lt;b:syskd&gt;0&lt;/b:syskd&gt;</w:t>
      </w:r>
    </w:p>
    <w:p w:rsidR="00EF703F" w:rsidRDefault="00EF703F" w:rsidP="00EF703F">
      <w:r>
        <w:t xml:space="preserve">                  &lt;b:syskdtyp&gt;1&lt;/b:syskdtyp&gt;</w:t>
      </w:r>
    </w:p>
    <w:p w:rsidR="00EF703F" w:rsidRDefault="00EF703F" w:rsidP="00EF703F">
      <w:r>
        <w:t xml:space="preserve">                  &lt;b:sysland&gt;10&lt;/b:sysland&gt;</w:t>
      </w:r>
    </w:p>
    <w:p w:rsidR="00EF703F" w:rsidRDefault="00EF703F" w:rsidP="00EF703F">
      <w:r>
        <w:t xml:space="preserve">                  &lt;b:sysland2&gt;0&lt;/b:sysland2&gt;</w:t>
      </w:r>
    </w:p>
    <w:p w:rsidR="00EF703F" w:rsidRDefault="00EF703F" w:rsidP="00EF703F">
      <w:r>
        <w:t xml:space="preserve">                  &lt;b:syslandnat&gt;10&lt;/b:syslandnat&gt;</w:t>
      </w:r>
    </w:p>
    <w:p w:rsidR="00EF703F" w:rsidRDefault="00EF703F" w:rsidP="00EF703F">
      <w:r>
        <w:t xml:space="preserve">                  &lt;b:sysstaat&gt;26&lt;/b:sysstaat&gt;</w:t>
      </w:r>
    </w:p>
    <w:p w:rsidR="00EF703F" w:rsidRDefault="00EF703F" w:rsidP="00EF703F">
      <w:r>
        <w:t xml:space="preserve">                  &lt;b:sysstaat2&gt;0&lt;/b:sysstaat2&gt;</w:t>
      </w:r>
    </w:p>
    <w:p w:rsidR="00EF703F" w:rsidRDefault="00EF703F" w:rsidP="00EF703F">
      <w:r>
        <w:t xml:space="preserve">                  &lt;b:telefon&gt;5678&lt;/b:telefon&gt;</w:t>
      </w:r>
    </w:p>
    <w:p w:rsidR="00EF703F" w:rsidRDefault="00EF703F" w:rsidP="00EF703F">
      <w:r>
        <w:t xml:space="preserve">                  &lt;b:telefon2&gt;45678&lt;/b:telefon2&gt;</w:t>
      </w:r>
    </w:p>
    <w:p w:rsidR="00EF703F" w:rsidRDefault="00EF703F" w:rsidP="00EF703F">
      <w:r>
        <w:t xml:space="preserve">                  &lt;b:titel&gt;Herr&lt;/b:titel&gt;</w:t>
      </w:r>
    </w:p>
    <w:p w:rsidR="00EF703F" w:rsidRPr="006B79C5" w:rsidRDefault="00EF703F" w:rsidP="00EF703F">
      <w:pPr>
        <w:rPr>
          <w:lang w:val="en-US"/>
        </w:rPr>
      </w:pPr>
      <w:r>
        <w:t xml:space="preserve">                  </w:t>
      </w:r>
      <w:r w:rsidRPr="006B79C5">
        <w:rPr>
          <w:lang w:val="en-US"/>
        </w:rPr>
        <w:t>&lt;b:titel2 i:nil="true"/&gt;</w:t>
      </w:r>
    </w:p>
    <w:p w:rsidR="00EF703F" w:rsidRDefault="00EF703F" w:rsidP="00EF703F">
      <w:r w:rsidRPr="006B79C5">
        <w:rPr>
          <w:lang w:val="en-US"/>
        </w:rPr>
        <w:t xml:space="preserve">                  </w:t>
      </w:r>
      <w:r>
        <w:t>&lt;b:titelCode&gt;2&lt;/b:titelCode&gt;</w:t>
      </w:r>
    </w:p>
    <w:p w:rsidR="00EF703F" w:rsidRDefault="00EF703F" w:rsidP="00EF703F">
      <w:r>
        <w:t xml:space="preserve">                  &lt;b:titelKont i:nil="true"/&gt;</w:t>
      </w:r>
    </w:p>
    <w:p w:rsidR="00EF703F" w:rsidRPr="006B79C5" w:rsidRDefault="00EF703F" w:rsidP="00EF703F">
      <w:pPr>
        <w:rPr>
          <w:lang w:val="en-US"/>
        </w:rPr>
      </w:pPr>
      <w:r>
        <w:t xml:space="preserve">                  </w:t>
      </w:r>
      <w:r w:rsidRPr="006B79C5">
        <w:rPr>
          <w:lang w:val="en-US"/>
        </w:rPr>
        <w:t>&lt;b:url i:nil="true"/&gt;</w:t>
      </w:r>
    </w:p>
    <w:p w:rsidR="00EF703F" w:rsidRDefault="00EF703F" w:rsidP="00EF703F">
      <w:r w:rsidRPr="006B79C5">
        <w:rPr>
          <w:lang w:val="en-US"/>
        </w:rPr>
        <w:t xml:space="preserve">                  </w:t>
      </w:r>
      <w:r>
        <w:t>&lt;b:vorname&gt;Kurt&lt;/b:vorname&gt;</w:t>
      </w:r>
    </w:p>
    <w:p w:rsidR="00EF703F" w:rsidRDefault="00EF703F" w:rsidP="00EF703F">
      <w:r>
        <w:t xml:space="preserve">                  &lt;b:vornameKont i:nil="true"/&gt;</w:t>
      </w:r>
    </w:p>
    <w:p w:rsidR="00EF703F" w:rsidRDefault="00EF703F" w:rsidP="00EF703F">
      <w:r>
        <w:t xml:space="preserve">                  &lt;b:wohnseit&gt;2000-12-12T00:00:00&lt;/b:wohnseit&gt;</w:t>
      </w:r>
    </w:p>
    <w:p w:rsidR="00EF703F" w:rsidRDefault="00EF703F" w:rsidP="00EF703F">
      <w:r>
        <w:t xml:space="preserve">                  &lt;b:zusatz i:nil="true"/&gt;</w:t>
      </w:r>
    </w:p>
    <w:p w:rsidR="00EF703F" w:rsidRDefault="00EF703F" w:rsidP="00EF703F">
      <w:r>
        <w:t xml:space="preserve">                  &lt;b:zusatzdaten&gt;</w:t>
      </w:r>
    </w:p>
    <w:p w:rsidR="00EF703F" w:rsidRDefault="00EF703F" w:rsidP="00EF703F">
      <w:r>
        <w:t xml:space="preserve">                     &lt;b:ZusatzdatenDto&gt;</w:t>
      </w:r>
    </w:p>
    <w:p w:rsidR="00EF703F" w:rsidRDefault="00EF703F" w:rsidP="00EF703F">
      <w:r>
        <w:t xml:space="preserve">                        &lt;b:kdtyp&gt;1&lt;/b:kdtyp&gt;</w:t>
      </w:r>
    </w:p>
    <w:p w:rsidR="00EF703F" w:rsidRDefault="00EF703F" w:rsidP="00EF703F">
      <w:r>
        <w:t xml:space="preserve">                        &lt;b:pkz&gt;</w:t>
      </w:r>
    </w:p>
    <w:p w:rsidR="00EF703F" w:rsidRDefault="00EF703F" w:rsidP="00EF703F">
      <w:r>
        <w:lastRenderedPageBreak/>
        <w:t xml:space="preserve">                           &lt;b:PkzDto&gt;</w:t>
      </w:r>
    </w:p>
    <w:p w:rsidR="00EF703F" w:rsidRDefault="00EF703F" w:rsidP="00EF703F">
      <w:r>
        <w:t xml:space="preserve">                              &lt;b:anzkinder&gt;0&lt;/b:anzkinder&gt;</w:t>
      </w:r>
    </w:p>
    <w:p w:rsidR="00EF703F" w:rsidRDefault="00EF703F" w:rsidP="00EF703F">
      <w:r>
        <w:t xml:space="preserve">                              &lt;b:anzkinder1&gt;0&lt;/b:anzkinder1&gt;</w:t>
      </w:r>
    </w:p>
    <w:p w:rsidR="00EF703F" w:rsidRDefault="00EF703F" w:rsidP="00EF703F">
      <w:r>
        <w:t xml:space="preserve">                              &lt;b:anzkinder2&gt;0&lt;/b:anzkinder2&gt;</w:t>
      </w:r>
    </w:p>
    <w:p w:rsidR="00EF703F" w:rsidRDefault="00EF703F" w:rsidP="00EF703F">
      <w:r>
        <w:t xml:space="preserve">                              &lt;b:anzkinder3&gt;0&lt;/b:anzkinder3&gt;</w:t>
      </w:r>
    </w:p>
    <w:p w:rsidR="00EF703F" w:rsidRDefault="00EF703F" w:rsidP="00EF703F">
      <w:r>
        <w:t xml:space="preserve">                              &lt;b:anzvollstr&gt;0&lt;/b:anzvollstr&gt;</w:t>
      </w:r>
    </w:p>
    <w:p w:rsidR="00EF703F" w:rsidRDefault="00EF703F" w:rsidP="00EF703F">
      <w:r>
        <w:t xml:space="preserve">                              &lt;b:auslagen&gt;0&lt;/b:auslagen&gt;</w:t>
      </w:r>
    </w:p>
    <w:p w:rsidR="00EF703F" w:rsidRDefault="00EF703F" w:rsidP="00EF703F">
      <w:r>
        <w:t xml:space="preserve">                              &lt;b:auslagenCode i:nil="true"/&gt;</w:t>
      </w:r>
    </w:p>
    <w:p w:rsidR="00EF703F" w:rsidRDefault="00EF703F" w:rsidP="00EF703F">
      <w:r>
        <w:t xml:space="preserve">                              &lt;b:beruflichCode&gt;1&lt;/b:beruflichCode&gt;</w:t>
      </w:r>
    </w:p>
    <w:p w:rsidR="00EF703F" w:rsidRDefault="00EF703F" w:rsidP="00EF703F">
      <w:r>
        <w:t xml:space="preserve">                              &lt;b:beruflichCode2 i:nil="true"/&gt;</w:t>
      </w:r>
    </w:p>
    <w:p w:rsidR="00EF703F" w:rsidRDefault="00EF703F" w:rsidP="00EF703F">
      <w:r>
        <w:t xml:space="preserve">                              &lt;b:berufsauslagen&gt;0&lt;/b:berufsauslagen&gt;</w:t>
      </w:r>
    </w:p>
    <w:p w:rsidR="00EF703F" w:rsidRDefault="00EF703F" w:rsidP="00EF703F">
      <w:r>
        <w:t xml:space="preserve">                              &lt;b:berufsauslagenCode i:nil="true"/&gt;</w:t>
      </w:r>
    </w:p>
    <w:p w:rsidR="00EF703F" w:rsidRDefault="00EF703F" w:rsidP="00EF703F">
      <w:r>
        <w:t xml:space="preserve">                              &lt;b:beschbisAg1 i:nil="true"/&gt;</w:t>
      </w:r>
    </w:p>
    <w:p w:rsidR="00EF703F" w:rsidRDefault="00EF703F" w:rsidP="00EF703F">
      <w:r>
        <w:t xml:space="preserve">                              &lt;b:beschbisAg2 i:nil="true"/&gt;</w:t>
      </w:r>
    </w:p>
    <w:p w:rsidR="00EF703F" w:rsidRDefault="00EF703F" w:rsidP="00EF703F">
      <w:r>
        <w:t xml:space="preserve">                              &lt;b:beschseitAg1&gt;2007-12-12T00:00:00&lt;/b:beschseitAg1&gt;</w:t>
      </w:r>
    </w:p>
    <w:p w:rsidR="00EF703F" w:rsidRDefault="00EF703F" w:rsidP="00EF703F">
      <w:r>
        <w:t xml:space="preserve">                              &lt;b:beschseitAg2 i:nil="true"/&gt;</w:t>
      </w:r>
    </w:p>
    <w:p w:rsidR="00EF703F" w:rsidRDefault="00EF703F" w:rsidP="00EF703F">
      <w:r>
        <w:t xml:space="preserve">                              &lt;b:betragvollstr&gt;0&lt;/b:betragvollstr&gt;</w:t>
      </w:r>
    </w:p>
    <w:p w:rsidR="00EF703F" w:rsidRDefault="00EF703F" w:rsidP="00EF703F">
      <w:r>
        <w:t xml:space="preserve">                              &lt;b:ehepartnerFlag&gt;0&lt;/b:ehepartnerFlag&gt;</w:t>
      </w:r>
    </w:p>
    <w:p w:rsidR="00EF703F" w:rsidRDefault="00EF703F" w:rsidP="00EF703F">
      <w:r>
        <w:t xml:space="preserve">                              &lt;b:einkbrutto&gt;0&lt;/b:einkbrutto&gt;</w:t>
      </w:r>
    </w:p>
    <w:p w:rsidR="00EF703F" w:rsidRDefault="00EF703F" w:rsidP="00EF703F">
      <w:r>
        <w:t xml:space="preserve">                              &lt;b:einknetto&gt;7800&lt;/b:einknetto&gt;</w:t>
      </w:r>
    </w:p>
    <w:p w:rsidR="00EF703F" w:rsidRDefault="00EF703F" w:rsidP="00EF703F">
      <w:r>
        <w:t xml:space="preserve">                              &lt;b:einknettoFlag&gt;true&lt;/b:einknettoFlag&gt;</w:t>
      </w:r>
    </w:p>
    <w:p w:rsidR="00EF703F" w:rsidRDefault="00EF703F" w:rsidP="00EF703F">
      <w:r>
        <w:t xml:space="preserve">                              &lt;b:familienstand&gt;1&lt;/b:familienstand&gt;</w:t>
      </w:r>
    </w:p>
    <w:p w:rsidR="00EF703F" w:rsidRDefault="00EF703F" w:rsidP="00EF703F">
      <w:r>
        <w:t xml:space="preserve">                              &lt;b:hsnrAg1&gt;12&lt;/b:hsnrAg1&gt;</w:t>
      </w:r>
    </w:p>
    <w:p w:rsidR="00EF703F" w:rsidRPr="006B79C5" w:rsidRDefault="00EF703F" w:rsidP="00EF703F">
      <w:pPr>
        <w:rPr>
          <w:lang w:val="en-US"/>
        </w:rPr>
      </w:pPr>
      <w:r>
        <w:t xml:space="preserve">                              </w:t>
      </w:r>
      <w:r w:rsidRPr="006B79C5">
        <w:rPr>
          <w:lang w:val="en-US"/>
        </w:rPr>
        <w:t>&lt;b:hsnrAg2 i:nil="true"/&gt;</w:t>
      </w:r>
    </w:p>
    <w:p w:rsidR="00EF703F" w:rsidRPr="006B79C5" w:rsidRDefault="00EF703F" w:rsidP="00EF703F">
      <w:pPr>
        <w:rPr>
          <w:lang w:val="en-US"/>
        </w:rPr>
      </w:pPr>
      <w:r w:rsidRPr="006B79C5">
        <w:rPr>
          <w:lang w:val="en-US"/>
        </w:rPr>
        <w:t xml:space="preserve">                              &lt;b:jbonusbrutto&gt;0&lt;/b:jbonusbrutto&gt;</w:t>
      </w:r>
    </w:p>
    <w:p w:rsidR="00EF703F" w:rsidRPr="006B79C5" w:rsidRDefault="00EF703F" w:rsidP="00EF703F">
      <w:pPr>
        <w:rPr>
          <w:lang w:val="en-US"/>
        </w:rPr>
      </w:pPr>
      <w:r w:rsidRPr="006B79C5">
        <w:rPr>
          <w:lang w:val="en-US"/>
        </w:rPr>
        <w:t xml:space="preserve">                              &lt;b:jbonusnetto&gt;1000&lt;/b:jbonusnetto&gt;</w:t>
      </w:r>
    </w:p>
    <w:p w:rsidR="00EF703F" w:rsidRDefault="00EF703F" w:rsidP="00EF703F">
      <w:r w:rsidRPr="006B79C5">
        <w:rPr>
          <w:lang w:val="en-US"/>
        </w:rPr>
        <w:t xml:space="preserve">                              </w:t>
      </w:r>
      <w:r>
        <w:t>&lt;b:konkursFlag&gt;false&lt;/b:konkursFlag&gt;</w:t>
      </w:r>
    </w:p>
    <w:p w:rsidR="00EF703F" w:rsidRPr="006B79C5" w:rsidRDefault="00EF703F" w:rsidP="00EF703F">
      <w:pPr>
        <w:rPr>
          <w:lang w:val="en-US"/>
        </w:rPr>
      </w:pPr>
      <w:r>
        <w:t xml:space="preserve">                              </w:t>
      </w:r>
      <w:r w:rsidRPr="006B79C5">
        <w:rPr>
          <w:lang w:val="en-US"/>
        </w:rPr>
        <w:t>&lt;b:kredtrate&gt;0&lt;/b:kredtrate&gt;</w:t>
      </w:r>
    </w:p>
    <w:p w:rsidR="00EF703F" w:rsidRPr="006B79C5" w:rsidRDefault="00EF703F" w:rsidP="00EF703F">
      <w:pPr>
        <w:rPr>
          <w:lang w:val="en-US"/>
        </w:rPr>
      </w:pPr>
      <w:r w:rsidRPr="006B79C5">
        <w:rPr>
          <w:lang w:val="en-US"/>
        </w:rPr>
        <w:t xml:space="preserve">                              &lt;b:leasingrate&gt;0&lt;/b:leasingrate&gt;</w:t>
      </w:r>
    </w:p>
    <w:p w:rsidR="00EF703F" w:rsidRDefault="00EF703F" w:rsidP="00EF703F">
      <w:r w:rsidRPr="006B79C5">
        <w:rPr>
          <w:lang w:val="en-US"/>
        </w:rPr>
        <w:t xml:space="preserve">                              </w:t>
      </w:r>
      <w:r>
        <w:t>&lt;b:miete&gt;0&lt;/b:miete&gt;</w:t>
      </w:r>
    </w:p>
    <w:p w:rsidR="00EF703F" w:rsidRDefault="00EF703F" w:rsidP="00EF703F">
      <w:r>
        <w:t xml:space="preserve">                              &lt;b:monatslohnXtdFlag&gt;false&lt;/b:monatslohnXtdFlag&gt;</w:t>
      </w:r>
    </w:p>
    <w:p w:rsidR="00EF703F" w:rsidRDefault="00EF703F" w:rsidP="00EF703F">
      <w:r>
        <w:t xml:space="preserve">                              &lt;b:nameAg1&gt;Tischlerei Aldrupp&lt;/b:nameAg1&gt;</w:t>
      </w:r>
    </w:p>
    <w:p w:rsidR="00EF703F" w:rsidRPr="006B79C5" w:rsidRDefault="00EF703F" w:rsidP="00EF703F">
      <w:pPr>
        <w:rPr>
          <w:lang w:val="en-US"/>
        </w:rPr>
      </w:pPr>
      <w:r>
        <w:t xml:space="preserve">                              </w:t>
      </w:r>
      <w:r w:rsidRPr="006B79C5">
        <w:rPr>
          <w:lang w:val="en-US"/>
        </w:rPr>
        <w:t>&lt;b:nameAg2 i:nil="true"/&gt;</w:t>
      </w:r>
    </w:p>
    <w:p w:rsidR="00EF703F" w:rsidRPr="006B79C5" w:rsidRDefault="00EF703F" w:rsidP="00EF703F">
      <w:pPr>
        <w:rPr>
          <w:lang w:val="en-US"/>
        </w:rPr>
      </w:pPr>
      <w:r w:rsidRPr="006B79C5">
        <w:rPr>
          <w:lang w:val="en-US"/>
        </w:rPr>
        <w:t xml:space="preserve">                              &lt;b:nebeinkbrutto&gt;0&lt;/b:nebeinkbrutto&gt;</w:t>
      </w:r>
    </w:p>
    <w:p w:rsidR="00EF703F" w:rsidRPr="006B79C5" w:rsidRDefault="00EF703F" w:rsidP="00EF703F">
      <w:pPr>
        <w:rPr>
          <w:lang w:val="en-US"/>
        </w:rPr>
      </w:pPr>
      <w:r w:rsidRPr="006B79C5">
        <w:rPr>
          <w:lang w:val="en-US"/>
        </w:rPr>
        <w:t xml:space="preserve">                              &lt;b:nebeinknetto&gt;0&lt;/b:nebeinknetto&gt;</w:t>
      </w:r>
    </w:p>
    <w:p w:rsidR="00EF703F" w:rsidRPr="006B79C5" w:rsidRDefault="00EF703F" w:rsidP="00EF703F">
      <w:pPr>
        <w:rPr>
          <w:lang w:val="en-US"/>
        </w:rPr>
      </w:pPr>
      <w:r w:rsidRPr="006B79C5">
        <w:rPr>
          <w:lang w:val="en-US"/>
        </w:rPr>
        <w:t xml:space="preserve">                              &lt;b:ortAg1&gt;Thalwil&lt;/b:ortAg1&gt;</w:t>
      </w:r>
    </w:p>
    <w:p w:rsidR="00EF703F" w:rsidRPr="006B79C5" w:rsidRDefault="00EF703F" w:rsidP="00EF703F">
      <w:pPr>
        <w:rPr>
          <w:lang w:val="en-US"/>
        </w:rPr>
      </w:pPr>
      <w:r w:rsidRPr="006B79C5">
        <w:rPr>
          <w:lang w:val="en-US"/>
        </w:rPr>
        <w:t xml:space="preserve">                              &lt;b:ortAg2 i:nil="true"/&gt;</w:t>
      </w:r>
    </w:p>
    <w:p w:rsidR="00EF703F" w:rsidRDefault="00EF703F" w:rsidP="00EF703F">
      <w:r w:rsidRPr="006B79C5">
        <w:rPr>
          <w:lang w:val="en-US"/>
        </w:rPr>
        <w:t xml:space="preserve">                              </w:t>
      </w:r>
      <w:r>
        <w:t>&lt;b:plzAg1&gt;8800&lt;/b:plzAg1&gt;</w:t>
      </w:r>
    </w:p>
    <w:p w:rsidR="00EF703F" w:rsidRDefault="00EF703F" w:rsidP="00EF703F">
      <w:r>
        <w:t xml:space="preserve">                              &lt;b:plzAg2 i:nil="true"/&gt;</w:t>
      </w:r>
    </w:p>
    <w:p w:rsidR="00EF703F" w:rsidRDefault="00EF703F" w:rsidP="00EF703F">
      <w:r>
        <w:t xml:space="preserve">                              &lt;b:quellensteuerFlag&gt;false&lt;/b:quellensteuerFlag&gt;</w:t>
      </w:r>
    </w:p>
    <w:p w:rsidR="00EF703F" w:rsidRDefault="00EF703F" w:rsidP="00EF703F">
      <w:r>
        <w:t xml:space="preserve">                              &lt;b:strasseAg1&gt;Rennweg&lt;/b:strasseAg1&gt;</w:t>
      </w:r>
    </w:p>
    <w:p w:rsidR="00EF703F" w:rsidRPr="006B79C5" w:rsidRDefault="00EF703F" w:rsidP="00EF703F">
      <w:pPr>
        <w:rPr>
          <w:lang w:val="en-US"/>
        </w:rPr>
      </w:pPr>
      <w:r>
        <w:t xml:space="preserve">                              </w:t>
      </w:r>
      <w:r w:rsidRPr="006B79C5">
        <w:rPr>
          <w:lang w:val="en-US"/>
        </w:rPr>
        <w:t>&lt;b:strasseAg2 i:nil="true"/&gt;</w:t>
      </w:r>
    </w:p>
    <w:p w:rsidR="00EF703F" w:rsidRDefault="00EF703F" w:rsidP="00EF703F">
      <w:r w:rsidRPr="006B79C5">
        <w:rPr>
          <w:lang w:val="en-US"/>
        </w:rPr>
        <w:t xml:space="preserve">                              </w:t>
      </w:r>
      <w:r>
        <w:t>&lt;b:syspkz&gt;439595&lt;/b:syspkz&gt;</w:t>
      </w:r>
    </w:p>
    <w:p w:rsidR="00EF703F" w:rsidRDefault="00EF703F" w:rsidP="00EF703F">
      <w:r>
        <w:t xml:space="preserve">                              &lt;b:unterhalt&gt;0&lt;/b:unterhalt&gt;</w:t>
      </w:r>
    </w:p>
    <w:p w:rsidR="00EF703F" w:rsidRDefault="00EF703F" w:rsidP="00EF703F">
      <w:r>
        <w:t xml:space="preserve">                              &lt;b:unterhaltCode i:nil="true"/&gt;</w:t>
      </w:r>
    </w:p>
    <w:p w:rsidR="00EF703F" w:rsidRDefault="00EF703F" w:rsidP="00EF703F">
      <w:r>
        <w:t xml:space="preserve">                              &lt;b:weitereauslagen&gt;0&lt;/b:weitereauslagen&gt;</w:t>
      </w:r>
    </w:p>
    <w:p w:rsidR="00EF703F" w:rsidRDefault="00EF703F" w:rsidP="00EF703F">
      <w:r>
        <w:t xml:space="preserve">                              &lt;b:weitereauslagenCode i:nil="true"/&gt;</w:t>
      </w:r>
    </w:p>
    <w:p w:rsidR="00EF703F" w:rsidRDefault="00EF703F" w:rsidP="00EF703F">
      <w:r>
        <w:t xml:space="preserve">                              &lt;b:wohnverhCode&gt;0&lt;/b:wohnverhCode&gt;</w:t>
      </w:r>
    </w:p>
    <w:p w:rsidR="00EF703F" w:rsidRDefault="00EF703F" w:rsidP="00EF703F">
      <w:r>
        <w:t xml:space="preserve">                              &lt;b:zeinkCode i:nil="true"/&gt;</w:t>
      </w:r>
    </w:p>
    <w:p w:rsidR="00EF703F" w:rsidRDefault="00EF703F" w:rsidP="00EF703F">
      <w:r>
        <w:t xml:space="preserve">                              &lt;b:zeinkbrutto&gt;0&lt;/b:zeinkbrutto&gt;</w:t>
      </w:r>
    </w:p>
    <w:p w:rsidR="00EF703F" w:rsidRDefault="00EF703F" w:rsidP="00EF703F">
      <w:r>
        <w:t xml:space="preserve">                              &lt;b:zeinknetto&gt;0&lt;/b:zeinknetto&gt;</w:t>
      </w:r>
    </w:p>
    <w:p w:rsidR="00EF703F" w:rsidRDefault="00EF703F" w:rsidP="00EF703F">
      <w:r>
        <w:t xml:space="preserve">                           &lt;/b:PkzDto&gt;</w:t>
      </w:r>
    </w:p>
    <w:p w:rsidR="00EF703F" w:rsidRDefault="00EF703F" w:rsidP="00EF703F">
      <w:r>
        <w:t xml:space="preserve">                        &lt;/b:pkz&gt;</w:t>
      </w:r>
    </w:p>
    <w:p w:rsidR="00EF703F" w:rsidRDefault="00EF703F" w:rsidP="00EF703F">
      <w:r>
        <w:t xml:space="preserve">                        &lt;b:ukz/&gt;</w:t>
      </w:r>
    </w:p>
    <w:p w:rsidR="00EF703F" w:rsidRDefault="00EF703F" w:rsidP="00EF703F">
      <w:r>
        <w:t xml:space="preserve">                     &lt;/b:ZusatzdatenDto&gt;</w:t>
      </w:r>
    </w:p>
    <w:p w:rsidR="00EF703F" w:rsidRDefault="00EF703F" w:rsidP="00EF703F">
      <w:r>
        <w:t xml:space="preserve">                  &lt;/b:zusatzdaten&gt;</w:t>
      </w:r>
    </w:p>
    <w:p w:rsidR="00EF703F" w:rsidRDefault="00EF703F" w:rsidP="00EF703F">
      <w:r>
        <w:t xml:space="preserve">               &lt;/b:kunde&gt;</w:t>
      </w:r>
    </w:p>
    <w:p w:rsidR="00EF703F" w:rsidRDefault="00EF703F" w:rsidP="00EF703F">
      <w:r>
        <w:lastRenderedPageBreak/>
        <w:t xml:space="preserve">               &lt;b:mitantragsteller i:nil="true"/&gt;</w:t>
      </w:r>
    </w:p>
    <w:p w:rsidR="00EF703F" w:rsidRDefault="00EF703F" w:rsidP="00EF703F">
      <w:r>
        <w:t xml:space="preserve">               &lt;b:sysid&gt;5156&lt;/b:sysid&gt;</w:t>
      </w:r>
    </w:p>
    <w:p w:rsidR="00EF703F" w:rsidRDefault="00EF703F" w:rsidP="00EF703F">
      <w:r>
        <w:t xml:space="preserve">            &lt;/b:angebot&gt;</w:t>
      </w:r>
    </w:p>
    <w:p w:rsidR="00EF703F" w:rsidRPr="006B79C5" w:rsidRDefault="00EF703F" w:rsidP="00EF703F">
      <w:pPr>
        <w:rPr>
          <w:lang w:val="en-US"/>
        </w:rPr>
      </w:pPr>
      <w:r>
        <w:t xml:space="preserve">         </w:t>
      </w:r>
      <w:r w:rsidRPr="006B79C5">
        <w:rPr>
          <w:lang w:val="en-US"/>
        </w:rPr>
        <w:t>&lt;/createOrUpdateAngebotResult&gt;</w:t>
      </w:r>
    </w:p>
    <w:p w:rsidR="00EF703F" w:rsidRPr="006B79C5" w:rsidRDefault="00EF703F" w:rsidP="00EF703F">
      <w:pPr>
        <w:rPr>
          <w:lang w:val="en-US"/>
        </w:rPr>
      </w:pPr>
      <w:r w:rsidRPr="006B79C5">
        <w:rPr>
          <w:lang w:val="en-US"/>
        </w:rPr>
        <w:t xml:space="preserve">      &lt;/createOrUpdateAngebotResponse&gt;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&lt;/s:Envelope&gt;</w:t>
      </w:r>
    </w:p>
    <w:p w:rsidR="00EF703F" w:rsidRDefault="00EF703F" w:rsidP="00EF703F">
      <w:pPr>
        <w:pStyle w:val="berschrift3"/>
      </w:pPr>
      <w:bookmarkStart w:id="133" w:name="_Toc472332807"/>
      <w:r>
        <w:t>createOrUpdateAntrag</w:t>
      </w:r>
      <w:bookmarkEnd w:id="133"/>
    </w:p>
    <w:p w:rsidR="00EF703F" w:rsidRDefault="00EF703F" w:rsidP="00EF703F">
      <w:pPr>
        <w:pStyle w:val="berschrift4"/>
      </w:pPr>
      <w:bookmarkStart w:id="134" w:name="_Toc472332808"/>
      <w:r w:rsidRPr="008E4EAF">
        <w:t>WebService Beschreibung</w:t>
      </w:r>
      <w:bookmarkEnd w:id="134"/>
    </w:p>
    <w:p w:rsidR="00EF703F" w:rsidRDefault="00EF703F" w:rsidP="00EF703F"/>
    <w:p w:rsidR="00EF703F" w:rsidRDefault="00EF703F" w:rsidP="00EF703F">
      <w:r>
        <w:t>Erzeugt oder ändert einen Antrag. Kalkulation, Kunde und Objektdaten können aus dem Angebot übernommen werden.</w:t>
      </w:r>
    </w:p>
    <w:p w:rsidR="00EF703F" w:rsidRDefault="00EF703F" w:rsidP="00EF703F"/>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creates/updates the proposal</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name="input"&gt;&lt;/param&gt;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&lt;returns&gt;&lt;/returns&gt;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lang w:val="en-US"/>
        </w:rPr>
      </w:pPr>
      <w:r w:rsidRPr="006B79C5">
        <w:rPr>
          <w:rFonts w:ascii="Consolas" w:hAnsi="Consolas" w:cs="Consolas"/>
          <w:color w:val="2B91AF"/>
          <w:sz w:val="19"/>
          <w:szCs w:val="19"/>
          <w:highlight w:val="white"/>
          <w:lang w:val="en-US" w:eastAsia="de-CH"/>
        </w:rPr>
        <w:t>ocreateAntragDto</w:t>
      </w:r>
      <w:r w:rsidRPr="006B79C5">
        <w:rPr>
          <w:rFonts w:ascii="Consolas" w:hAnsi="Consolas" w:cs="Consolas"/>
          <w:color w:val="000000"/>
          <w:sz w:val="19"/>
          <w:szCs w:val="19"/>
          <w:highlight w:val="white"/>
          <w:lang w:val="en-US" w:eastAsia="de-CH"/>
        </w:rPr>
        <w:t xml:space="preserve"> createOrUpdateAntrag(</w:t>
      </w:r>
      <w:r w:rsidRPr="006B79C5">
        <w:rPr>
          <w:rFonts w:ascii="Consolas" w:hAnsi="Consolas" w:cs="Consolas"/>
          <w:color w:val="2B91AF"/>
          <w:sz w:val="19"/>
          <w:szCs w:val="19"/>
          <w:highlight w:val="white"/>
          <w:lang w:val="en-US" w:eastAsia="de-CH"/>
        </w:rPr>
        <w:t>icreateAntragDto</w:t>
      </w:r>
      <w:r w:rsidRPr="006B79C5">
        <w:rPr>
          <w:rFonts w:ascii="Consolas" w:hAnsi="Consolas" w:cs="Consolas"/>
          <w:color w:val="000000"/>
          <w:sz w:val="19"/>
          <w:szCs w:val="19"/>
          <w:highlight w:val="white"/>
          <w:lang w:val="en-US" w:eastAsia="de-CH"/>
        </w:rPr>
        <w:t xml:space="preserve"> input);</w:t>
      </w:r>
    </w:p>
    <w:p w:rsidR="00EF703F" w:rsidRDefault="00EF703F" w:rsidP="00EF703F">
      <w:pPr>
        <w:pStyle w:val="berschrift5"/>
      </w:pPr>
      <w:bookmarkStart w:id="135" w:name="_Toc472332809"/>
      <w:r>
        <w:t>Inputstruktur</w:t>
      </w:r>
      <w:bookmarkEnd w:id="13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26092" w:rsidRPr="00726092" w:rsidTr="00726092">
        <w:tc>
          <w:tcPr>
            <w:tcW w:w="2846"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Required</w:t>
            </w:r>
            <w:r w:rsidRPr="00726092">
              <w:rPr>
                <w:rFonts w:ascii="Times New Roman" w:hAnsi="Times New Roman"/>
                <w:sz w:val="24"/>
              </w:rPr>
              <w:t xml:space="preserve"> </w:t>
            </w:r>
          </w:p>
        </w:tc>
      </w:tr>
      <w:tr w:rsidR="00726092" w:rsidRPr="00726092" w:rsidTr="00726092">
        <w:tc>
          <w:tcPr>
            <w:tcW w:w="2846"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Consolas" w:hAnsi="Consolas" w:cs="Consolas"/>
                <w:color w:val="2B91AF"/>
                <w:sz w:val="19"/>
                <w:szCs w:val="19"/>
                <w:lang w:eastAsia="de-CH"/>
              </w:rPr>
              <w:t xml:space="preserve">icreateAntragDto </w:t>
            </w:r>
          </w:p>
        </w:tc>
        <w:tc>
          <w:tcPr>
            <w:tcW w:w="1503"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r>
      <w:tr w:rsidR="00726092" w:rsidRPr="00726092" w:rsidTr="00726092">
        <w:tc>
          <w:tcPr>
            <w:tcW w:w="2846"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Consolas" w:hAnsi="Consolas" w:cs="Consolas"/>
                <w:color w:val="2B91AF"/>
                <w:sz w:val="19"/>
                <w:szCs w:val="19"/>
                <w:lang w:eastAsia="de-CH"/>
              </w:rPr>
              <w:t>AntragDto</w:t>
            </w:r>
            <w:r w:rsidRPr="0072609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Antrag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r>
    </w:tbl>
    <w:p w:rsidR="00726092" w:rsidRDefault="00726092" w:rsidP="00726092"/>
    <w:p w:rsidR="00EF703F" w:rsidRDefault="00EF703F" w:rsidP="00EF703F">
      <w:pPr>
        <w:pStyle w:val="berschrift5"/>
      </w:pPr>
      <w:bookmarkStart w:id="136" w:name="_Toc472332810"/>
      <w:r>
        <w:t>Rückgabestruktur</w:t>
      </w:r>
      <w:bookmarkEnd w:id="13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726092" w:rsidTr="00726092">
        <w:tc>
          <w:tcPr>
            <w:tcW w:w="2846"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Beschreibung </w:t>
            </w:r>
          </w:p>
        </w:tc>
      </w:tr>
      <w:tr w:rsidR="00564DB4" w:rsidRPr="00726092" w:rsidTr="00726092">
        <w:tc>
          <w:tcPr>
            <w:tcW w:w="2846"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Consolas" w:hAnsi="Consolas" w:cs="Consolas"/>
                <w:color w:val="2B91AF"/>
                <w:sz w:val="19"/>
                <w:szCs w:val="19"/>
                <w:lang w:eastAsia="de-CH"/>
              </w:rPr>
              <w:t xml:space="preserve">ocreateAntragDto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r>
      <w:tr w:rsidR="00564DB4" w:rsidRPr="00726092" w:rsidTr="00726092">
        <w:tc>
          <w:tcPr>
            <w:tcW w:w="2846"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Consolas" w:hAnsi="Consolas" w:cs="Consolas"/>
                <w:color w:val="2B91AF"/>
                <w:sz w:val="19"/>
                <w:szCs w:val="19"/>
                <w:lang w:eastAsia="de-CH"/>
              </w:rPr>
              <w:t>AntragDto</w:t>
            </w:r>
            <w:r w:rsidRPr="0072609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Persistenzobjekt Antrag  </w:t>
            </w:r>
            <w:r>
              <w:rPr>
                <w:rFonts w:asciiTheme="minorHAnsi" w:hAnsiTheme="minorHAnsi"/>
                <w:sz w:val="24"/>
                <w:szCs w:val="22"/>
                <w:lang w:val="de-CH"/>
              </w:rPr>
              <w:t>(siehe Kapitel 4)</w:t>
            </w:r>
          </w:p>
        </w:tc>
      </w:tr>
    </w:tbl>
    <w:p w:rsidR="00EF703F" w:rsidRDefault="00EF703F" w:rsidP="00EF703F">
      <w:pPr>
        <w:rPr>
          <w:rFonts w:asciiTheme="minorHAnsi" w:hAnsiTheme="minorHAnsi"/>
          <w:sz w:val="24"/>
          <w:szCs w:val="22"/>
        </w:rPr>
      </w:pPr>
    </w:p>
    <w:p w:rsidR="00EF703F" w:rsidRPr="00882167" w:rsidRDefault="00EF703F" w:rsidP="00EF703F">
      <w:r w:rsidRPr="00882167">
        <w:t>Die meisten der mit optional (o) angegebenen Inputparameter werden bei erstmaligem Aufruf befüllt und können dann mit den Folgeaufrufen direkt wieder vom Rückgabewert übernommen werden.</w:t>
      </w:r>
    </w:p>
    <w:p w:rsidR="00EF703F" w:rsidRPr="002232EE" w:rsidRDefault="00EF703F" w:rsidP="00EF703F"/>
    <w:p w:rsidR="00EF703F" w:rsidRDefault="00EF703F" w:rsidP="00EF703F">
      <w:pPr>
        <w:pStyle w:val="berschrift4"/>
      </w:pPr>
      <w:bookmarkStart w:id="137" w:name="_Toc472332811"/>
      <w:r>
        <w:t>SOAP Beispiel</w:t>
      </w:r>
      <w:bookmarkEnd w:id="137"/>
    </w:p>
    <w:p w:rsidR="00EF703F" w:rsidRDefault="00EF703F" w:rsidP="00EF703F">
      <w:pPr>
        <w:pStyle w:val="berschrift5"/>
      </w:pPr>
      <w:bookmarkStart w:id="138" w:name="_Toc472332812"/>
      <w:r>
        <w:t>Request</w:t>
      </w:r>
      <w:bookmarkEnd w:id="138"/>
    </w:p>
    <w:p w:rsidR="00EF703F" w:rsidRPr="006B79C5" w:rsidRDefault="00EF703F" w:rsidP="00EF703F">
      <w:pPr>
        <w:rPr>
          <w:lang w:val="en-US"/>
        </w:rPr>
      </w:pPr>
      <w:r w:rsidRPr="006B79C5">
        <w:rPr>
          <w:lang w:val="en-US"/>
        </w:rPr>
        <w:lastRenderedPageBreak/>
        <w:t>&lt;S:Envelope xmlns:S="http://www.w3.org/2003/05/soap-envelope"&gt;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&lt;To xmlns="http://www.w3.org/2005/08/addressing"&gt;${#Project#ServiceEndpointAndPath}b2xService.svc&lt;/To&gt;</w:t>
      </w:r>
    </w:p>
    <w:p w:rsidR="00EF703F" w:rsidRPr="006B79C5" w:rsidRDefault="00EF703F" w:rsidP="00EF703F">
      <w:pPr>
        <w:rPr>
          <w:lang w:val="en-US"/>
        </w:rPr>
      </w:pPr>
      <w:r w:rsidRPr="006B79C5">
        <w:rPr>
          <w:lang w:val="en-US"/>
        </w:rPr>
        <w:t xml:space="preserve">    &lt;Action xmlns="http://www.w3.org/2005/08/addressing" S:mustUnderstand="true"&gt;http://cic-software.de/GateBANKNOW/Ib2xService/createOrUpdateAntrag&lt;/Action&gt;    </w:t>
      </w:r>
    </w:p>
    <w:p w:rsidR="00EF703F" w:rsidRDefault="00EF703F" w:rsidP="00EF703F">
      <w:r w:rsidRPr="006B79C5">
        <w:rPr>
          <w:lang w:val="en-US"/>
        </w:rPr>
        <w:t xml:space="preserve">    </w:t>
      </w:r>
      <w:r>
        <w:t>&lt;MessageID xmlns="http://www.w3.org/2005/08/addressing"&gt;uuid:8bc3fb3b-6a10-41fc-82b4-edf8ff95703e&lt;/MessageID&gt;</w:t>
      </w:r>
    </w:p>
    <w:p w:rsidR="00EF703F" w:rsidRPr="00227091" w:rsidRDefault="00EF703F" w:rsidP="00EF703F">
      <w:pPr>
        <w:pStyle w:val="Quellcodeinline"/>
        <w:rPr>
          <w:sz w:val="16"/>
          <w:szCs w:val="16"/>
          <w:lang w:val="en-US"/>
        </w:rPr>
      </w:pPr>
      <w:r w:rsidRPr="00227091">
        <w:rPr>
          <w:sz w:val="16"/>
          <w:szCs w:val="16"/>
          <w:lang w:val="en-US"/>
        </w:rPr>
        <w:t>&lt;DefaultMessageHeader xmlns="http://cic-software.de/MessageHeader"&gt;</w:t>
      </w:r>
    </w:p>
    <w:p w:rsidR="00EF703F" w:rsidRPr="00227091" w:rsidRDefault="00EF703F" w:rsidP="00EF703F">
      <w:pPr>
        <w:pStyle w:val="Quellcodeinline"/>
        <w:rPr>
          <w:sz w:val="16"/>
          <w:szCs w:val="16"/>
          <w:lang w:val="en-US"/>
        </w:rPr>
      </w:pPr>
      <w:r w:rsidRPr="00227091">
        <w:rPr>
          <w:sz w:val="16"/>
          <w:szCs w:val="16"/>
          <w:lang w:val="en-US"/>
        </w:rPr>
        <w:t xml:space="preserve">         &lt;ISOLanguageCode xmlns="http://schemas.datacontract.org/2004/07/Cic.OpenOne.Common.Util.SOAP"&gt;de-CH&lt;/ISOLanguageCode&gt;</w:t>
      </w:r>
    </w:p>
    <w:p w:rsidR="00EF703F" w:rsidRPr="00227091" w:rsidRDefault="00EF703F" w:rsidP="00EF703F">
      <w:pPr>
        <w:pStyle w:val="Quellcodeinline"/>
        <w:rPr>
          <w:sz w:val="16"/>
          <w:szCs w:val="16"/>
          <w:lang w:val="en-US"/>
        </w:rPr>
      </w:pPr>
      <w:r w:rsidRPr="00227091">
        <w:rPr>
          <w:sz w:val="16"/>
          <w:szCs w:val="16"/>
          <w:lang w:val="en-US"/>
        </w:rPr>
        <w:t xml:space="preserve">         &lt;Password xmlns="http://schemas.datacontract.org/2004/07/Cic.OpenOne.Common.Util.SOAP"&gt;</w:t>
      </w:r>
      <w:r>
        <w:rPr>
          <w:sz w:val="16"/>
          <w:szCs w:val="16"/>
          <w:lang w:val="en-US"/>
        </w:rPr>
        <w:t>PresharedKey</w:t>
      </w:r>
      <w:r w:rsidRPr="00227091">
        <w:rPr>
          <w:sz w:val="16"/>
          <w:szCs w:val="16"/>
          <w:lang w:val="en-US"/>
        </w:rPr>
        <w:t>&lt;/Password&gt;</w:t>
      </w:r>
    </w:p>
    <w:p w:rsidR="00EF703F" w:rsidRPr="00227091" w:rsidRDefault="00EF703F" w:rsidP="00EF703F">
      <w:pPr>
        <w:pStyle w:val="Quellcodeinline"/>
        <w:rPr>
          <w:sz w:val="16"/>
          <w:szCs w:val="16"/>
          <w:lang w:val="en-US"/>
        </w:rPr>
      </w:pPr>
      <w:r w:rsidRPr="00227091">
        <w:rPr>
          <w:sz w:val="16"/>
          <w:szCs w:val="16"/>
          <w:lang w:val="en-US"/>
        </w:rPr>
        <w:t xml:space="preserve">         &lt;SysBRAND xmlns="http://schemas.datacontract.org/2004/07/Cic.OpenOne.Common.Util.SOAP"&gt;0&lt;/SysBRAND&gt;</w:t>
      </w:r>
    </w:p>
    <w:p w:rsidR="00EF703F" w:rsidRPr="00227091" w:rsidRDefault="00EF703F" w:rsidP="00EF703F">
      <w:pPr>
        <w:pStyle w:val="Quellcodeinline"/>
        <w:rPr>
          <w:sz w:val="16"/>
          <w:szCs w:val="16"/>
          <w:lang w:val="en-US"/>
        </w:rPr>
      </w:pPr>
      <w:r w:rsidRPr="00227091">
        <w:rPr>
          <w:sz w:val="16"/>
          <w:szCs w:val="16"/>
          <w:lang w:val="en-US"/>
        </w:rPr>
        <w:t xml:space="preserve">         &lt;SysPEROLE xmlns="http://schemas.datacontract.org/2004/07/Cic.OpenOne.Common.Util.SOAP"&gt;</w:t>
      </w:r>
      <w:r>
        <w:rPr>
          <w:sz w:val="16"/>
          <w:szCs w:val="16"/>
          <w:lang w:val="en-US"/>
        </w:rPr>
        <w:t>Role aud getDealerID</w:t>
      </w:r>
      <w:r w:rsidRPr="00227091">
        <w:rPr>
          <w:sz w:val="16"/>
          <w:szCs w:val="16"/>
          <w:lang w:val="en-US"/>
        </w:rPr>
        <w:t>&lt;/SysPEROLE&gt;</w:t>
      </w:r>
    </w:p>
    <w:p w:rsidR="00EF703F" w:rsidRPr="006B79C5" w:rsidRDefault="00EF703F" w:rsidP="00EF703F">
      <w:pPr>
        <w:pStyle w:val="Quellcodeinline"/>
        <w:rPr>
          <w:sz w:val="16"/>
          <w:szCs w:val="16"/>
        </w:rPr>
      </w:pPr>
      <w:r w:rsidRPr="00227091">
        <w:rPr>
          <w:sz w:val="16"/>
          <w:szCs w:val="16"/>
          <w:lang w:val="en-US"/>
        </w:rPr>
        <w:t xml:space="preserve">         </w:t>
      </w:r>
      <w:r w:rsidRPr="006B79C5">
        <w:rPr>
          <w:sz w:val="16"/>
          <w:szCs w:val="16"/>
        </w:rPr>
        <w:t>&lt;UserName xmlns="http://schemas.datacontract.org/2004/07/Cic.OpenOne.Common.Util.SOAP"&gt;UserName&lt;/UserName&gt;</w:t>
      </w:r>
    </w:p>
    <w:p w:rsidR="00EF703F" w:rsidRPr="00227091" w:rsidRDefault="00EF703F" w:rsidP="00EF703F">
      <w:pPr>
        <w:pStyle w:val="Quellcodeinline"/>
        <w:rPr>
          <w:sz w:val="16"/>
          <w:szCs w:val="16"/>
          <w:lang w:val="en-US"/>
        </w:rPr>
      </w:pPr>
      <w:r w:rsidRPr="006B79C5">
        <w:rPr>
          <w:sz w:val="16"/>
          <w:szCs w:val="16"/>
        </w:rPr>
        <w:t xml:space="preserve">         </w:t>
      </w:r>
      <w:r w:rsidRPr="00227091">
        <w:rPr>
          <w:sz w:val="16"/>
          <w:szCs w:val="16"/>
          <w:lang w:val="en-US"/>
        </w:rPr>
        <w:t>&lt;UserType xmlns="http://schemas.datacontract.org/2004/07/Cic.OpenOne.Common.Util.SOAP"&gt;0&lt;/UserType&gt;</w:t>
      </w:r>
    </w:p>
    <w:p w:rsidR="00EF703F" w:rsidRPr="006B79C5" w:rsidRDefault="00EF703F" w:rsidP="00EF703F">
      <w:pPr>
        <w:rPr>
          <w:lang w:val="en-US"/>
        </w:rPr>
      </w:pPr>
      <w:r w:rsidRPr="00227091">
        <w:rPr>
          <w:sz w:val="16"/>
          <w:szCs w:val="16"/>
          <w:lang w:val="en-US"/>
        </w:rPr>
        <w:t xml:space="preserve">      &lt;/DefaultMessageHeader&gt;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 xml:space="preserve">    &lt;ns7:createOrUpdateAntrag xmlns="http://schemas.datacontract.org/2004/07/Cic.OpenOne.GateBANKNOW.Common.DTO" xmlns:ns2="http://schemas.datacontract.org/2004/07/Cic.OpenOne.GateBANKNOW.Service.DTO" xmlns:ns3="http://schemas.microsoft.com/2003/10/Serialization/Arrays" xmlns:ns4="http://schemas.datacontract.org/2004/07/Cic.OpenOne.Common.DTO" xmlns:ns5="http://schemas.datacontract.org/2004/07/Cic.OpenOne.Common.DTO.Prisma" xmlns:ns6="http://schemas.datacontract.org/2004/07/Cic.OpenOne.GateBANKNOW.Common.DTO.Search" xmlns:ns7="http://cic-software.de/GateBANKNOW" xmlns:ns8="http://schemas.microsoft.com/2003/10/Serialization/"&gt;</w:t>
      </w:r>
    </w:p>
    <w:p w:rsidR="00EF703F" w:rsidRDefault="00EF703F" w:rsidP="00EF703F">
      <w:r w:rsidRPr="006B79C5">
        <w:rPr>
          <w:lang w:val="en-US"/>
        </w:rPr>
        <w:t xml:space="preserve">      </w:t>
      </w:r>
      <w:r>
        <w:t>&lt;ns7:input&gt;</w:t>
      </w:r>
    </w:p>
    <w:p w:rsidR="00EF703F" w:rsidRDefault="00EF703F" w:rsidP="00EF703F">
      <w:r>
        <w:t xml:space="preserve">        &lt;ns2:antrag&gt;</w:t>
      </w:r>
    </w:p>
    <w:p w:rsidR="00EF703F" w:rsidRDefault="00EF703F" w:rsidP="00EF703F">
      <w:r>
        <w:t xml:space="preserve">          &lt;ns2:angAntObDto&gt;</w:t>
      </w:r>
    </w:p>
    <w:p w:rsidR="00EF703F" w:rsidRDefault="00EF703F" w:rsidP="00EF703F">
      <w:r>
        <w:t xml:space="preserve">            &lt;ns2:ahk&gt;0.0&lt;/ns2:ahk&gt;</w:t>
      </w:r>
    </w:p>
    <w:p w:rsidR="00EF703F" w:rsidRDefault="00EF703F" w:rsidP="00EF703F">
      <w:r>
        <w:t xml:space="preserve">            &lt;ns2:ahkBrutto&gt;45950.0&lt;/ns2:ahkBrutto&gt;</w:t>
      </w:r>
    </w:p>
    <w:p w:rsidR="00EF703F" w:rsidRDefault="00EF703F" w:rsidP="00EF703F">
      <w:r>
        <w:t xml:space="preserve">            &lt;ns2:ahkUst&gt;0.0&lt;/ns2:ahkUst&gt;</w:t>
      </w:r>
    </w:p>
    <w:p w:rsidR="00EF703F" w:rsidRDefault="00EF703F" w:rsidP="00EF703F">
      <w:r>
        <w:t xml:space="preserve">            &lt;ns2:baujahr&gt;2012-01-01T00:00:01&lt;/ns2:baujahr&gt;</w:t>
      </w:r>
    </w:p>
    <w:p w:rsidR="00EF703F" w:rsidRDefault="00EF703F" w:rsidP="00EF703F">
      <w:r>
        <w:t xml:space="preserve">            &lt;ns2:baumonat&gt;1&lt;/ns2:baumonat&gt;</w:t>
      </w:r>
    </w:p>
    <w:p w:rsidR="00EF703F" w:rsidRDefault="00EF703F" w:rsidP="00EF703F">
      <w:r>
        <w:t xml:space="preserve">            &lt;ns2:bezeichnung&gt;AUDI A4 Avant 2.0 TDI&lt;/ns2:bezeichnung&gt;</w:t>
      </w:r>
    </w:p>
    <w:p w:rsidR="00EF703F" w:rsidRDefault="00EF703F" w:rsidP="00EF703F">
      <w:r>
        <w:t xml:space="preserve">            &lt;ns2:brief&gt;</w:t>
      </w:r>
    </w:p>
    <w:p w:rsidR="00EF703F" w:rsidRDefault="00EF703F" w:rsidP="00EF703F">
      <w:r>
        <w:t xml:space="preserve">              &lt;ns2:aufbau&gt;2&lt;/ns2:aufbau&gt;</w:t>
      </w:r>
    </w:p>
    <w:p w:rsidR="00EF703F" w:rsidRPr="006B79C5" w:rsidRDefault="00EF703F" w:rsidP="00EF703F">
      <w:pPr>
        <w:rPr>
          <w:lang w:val="en-US"/>
        </w:rPr>
      </w:pPr>
      <w:r>
        <w:t xml:space="preserve">              </w:t>
      </w:r>
      <w:r w:rsidRPr="006B79C5">
        <w:rPr>
          <w:lang w:val="en-US"/>
        </w:rPr>
        <w:t>&lt;ns2:co2emi&gt;129.0&lt;/ns2:co2emi&gt;</w:t>
      </w:r>
    </w:p>
    <w:p w:rsidR="00EF703F" w:rsidRPr="006B79C5" w:rsidRDefault="00EF703F" w:rsidP="00EF703F">
      <w:pPr>
        <w:rPr>
          <w:lang w:val="en-US"/>
        </w:rPr>
      </w:pPr>
      <w:r w:rsidRPr="006B79C5">
        <w:rPr>
          <w:lang w:val="en-US"/>
        </w:rPr>
        <w:t xml:space="preserve">              &lt;ns2:fident&gt;</w:t>
      </w:r>
    </w:p>
    <w:p w:rsidR="00EF703F" w:rsidRDefault="00EF703F" w:rsidP="00EF703F">
      <w:r w:rsidRPr="006B79C5">
        <w:rPr>
          <w:lang w:val="en-US"/>
        </w:rPr>
        <w:t xml:space="preserve">              </w:t>
      </w:r>
      <w:r>
        <w:t>&lt;/ns2:fident&gt;</w:t>
      </w:r>
    </w:p>
    <w:p w:rsidR="00EF703F" w:rsidRDefault="00EF703F" w:rsidP="00EF703F">
      <w:r>
        <w:t xml:space="preserve">              &lt;ns2:getriebe&gt;00180005&lt;/ns2:getriebe&gt;</w:t>
      </w:r>
    </w:p>
    <w:p w:rsidR="00EF703F" w:rsidRDefault="00EF703F" w:rsidP="00EF703F">
      <w:r>
        <w:t xml:space="preserve">              &lt;ns2:hubraum&gt;0&lt;/ns2:hubraum&gt;</w:t>
      </w:r>
    </w:p>
    <w:p w:rsidR="00EF703F" w:rsidRDefault="00EF703F" w:rsidP="00EF703F">
      <w:r>
        <w:t xml:space="preserve">              &lt;ns2:impcode&gt;</w:t>
      </w:r>
    </w:p>
    <w:p w:rsidR="00EF703F" w:rsidRDefault="00EF703F" w:rsidP="00EF703F">
      <w:r>
        <w:t xml:space="preserve">              &lt;/ns2:impcode&gt;</w:t>
      </w:r>
    </w:p>
    <w:p w:rsidR="00EF703F" w:rsidRDefault="00EF703F" w:rsidP="00EF703F">
      <w:r>
        <w:t xml:space="preserve">              &lt;ns2:kmh&gt;0&lt;/ns2:kmh&gt;</w:t>
      </w:r>
    </w:p>
    <w:p w:rsidR="00EF703F" w:rsidRPr="006B79C5" w:rsidRDefault="00EF703F" w:rsidP="00EF703F">
      <w:pPr>
        <w:rPr>
          <w:lang w:val="en-US"/>
        </w:rPr>
      </w:pPr>
      <w:r>
        <w:t xml:space="preserve">              </w:t>
      </w:r>
      <w:r w:rsidRPr="006B79C5">
        <w:rPr>
          <w:lang w:val="en-US"/>
        </w:rPr>
        <w:t>&lt;ns2:kw&gt;0&lt;/ns2:kw&gt;</w:t>
      </w:r>
    </w:p>
    <w:p w:rsidR="00EF703F" w:rsidRPr="006B79C5" w:rsidRDefault="00EF703F" w:rsidP="00EF703F">
      <w:pPr>
        <w:rPr>
          <w:lang w:val="en-US"/>
        </w:rPr>
      </w:pPr>
      <w:r w:rsidRPr="006B79C5">
        <w:rPr>
          <w:lang w:val="en-US"/>
        </w:rPr>
        <w:t xml:space="preserve">              &lt;ns2:last&gt;0&lt;/ns2:last&gt;</w:t>
      </w:r>
    </w:p>
    <w:p w:rsidR="00EF703F" w:rsidRDefault="00EF703F" w:rsidP="00EF703F">
      <w:r w:rsidRPr="006B79C5">
        <w:rPr>
          <w:lang w:val="en-US"/>
        </w:rPr>
        <w:t xml:space="preserve">              </w:t>
      </w:r>
      <w:r>
        <w:t>&lt;ns2:lastamb&gt;0&lt;/ns2:lastamb&gt;</w:t>
      </w:r>
    </w:p>
    <w:p w:rsidR="00EF703F" w:rsidRDefault="00EF703F" w:rsidP="00EF703F">
      <w:r>
        <w:t xml:space="preserve">              &lt;ns2:lastaob&gt;0&lt;/ns2:lastaob&gt;</w:t>
      </w:r>
    </w:p>
    <w:p w:rsidR="00EF703F" w:rsidRDefault="00EF703F" w:rsidP="00EF703F">
      <w:r>
        <w:t xml:space="preserve">              &lt;ns2:lastd&gt;0&lt;/ns2:lastd&gt;</w:t>
      </w:r>
    </w:p>
    <w:p w:rsidR="00EF703F" w:rsidRDefault="00EF703F" w:rsidP="00EF703F">
      <w:r>
        <w:t xml:space="preserve">              &lt;ns2:laufnummer&gt;</w:t>
      </w:r>
    </w:p>
    <w:p w:rsidR="00EF703F" w:rsidRDefault="00EF703F" w:rsidP="00EF703F">
      <w:r>
        <w:t xml:space="preserve">              &lt;/ns2:laufnummer&gt;</w:t>
      </w:r>
    </w:p>
    <w:p w:rsidR="00EF703F" w:rsidRDefault="00EF703F" w:rsidP="00EF703F">
      <w:r>
        <w:t xml:space="preserve">              &lt;ns2:leergew&gt;0&lt;/ns2:leergew&gt;</w:t>
      </w:r>
    </w:p>
    <w:p w:rsidR="00EF703F" w:rsidRDefault="00EF703F" w:rsidP="00EF703F">
      <w:r>
        <w:t xml:space="preserve">              &lt;ns2:nox&gt;0.0&lt;/ns2:nox&gt;</w:t>
      </w:r>
    </w:p>
    <w:p w:rsidR="00EF703F" w:rsidRDefault="00EF703F" w:rsidP="00EF703F">
      <w:r>
        <w:lastRenderedPageBreak/>
        <w:t xml:space="preserve">              &lt;ns2:sitze&gt;0&lt;/ns2:sitze&gt;</w:t>
      </w:r>
    </w:p>
    <w:p w:rsidR="00EF703F" w:rsidRDefault="00EF703F" w:rsidP="00EF703F">
      <w:r>
        <w:t xml:space="preserve">              &lt;ns2:stammnummer&gt;</w:t>
      </w:r>
    </w:p>
    <w:p w:rsidR="00EF703F" w:rsidRDefault="00EF703F" w:rsidP="00EF703F">
      <w:r>
        <w:t xml:space="preserve">              &lt;/ns2:stammnummer&gt;</w:t>
      </w:r>
    </w:p>
    <w:p w:rsidR="00EF703F" w:rsidRDefault="00EF703F" w:rsidP="00EF703F">
      <w:r>
        <w:t xml:space="preserve">              &lt;ns2:stand&gt;0&lt;/ns2:stand&gt;</w:t>
      </w:r>
    </w:p>
    <w:p w:rsidR="00EF703F" w:rsidRPr="006B79C5" w:rsidRDefault="00EF703F" w:rsidP="00EF703F">
      <w:pPr>
        <w:rPr>
          <w:lang w:val="en-US"/>
        </w:rPr>
      </w:pPr>
      <w:r>
        <w:t xml:space="preserve">              </w:t>
      </w:r>
      <w:r w:rsidRPr="006B79C5">
        <w:rPr>
          <w:lang w:val="en-US"/>
        </w:rPr>
        <w:t>&lt;ns2:sysid&gt;0&lt;/ns2:sysid&gt;</w:t>
      </w:r>
    </w:p>
    <w:p w:rsidR="00EF703F" w:rsidRPr="006B79C5" w:rsidRDefault="00EF703F" w:rsidP="00EF703F">
      <w:pPr>
        <w:rPr>
          <w:lang w:val="en-US"/>
        </w:rPr>
      </w:pPr>
      <w:r w:rsidRPr="006B79C5">
        <w:rPr>
          <w:lang w:val="en-US"/>
        </w:rPr>
        <w:t xml:space="preserve">              &lt;ns2:tank&gt;0&lt;/ns2:tank&gt;</w:t>
      </w:r>
    </w:p>
    <w:p w:rsidR="00EF703F" w:rsidRDefault="00EF703F" w:rsidP="00EF703F">
      <w:r w:rsidRPr="006B79C5">
        <w:rPr>
          <w:lang w:val="en-US"/>
        </w:rPr>
        <w:t xml:space="preserve">              </w:t>
      </w:r>
      <w:r>
        <w:t>&lt;ns2:treibstoff&gt;00100003&lt;/ns2:treibstoff&gt;</w:t>
      </w:r>
    </w:p>
    <w:p w:rsidR="00EF703F" w:rsidRDefault="00EF703F" w:rsidP="00EF703F">
      <w:r>
        <w:t xml:space="preserve">              &lt;ns2:verbrauchausser&gt;0.0&lt;/ns2:verbrauchausser&gt;</w:t>
      </w:r>
    </w:p>
    <w:p w:rsidR="00EF703F" w:rsidRDefault="00EF703F" w:rsidP="00EF703F">
      <w:r>
        <w:t xml:space="preserve">              &lt;ns2:verbrauchgesamt&gt;0.0&lt;/ns2:verbrauchgesamt&gt;</w:t>
      </w:r>
    </w:p>
    <w:p w:rsidR="00EF703F" w:rsidRDefault="00EF703F" w:rsidP="00EF703F">
      <w:r>
        <w:t xml:space="preserve">              &lt;ns2:verbrauchstadt&gt;0.0&lt;/ns2:verbrauchstadt&gt;</w:t>
      </w:r>
    </w:p>
    <w:p w:rsidR="00EF703F" w:rsidRDefault="00EF703F" w:rsidP="00EF703F">
      <w:r>
        <w:t xml:space="preserve">              &lt;ns2:zulgew&gt;0&lt;/ns2:zulgew&gt;</w:t>
      </w:r>
    </w:p>
    <w:p w:rsidR="00EF703F" w:rsidRDefault="00EF703F" w:rsidP="00EF703F">
      <w:r>
        <w:t xml:space="preserve">            &lt;/ns2:brief&gt;</w:t>
      </w:r>
    </w:p>
    <w:p w:rsidR="00EF703F" w:rsidRPr="006B79C5" w:rsidRDefault="00EF703F" w:rsidP="00EF703F">
      <w:pPr>
        <w:rPr>
          <w:lang w:val="en-US"/>
        </w:rPr>
      </w:pPr>
      <w:r>
        <w:t xml:space="preserve">            </w:t>
      </w:r>
      <w:r w:rsidRPr="006B79C5">
        <w:rPr>
          <w:lang w:val="en-US"/>
        </w:rPr>
        <w:t>&lt;ns2:fabrikat&gt;A4 AVANT Modell 2013-&lt;/ns2:fabrikat&gt;</w:t>
      </w:r>
    </w:p>
    <w:p w:rsidR="00EF703F" w:rsidRDefault="00EF703F" w:rsidP="00EF703F">
      <w:r w:rsidRPr="006B79C5">
        <w:rPr>
          <w:lang w:val="en-US"/>
        </w:rPr>
        <w:t xml:space="preserve">            </w:t>
      </w:r>
      <w:r>
        <w:t>&lt;ns2:fahrer&gt;</w:t>
      </w:r>
    </w:p>
    <w:p w:rsidR="00EF703F" w:rsidRDefault="00EF703F" w:rsidP="00EF703F">
      <w:r>
        <w:t xml:space="preserve">            &lt;/ns2:fahrer&gt;</w:t>
      </w:r>
    </w:p>
    <w:p w:rsidR="00EF703F" w:rsidRDefault="00EF703F" w:rsidP="00EF703F">
      <w:r>
        <w:t xml:space="preserve">            &lt;ns2:fahrerCode&gt;0&lt;/ns2:fahrerCode&gt;</w:t>
      </w:r>
    </w:p>
    <w:p w:rsidR="00EF703F" w:rsidRDefault="00EF703F" w:rsidP="00EF703F">
      <w:r>
        <w:t xml:space="preserve">            &lt;ns2:farbeA&gt;</w:t>
      </w:r>
    </w:p>
    <w:p w:rsidR="00EF703F" w:rsidRDefault="00EF703F" w:rsidP="00EF703F">
      <w:r>
        <w:t xml:space="preserve">            &lt;/ns2:farbeA&gt;</w:t>
      </w:r>
    </w:p>
    <w:p w:rsidR="00EF703F" w:rsidRDefault="00EF703F" w:rsidP="00EF703F">
      <w:r>
        <w:t xml:space="preserve">            &lt;ns2:fzart&gt;100&lt;/ns2:fzart&gt;</w:t>
      </w:r>
    </w:p>
    <w:p w:rsidR="00EF703F" w:rsidRDefault="00EF703F" w:rsidP="00EF703F">
      <w:r>
        <w:t xml:space="preserve">            &lt;ns2:grund&gt;44074.05&lt;/ns2:grund&gt;</w:t>
      </w:r>
    </w:p>
    <w:p w:rsidR="00EF703F" w:rsidRDefault="00EF703F" w:rsidP="00EF703F">
      <w:r>
        <w:t xml:space="preserve">            &lt;ns2:grundBrutto&gt;47600.0&lt;/ns2:grundBrutto&gt;</w:t>
      </w:r>
    </w:p>
    <w:p w:rsidR="00EF703F" w:rsidRDefault="00EF703F" w:rsidP="00EF703F">
      <w:r>
        <w:t xml:space="preserve">            &lt;ns2:grundUst&gt;3525.949999999997&lt;/ns2:grundUst&gt;</w:t>
      </w:r>
    </w:p>
    <w:p w:rsidR="00EF703F" w:rsidRDefault="00EF703F" w:rsidP="00EF703F">
      <w:r>
        <w:t xml:space="preserve">            &lt;ns2:hersteller&gt;AUDI&lt;/ns2:hersteller&gt;</w:t>
      </w:r>
    </w:p>
    <w:p w:rsidR="00EF703F" w:rsidRDefault="00EF703F" w:rsidP="00EF703F">
      <w:r>
        <w:t xml:space="preserve">            &lt;ns2:jahresKm&gt;15000&lt;/ns2:jahresKm&gt;</w:t>
      </w:r>
    </w:p>
    <w:p w:rsidR="00EF703F" w:rsidRDefault="00EF703F" w:rsidP="00EF703F">
      <w:r>
        <w:t xml:space="preserve">            &lt;ns2:kennzeichen&gt;</w:t>
      </w:r>
    </w:p>
    <w:p w:rsidR="00EF703F" w:rsidRDefault="00EF703F" w:rsidP="00EF703F">
      <w:r>
        <w:t xml:space="preserve">            &lt;/ns2:kennzeichen&gt;</w:t>
      </w:r>
    </w:p>
    <w:p w:rsidR="00EF703F" w:rsidRDefault="00EF703F" w:rsidP="00EF703F">
      <w:r>
        <w:t xml:space="preserve">            &lt;ns2:satzmehrKm&gt;0.0&lt;/ns2:satzmehrKm&gt;</w:t>
      </w:r>
    </w:p>
    <w:p w:rsidR="00EF703F" w:rsidRDefault="00EF703F" w:rsidP="00EF703F">
      <w:r>
        <w:t xml:space="preserve">            &lt;ns2:sysangebot&gt;0&lt;/ns2:sysangebot&gt;</w:t>
      </w:r>
    </w:p>
    <w:p w:rsidR="00EF703F" w:rsidRDefault="00EF703F" w:rsidP="00EF703F">
      <w:r>
        <w:t xml:space="preserve">            &lt;ns2:sysantrag&gt;0&lt;/ns2:sysantrag&gt;</w:t>
      </w:r>
    </w:p>
    <w:p w:rsidR="00EF703F" w:rsidRDefault="00EF703F" w:rsidP="00EF703F">
      <w:r>
        <w:t xml:space="preserve">            &lt;ns2:sysobart&gt;12&lt;/ns2:sysobart&gt;</w:t>
      </w:r>
    </w:p>
    <w:p w:rsidR="00EF703F" w:rsidRDefault="00EF703F" w:rsidP="00EF703F">
      <w:r>
        <w:t xml:space="preserve">            &lt;ns2:sysobtyp&gt;65151&lt;/ns2:sysobtyp&gt;</w:t>
      </w:r>
    </w:p>
    <w:p w:rsidR="00EF703F" w:rsidRDefault="00EF703F" w:rsidP="00EF703F">
      <w:r>
        <w:t xml:space="preserve">            &lt;ns2:typengenehmigung&gt;1AC846&lt;/ns2:typengenehmigung&gt;</w:t>
      </w:r>
    </w:p>
    <w:p w:rsidR="00EF703F" w:rsidRDefault="00EF703F" w:rsidP="00EF703F">
      <w:r>
        <w:t xml:space="preserve">            &lt;ns2:ubnahmeKm&gt;0&lt;/ns2:ubnahmeKm&gt;</w:t>
      </w:r>
    </w:p>
    <w:p w:rsidR="00EF703F" w:rsidRDefault="00EF703F" w:rsidP="00EF703F">
      <w:r>
        <w:t xml:space="preserve">            &lt;ns2:versicherungName&gt;0&lt;/ns2:versicherungName&gt;</w:t>
      </w:r>
    </w:p>
    <w:p w:rsidR="00EF703F" w:rsidRDefault="00EF703F" w:rsidP="00EF703F">
      <w:r>
        <w:t xml:space="preserve">            &lt;ns2:zubehoer&gt;0.0&lt;/ns2:zubehoer&gt;</w:t>
      </w:r>
    </w:p>
    <w:p w:rsidR="00EF703F" w:rsidRDefault="00EF703F" w:rsidP="00EF703F">
      <w:r>
        <w:t xml:space="preserve">            &lt;ns2:zubehoerBrutto&gt;0.0&lt;/ns2:zubehoerBrutto&gt;</w:t>
      </w:r>
    </w:p>
    <w:p w:rsidR="00EF703F" w:rsidRDefault="00EF703F" w:rsidP="00EF703F">
      <w:r>
        <w:t xml:space="preserve">            &lt;ns2:zubehoerUst&gt;0.0&lt;/ns2:zubehoerUst&gt;</w:t>
      </w:r>
    </w:p>
    <w:p w:rsidR="00EF703F" w:rsidRDefault="00EF703F" w:rsidP="00EF703F">
      <w:r>
        <w:t xml:space="preserve">          &lt;/ns2:angAntObDto&gt;</w:t>
      </w:r>
    </w:p>
    <w:p w:rsidR="00EF703F" w:rsidRDefault="00EF703F" w:rsidP="00EF703F">
      <w:r>
        <w:t xml:space="preserve">          &lt;ns2:sysbrand&gt;1&lt;/ns2:sysbrand&gt;</w:t>
      </w:r>
    </w:p>
    <w:p w:rsidR="00EF703F" w:rsidRDefault="00EF703F" w:rsidP="00EF703F">
      <w:r>
        <w:t xml:space="preserve">          &lt;ns2:sysprchannel&gt;1&lt;/ns2:sysprchannel&gt;</w:t>
      </w:r>
    </w:p>
    <w:p w:rsidR="00EF703F" w:rsidRDefault="00EF703F" w:rsidP="00EF703F">
      <w:r>
        <w:t xml:space="preserve">          &lt;ns2:kalkulation&gt;</w:t>
      </w:r>
    </w:p>
    <w:p w:rsidR="00EF703F" w:rsidRDefault="00EF703F" w:rsidP="00EF703F">
      <w:r>
        <w:t xml:space="preserve">            &lt;ns2:angAntKalkDto&gt;</w:t>
      </w:r>
    </w:p>
    <w:p w:rsidR="00EF703F" w:rsidRDefault="00EF703F" w:rsidP="00EF703F">
      <w:r>
        <w:t xml:space="preserve">              &lt;ns2:auszahlung&gt;0.0&lt;/ns2:auszahlung&gt;</w:t>
      </w:r>
    </w:p>
    <w:p w:rsidR="00EF703F" w:rsidRDefault="00EF703F" w:rsidP="00EF703F">
      <w:r>
        <w:t xml:space="preserve">              &lt;ns2:auszahlungTyp&gt;0&lt;/ns2:auszahlungTyp&gt;</w:t>
      </w:r>
    </w:p>
    <w:p w:rsidR="00EF703F" w:rsidRDefault="00EF703F" w:rsidP="00EF703F">
      <w:r>
        <w:t xml:space="preserve">              &lt;ns2:bgextern&gt;0.0&lt;/ns2:bgextern&gt;</w:t>
      </w:r>
    </w:p>
    <w:p w:rsidR="00EF703F" w:rsidRDefault="00EF703F" w:rsidP="00EF703F">
      <w:r>
        <w:t xml:space="preserve">              &lt;ns2:bgintern&gt;0.0&lt;/ns2:bgintern&gt;</w:t>
      </w:r>
    </w:p>
    <w:p w:rsidR="00EF703F" w:rsidRDefault="00EF703F" w:rsidP="00EF703F">
      <w:r>
        <w:t xml:space="preserve">              &lt;ns2:bginternbrutto&gt;45950.0&lt;/ns2:bginternbrutto&gt;</w:t>
      </w:r>
    </w:p>
    <w:p w:rsidR="00EF703F" w:rsidRDefault="00EF703F" w:rsidP="00EF703F">
      <w:r>
        <w:t xml:space="preserve">              &lt;ns2:calcRsvgesamt&gt;0.0&lt;/ns2:calcRsvgesamt&gt;</w:t>
      </w:r>
    </w:p>
    <w:p w:rsidR="00EF703F" w:rsidRDefault="00EF703F" w:rsidP="00EF703F">
      <w:r>
        <w:t xml:space="preserve">              &lt;ns2:calcRsvmonat&gt;0.0&lt;/ns2:calcRsvmonat&gt;</w:t>
      </w:r>
    </w:p>
    <w:p w:rsidR="00EF703F" w:rsidRPr="006B79C5" w:rsidRDefault="00EF703F" w:rsidP="00EF703F">
      <w:pPr>
        <w:rPr>
          <w:lang w:val="en-US"/>
        </w:rPr>
      </w:pPr>
      <w:r>
        <w:t xml:space="preserve">              </w:t>
      </w:r>
      <w:r w:rsidRPr="006B79C5">
        <w:rPr>
          <w:lang w:val="en-US"/>
        </w:rPr>
        <w:t>&lt;ns2:calcRsvzins&gt;0.0&lt;/ns2:calcRsvzins&gt;</w:t>
      </w:r>
    </w:p>
    <w:p w:rsidR="00EF703F" w:rsidRPr="006B79C5" w:rsidRDefault="00EF703F" w:rsidP="00EF703F">
      <w:pPr>
        <w:rPr>
          <w:lang w:val="en-US"/>
        </w:rPr>
      </w:pPr>
      <w:r w:rsidRPr="006B79C5">
        <w:rPr>
          <w:lang w:val="en-US"/>
        </w:rPr>
        <w:t xml:space="preserve">              &lt;ns2:calcUstzins&gt;0.0&lt;/ns2:calcUstzins&gt;</w:t>
      </w:r>
    </w:p>
    <w:p w:rsidR="00EF703F" w:rsidRDefault="00EF703F" w:rsidP="00EF703F">
      <w:r w:rsidRPr="006B79C5">
        <w:rPr>
          <w:lang w:val="en-US"/>
        </w:rPr>
        <w:t xml:space="preserve">              </w:t>
      </w:r>
      <w:r>
        <w:t>&lt;ns2:calcZinskosten&gt;0.0&lt;/ns2:calcZinskosten&gt;</w:t>
      </w:r>
    </w:p>
    <w:p w:rsidR="00EF703F" w:rsidRDefault="00EF703F" w:rsidP="00EF703F">
      <w:r>
        <w:t xml:space="preserve">              &lt;ns2:ll&gt;15000&lt;/ns2:ll&gt;</w:t>
      </w:r>
    </w:p>
    <w:p w:rsidR="00EF703F" w:rsidRDefault="00EF703F" w:rsidP="00EF703F">
      <w:r>
        <w:t xml:space="preserve">              &lt;ns2:lz&gt;48&lt;/ns2:lz&gt;</w:t>
      </w:r>
    </w:p>
    <w:p w:rsidR="00EF703F" w:rsidRDefault="00EF703F" w:rsidP="00EF703F">
      <w:r>
        <w:t xml:space="preserve">              &lt;ns2:rapratebruttoMax&gt;0.0&lt;/ns2:rapratebruttoMax&gt;</w:t>
      </w:r>
    </w:p>
    <w:p w:rsidR="00EF703F" w:rsidRDefault="00EF703F" w:rsidP="00EF703F">
      <w:r>
        <w:t xml:space="preserve">              &lt;ns2:rapratebruttoMin&gt;0.0&lt;/ns2:rapratebruttoMin&gt;</w:t>
      </w:r>
    </w:p>
    <w:p w:rsidR="00EF703F" w:rsidRDefault="00EF703F" w:rsidP="00EF703F">
      <w:r>
        <w:t xml:space="preserve">              &lt;ns2:rapzinseffMax&gt;0.0&lt;/ns2:rapzinseffMax&gt;</w:t>
      </w:r>
    </w:p>
    <w:p w:rsidR="00EF703F" w:rsidRDefault="00EF703F" w:rsidP="00EF703F">
      <w:r>
        <w:lastRenderedPageBreak/>
        <w:t xml:space="preserve">              &lt;ns2:rapzinseffMin&gt;0.0&lt;/ns2:rapzinseffMin&gt;</w:t>
      </w:r>
    </w:p>
    <w:p w:rsidR="00EF703F" w:rsidRPr="006B79C5" w:rsidRDefault="00EF703F" w:rsidP="00EF703F">
      <w:pPr>
        <w:rPr>
          <w:lang w:val="en-US"/>
        </w:rPr>
      </w:pPr>
      <w:r>
        <w:t xml:space="preserve">              </w:t>
      </w:r>
      <w:r w:rsidRPr="006B79C5">
        <w:rPr>
          <w:lang w:val="en-US"/>
        </w:rPr>
        <w:t>&lt;ns2:rate&gt;0.0&lt;/ns2:rate&gt;</w:t>
      </w:r>
    </w:p>
    <w:p w:rsidR="00EF703F" w:rsidRPr="006B79C5" w:rsidRDefault="00EF703F" w:rsidP="00EF703F">
      <w:pPr>
        <w:rPr>
          <w:lang w:val="en-US"/>
        </w:rPr>
      </w:pPr>
      <w:r w:rsidRPr="006B79C5">
        <w:rPr>
          <w:lang w:val="en-US"/>
        </w:rPr>
        <w:t xml:space="preserve">              &lt;ns2:rateBrutto&gt;0.0&lt;/ns2:rateBrutto&gt;</w:t>
      </w:r>
    </w:p>
    <w:p w:rsidR="00EF703F" w:rsidRDefault="00EF703F" w:rsidP="00EF703F">
      <w:r w:rsidRPr="006B79C5">
        <w:rPr>
          <w:lang w:val="en-US"/>
        </w:rPr>
        <w:t xml:space="preserve">              </w:t>
      </w:r>
      <w:r>
        <w:t>&lt;ns2:rateUst&gt;0.0&lt;/ns2:rateUst&gt;</w:t>
      </w:r>
    </w:p>
    <w:p w:rsidR="00EF703F" w:rsidRDefault="00EF703F" w:rsidP="00EF703F">
      <w:r>
        <w:t xml:space="preserve">              &lt;ns2:rueckzahlungTyp&gt;0&lt;/ns2:rueckzahlungTyp&gt;</w:t>
      </w:r>
    </w:p>
    <w:p w:rsidR="00EF703F" w:rsidRDefault="00EF703F" w:rsidP="00EF703F">
      <w:r>
        <w:t xml:space="preserve">              &lt;ns2:rw&gt;0.0&lt;/ns2:rw&gt;</w:t>
      </w:r>
    </w:p>
    <w:p w:rsidR="00EF703F" w:rsidRDefault="00EF703F" w:rsidP="00EF703F">
      <w:r>
        <w:t xml:space="preserve">              &lt;ns2:rwBrutto&gt;19850.0&lt;/ns2:rwBrutto&gt;</w:t>
      </w:r>
    </w:p>
    <w:p w:rsidR="00EF703F" w:rsidRDefault="00EF703F" w:rsidP="00EF703F">
      <w:r>
        <w:t xml:space="preserve">              &lt;ns2:rwUst&gt;0.0&lt;/ns2:rwUst&gt;</w:t>
      </w:r>
    </w:p>
    <w:p w:rsidR="00EF703F" w:rsidRDefault="00EF703F" w:rsidP="00EF703F">
      <w:r>
        <w:t xml:space="preserve">              &lt;ns2:satzmehrkm&gt;0.24&lt;/ns2:satzmehrkm&gt;</w:t>
      </w:r>
    </w:p>
    <w:p w:rsidR="00EF703F" w:rsidRDefault="00EF703F" w:rsidP="00EF703F">
      <w:r>
        <w:t xml:space="preserve">              &lt;ns2:sysantrag&gt;0&lt;/ns2:sysantrag&gt;</w:t>
      </w:r>
    </w:p>
    <w:p w:rsidR="00EF703F" w:rsidRDefault="00EF703F" w:rsidP="00EF703F">
      <w:r>
        <w:t xml:space="preserve">              &lt;ns2:sysobusetype&gt;2&lt;/ns2:sysobusetype&gt;</w:t>
      </w:r>
    </w:p>
    <w:p w:rsidR="00EF703F" w:rsidRDefault="00EF703F" w:rsidP="00EF703F">
      <w:r>
        <w:t xml:space="preserve">              &lt;ns2:sysprproduct&gt;2638&lt;/ns2:sysprproduct&gt;</w:t>
      </w:r>
    </w:p>
    <w:p w:rsidR="00EF703F" w:rsidRDefault="00EF703F" w:rsidP="00EF703F">
      <w:r>
        <w:t xml:space="preserve">              &lt;ns2:syswaehrung&gt;0&lt;/ns2:syswaehrung&gt;</w:t>
      </w:r>
    </w:p>
    <w:p w:rsidR="00EF703F" w:rsidRDefault="00EF703F" w:rsidP="00EF703F">
      <w:r>
        <w:t xml:space="preserve">              &lt;ns2:szBrutto&gt;0.0&lt;/ns2:szBrutto&gt;</w:t>
      </w:r>
    </w:p>
    <w:p w:rsidR="00EF703F" w:rsidRDefault="00EF703F" w:rsidP="00EF703F">
      <w:r>
        <w:t xml:space="preserve">              &lt;ns2:szUst&gt;0.0&lt;/ns2:szUst&gt;</w:t>
      </w:r>
    </w:p>
    <w:p w:rsidR="00EF703F" w:rsidRDefault="00EF703F" w:rsidP="00EF703F">
      <w:r>
        <w:t xml:space="preserve">              &lt;ns2:verrechnung&gt;0.0&lt;/ns2:verrechnung&gt;</w:t>
      </w:r>
    </w:p>
    <w:p w:rsidR="00EF703F" w:rsidRDefault="00EF703F" w:rsidP="00EF703F">
      <w:r>
        <w:t xml:space="preserve">              &lt;ns2:verrechnungFlag&gt;true&lt;/ns2:verrechnungFlag&gt;</w:t>
      </w:r>
    </w:p>
    <w:p w:rsidR="00EF703F" w:rsidRDefault="00EF703F" w:rsidP="00EF703F">
      <w:r>
        <w:t xml:space="preserve">              &lt;ns2:zins&gt;0.0&lt;/ns2:zins&gt;</w:t>
      </w:r>
    </w:p>
    <w:p w:rsidR="00EF703F" w:rsidRDefault="00EF703F" w:rsidP="00EF703F">
      <w:r>
        <w:t xml:space="preserve">              &lt;ns2:zinscust&gt;3.4&lt;/ns2:zinscust&gt;</w:t>
      </w:r>
    </w:p>
    <w:p w:rsidR="00EF703F" w:rsidRDefault="00EF703F" w:rsidP="00EF703F">
      <w:r>
        <w:t xml:space="preserve">              &lt;ns2:zinseff&gt;0.0&lt;/ns2:zinseff&gt;</w:t>
      </w:r>
    </w:p>
    <w:p w:rsidR="00EF703F" w:rsidRDefault="00EF703F" w:rsidP="00EF703F">
      <w:r>
        <w:t xml:space="preserve">              &lt;ns2:zinsrap&gt;0.0&lt;/ns2:zinsrap&gt;</w:t>
      </w:r>
    </w:p>
    <w:p w:rsidR="00EF703F" w:rsidRDefault="00EF703F" w:rsidP="00EF703F">
      <w:r>
        <w:t xml:space="preserve">            &lt;/ns2:angAntKalkDto&gt;</w:t>
      </w:r>
    </w:p>
    <w:p w:rsidR="00EF703F" w:rsidRDefault="00EF703F" w:rsidP="00EF703F">
      <w:r>
        <w:t xml:space="preserve">            &lt;ns2:angAntVsDto /&gt;</w:t>
      </w:r>
    </w:p>
    <w:p w:rsidR="00EF703F" w:rsidRDefault="00EF703F" w:rsidP="00EF703F">
      <w:r>
        <w:t xml:space="preserve">          &lt;/ns2:kalkulation&gt;</w:t>
      </w:r>
    </w:p>
    <w:p w:rsidR="00EF703F" w:rsidRDefault="00EF703F" w:rsidP="00EF703F">
      <w:r>
        <w:t xml:space="preserve">          &lt;ns2:kunde&gt;</w:t>
      </w:r>
    </w:p>
    <w:p w:rsidR="00EF703F" w:rsidRDefault="00EF703F" w:rsidP="00EF703F">
      <w:r>
        <w:t xml:space="preserve">            &lt;ns2:sysit&gt;16445&lt;/ns2:sysit&gt;</w:t>
      </w:r>
    </w:p>
    <w:p w:rsidR="00EF703F" w:rsidRDefault="00EF703F" w:rsidP="00EF703F">
      <w:r>
        <w:t xml:space="preserve">            &lt;ns2:syskdtyp&gt;1&lt;/ns2:syskdtyp&gt;</w:t>
      </w:r>
    </w:p>
    <w:p w:rsidR="00EF703F" w:rsidRDefault="00EF703F" w:rsidP="00EF703F">
      <w:r>
        <w:t xml:space="preserve">            &lt;ns2:zusatzdaten&gt;</w:t>
      </w:r>
    </w:p>
    <w:p w:rsidR="00EF703F" w:rsidRDefault="00EF703F" w:rsidP="00EF703F">
      <w:r>
        <w:t xml:space="preserve">              &lt;ns2:ZusatzdatenDto&gt;</w:t>
      </w:r>
    </w:p>
    <w:p w:rsidR="00EF703F" w:rsidRDefault="00EF703F" w:rsidP="00EF703F">
      <w:r>
        <w:t xml:space="preserve">                &lt;ns2:kdtyp&gt;1&lt;/ns2:kdtyp&gt;</w:t>
      </w:r>
    </w:p>
    <w:p w:rsidR="00EF703F" w:rsidRDefault="00EF703F" w:rsidP="00EF703F">
      <w:r>
        <w:t xml:space="preserve">                &lt;ns2:pkz&gt;</w:t>
      </w:r>
    </w:p>
    <w:p w:rsidR="00EF703F" w:rsidRDefault="00EF703F" w:rsidP="00EF703F">
      <w:r>
        <w:t xml:space="preserve">                  &lt;ns2:PkzDto&gt;</w:t>
      </w:r>
    </w:p>
    <w:p w:rsidR="00EF703F" w:rsidRDefault="00EF703F" w:rsidP="00EF703F">
      <w:r>
        <w:t xml:space="preserve">                    &lt;ns2:ehepartnerFlag&gt;0&lt;/ns2:ehepartnerFlag&gt;</w:t>
      </w:r>
    </w:p>
    <w:p w:rsidR="00EF703F" w:rsidRDefault="00EF703F" w:rsidP="00EF703F">
      <w:r>
        <w:t xml:space="preserve">                    &lt;ns2:einknettoFlag&gt;true&lt;/ns2:einknettoFlag&gt;</w:t>
      </w:r>
    </w:p>
    <w:p w:rsidR="00EF703F" w:rsidRDefault="00EF703F" w:rsidP="00EF703F">
      <w:r>
        <w:t xml:space="preserve">                    &lt;ns2:syspkz&gt;441282&lt;/ns2:syspkz&gt;</w:t>
      </w:r>
    </w:p>
    <w:p w:rsidR="00EF703F" w:rsidRDefault="00EF703F" w:rsidP="00EF703F">
      <w:r>
        <w:t xml:space="preserve">                  &lt;/ns2:PkzDto&gt;</w:t>
      </w:r>
    </w:p>
    <w:p w:rsidR="00EF703F" w:rsidRDefault="00EF703F" w:rsidP="00EF703F">
      <w:r>
        <w:t xml:space="preserve">                &lt;/ns2:pkz&gt;</w:t>
      </w:r>
    </w:p>
    <w:p w:rsidR="00EF703F" w:rsidRDefault="00EF703F" w:rsidP="00EF703F">
      <w:r>
        <w:t xml:space="preserve">              &lt;/ns2:ZusatzdatenDto&gt;</w:t>
      </w:r>
    </w:p>
    <w:p w:rsidR="00EF703F" w:rsidRDefault="00EF703F" w:rsidP="00EF703F">
      <w:r>
        <w:t xml:space="preserve">            &lt;/ns2:zusatzdaten&gt;</w:t>
      </w:r>
    </w:p>
    <w:p w:rsidR="00EF703F" w:rsidRDefault="00EF703F" w:rsidP="00EF703F">
      <w:r>
        <w:t xml:space="preserve">          &lt;/ns2:kunde&gt;</w:t>
      </w:r>
    </w:p>
    <w:p w:rsidR="00EF703F" w:rsidRDefault="00EF703F" w:rsidP="00EF703F">
      <w:r>
        <w:t xml:space="preserve">          &lt;ns2:sysid&gt;19460&lt;/ns2:sysid&gt;</w:t>
      </w:r>
    </w:p>
    <w:p w:rsidR="00EF703F" w:rsidRDefault="00EF703F" w:rsidP="00EF703F">
      <w:r>
        <w:t xml:space="preserve">          &lt;ns2:sysprjoker&gt;0&lt;/ns2:sysprjoker&gt;</w:t>
      </w:r>
    </w:p>
    <w:p w:rsidR="00EF703F" w:rsidRDefault="00EF703F" w:rsidP="00EF703F">
      <w:r>
        <w:t xml:space="preserve">        &lt;/ns2:antrag&gt;</w:t>
      </w:r>
    </w:p>
    <w:p w:rsidR="00EF703F" w:rsidRPr="006B79C5" w:rsidRDefault="00EF703F" w:rsidP="00EF703F">
      <w:pPr>
        <w:rPr>
          <w:lang w:val="en-US"/>
        </w:rPr>
      </w:pPr>
      <w:r>
        <w:t xml:space="preserve">      </w:t>
      </w:r>
      <w:r w:rsidRPr="006B79C5">
        <w:rPr>
          <w:lang w:val="en-US"/>
        </w:rPr>
        <w:t>&lt;/ns7:input&gt;</w:t>
      </w:r>
    </w:p>
    <w:p w:rsidR="00EF703F" w:rsidRPr="006B79C5" w:rsidRDefault="00EF703F" w:rsidP="00EF703F">
      <w:pPr>
        <w:rPr>
          <w:lang w:val="en-US"/>
        </w:rPr>
      </w:pPr>
      <w:r w:rsidRPr="006B79C5">
        <w:rPr>
          <w:lang w:val="en-US"/>
        </w:rPr>
        <w:t xml:space="preserve">    &lt;/ns7:createOrUpdateAntrag&gt;</w:t>
      </w:r>
    </w:p>
    <w:p w:rsidR="00EF703F" w:rsidRPr="006B79C5" w:rsidRDefault="00EF703F" w:rsidP="00EF703F">
      <w:pPr>
        <w:rPr>
          <w:lang w:val="en-US"/>
        </w:rPr>
      </w:pPr>
      <w:r w:rsidRPr="006B79C5">
        <w:rPr>
          <w:lang w:val="en-US"/>
        </w:rPr>
        <w:t xml:space="preserve">  &lt;/S:Body&gt;</w:t>
      </w:r>
    </w:p>
    <w:p w:rsidR="00EF703F" w:rsidRPr="003139D3" w:rsidRDefault="00EF703F" w:rsidP="00EF703F">
      <w:r>
        <w:t>&lt;/S:Envelope&gt;</w:t>
      </w:r>
    </w:p>
    <w:p w:rsidR="00EF703F" w:rsidRPr="002232EE" w:rsidRDefault="00EF703F" w:rsidP="00EF703F">
      <w:pPr>
        <w:pStyle w:val="berschrift5"/>
      </w:pPr>
      <w:bookmarkStart w:id="139" w:name="_Toc472332813"/>
      <w:r>
        <w:t>Response</w:t>
      </w:r>
      <w:bookmarkEnd w:id="139"/>
    </w:p>
    <w:p w:rsidR="00EF703F" w:rsidRPr="001B3A99" w:rsidRDefault="00EF703F" w:rsidP="00EF703F">
      <w:pPr>
        <w:rPr>
          <w:lang w:val="en-US"/>
        </w:rPr>
      </w:pPr>
      <w:r w:rsidRPr="001B3A99">
        <w:rPr>
          <w:lang w:val="en-US"/>
        </w:rPr>
        <w:t>&lt;s:Envelope xmlns:s="http://www.w3.org/2003/05/soap-envelope" xmlns:a="http://www.w3.org/2005/08/addressing"&gt;</w:t>
      </w:r>
    </w:p>
    <w:p w:rsidR="00EF703F" w:rsidRPr="001B3A99" w:rsidRDefault="00EF703F" w:rsidP="00EF703F">
      <w:pPr>
        <w:rPr>
          <w:lang w:val="en-US"/>
        </w:rPr>
      </w:pPr>
      <w:r w:rsidRPr="001B3A99">
        <w:rPr>
          <w:lang w:val="en-US"/>
        </w:rPr>
        <w:t xml:space="preserve">   &lt;s:Header&gt;</w:t>
      </w:r>
    </w:p>
    <w:p w:rsidR="00EF703F" w:rsidRPr="001B3A99" w:rsidRDefault="00EF703F" w:rsidP="00EF703F">
      <w:pPr>
        <w:rPr>
          <w:lang w:val="en-US"/>
        </w:rPr>
      </w:pPr>
      <w:r w:rsidRPr="001B3A99">
        <w:rPr>
          <w:lang w:val="en-US"/>
        </w:rPr>
        <w:t xml:space="preserve">      &lt;a:Action s:mustUnderstand="1"&gt;http://cic-software.de/GateBANKNOW/Ib2xService/createOrUpdateAntragResponse&lt;/a:Action&gt;</w:t>
      </w:r>
    </w:p>
    <w:p w:rsidR="00EF703F" w:rsidRPr="001B3A99" w:rsidRDefault="00EF703F" w:rsidP="00EF703F">
      <w:pPr>
        <w:rPr>
          <w:lang w:val="en-US"/>
        </w:rPr>
      </w:pPr>
      <w:r w:rsidRPr="001B3A99">
        <w:rPr>
          <w:lang w:val="en-US"/>
        </w:rPr>
        <w:t xml:space="preserve">      &lt;ActivityId CorrelationId="8e9bef7a-f1e5-4660-9b16-1ed1ef15a2af" xmlns="http://schemas.microsoft.com/2004/09/ServiceModel/Diagnostics"&gt;34d5eb95-4392-4534-81bc-f0c9fd7dd89d&lt;/ActivityId&gt;</w:t>
      </w:r>
    </w:p>
    <w:p w:rsidR="00EF703F" w:rsidRPr="001B3A99" w:rsidRDefault="00EF703F" w:rsidP="00EF703F">
      <w:pPr>
        <w:rPr>
          <w:lang w:val="en-US"/>
        </w:rPr>
      </w:pPr>
      <w:r w:rsidRPr="001B3A99">
        <w:rPr>
          <w:lang w:val="en-US"/>
        </w:rPr>
        <w:lastRenderedPageBreak/>
        <w:t xml:space="preserve">      &lt;a:RelatesTo&gt;uuid:8bc3fb3b-6a10-41fc-82b4-edf8ff95703e&lt;/a:RelatesTo&gt;</w:t>
      </w:r>
    </w:p>
    <w:p w:rsidR="00EF703F" w:rsidRPr="001B3A99" w:rsidRDefault="00EF703F" w:rsidP="00EF703F">
      <w:pPr>
        <w:rPr>
          <w:lang w:val="en-US"/>
        </w:rPr>
      </w:pPr>
      <w:r w:rsidRPr="001B3A99">
        <w:rPr>
          <w:lang w:val="en-US"/>
        </w:rPr>
        <w:t xml:space="preserve">      &lt;TraceHeader xmlns="http://cic-software.de/MessageHeader" xmlns:i="http://www.w3.org/2001/XMLSchema-instance"&gt;</w:t>
      </w:r>
    </w:p>
    <w:p w:rsidR="00EF703F" w:rsidRPr="001B3A99" w:rsidRDefault="00EF703F" w:rsidP="00EF703F">
      <w:pPr>
        <w:rPr>
          <w:lang w:val="en-US"/>
        </w:rPr>
      </w:pPr>
      <w:r w:rsidRPr="001B3A99">
        <w:rPr>
          <w:lang w:val="en-US"/>
        </w:rPr>
        <w:t xml:space="preserve">         &lt;duration xmlns="http://schemas.datacontract.org/2004/07/Cic.OpenOne.Common.Util.Extension"&gt;96564.6555000022&lt;/duration&gt;</w:t>
      </w:r>
    </w:p>
    <w:p w:rsidR="00EF703F" w:rsidRPr="001B3A99" w:rsidRDefault="00EF703F" w:rsidP="00EF703F">
      <w:pPr>
        <w:rPr>
          <w:lang w:val="en-US"/>
        </w:rPr>
      </w:pPr>
      <w:r w:rsidRPr="001B3A99">
        <w:rPr>
          <w:lang w:val="en-US"/>
        </w:rPr>
        <w:t xml:space="preserve">      &lt;/TraceHeader&gt;</w:t>
      </w:r>
    </w:p>
    <w:p w:rsidR="00EF703F" w:rsidRPr="001B3A99" w:rsidRDefault="00EF703F" w:rsidP="00EF703F">
      <w:pPr>
        <w:rPr>
          <w:lang w:val="en-US"/>
        </w:rPr>
      </w:pPr>
      <w:r w:rsidRPr="001B3A99">
        <w:rPr>
          <w:lang w:val="en-US"/>
        </w:rPr>
        <w:t xml:space="preserve">   &lt;/s:Header&gt;</w:t>
      </w:r>
    </w:p>
    <w:p w:rsidR="00EF703F" w:rsidRPr="001B3A99" w:rsidRDefault="00EF703F" w:rsidP="00EF703F">
      <w:pPr>
        <w:rPr>
          <w:lang w:val="en-US"/>
        </w:rPr>
      </w:pPr>
      <w:r w:rsidRPr="001B3A99">
        <w:rPr>
          <w:lang w:val="en-US"/>
        </w:rPr>
        <w:t xml:space="preserve">   &lt;s:Body&gt;</w:t>
      </w:r>
    </w:p>
    <w:p w:rsidR="00EF703F" w:rsidRPr="001B3A99" w:rsidRDefault="00EF703F" w:rsidP="00EF703F">
      <w:pPr>
        <w:rPr>
          <w:lang w:val="en-US"/>
        </w:rPr>
      </w:pPr>
      <w:r w:rsidRPr="001B3A99">
        <w:rPr>
          <w:lang w:val="en-US"/>
        </w:rPr>
        <w:t xml:space="preserve">      &lt;createOrUpdateAntragResponse xmlns="http://cic-software.de/GateBANKNOW"&gt;</w:t>
      </w:r>
    </w:p>
    <w:p w:rsidR="00EF703F" w:rsidRPr="001B3A99" w:rsidRDefault="00EF703F" w:rsidP="00EF703F">
      <w:pPr>
        <w:rPr>
          <w:lang w:val="en-US"/>
        </w:rPr>
      </w:pPr>
      <w:r w:rsidRPr="001B3A99">
        <w:rPr>
          <w:lang w:val="en-US"/>
        </w:rPr>
        <w:t xml:space="preserve">         &lt;createOrUpdateAntragResult xmlns:b="http://schemas.datacontract.org/2004/07/Cic.OpenOne.GateBANKNOW.Service.DTO" xmlns:i="http://www.w3.org/2001/XMLSchema-instance"&gt;</w:t>
      </w:r>
    </w:p>
    <w:p w:rsidR="00EF703F" w:rsidRPr="001B3A99" w:rsidRDefault="00EF703F" w:rsidP="00EF703F">
      <w:pPr>
        <w:rPr>
          <w:lang w:val="en-US"/>
        </w:rPr>
      </w:pPr>
      <w:r w:rsidRPr="001B3A99">
        <w:rPr>
          <w:lang w:val="en-US"/>
        </w:rPr>
        <w:t xml:space="preserve">            &lt;message xmlns="http://schemas.datacontract.org/2004/07/Cic.OpenOne.Common.DTO"&gt;</w:t>
      </w:r>
    </w:p>
    <w:p w:rsidR="00EF703F" w:rsidRPr="001B3A99" w:rsidRDefault="00EF703F" w:rsidP="00EF703F">
      <w:pPr>
        <w:rPr>
          <w:lang w:val="en-US"/>
        </w:rPr>
      </w:pPr>
      <w:r w:rsidRPr="001B3A99">
        <w:rPr>
          <w:lang w:val="en-US"/>
        </w:rPr>
        <w:t xml:space="preserve">               &lt;code&gt;0&lt;/code&gt;</w:t>
      </w:r>
    </w:p>
    <w:p w:rsidR="00EF703F" w:rsidRPr="001B3A99" w:rsidRDefault="00EF703F" w:rsidP="00EF703F">
      <w:pPr>
        <w:rPr>
          <w:lang w:val="en-US"/>
        </w:rPr>
      </w:pPr>
      <w:r w:rsidRPr="001B3A99">
        <w:rPr>
          <w:lang w:val="en-US"/>
        </w:rPr>
        <w:t xml:space="preserve">               &lt;detail/&gt;</w:t>
      </w:r>
    </w:p>
    <w:p w:rsidR="00EF703F" w:rsidRPr="001B3A99" w:rsidRDefault="00EF703F" w:rsidP="00EF703F">
      <w:pPr>
        <w:rPr>
          <w:lang w:val="en-US"/>
        </w:rPr>
      </w:pPr>
      <w:r w:rsidRPr="001B3A99">
        <w:rPr>
          <w:lang w:val="en-US"/>
        </w:rPr>
        <w:t xml:space="preserve">               &lt;duration&gt;96416&lt;/duration&gt;</w:t>
      </w:r>
    </w:p>
    <w:p w:rsidR="00EF703F" w:rsidRPr="001B3A99" w:rsidRDefault="00EF703F" w:rsidP="00EF703F">
      <w:pPr>
        <w:rPr>
          <w:lang w:val="en-US"/>
        </w:rPr>
      </w:pPr>
      <w:r w:rsidRPr="001B3A99">
        <w:rPr>
          <w:lang w:val="en-US"/>
        </w:rPr>
        <w:t xml:space="preserve">               &lt;message/&gt;</w:t>
      </w:r>
    </w:p>
    <w:p w:rsidR="00EF703F" w:rsidRPr="001B3A99" w:rsidRDefault="00EF703F" w:rsidP="00EF703F">
      <w:pPr>
        <w:rPr>
          <w:lang w:val="en-US"/>
        </w:rPr>
      </w:pPr>
      <w:r w:rsidRPr="001B3A99">
        <w:rPr>
          <w:lang w:val="en-US"/>
        </w:rPr>
        <w:t xml:space="preserve">               &lt;stacktrace i:nil="true"/&gt;</w:t>
      </w:r>
    </w:p>
    <w:p w:rsidR="00EF703F" w:rsidRPr="006B79C5" w:rsidRDefault="00EF703F" w:rsidP="00EF703F">
      <w:r w:rsidRPr="001B3A99">
        <w:rPr>
          <w:lang w:val="en-US"/>
        </w:rPr>
        <w:t xml:space="preserve">               </w:t>
      </w:r>
      <w:r w:rsidRPr="006B79C5">
        <w:t>&lt;type&gt;None&lt;/type&gt;</w:t>
      </w:r>
    </w:p>
    <w:p w:rsidR="00EF703F" w:rsidRPr="006B79C5" w:rsidRDefault="00EF703F" w:rsidP="00EF703F">
      <w:r w:rsidRPr="006B79C5">
        <w:t xml:space="preserve">            &lt;/message&gt;</w:t>
      </w:r>
    </w:p>
    <w:p w:rsidR="00EF703F" w:rsidRPr="006B79C5" w:rsidRDefault="00EF703F" w:rsidP="00EF703F">
      <w:r w:rsidRPr="006B79C5">
        <w:t xml:space="preserve">            &lt;b:antrag&gt;</w:t>
      </w:r>
    </w:p>
    <w:p w:rsidR="00EF703F" w:rsidRPr="006B79C5" w:rsidRDefault="00EF703F" w:rsidP="00EF703F">
      <w:r w:rsidRPr="006B79C5">
        <w:t xml:space="preserve">               &lt;b:aenderung&gt;2015-03-20T13:52:07&lt;/b:aenderung&gt;</w:t>
      </w:r>
    </w:p>
    <w:p w:rsidR="00EF703F" w:rsidRPr="006B79C5" w:rsidRDefault="00EF703F" w:rsidP="00EF703F">
      <w:r w:rsidRPr="006B79C5">
        <w:t xml:space="preserve">               &lt;b:angAntObDto&gt;</w:t>
      </w:r>
    </w:p>
    <w:p w:rsidR="00EF703F" w:rsidRPr="006B79C5" w:rsidRDefault="00EF703F" w:rsidP="00EF703F">
      <w:r w:rsidRPr="006B79C5">
        <w:t xml:space="preserve">                  &lt;b:ahk&gt;42546.3&lt;/b:ahk&gt;</w:t>
      </w:r>
    </w:p>
    <w:p w:rsidR="00EF703F" w:rsidRPr="006B79C5" w:rsidRDefault="00EF703F" w:rsidP="00EF703F">
      <w:r w:rsidRPr="006B79C5">
        <w:t xml:space="preserve">                  &lt;b:ahkBrutto&gt;45950&lt;/b:ahkBrutto&gt;</w:t>
      </w:r>
    </w:p>
    <w:p w:rsidR="00EF703F" w:rsidRPr="006B79C5" w:rsidRDefault="00EF703F" w:rsidP="00EF703F">
      <w:r w:rsidRPr="006B79C5">
        <w:t xml:space="preserve">                  &lt;b:ahkUst&gt;3403.7&lt;/b:ahkUst&gt;</w:t>
      </w:r>
    </w:p>
    <w:p w:rsidR="00EF703F" w:rsidRPr="006B79C5" w:rsidRDefault="00EF703F" w:rsidP="00EF703F">
      <w:r w:rsidRPr="006B79C5">
        <w:t xml:space="preserve">                  &lt;b:baujahr&gt;2012-01-01T00:00:01&lt;/b:baujahr&gt;</w:t>
      </w:r>
    </w:p>
    <w:p w:rsidR="00EF703F" w:rsidRPr="006B79C5" w:rsidRDefault="00EF703F" w:rsidP="00EF703F">
      <w:r w:rsidRPr="006B79C5">
        <w:t xml:space="preserve">                  &lt;b:baumonat&gt;1&lt;/b:baumonat&gt;</w:t>
      </w:r>
    </w:p>
    <w:p w:rsidR="00EF703F" w:rsidRPr="006B79C5" w:rsidRDefault="00EF703F" w:rsidP="00EF703F">
      <w:r w:rsidRPr="006B79C5">
        <w:t xml:space="preserve">                  &lt;b:bezeichnung&gt;AUDI A4 Avant 2.0 TDI&lt;/b:bezeichnung&gt;</w:t>
      </w:r>
    </w:p>
    <w:p w:rsidR="00EF703F" w:rsidRPr="006B79C5" w:rsidRDefault="00EF703F" w:rsidP="00EF703F">
      <w:r w:rsidRPr="006B79C5">
        <w:t xml:space="preserve">                  &lt;b:brief&gt;</w:t>
      </w:r>
    </w:p>
    <w:p w:rsidR="00EF703F" w:rsidRPr="006B79C5" w:rsidRDefault="00EF703F" w:rsidP="00EF703F">
      <w:r w:rsidRPr="006B79C5">
        <w:t xml:space="preserve">                     &lt;b:antrieb i:nil="true"/&gt;</w:t>
      </w:r>
    </w:p>
    <w:p w:rsidR="00EF703F" w:rsidRPr="006B79C5" w:rsidRDefault="00EF703F" w:rsidP="00EF703F">
      <w:r w:rsidRPr="006B79C5">
        <w:t xml:space="preserve">                     &lt;b:aufbau&gt;2&lt;/b:aufbau&gt;</w:t>
      </w:r>
    </w:p>
    <w:p w:rsidR="00EF703F" w:rsidRPr="001B3A99" w:rsidRDefault="00EF703F" w:rsidP="00EF703F">
      <w:pPr>
        <w:rPr>
          <w:lang w:val="en-US"/>
        </w:rPr>
      </w:pPr>
      <w:r w:rsidRPr="006B79C5">
        <w:t xml:space="preserve">                     </w:t>
      </w:r>
      <w:r w:rsidRPr="001B3A99">
        <w:rPr>
          <w:lang w:val="en-US"/>
        </w:rPr>
        <w:t>&lt;b:co2emi&gt;129&lt;/b:co2emi&gt;</w:t>
      </w:r>
    </w:p>
    <w:p w:rsidR="00EF703F" w:rsidRPr="001B3A99" w:rsidRDefault="00EF703F" w:rsidP="00EF703F">
      <w:pPr>
        <w:rPr>
          <w:lang w:val="en-US"/>
        </w:rPr>
      </w:pPr>
      <w:r w:rsidRPr="001B3A99">
        <w:rPr>
          <w:lang w:val="en-US"/>
        </w:rPr>
        <w:t xml:space="preserve">                     &lt;b:ecodeid i:nil="true"/&gt;</w:t>
      </w:r>
    </w:p>
    <w:p w:rsidR="00EF703F" w:rsidRPr="001B3A99" w:rsidRDefault="00EF703F" w:rsidP="00EF703F">
      <w:pPr>
        <w:rPr>
          <w:lang w:val="en-US"/>
        </w:rPr>
      </w:pPr>
      <w:r w:rsidRPr="001B3A99">
        <w:rPr>
          <w:lang w:val="en-US"/>
        </w:rPr>
        <w:t xml:space="preserve">                     &lt;b:ecodestatus i:nil="true"/&gt;</w:t>
      </w:r>
    </w:p>
    <w:p w:rsidR="00EF703F" w:rsidRPr="001B3A99" w:rsidRDefault="00EF703F" w:rsidP="00EF703F">
      <w:pPr>
        <w:rPr>
          <w:lang w:val="en-US"/>
        </w:rPr>
      </w:pPr>
      <w:r w:rsidRPr="001B3A99">
        <w:rPr>
          <w:lang w:val="en-US"/>
        </w:rPr>
        <w:t xml:space="preserve">                     &lt;b:energieeff i:nil="true"/&gt;</w:t>
      </w:r>
    </w:p>
    <w:p w:rsidR="00EF703F" w:rsidRPr="001B3A99" w:rsidRDefault="00EF703F" w:rsidP="00EF703F">
      <w:pPr>
        <w:rPr>
          <w:lang w:val="en-US"/>
        </w:rPr>
      </w:pPr>
      <w:r w:rsidRPr="001B3A99">
        <w:rPr>
          <w:lang w:val="en-US"/>
        </w:rPr>
        <w:t xml:space="preserve">                     &lt;b:fident&gt;&lt;/b:fident&gt;</w:t>
      </w:r>
    </w:p>
    <w:p w:rsidR="00EF703F" w:rsidRPr="006B79C5" w:rsidRDefault="00EF703F" w:rsidP="00EF703F">
      <w:r w:rsidRPr="001B3A99">
        <w:rPr>
          <w:lang w:val="en-US"/>
        </w:rPr>
        <w:t xml:space="preserve">                     </w:t>
      </w:r>
      <w:r w:rsidRPr="006B79C5">
        <w:t>&lt;b:getriebe&gt;00180005&lt;/b:getriebe&gt;</w:t>
      </w:r>
    </w:p>
    <w:p w:rsidR="00EF703F" w:rsidRPr="006B79C5" w:rsidRDefault="00EF703F" w:rsidP="00EF703F">
      <w:r w:rsidRPr="006B79C5">
        <w:t xml:space="preserve">                     &lt;b:hubraum&gt;0&lt;/b:hubraum&gt;</w:t>
      </w:r>
    </w:p>
    <w:p w:rsidR="00EF703F" w:rsidRPr="006B79C5" w:rsidRDefault="00EF703F" w:rsidP="00EF703F">
      <w:r w:rsidRPr="006B79C5">
        <w:t xml:space="preserve">                     &lt;b:impcode&gt;&lt;/b:impcode&gt;</w:t>
      </w:r>
    </w:p>
    <w:p w:rsidR="00EF703F" w:rsidRPr="006B79C5" w:rsidRDefault="00EF703F" w:rsidP="00EF703F">
      <w:r w:rsidRPr="006B79C5">
        <w:t xml:space="preserve">                     &lt;b:kmh&gt;0&lt;/b:kmh&gt;</w:t>
      </w:r>
    </w:p>
    <w:p w:rsidR="00EF703F" w:rsidRPr="001B3A99" w:rsidRDefault="00EF703F" w:rsidP="00EF703F">
      <w:pPr>
        <w:rPr>
          <w:lang w:val="en-US"/>
        </w:rPr>
      </w:pPr>
      <w:r w:rsidRPr="006B79C5">
        <w:t xml:space="preserve">                     </w:t>
      </w:r>
      <w:r w:rsidRPr="001B3A99">
        <w:rPr>
          <w:lang w:val="en-US"/>
        </w:rPr>
        <w:t>&lt;b:kw&gt;0&lt;/b:kw&gt;</w:t>
      </w:r>
    </w:p>
    <w:p w:rsidR="00EF703F" w:rsidRPr="001B3A99" w:rsidRDefault="00EF703F" w:rsidP="00EF703F">
      <w:pPr>
        <w:rPr>
          <w:lang w:val="en-US"/>
        </w:rPr>
      </w:pPr>
      <w:r w:rsidRPr="001B3A99">
        <w:rPr>
          <w:lang w:val="en-US"/>
        </w:rPr>
        <w:t xml:space="preserve">                     &lt;b:last&gt;0&lt;/b:last&gt;</w:t>
      </w:r>
    </w:p>
    <w:p w:rsidR="00EF703F" w:rsidRPr="001B3A99" w:rsidRDefault="00EF703F" w:rsidP="00EF703F">
      <w:pPr>
        <w:rPr>
          <w:lang w:val="en-US"/>
        </w:rPr>
      </w:pPr>
      <w:r w:rsidRPr="001B3A99">
        <w:rPr>
          <w:lang w:val="en-US"/>
        </w:rPr>
        <w:t xml:space="preserve">                     &lt;b:lastamb&gt;0&lt;/b:lastamb&gt;</w:t>
      </w:r>
    </w:p>
    <w:p w:rsidR="00EF703F" w:rsidRPr="001B3A99" w:rsidRDefault="00EF703F" w:rsidP="00EF703F">
      <w:pPr>
        <w:rPr>
          <w:lang w:val="en-US"/>
        </w:rPr>
      </w:pPr>
      <w:r w:rsidRPr="001B3A99">
        <w:rPr>
          <w:lang w:val="en-US"/>
        </w:rPr>
        <w:t xml:space="preserve">                     &lt;b:lastaob&gt;0&lt;/b:lastaob&gt;</w:t>
      </w:r>
    </w:p>
    <w:p w:rsidR="00EF703F" w:rsidRPr="006B79C5" w:rsidRDefault="00EF703F" w:rsidP="00EF703F">
      <w:r w:rsidRPr="001B3A99">
        <w:rPr>
          <w:lang w:val="en-US"/>
        </w:rPr>
        <w:t xml:space="preserve">                     </w:t>
      </w:r>
      <w:r w:rsidRPr="006B79C5">
        <w:t>&lt;b:lastd&gt;0&lt;/b:lastd&gt;</w:t>
      </w:r>
    </w:p>
    <w:p w:rsidR="00EF703F" w:rsidRPr="006B79C5" w:rsidRDefault="00EF703F" w:rsidP="00EF703F">
      <w:r w:rsidRPr="006B79C5">
        <w:t xml:space="preserve">                     &lt;b:laufnummer&gt;&lt;/b:laufnummer&gt;</w:t>
      </w:r>
    </w:p>
    <w:p w:rsidR="00EF703F" w:rsidRPr="001B3A99" w:rsidRDefault="00EF703F" w:rsidP="00EF703F">
      <w:pPr>
        <w:rPr>
          <w:lang w:val="en-US"/>
        </w:rPr>
      </w:pPr>
      <w:r w:rsidRPr="006B79C5">
        <w:t xml:space="preserve">                     </w:t>
      </w:r>
      <w:r w:rsidRPr="001B3A99">
        <w:rPr>
          <w:lang w:val="en-US"/>
        </w:rPr>
        <w:t>&lt;b:leergew&gt;0&lt;/b:leergew&gt;</w:t>
      </w:r>
    </w:p>
    <w:p w:rsidR="00EF703F" w:rsidRPr="001B3A99" w:rsidRDefault="00EF703F" w:rsidP="00EF703F">
      <w:pPr>
        <w:rPr>
          <w:lang w:val="en-US"/>
        </w:rPr>
      </w:pPr>
      <w:r w:rsidRPr="001B3A99">
        <w:rPr>
          <w:lang w:val="en-US"/>
        </w:rPr>
        <w:t xml:space="preserve">                     &lt;b:motor i:nil="true"/&gt;</w:t>
      </w:r>
    </w:p>
    <w:p w:rsidR="00EF703F" w:rsidRPr="001B3A99" w:rsidRDefault="00EF703F" w:rsidP="00EF703F">
      <w:pPr>
        <w:rPr>
          <w:lang w:val="en-US"/>
        </w:rPr>
      </w:pPr>
      <w:r w:rsidRPr="001B3A99">
        <w:rPr>
          <w:lang w:val="en-US"/>
        </w:rPr>
        <w:t xml:space="preserve">                     &lt;b:nox&gt;0&lt;/b:nox&gt;</w:t>
      </w:r>
    </w:p>
    <w:p w:rsidR="00EF703F" w:rsidRPr="001B3A99" w:rsidRDefault="00EF703F" w:rsidP="00EF703F">
      <w:pPr>
        <w:rPr>
          <w:lang w:val="en-US"/>
        </w:rPr>
      </w:pPr>
      <w:r w:rsidRPr="001B3A99">
        <w:rPr>
          <w:lang w:val="en-US"/>
        </w:rPr>
        <w:t xml:space="preserve">                     &lt;b:reifmuh i:nil="true"/&gt;</w:t>
      </w:r>
    </w:p>
    <w:p w:rsidR="00EF703F" w:rsidRPr="001B3A99" w:rsidRDefault="00EF703F" w:rsidP="00EF703F">
      <w:pPr>
        <w:rPr>
          <w:lang w:val="en-US"/>
        </w:rPr>
      </w:pPr>
      <w:r w:rsidRPr="001B3A99">
        <w:rPr>
          <w:lang w:val="en-US"/>
        </w:rPr>
        <w:t xml:space="preserve">                     &lt;b:reifv i:nil="true"/&gt;</w:t>
      </w:r>
    </w:p>
    <w:p w:rsidR="00EF703F" w:rsidRPr="006B79C5" w:rsidRDefault="00EF703F" w:rsidP="00EF703F">
      <w:r w:rsidRPr="001B3A99">
        <w:rPr>
          <w:lang w:val="en-US"/>
        </w:rPr>
        <w:t xml:space="preserve">                     </w:t>
      </w:r>
      <w:r w:rsidRPr="006B79C5">
        <w:t>&lt;b:sitze&gt;0&lt;/b:sitze&gt;</w:t>
      </w:r>
    </w:p>
    <w:p w:rsidR="00EF703F" w:rsidRPr="006B79C5" w:rsidRDefault="00EF703F" w:rsidP="00EF703F">
      <w:r w:rsidRPr="006B79C5">
        <w:t xml:space="preserve">                     &lt;b:stammnummer&gt;&lt;/b:stammnummer&gt;</w:t>
      </w:r>
    </w:p>
    <w:p w:rsidR="00EF703F" w:rsidRPr="001B3A99" w:rsidRDefault="00EF703F" w:rsidP="00EF703F">
      <w:pPr>
        <w:rPr>
          <w:lang w:val="en-US"/>
        </w:rPr>
      </w:pPr>
      <w:r w:rsidRPr="006B79C5">
        <w:t xml:space="preserve">                     </w:t>
      </w:r>
      <w:r w:rsidRPr="001B3A99">
        <w:rPr>
          <w:lang w:val="en-US"/>
        </w:rPr>
        <w:t>&lt;b:stand&gt;0&lt;/b:stand&gt;</w:t>
      </w:r>
    </w:p>
    <w:p w:rsidR="00EF703F" w:rsidRPr="001B3A99" w:rsidRDefault="00EF703F" w:rsidP="00EF703F">
      <w:pPr>
        <w:rPr>
          <w:lang w:val="en-US"/>
        </w:rPr>
      </w:pPr>
      <w:r w:rsidRPr="001B3A99">
        <w:rPr>
          <w:lang w:val="en-US"/>
        </w:rPr>
        <w:t xml:space="preserve">                     &lt;b:sysid&gt;0&lt;/b:sysid&gt;</w:t>
      </w:r>
    </w:p>
    <w:p w:rsidR="00EF703F" w:rsidRPr="006B79C5" w:rsidRDefault="00EF703F" w:rsidP="00EF703F">
      <w:r w:rsidRPr="001B3A99">
        <w:rPr>
          <w:lang w:val="en-US"/>
        </w:rPr>
        <w:t xml:space="preserve">                     </w:t>
      </w:r>
      <w:r w:rsidRPr="006B79C5">
        <w:t>&lt;b:tank&gt;0&lt;/b:tank&gt;</w:t>
      </w:r>
    </w:p>
    <w:p w:rsidR="00EF703F" w:rsidRPr="006B79C5" w:rsidRDefault="00EF703F" w:rsidP="00EF703F">
      <w:r w:rsidRPr="006B79C5">
        <w:lastRenderedPageBreak/>
        <w:t xml:space="preserve">                     &lt;b:treibstoff&gt;00100003&lt;/b:treibstoff&gt;</w:t>
      </w:r>
    </w:p>
    <w:p w:rsidR="00EF703F" w:rsidRPr="006B79C5" w:rsidRDefault="00EF703F" w:rsidP="00EF703F">
      <w:r w:rsidRPr="006B79C5">
        <w:t xml:space="preserve">                     &lt;b:verbrauchausser&gt;0&lt;/b:verbrauchausser&gt;</w:t>
      </w:r>
    </w:p>
    <w:p w:rsidR="00EF703F" w:rsidRPr="006B79C5" w:rsidRDefault="00EF703F" w:rsidP="00EF703F">
      <w:r w:rsidRPr="006B79C5">
        <w:t xml:space="preserve">                     &lt;b:verbrauchgesamt&gt;0&lt;/b:verbrauchgesamt&gt;</w:t>
      </w:r>
    </w:p>
    <w:p w:rsidR="00EF703F" w:rsidRPr="006B79C5" w:rsidRDefault="00EF703F" w:rsidP="00EF703F">
      <w:r w:rsidRPr="006B79C5">
        <w:t xml:space="preserve">                     &lt;b:verbrauchstadt&gt;0&lt;/b:verbrauchstadt&gt;</w:t>
      </w:r>
    </w:p>
    <w:p w:rsidR="00EF703F" w:rsidRPr="006B79C5" w:rsidRDefault="00EF703F" w:rsidP="00EF703F">
      <w:r w:rsidRPr="006B79C5">
        <w:t xml:space="preserve">                     &lt;b:zulgew&gt;0&lt;/b:zulgew&gt;</w:t>
      </w:r>
    </w:p>
    <w:p w:rsidR="00EF703F" w:rsidRPr="006B79C5" w:rsidRDefault="00EF703F" w:rsidP="00EF703F">
      <w:r w:rsidRPr="006B79C5">
        <w:t xml:space="preserve">                  &lt;/b:brief&gt;</w:t>
      </w:r>
    </w:p>
    <w:p w:rsidR="00EF703F" w:rsidRPr="006B79C5" w:rsidRDefault="00EF703F" w:rsidP="00EF703F">
      <w:r w:rsidRPr="006B79C5">
        <w:t xml:space="preserve">                  &lt;b:erstzulassung i:nil="true"/&gt;</w:t>
      </w:r>
    </w:p>
    <w:p w:rsidR="00EF703F" w:rsidRPr="001B3A99" w:rsidRDefault="00EF703F" w:rsidP="00EF703F">
      <w:pPr>
        <w:rPr>
          <w:lang w:val="en-US"/>
        </w:rPr>
      </w:pPr>
      <w:r w:rsidRPr="006B79C5">
        <w:t xml:space="preserve">                  </w:t>
      </w:r>
      <w:r w:rsidRPr="001B3A99">
        <w:rPr>
          <w:lang w:val="en-US"/>
        </w:rPr>
        <w:t>&lt;b:fabrikat&gt;A4 AVANT Modell 2013-&lt;/b:fabrikat&gt;</w:t>
      </w:r>
    </w:p>
    <w:p w:rsidR="00EF703F" w:rsidRPr="006B79C5" w:rsidRDefault="00EF703F" w:rsidP="00EF703F">
      <w:r w:rsidRPr="001B3A99">
        <w:rPr>
          <w:lang w:val="en-US"/>
        </w:rPr>
        <w:t xml:space="preserve">                  </w:t>
      </w:r>
      <w:r w:rsidRPr="006B79C5">
        <w:t>&lt;b:fahrer&gt;&lt;/b:fahrer&gt;</w:t>
      </w:r>
    </w:p>
    <w:p w:rsidR="00EF703F" w:rsidRPr="006B79C5" w:rsidRDefault="00EF703F" w:rsidP="00EF703F">
      <w:r w:rsidRPr="006B79C5">
        <w:t xml:space="preserve">                  &lt;b:fahrerCode&gt;0&lt;/b:fahrerCode&gt;</w:t>
      </w:r>
    </w:p>
    <w:p w:rsidR="00EF703F" w:rsidRPr="006B79C5" w:rsidRDefault="00EF703F" w:rsidP="00EF703F">
      <w:r w:rsidRPr="006B79C5">
        <w:t xml:space="preserve">                  &lt;b:farbeA&gt;&lt;/b:farbeA&gt;</w:t>
      </w:r>
    </w:p>
    <w:p w:rsidR="00EF703F" w:rsidRPr="006B79C5" w:rsidRDefault="00EF703F" w:rsidP="00EF703F">
      <w:r w:rsidRPr="006B79C5">
        <w:t xml:space="preserve">                  &lt;b:fzart&gt;100&lt;/b:fzart&gt;</w:t>
      </w:r>
    </w:p>
    <w:p w:rsidR="00EF703F" w:rsidRPr="006B79C5" w:rsidRDefault="00EF703F" w:rsidP="00EF703F">
      <w:r w:rsidRPr="006B79C5">
        <w:t xml:space="preserve">                  &lt;b:grund&gt;44074.05&lt;/b:grund&gt;</w:t>
      </w:r>
    </w:p>
    <w:p w:rsidR="00EF703F" w:rsidRPr="006B79C5" w:rsidRDefault="00EF703F" w:rsidP="00EF703F">
      <w:r w:rsidRPr="006B79C5">
        <w:t xml:space="preserve">                  &lt;b:grundBrutto&gt;47600&lt;/b:grundBrutto&gt;</w:t>
      </w:r>
    </w:p>
    <w:p w:rsidR="00EF703F" w:rsidRPr="006B79C5" w:rsidRDefault="00EF703F" w:rsidP="00EF703F">
      <w:r w:rsidRPr="006B79C5">
        <w:t xml:space="preserve">                  &lt;b:grundUst&gt;3525.95&lt;/b:grundUst&gt;</w:t>
      </w:r>
    </w:p>
    <w:p w:rsidR="00EF703F" w:rsidRPr="006B79C5" w:rsidRDefault="00EF703F" w:rsidP="00EF703F">
      <w:r w:rsidRPr="006B79C5">
        <w:t xml:space="preserve">                  &lt;b:hersteller&gt;AUDI&lt;/b:hersteller&gt;</w:t>
      </w:r>
    </w:p>
    <w:p w:rsidR="00EF703F" w:rsidRPr="006B79C5" w:rsidRDefault="00EF703F" w:rsidP="00EF703F">
      <w:r w:rsidRPr="006B79C5">
        <w:t xml:space="preserve">                  &lt;b:jahresKm&gt;15000&lt;/b:jahresKm&gt;</w:t>
      </w:r>
    </w:p>
    <w:p w:rsidR="00EF703F" w:rsidRPr="006B79C5" w:rsidRDefault="00EF703F" w:rsidP="00EF703F">
      <w:r w:rsidRPr="006B79C5">
        <w:t xml:space="preserve">                  &lt;b:kennzeichen&gt;&lt;/b:kennzeichen&gt;</w:t>
      </w:r>
    </w:p>
    <w:p w:rsidR="00EF703F" w:rsidRPr="001B3A99" w:rsidRDefault="00EF703F" w:rsidP="00EF703F">
      <w:pPr>
        <w:rPr>
          <w:lang w:val="en-US"/>
        </w:rPr>
      </w:pPr>
      <w:r w:rsidRPr="006B79C5">
        <w:t xml:space="preserve">                  </w:t>
      </w:r>
      <w:r w:rsidRPr="001B3A99">
        <w:rPr>
          <w:lang w:val="en-US"/>
        </w:rPr>
        <w:t>&lt;b:liefer i:nil="true"/&gt;</w:t>
      </w:r>
    </w:p>
    <w:p w:rsidR="00EF703F" w:rsidRPr="006B79C5" w:rsidRDefault="00EF703F" w:rsidP="00EF703F">
      <w:r w:rsidRPr="001B3A99">
        <w:rPr>
          <w:lang w:val="en-US"/>
        </w:rPr>
        <w:t xml:space="preserve">                  </w:t>
      </w:r>
      <w:r w:rsidRPr="006B79C5">
        <w:t>&lt;b:obArtBezeichnung i:nil="true"/&gt;</w:t>
      </w:r>
    </w:p>
    <w:p w:rsidR="00EF703F" w:rsidRPr="006B79C5" w:rsidRDefault="00EF703F" w:rsidP="00EF703F">
      <w:r w:rsidRPr="006B79C5">
        <w:t xml:space="preserve">                  &lt;b:obBezeichnung i:nil="true"/&gt;</w:t>
      </w:r>
    </w:p>
    <w:p w:rsidR="00EF703F" w:rsidRPr="006B79C5" w:rsidRDefault="00EF703F" w:rsidP="00EF703F">
      <w:r w:rsidRPr="006B79C5">
        <w:t xml:space="preserve">                  &lt;b:obTypBezeichnung i:nil="true"/&gt;</w:t>
      </w:r>
    </w:p>
    <w:p w:rsidR="00EF703F" w:rsidRPr="006B79C5" w:rsidRDefault="00EF703F" w:rsidP="00EF703F">
      <w:r w:rsidRPr="006B79C5">
        <w:t xml:space="preserve">                  &lt;b:satzmehrKm&gt;0.0005&lt;/b:satzmehrKm&gt;</w:t>
      </w:r>
    </w:p>
    <w:p w:rsidR="00EF703F" w:rsidRPr="006B79C5" w:rsidRDefault="00EF703F" w:rsidP="00EF703F">
      <w:r w:rsidRPr="006B79C5">
        <w:t xml:space="preserve">                  &lt;b:schwacke i:nil="true"/&gt;</w:t>
      </w:r>
    </w:p>
    <w:p w:rsidR="00EF703F" w:rsidRPr="006B79C5" w:rsidRDefault="00EF703F" w:rsidP="00EF703F">
      <w:r w:rsidRPr="006B79C5">
        <w:t xml:space="preserve">                  &lt;b:sysangebot&gt;0&lt;/b:sysangebot&gt;</w:t>
      </w:r>
    </w:p>
    <w:p w:rsidR="00EF703F" w:rsidRPr="006B79C5" w:rsidRDefault="00EF703F" w:rsidP="00EF703F">
      <w:r w:rsidRPr="006B79C5">
        <w:t xml:space="preserve">                  &lt;b:sysantrag&gt;19460&lt;/b:sysantrag&gt;</w:t>
      </w:r>
    </w:p>
    <w:p w:rsidR="00EF703F" w:rsidRPr="006B79C5" w:rsidRDefault="00EF703F" w:rsidP="00EF703F">
      <w:r w:rsidRPr="006B79C5">
        <w:t xml:space="preserve">                  &lt;b:sysobart&gt;12&lt;/b:sysobart&gt;</w:t>
      </w:r>
    </w:p>
    <w:p w:rsidR="00EF703F" w:rsidRPr="006B79C5" w:rsidRDefault="00EF703F" w:rsidP="00EF703F">
      <w:r w:rsidRPr="006B79C5">
        <w:t xml:space="preserve">                  &lt;b:sysobtyp&gt;65151&lt;/b:sysobtyp&gt;</w:t>
      </w:r>
    </w:p>
    <w:p w:rsidR="00EF703F" w:rsidRPr="006B79C5" w:rsidRDefault="00EF703F" w:rsidP="00EF703F">
      <w:r w:rsidRPr="006B79C5">
        <w:t xml:space="preserve">                  &lt;b:typengenehmigung&gt;1AC846&lt;/b:typengenehmigung&gt;</w:t>
      </w:r>
    </w:p>
    <w:p w:rsidR="00EF703F" w:rsidRPr="006B79C5" w:rsidRDefault="00EF703F" w:rsidP="00EF703F">
      <w:r w:rsidRPr="006B79C5">
        <w:t xml:space="preserve">                  &lt;b:ubnahmeKm&gt;0&lt;/b:ubnahmeKm&gt;</w:t>
      </w:r>
    </w:p>
    <w:p w:rsidR="00EF703F" w:rsidRPr="006B79C5" w:rsidRDefault="00EF703F" w:rsidP="00EF703F">
      <w:r w:rsidRPr="006B79C5">
        <w:t xml:space="preserve">                  &lt;b:versicherungName&gt;0&lt;/b:versicherungName&gt;</w:t>
      </w:r>
    </w:p>
    <w:p w:rsidR="00EF703F" w:rsidRPr="006B79C5" w:rsidRDefault="00EF703F" w:rsidP="00EF703F">
      <w:r w:rsidRPr="006B79C5">
        <w:t xml:space="preserve">                  &lt;b:versicherungNr i:nil="true"/&gt;</w:t>
      </w:r>
    </w:p>
    <w:p w:rsidR="00EF703F" w:rsidRPr="006B79C5" w:rsidRDefault="00EF703F" w:rsidP="00EF703F">
      <w:r w:rsidRPr="006B79C5">
        <w:t xml:space="preserve">                  &lt;b:versicherungOrt i:nil="true"/&gt;</w:t>
      </w:r>
    </w:p>
    <w:p w:rsidR="00EF703F" w:rsidRPr="006B79C5" w:rsidRDefault="00EF703F" w:rsidP="00EF703F">
      <w:r w:rsidRPr="006B79C5">
        <w:t xml:space="preserve">                  &lt;b:zubehoer&gt;0&lt;/b:zubehoer&gt;</w:t>
      </w:r>
    </w:p>
    <w:p w:rsidR="00EF703F" w:rsidRPr="006B79C5" w:rsidRDefault="00EF703F" w:rsidP="00EF703F">
      <w:r w:rsidRPr="006B79C5">
        <w:t xml:space="preserve">                  &lt;b:zubehoerBrutto&gt;0&lt;/b:zubehoerBrutto&gt;</w:t>
      </w:r>
    </w:p>
    <w:p w:rsidR="00EF703F" w:rsidRPr="006B79C5" w:rsidRDefault="00EF703F" w:rsidP="00EF703F">
      <w:r w:rsidRPr="006B79C5">
        <w:t xml:space="preserve">                  &lt;b:zubehoerUst&gt;0&lt;/b:zubehoerUst&gt;</w:t>
      </w:r>
    </w:p>
    <w:p w:rsidR="00EF703F" w:rsidRPr="006B79C5" w:rsidRDefault="00EF703F" w:rsidP="00EF703F">
      <w:r w:rsidRPr="006B79C5">
        <w:t xml:space="preserve">               &lt;/b:angAntObDto&gt;</w:t>
      </w:r>
    </w:p>
    <w:p w:rsidR="00EF703F" w:rsidRPr="001B3A99" w:rsidRDefault="00EF703F" w:rsidP="00EF703F">
      <w:pPr>
        <w:rPr>
          <w:lang w:val="en-US"/>
        </w:rPr>
      </w:pPr>
      <w:r w:rsidRPr="006B79C5">
        <w:t xml:space="preserve">               </w:t>
      </w:r>
      <w:r w:rsidRPr="001B3A99">
        <w:rPr>
          <w:lang w:val="en-US"/>
        </w:rPr>
        <w:t>&lt;b:attribut&gt;Neu&lt;/b:attribut&gt;</w:t>
      </w:r>
    </w:p>
    <w:p w:rsidR="00EF703F" w:rsidRPr="001B3A99" w:rsidRDefault="00EF703F" w:rsidP="00EF703F">
      <w:pPr>
        <w:rPr>
          <w:lang w:val="en-US"/>
        </w:rPr>
      </w:pPr>
      <w:r w:rsidRPr="001B3A99">
        <w:rPr>
          <w:lang w:val="en-US"/>
        </w:rPr>
        <w:t xml:space="preserve">               &lt;b:attributAm i:nil="true"/&gt;</w:t>
      </w:r>
    </w:p>
    <w:p w:rsidR="00EF703F" w:rsidRPr="006B79C5" w:rsidRDefault="00EF703F" w:rsidP="00EF703F">
      <w:r w:rsidRPr="001B3A99">
        <w:rPr>
          <w:lang w:val="en-US"/>
        </w:rPr>
        <w:t xml:space="preserve">               </w:t>
      </w:r>
      <w:r w:rsidRPr="006B79C5">
        <w:t>&lt;b:beraterBezeichnung i:nil="true"/&gt;</w:t>
      </w:r>
    </w:p>
    <w:p w:rsidR="00EF703F" w:rsidRPr="006B79C5" w:rsidRDefault="00EF703F" w:rsidP="00EF703F">
      <w:r w:rsidRPr="006B79C5">
        <w:t xml:space="preserve">               &lt;b:brandBezeichnung i:nil="true"/&gt;</w:t>
      </w:r>
    </w:p>
    <w:p w:rsidR="00EF703F" w:rsidRPr="006B79C5" w:rsidRDefault="00EF703F" w:rsidP="00EF703F">
      <w:r w:rsidRPr="006B79C5">
        <w:t xml:space="preserve">               &lt;b:erfassung&gt;2015-02-06T00:00:00&lt;/b:erfassung&gt;</w:t>
      </w:r>
    </w:p>
    <w:p w:rsidR="00EF703F" w:rsidRPr="006B79C5" w:rsidRDefault="00EF703F" w:rsidP="00EF703F">
      <w:r w:rsidRPr="006B79C5">
        <w:t xml:space="preserve">               &lt;b:erfassungsclient&gt;10&lt;/b:erfassungsclient&gt;</w:t>
      </w:r>
    </w:p>
    <w:p w:rsidR="00EF703F" w:rsidRPr="006B79C5" w:rsidRDefault="00EF703F" w:rsidP="00EF703F">
      <w:r w:rsidRPr="006B79C5">
        <w:t xml:space="preserve">               &lt;b:gueltigBis&gt;0111-01-01T00:00:00&lt;/b:gueltigBis&gt;</w:t>
      </w:r>
    </w:p>
    <w:p w:rsidR="00EF703F" w:rsidRPr="006B79C5" w:rsidRDefault="00EF703F" w:rsidP="00EF703F">
      <w:r w:rsidRPr="006B79C5">
        <w:t xml:space="preserve">               &lt;b:itKontoBezeichnung i:nil="true"/&gt;</w:t>
      </w:r>
    </w:p>
    <w:p w:rsidR="00EF703F" w:rsidRPr="006B79C5" w:rsidRDefault="00EF703F" w:rsidP="00EF703F">
      <w:r w:rsidRPr="006B79C5">
        <w:t xml:space="preserve">               &lt;b:kartennummer i:nil="true"/&gt;</w:t>
      </w:r>
    </w:p>
    <w:p w:rsidR="00EF703F" w:rsidRPr="006B79C5" w:rsidRDefault="00EF703F" w:rsidP="00EF703F">
      <w:r w:rsidRPr="006B79C5">
        <w:t xml:space="preserve">               &lt;b:kdBezeichnung i:nil="true"/&gt;</w:t>
      </w:r>
    </w:p>
    <w:p w:rsidR="00EF703F" w:rsidRPr="006B79C5" w:rsidRDefault="00EF703F" w:rsidP="00EF703F">
      <w:r w:rsidRPr="006B79C5">
        <w:t xml:space="preserve">               &lt;b:kkgpflicht&gt;false&lt;/b:kkgpflicht&gt;</w:t>
      </w:r>
    </w:p>
    <w:p w:rsidR="00EF703F" w:rsidRPr="006B79C5" w:rsidRDefault="00EF703F" w:rsidP="00EF703F">
      <w:r w:rsidRPr="006B79C5">
        <w:t xml:space="preserve">               &lt;b:korrAdresseBezeichnung i:nil="true"/&gt;</w:t>
      </w:r>
    </w:p>
    <w:p w:rsidR="00EF703F" w:rsidRPr="006B79C5" w:rsidRDefault="00EF703F" w:rsidP="00EF703F">
      <w:r w:rsidRPr="006B79C5">
        <w:t xml:space="preserve">               &lt;b:marktabBezeichnung i:nil="true"/&gt;</w:t>
      </w:r>
    </w:p>
    <w:p w:rsidR="00EF703F" w:rsidRPr="006B79C5" w:rsidRDefault="00EF703F" w:rsidP="00EF703F">
      <w:r w:rsidRPr="006B79C5">
        <w:t xml:space="preserve">               &lt;b:notstopFlag&gt;false&lt;/b:notstopFlag&gt;</w:t>
      </w:r>
    </w:p>
    <w:p w:rsidR="00EF703F" w:rsidRPr="006B79C5" w:rsidRDefault="00EF703F" w:rsidP="00EF703F">
      <w:r w:rsidRPr="006B79C5">
        <w:t xml:space="preserve">               &lt;b:prChannelBezeichnung i:nil="true"/&gt;</w:t>
      </w:r>
    </w:p>
    <w:p w:rsidR="00EF703F" w:rsidRPr="006B79C5" w:rsidRDefault="00EF703F" w:rsidP="00EF703F">
      <w:r w:rsidRPr="006B79C5">
        <w:t xml:space="preserve">               &lt;b:prHgroupBezeichnung i:nil="true"/&gt;</w:t>
      </w:r>
    </w:p>
    <w:p w:rsidR="00EF703F" w:rsidRPr="006B79C5" w:rsidRDefault="00EF703F" w:rsidP="00EF703F">
      <w:r w:rsidRPr="006B79C5">
        <w:t xml:space="preserve">               &lt;b:sysItKonto&gt;0&lt;/b:sysItKonto&gt;</w:t>
      </w:r>
    </w:p>
    <w:p w:rsidR="00EF703F" w:rsidRPr="006B79C5" w:rsidRDefault="00EF703F" w:rsidP="00EF703F">
      <w:r w:rsidRPr="006B79C5">
        <w:t xml:space="preserve">               &lt;b:sysKorrAdresse&gt;0&lt;/b:sysKorrAdresse&gt;</w:t>
      </w:r>
    </w:p>
    <w:p w:rsidR="00EF703F" w:rsidRPr="006B79C5" w:rsidRDefault="00EF703F" w:rsidP="00EF703F">
      <w:r w:rsidRPr="006B79C5">
        <w:t xml:space="preserve">               &lt;b:sysberater&gt;0&lt;/b:sysberater&gt;</w:t>
      </w:r>
    </w:p>
    <w:p w:rsidR="00EF703F" w:rsidRPr="006B79C5" w:rsidRDefault="00EF703F" w:rsidP="00EF703F">
      <w:r w:rsidRPr="006B79C5">
        <w:t xml:space="preserve">               &lt;b:sysbrand&gt;1&lt;/b:sysbrand&gt;</w:t>
      </w:r>
    </w:p>
    <w:p w:rsidR="00EF703F" w:rsidRPr="001B3A99" w:rsidRDefault="00EF703F" w:rsidP="00EF703F">
      <w:pPr>
        <w:rPr>
          <w:lang w:val="en-US"/>
        </w:rPr>
      </w:pPr>
      <w:r w:rsidRPr="006B79C5">
        <w:lastRenderedPageBreak/>
        <w:t xml:space="preserve">               </w:t>
      </w:r>
      <w:r w:rsidRPr="001B3A99">
        <w:rPr>
          <w:lang w:val="en-US"/>
        </w:rPr>
        <w:t>&lt;b:sysit&gt;16445&lt;/b:sysit&gt;</w:t>
      </w:r>
    </w:p>
    <w:p w:rsidR="00EF703F" w:rsidRPr="001B3A99" w:rsidRDefault="00EF703F" w:rsidP="00EF703F">
      <w:pPr>
        <w:rPr>
          <w:lang w:val="en-US"/>
        </w:rPr>
      </w:pPr>
      <w:r w:rsidRPr="001B3A99">
        <w:rPr>
          <w:lang w:val="en-US"/>
        </w:rPr>
        <w:t xml:space="preserve">               &lt;b:syskd&gt;0&lt;/b:syskd&gt;</w:t>
      </w:r>
    </w:p>
    <w:p w:rsidR="00EF703F" w:rsidRPr="006B79C5" w:rsidRDefault="00EF703F" w:rsidP="00EF703F">
      <w:r w:rsidRPr="001B3A99">
        <w:rPr>
          <w:lang w:val="en-US"/>
        </w:rPr>
        <w:t xml:space="preserve">               </w:t>
      </w:r>
      <w:r w:rsidRPr="006B79C5">
        <w:t>&lt;b:sysmarktab&gt;0&lt;/b:sysmarktab&gt;</w:t>
      </w:r>
    </w:p>
    <w:p w:rsidR="00EF703F" w:rsidRPr="006B79C5" w:rsidRDefault="00EF703F" w:rsidP="00EF703F">
      <w:r w:rsidRPr="006B79C5">
        <w:t xml:space="preserve">               &lt;b:syspkz&gt;0&lt;/b:syspkz&gt;</w:t>
      </w:r>
    </w:p>
    <w:p w:rsidR="00EF703F" w:rsidRPr="001B3A99" w:rsidRDefault="00EF703F" w:rsidP="00EF703F">
      <w:pPr>
        <w:rPr>
          <w:lang w:val="en-US"/>
        </w:rPr>
      </w:pPr>
      <w:r w:rsidRPr="006B79C5">
        <w:t xml:space="preserve">               </w:t>
      </w:r>
      <w:r w:rsidRPr="001B3A99">
        <w:rPr>
          <w:lang w:val="en-US"/>
        </w:rPr>
        <w:t>&lt;b:sysprchannel&gt;1&lt;/b:sysprchannel&gt;</w:t>
      </w:r>
    </w:p>
    <w:p w:rsidR="00EF703F" w:rsidRPr="001B3A99" w:rsidRDefault="00EF703F" w:rsidP="00EF703F">
      <w:pPr>
        <w:rPr>
          <w:lang w:val="en-US"/>
        </w:rPr>
      </w:pPr>
      <w:r w:rsidRPr="001B3A99">
        <w:rPr>
          <w:lang w:val="en-US"/>
        </w:rPr>
        <w:t xml:space="preserve">               &lt;b:sysprhgroup&gt;287&lt;/b:sysprhgroup&gt;</w:t>
      </w:r>
    </w:p>
    <w:p w:rsidR="00EF703F" w:rsidRPr="001B3A99" w:rsidRDefault="00EF703F" w:rsidP="00EF703F">
      <w:pPr>
        <w:rPr>
          <w:lang w:val="en-US"/>
        </w:rPr>
      </w:pPr>
      <w:r w:rsidRPr="001B3A99">
        <w:rPr>
          <w:lang w:val="en-US"/>
        </w:rPr>
        <w:t xml:space="preserve">               &lt;b:sysukz&gt;0&lt;/b:sysukz&gt;</w:t>
      </w:r>
    </w:p>
    <w:p w:rsidR="00EF703F" w:rsidRPr="001B3A99" w:rsidRDefault="00EF703F" w:rsidP="00EF703F">
      <w:pPr>
        <w:rPr>
          <w:lang w:val="en-US"/>
        </w:rPr>
      </w:pPr>
      <w:r w:rsidRPr="001B3A99">
        <w:rPr>
          <w:lang w:val="en-US"/>
        </w:rPr>
        <w:t xml:space="preserve">               &lt;b:syswfuser&gt;0&lt;/b:syswfuser&gt;</w:t>
      </w:r>
    </w:p>
    <w:p w:rsidR="00EF703F" w:rsidRPr="006B79C5" w:rsidRDefault="00EF703F" w:rsidP="00EF703F">
      <w:r w:rsidRPr="001B3A99">
        <w:rPr>
          <w:lang w:val="en-US"/>
        </w:rPr>
        <w:t xml:space="preserve">               </w:t>
      </w:r>
      <w:r w:rsidRPr="006B79C5">
        <w:t>&lt;b:syswfuserchange&gt;0&lt;/b:syswfuserchange&gt;</w:t>
      </w:r>
    </w:p>
    <w:p w:rsidR="00EF703F" w:rsidRPr="006B79C5" w:rsidRDefault="00EF703F" w:rsidP="00EF703F">
      <w:r w:rsidRPr="006B79C5">
        <w:t xml:space="preserve">               &lt;b:testFlag&gt;false&lt;/b:testFlag&gt;</w:t>
      </w:r>
    </w:p>
    <w:p w:rsidR="00EF703F" w:rsidRPr="006B79C5" w:rsidRDefault="00EF703F" w:rsidP="00EF703F">
      <w:r w:rsidRPr="006B79C5">
        <w:t xml:space="preserve">               &lt;b:vertriebsweg&gt;Fahrzeugfinanzierung vermittelt&lt;/b:vertriebsweg&gt;</w:t>
      </w:r>
    </w:p>
    <w:p w:rsidR="00EF703F" w:rsidRPr="006B79C5" w:rsidRDefault="00EF703F" w:rsidP="00EF703F">
      <w:r w:rsidRPr="006B79C5">
        <w:t xml:space="preserve">               &lt;b:verwendungszweckCode i:nil="true"/&gt;</w:t>
      </w:r>
    </w:p>
    <w:p w:rsidR="00EF703F" w:rsidRPr="006B79C5" w:rsidRDefault="00EF703F" w:rsidP="00EF703F">
      <w:r w:rsidRPr="006B79C5">
        <w:t xml:space="preserve">               &lt;b:wfUserChangeBezeichnung i:nil="true"/&gt;</w:t>
      </w:r>
    </w:p>
    <w:p w:rsidR="00EF703F" w:rsidRPr="006B79C5" w:rsidRDefault="00EF703F" w:rsidP="00EF703F">
      <w:r w:rsidRPr="006B79C5">
        <w:t xml:space="preserve">               &lt;b:wfuserBezeichnung i:nil="true"/&gt;</w:t>
      </w:r>
    </w:p>
    <w:p w:rsidR="00EF703F" w:rsidRPr="006B79C5" w:rsidRDefault="00EF703F" w:rsidP="00EF703F">
      <w:r w:rsidRPr="006B79C5">
        <w:t xml:space="preserve">               &lt;b:zustand&gt;Neu&lt;/b:zustand&gt;</w:t>
      </w:r>
    </w:p>
    <w:p w:rsidR="00EF703F" w:rsidRPr="006B79C5" w:rsidRDefault="00EF703F" w:rsidP="00EF703F">
      <w:r w:rsidRPr="006B79C5">
        <w:t xml:space="preserve">               &lt;b:zustandAm&gt;2015-03-20T13:52:07&lt;/b:zustandAm&gt;</w:t>
      </w:r>
    </w:p>
    <w:p w:rsidR="00EF703F" w:rsidRPr="006B79C5" w:rsidRDefault="00EF703F" w:rsidP="00EF703F">
      <w:r w:rsidRPr="006B79C5">
        <w:t xml:space="preserve">               &lt;b:abloese1&gt;0&lt;/b:abloese1&gt;</w:t>
      </w:r>
    </w:p>
    <w:p w:rsidR="00EF703F" w:rsidRPr="006B79C5" w:rsidRDefault="00EF703F" w:rsidP="00EF703F">
      <w:r w:rsidRPr="006B79C5">
        <w:t xml:space="preserve">               &lt;b:abloese2&gt;0&lt;/b:abloese2&gt;</w:t>
      </w:r>
    </w:p>
    <w:p w:rsidR="00EF703F" w:rsidRPr="006B79C5" w:rsidRDefault="00EF703F" w:rsidP="00EF703F">
      <w:r w:rsidRPr="006B79C5">
        <w:t xml:space="preserve">               &lt;b:abloese3&gt;0&lt;/b:abloese3&gt;</w:t>
      </w:r>
    </w:p>
    <w:p w:rsidR="00EF703F" w:rsidRPr="006B79C5" w:rsidRDefault="00EF703F" w:rsidP="00EF703F">
      <w:r w:rsidRPr="006B79C5">
        <w:t xml:space="preserve">               &lt;b:antrag&gt;18011324&lt;/b:antrag&gt;</w:t>
      </w:r>
    </w:p>
    <w:p w:rsidR="00EF703F" w:rsidRPr="006B79C5" w:rsidRDefault="00EF703F" w:rsidP="00EF703F">
      <w:r w:rsidRPr="006B79C5">
        <w:t xml:space="preserve">               &lt;b:auflagenText xmlns:c="http://schemas.microsoft.com/2003/10/Serialization/Arrays"/&gt;</w:t>
      </w:r>
    </w:p>
    <w:p w:rsidR="00EF703F" w:rsidRPr="006B79C5" w:rsidRDefault="00EF703F" w:rsidP="00EF703F">
      <w:r w:rsidRPr="006B79C5">
        <w:t xml:space="preserve">               &lt;b:flagBWGarantie&gt;0&lt;/b:flagBWGarantie&gt;</w:t>
      </w:r>
    </w:p>
    <w:p w:rsidR="00EF703F" w:rsidRPr="006B79C5" w:rsidRDefault="00EF703F" w:rsidP="00EF703F">
      <w:r w:rsidRPr="006B79C5">
        <w:t xml:space="preserve">               &lt;b:kalkulation&gt;</w:t>
      </w:r>
    </w:p>
    <w:p w:rsidR="00EF703F" w:rsidRPr="006B79C5" w:rsidRDefault="00EF703F" w:rsidP="00EF703F">
      <w:r w:rsidRPr="006B79C5">
        <w:t xml:space="preserve">                  &lt;b:angAntAblDto/&gt;</w:t>
      </w:r>
    </w:p>
    <w:p w:rsidR="00EF703F" w:rsidRPr="006B79C5" w:rsidRDefault="00EF703F" w:rsidP="00EF703F">
      <w:r w:rsidRPr="006B79C5">
        <w:t xml:space="preserve">                  &lt;b:angAntKalkDto&gt;</w:t>
      </w:r>
    </w:p>
    <w:p w:rsidR="00EF703F" w:rsidRPr="006B79C5" w:rsidRDefault="00EF703F" w:rsidP="00EF703F">
      <w:r w:rsidRPr="006B79C5">
        <w:t xml:space="preserve">                     &lt;b:aufschub&gt;0&lt;/b:aufschub&gt;</w:t>
      </w:r>
    </w:p>
    <w:p w:rsidR="00EF703F" w:rsidRPr="006B79C5" w:rsidRDefault="00EF703F" w:rsidP="00EF703F">
      <w:r w:rsidRPr="006B79C5">
        <w:t xml:space="preserve">                     &lt;b:auszahlung&gt;42199.25&lt;/b:auszahlung&gt;</w:t>
      </w:r>
    </w:p>
    <w:p w:rsidR="00EF703F" w:rsidRPr="006B79C5" w:rsidRDefault="00EF703F" w:rsidP="00EF703F">
      <w:r w:rsidRPr="006B79C5">
        <w:t xml:space="preserve">                     &lt;b:auszahlungTyp&gt;0&lt;/b:auszahlungTyp&gt;</w:t>
      </w:r>
    </w:p>
    <w:p w:rsidR="00EF703F" w:rsidRPr="006B79C5" w:rsidRDefault="00EF703F" w:rsidP="00EF703F">
      <w:r w:rsidRPr="006B79C5">
        <w:t xml:space="preserve">                     &lt;b:bgextern&gt;42546.3&lt;/b:bgextern&gt;</w:t>
      </w:r>
    </w:p>
    <w:p w:rsidR="00EF703F" w:rsidRPr="006B79C5" w:rsidRDefault="00EF703F" w:rsidP="00EF703F">
      <w:r w:rsidRPr="006B79C5">
        <w:t xml:space="preserve">                     &lt;b:bgexternbrutto&gt;45950&lt;/b:bgexternbrutto&gt;</w:t>
      </w:r>
    </w:p>
    <w:p w:rsidR="00EF703F" w:rsidRPr="006B79C5" w:rsidRDefault="00EF703F" w:rsidP="00EF703F">
      <w:r w:rsidRPr="006B79C5">
        <w:t xml:space="preserve">                     &lt;b:bgexternust&gt;3403.7&lt;/b:bgexternust&gt;</w:t>
      </w:r>
    </w:p>
    <w:p w:rsidR="00EF703F" w:rsidRPr="006B79C5" w:rsidRDefault="00EF703F" w:rsidP="00EF703F">
      <w:r w:rsidRPr="006B79C5">
        <w:t xml:space="preserve">                     &lt;b:bgintern&gt;42546.3&lt;/b:bgintern&gt;</w:t>
      </w:r>
    </w:p>
    <w:p w:rsidR="00EF703F" w:rsidRPr="006B79C5" w:rsidRDefault="00EF703F" w:rsidP="00EF703F">
      <w:r w:rsidRPr="006B79C5">
        <w:t xml:space="preserve">                     &lt;b:bginternbrutto&gt;45950&lt;/b:bginternbrutto&gt;</w:t>
      </w:r>
    </w:p>
    <w:p w:rsidR="00EF703F" w:rsidRPr="006B79C5" w:rsidRDefault="00EF703F" w:rsidP="00EF703F">
      <w:r w:rsidRPr="006B79C5">
        <w:t xml:space="preserve">                     &lt;b:bginternust&gt;3403.7&lt;/b:bginternust&gt;</w:t>
      </w:r>
    </w:p>
    <w:p w:rsidR="00EF703F" w:rsidRPr="001B3A99" w:rsidRDefault="00EF703F" w:rsidP="00EF703F">
      <w:pPr>
        <w:rPr>
          <w:lang w:val="en-US"/>
        </w:rPr>
      </w:pPr>
      <w:r w:rsidRPr="006B79C5">
        <w:t xml:space="preserve">                     </w:t>
      </w:r>
      <w:r w:rsidRPr="001B3A99">
        <w:rPr>
          <w:lang w:val="en-US"/>
        </w:rPr>
        <w:t>&lt;b:calcPrkgroup i:nil="true"/&gt;</w:t>
      </w:r>
    </w:p>
    <w:p w:rsidR="00EF703F" w:rsidRPr="001B3A99" w:rsidRDefault="00EF703F" w:rsidP="00EF703F">
      <w:pPr>
        <w:rPr>
          <w:lang w:val="en-US"/>
        </w:rPr>
      </w:pPr>
      <w:r w:rsidRPr="001B3A99">
        <w:rPr>
          <w:lang w:val="en-US"/>
        </w:rPr>
        <w:t xml:space="preserve">                     &lt;b:calcRsvgesamt&gt;0&lt;/b:calcRsvgesamt&gt;</w:t>
      </w:r>
    </w:p>
    <w:p w:rsidR="00EF703F" w:rsidRPr="001B3A99" w:rsidRDefault="00EF703F" w:rsidP="00EF703F">
      <w:pPr>
        <w:rPr>
          <w:lang w:val="en-US"/>
        </w:rPr>
      </w:pPr>
      <w:r w:rsidRPr="001B3A99">
        <w:rPr>
          <w:lang w:val="en-US"/>
        </w:rPr>
        <w:t xml:space="preserve">                     &lt;b:calcRsvmonat&gt;0&lt;/b:calcRsvmonat&gt;</w:t>
      </w:r>
    </w:p>
    <w:p w:rsidR="00EF703F" w:rsidRPr="001B3A99" w:rsidRDefault="00EF703F" w:rsidP="00EF703F">
      <w:pPr>
        <w:rPr>
          <w:lang w:val="en-US"/>
        </w:rPr>
      </w:pPr>
      <w:r w:rsidRPr="001B3A99">
        <w:rPr>
          <w:lang w:val="en-US"/>
        </w:rPr>
        <w:t xml:space="preserve">                     &lt;b:calcRsvmonatMax&gt;0&lt;/b:calcRsvmonatMax&gt;</w:t>
      </w:r>
    </w:p>
    <w:p w:rsidR="00EF703F" w:rsidRPr="001B3A99" w:rsidRDefault="00EF703F" w:rsidP="00EF703F">
      <w:pPr>
        <w:rPr>
          <w:lang w:val="en-US"/>
        </w:rPr>
      </w:pPr>
      <w:r w:rsidRPr="001B3A99">
        <w:rPr>
          <w:lang w:val="en-US"/>
        </w:rPr>
        <w:t xml:space="preserve">                     &lt;b:calcRsvmonatMin&gt;0&lt;/b:calcRsvmonatMin&gt;</w:t>
      </w:r>
    </w:p>
    <w:p w:rsidR="00EF703F" w:rsidRPr="001B3A99" w:rsidRDefault="00EF703F" w:rsidP="00EF703F">
      <w:pPr>
        <w:rPr>
          <w:lang w:val="en-US"/>
        </w:rPr>
      </w:pPr>
      <w:r w:rsidRPr="001B3A99">
        <w:rPr>
          <w:lang w:val="en-US"/>
        </w:rPr>
        <w:t xml:space="preserve">                     &lt;b:calcRsvzins&gt;0&lt;/b:calcRsvzins&gt;</w:t>
      </w:r>
    </w:p>
    <w:p w:rsidR="00EF703F" w:rsidRPr="001B3A99" w:rsidRDefault="00EF703F" w:rsidP="00EF703F">
      <w:pPr>
        <w:rPr>
          <w:lang w:val="en-US"/>
        </w:rPr>
      </w:pPr>
      <w:r w:rsidRPr="001B3A99">
        <w:rPr>
          <w:lang w:val="en-US"/>
        </w:rPr>
        <w:t xml:space="preserve">                     &lt;b:calcUstzins&gt;0&lt;/b:calcUstzins&gt;</w:t>
      </w:r>
    </w:p>
    <w:p w:rsidR="00EF703F" w:rsidRPr="001B3A99" w:rsidRDefault="00EF703F" w:rsidP="00EF703F">
      <w:pPr>
        <w:rPr>
          <w:lang w:val="en-US"/>
        </w:rPr>
      </w:pPr>
      <w:r w:rsidRPr="001B3A99">
        <w:rPr>
          <w:lang w:val="en-US"/>
        </w:rPr>
        <w:t xml:space="preserve">                     &lt;b:calcZinskosten&gt;4464&lt;/b:calcZinskosten&gt;</w:t>
      </w:r>
    </w:p>
    <w:p w:rsidR="00EF703F" w:rsidRPr="001B3A99" w:rsidRDefault="00EF703F" w:rsidP="00EF703F">
      <w:pPr>
        <w:rPr>
          <w:lang w:val="en-US"/>
        </w:rPr>
      </w:pPr>
      <w:r w:rsidRPr="001B3A99">
        <w:rPr>
          <w:lang w:val="en-US"/>
        </w:rPr>
        <w:t xml:space="preserve">                     &lt;b:calcZinskostenMax&gt;0&lt;/b:calcZinskostenMax&gt;</w:t>
      </w:r>
    </w:p>
    <w:p w:rsidR="00EF703F" w:rsidRPr="006B79C5" w:rsidRDefault="00EF703F" w:rsidP="00EF703F">
      <w:r w:rsidRPr="001B3A99">
        <w:rPr>
          <w:lang w:val="en-US"/>
        </w:rPr>
        <w:t xml:space="preserve">                     </w:t>
      </w:r>
      <w:r w:rsidRPr="006B79C5">
        <w:t>&lt;b:calcZinskostenMin&gt;0&lt;/b:calcZinskostenMin&gt;</w:t>
      </w:r>
    </w:p>
    <w:p w:rsidR="00EF703F" w:rsidRPr="006B79C5" w:rsidRDefault="00EF703F" w:rsidP="00EF703F">
      <w:r w:rsidRPr="006B79C5">
        <w:t xml:space="preserve">                     &lt;b:depot&gt;0&lt;/b:depot&gt;</w:t>
      </w:r>
    </w:p>
    <w:p w:rsidR="00EF703F" w:rsidRPr="006B79C5" w:rsidRDefault="00EF703F" w:rsidP="00EF703F">
      <w:r w:rsidRPr="006B79C5">
        <w:t xml:space="preserve">                     &lt;b:ersteRateBruttoInklAbsicherung&gt;0&lt;/b:ersteRateBruttoInklAbsicherung&gt;</w:t>
      </w:r>
    </w:p>
    <w:p w:rsidR="00EF703F" w:rsidRPr="006B79C5" w:rsidRDefault="00EF703F" w:rsidP="00EF703F">
      <w:r w:rsidRPr="006B79C5">
        <w:t xml:space="preserve">                     &lt;b:initLadung&gt;0&lt;/b:initLadung&gt;</w:t>
      </w:r>
    </w:p>
    <w:p w:rsidR="00EF703F" w:rsidRPr="006B79C5" w:rsidRDefault="00EF703F" w:rsidP="00EF703F">
      <w:r w:rsidRPr="006B79C5">
        <w:t xml:space="preserve">                     &lt;b:ll&gt;15000&lt;/b:ll&gt;</w:t>
      </w:r>
    </w:p>
    <w:p w:rsidR="00EF703F" w:rsidRPr="006B79C5" w:rsidRDefault="00EF703F" w:rsidP="00EF703F">
      <w:r w:rsidRPr="006B79C5">
        <w:t xml:space="preserve">                     &lt;b:lz&gt;48&lt;/b:lz&gt;</w:t>
      </w:r>
    </w:p>
    <w:p w:rsidR="00EF703F" w:rsidRPr="006B79C5" w:rsidRDefault="00EF703F" w:rsidP="00EF703F">
      <w:r w:rsidRPr="006B79C5">
        <w:t xml:space="preserve">                     &lt;b:obUseTypeBezeichnung i:nil="true"/&gt;</w:t>
      </w:r>
    </w:p>
    <w:p w:rsidR="00EF703F" w:rsidRPr="006B79C5" w:rsidRDefault="00EF703F" w:rsidP="00EF703F">
      <w:r w:rsidRPr="006B79C5">
        <w:t xml:space="preserve">                     &lt;b:prProductBezeichnung i:nil="true"/&gt;</w:t>
      </w:r>
    </w:p>
    <w:p w:rsidR="00EF703F" w:rsidRPr="001B3A99" w:rsidRDefault="00EF703F" w:rsidP="00EF703F">
      <w:pPr>
        <w:rPr>
          <w:lang w:val="en-US"/>
        </w:rPr>
      </w:pPr>
      <w:r w:rsidRPr="006B79C5">
        <w:t xml:space="preserve">                     </w:t>
      </w:r>
      <w:r w:rsidRPr="001B3A99">
        <w:rPr>
          <w:lang w:val="en-US"/>
        </w:rPr>
        <w:t>&lt;b:rapratebruttoMax&gt;0&lt;/b:rapratebruttoMax&gt;</w:t>
      </w:r>
    </w:p>
    <w:p w:rsidR="00EF703F" w:rsidRPr="001B3A99" w:rsidRDefault="00EF703F" w:rsidP="00EF703F">
      <w:pPr>
        <w:rPr>
          <w:lang w:val="en-US"/>
        </w:rPr>
      </w:pPr>
      <w:r w:rsidRPr="001B3A99">
        <w:rPr>
          <w:lang w:val="en-US"/>
        </w:rPr>
        <w:t xml:space="preserve">                     &lt;b:rapratebruttoMin&gt;0&lt;/b:rapratebruttoMin&gt;</w:t>
      </w:r>
    </w:p>
    <w:p w:rsidR="00EF703F" w:rsidRPr="001B3A99" w:rsidRDefault="00EF703F" w:rsidP="00EF703F">
      <w:pPr>
        <w:rPr>
          <w:lang w:val="en-US"/>
        </w:rPr>
      </w:pPr>
      <w:r w:rsidRPr="001B3A99">
        <w:rPr>
          <w:lang w:val="en-US"/>
        </w:rPr>
        <w:t xml:space="preserve">                     &lt;b:rapzinseffMax&gt;0&lt;/b:rapzinseffMax&gt;</w:t>
      </w:r>
    </w:p>
    <w:p w:rsidR="00EF703F" w:rsidRPr="001B3A99" w:rsidRDefault="00EF703F" w:rsidP="00EF703F">
      <w:pPr>
        <w:rPr>
          <w:lang w:val="en-US"/>
        </w:rPr>
      </w:pPr>
      <w:r w:rsidRPr="001B3A99">
        <w:rPr>
          <w:lang w:val="en-US"/>
        </w:rPr>
        <w:t xml:space="preserve">                     &lt;b:rapzinseffMin&gt;0&lt;/b:rapzinseffMin&gt;</w:t>
      </w:r>
    </w:p>
    <w:p w:rsidR="00EF703F" w:rsidRPr="001B3A99" w:rsidRDefault="00EF703F" w:rsidP="00EF703F">
      <w:pPr>
        <w:rPr>
          <w:lang w:val="en-US"/>
        </w:rPr>
      </w:pPr>
      <w:r w:rsidRPr="001B3A99">
        <w:rPr>
          <w:lang w:val="en-US"/>
        </w:rPr>
        <w:t xml:space="preserve">                     &lt;b:rate&gt;589.6&lt;/b:rate&gt;</w:t>
      </w:r>
    </w:p>
    <w:p w:rsidR="00EF703F" w:rsidRPr="001B3A99" w:rsidRDefault="00EF703F" w:rsidP="00EF703F">
      <w:pPr>
        <w:rPr>
          <w:lang w:val="en-US"/>
        </w:rPr>
      </w:pPr>
      <w:r w:rsidRPr="001B3A99">
        <w:rPr>
          <w:lang w:val="en-US"/>
        </w:rPr>
        <w:t xml:space="preserve">                     &lt;b:rateBrutto&gt;636.75&lt;/b:rateBrutto&gt;</w:t>
      </w:r>
    </w:p>
    <w:p w:rsidR="00EF703F" w:rsidRPr="006B79C5" w:rsidRDefault="00EF703F" w:rsidP="00EF703F">
      <w:r w:rsidRPr="001B3A99">
        <w:rPr>
          <w:lang w:val="en-US"/>
        </w:rPr>
        <w:lastRenderedPageBreak/>
        <w:t xml:space="preserve">                     </w:t>
      </w:r>
      <w:r w:rsidRPr="006B79C5">
        <w:t>&lt;b:rateBruttoInklAbsicherung&gt;0&lt;/b:rateBruttoInklAbsicherung&gt;</w:t>
      </w:r>
    </w:p>
    <w:p w:rsidR="00EF703F" w:rsidRPr="006B79C5" w:rsidRDefault="00EF703F" w:rsidP="00EF703F">
      <w:r w:rsidRPr="006B79C5">
        <w:t xml:space="preserve">                     &lt;b:rateUst&gt;47.15&lt;/b:rateUst&gt;</w:t>
      </w:r>
    </w:p>
    <w:p w:rsidR="00EF703F" w:rsidRPr="006B79C5" w:rsidRDefault="00EF703F" w:rsidP="00EF703F">
      <w:r w:rsidRPr="006B79C5">
        <w:t xml:space="preserve">                     &lt;b:rueckzahlungTyp&gt;0&lt;/b:rueckzahlungTyp&gt;</w:t>
      </w:r>
    </w:p>
    <w:p w:rsidR="00EF703F" w:rsidRPr="006B79C5" w:rsidRDefault="00EF703F" w:rsidP="00EF703F">
      <w:r w:rsidRPr="006B79C5">
        <w:t xml:space="preserve">                     &lt;b:rw&gt;18379.63&lt;/b:rw&gt;</w:t>
      </w:r>
    </w:p>
    <w:p w:rsidR="00EF703F" w:rsidRPr="006B79C5" w:rsidRDefault="00EF703F" w:rsidP="00EF703F">
      <w:r w:rsidRPr="006B79C5">
        <w:t xml:space="preserve">                     &lt;b:rwBrutto&gt;19850&lt;/b:rwBrutto&gt;</w:t>
      </w:r>
    </w:p>
    <w:p w:rsidR="00EF703F" w:rsidRPr="006B79C5" w:rsidRDefault="00EF703F" w:rsidP="00EF703F">
      <w:r w:rsidRPr="006B79C5">
        <w:t xml:space="preserve">                     &lt;b:rwUst&gt;1470.37&lt;/b:rwUst&gt;</w:t>
      </w:r>
    </w:p>
    <w:p w:rsidR="00EF703F" w:rsidRPr="006B79C5" w:rsidRDefault="00EF703F" w:rsidP="00EF703F">
      <w:r w:rsidRPr="006B79C5">
        <w:t xml:space="preserve">                     &lt;b:satzmehrkm&gt;0.24&lt;/b:satzmehrkm&gt;</w:t>
      </w:r>
    </w:p>
    <w:p w:rsidR="00EF703F" w:rsidRPr="006B79C5" w:rsidRDefault="00EF703F" w:rsidP="00EF703F">
      <w:r w:rsidRPr="006B79C5">
        <w:t xml:space="preserve">                     &lt;b:sysangvar&gt;0&lt;/b:sysangvar&gt;</w:t>
      </w:r>
    </w:p>
    <w:p w:rsidR="00EF703F" w:rsidRPr="006B79C5" w:rsidRDefault="00EF703F" w:rsidP="00EF703F">
      <w:r w:rsidRPr="006B79C5">
        <w:t xml:space="preserve">                     &lt;b:sysantrag&gt;19460&lt;/b:sysantrag&gt;</w:t>
      </w:r>
    </w:p>
    <w:p w:rsidR="00EF703F" w:rsidRPr="006B79C5" w:rsidRDefault="00EF703F" w:rsidP="00EF703F">
      <w:r w:rsidRPr="006B79C5">
        <w:t xml:space="preserve">                     &lt;b:sysobusetype&gt;2&lt;/b:sysobusetype&gt;</w:t>
      </w:r>
    </w:p>
    <w:p w:rsidR="00EF703F" w:rsidRPr="001B3A99" w:rsidRDefault="00EF703F" w:rsidP="00EF703F">
      <w:pPr>
        <w:rPr>
          <w:lang w:val="en-US"/>
        </w:rPr>
      </w:pPr>
      <w:r w:rsidRPr="006B79C5">
        <w:t xml:space="preserve">                     </w:t>
      </w:r>
      <w:r w:rsidRPr="001B3A99">
        <w:rPr>
          <w:lang w:val="en-US"/>
        </w:rPr>
        <w:t>&lt;b:sysprhgrp&gt;0&lt;/b:sysprhgrp&gt;</w:t>
      </w:r>
    </w:p>
    <w:p w:rsidR="00EF703F" w:rsidRPr="001B3A99" w:rsidRDefault="00EF703F" w:rsidP="00EF703F">
      <w:pPr>
        <w:rPr>
          <w:lang w:val="en-US"/>
        </w:rPr>
      </w:pPr>
      <w:r w:rsidRPr="001B3A99">
        <w:rPr>
          <w:lang w:val="en-US"/>
        </w:rPr>
        <w:t xml:space="preserve">                     &lt;b:sysprproduct&gt;2638&lt;/b:sysprproduct&gt;</w:t>
      </w:r>
    </w:p>
    <w:p w:rsidR="00EF703F" w:rsidRPr="006B79C5" w:rsidRDefault="00EF703F" w:rsidP="00EF703F">
      <w:r w:rsidRPr="001B3A99">
        <w:rPr>
          <w:lang w:val="en-US"/>
        </w:rPr>
        <w:t xml:space="preserve">                     </w:t>
      </w:r>
      <w:r w:rsidRPr="006B79C5">
        <w:t>&lt;b:syswaehrung&gt;1&lt;/b:syswaehrung&gt;</w:t>
      </w:r>
    </w:p>
    <w:p w:rsidR="00EF703F" w:rsidRPr="006B79C5" w:rsidRDefault="00EF703F" w:rsidP="00EF703F">
      <w:r w:rsidRPr="006B79C5">
        <w:t xml:space="preserve">                     &lt;b:sz&gt;0&lt;/b:sz&gt;</w:t>
      </w:r>
    </w:p>
    <w:p w:rsidR="00EF703F" w:rsidRPr="006B79C5" w:rsidRDefault="00EF703F" w:rsidP="00EF703F">
      <w:r w:rsidRPr="006B79C5">
        <w:t xml:space="preserve">                     &lt;b:szBrutto&gt;0&lt;/b:szBrutto&gt;</w:t>
      </w:r>
    </w:p>
    <w:p w:rsidR="00EF703F" w:rsidRPr="006B79C5" w:rsidRDefault="00EF703F" w:rsidP="00EF703F">
      <w:r w:rsidRPr="006B79C5">
        <w:t xml:space="preserve">                     &lt;b:szUst&gt;0&lt;/b:szUst&gt;</w:t>
      </w:r>
    </w:p>
    <w:p w:rsidR="00EF703F" w:rsidRPr="006B79C5" w:rsidRDefault="00EF703F" w:rsidP="00EF703F">
      <w:r w:rsidRPr="006B79C5">
        <w:t xml:space="preserve">                     &lt;b:verrechnung&gt;0&lt;/b:verrechnung&gt;</w:t>
      </w:r>
    </w:p>
    <w:p w:rsidR="00EF703F" w:rsidRPr="006B79C5" w:rsidRDefault="00EF703F" w:rsidP="00EF703F">
      <w:r w:rsidRPr="006B79C5">
        <w:t xml:space="preserve">                     &lt;b:verrechnungFlag&gt;true&lt;/b:verrechnungFlag&gt;</w:t>
      </w:r>
    </w:p>
    <w:p w:rsidR="00EF703F" w:rsidRPr="006B79C5" w:rsidRDefault="00EF703F" w:rsidP="00EF703F">
      <w:r w:rsidRPr="006B79C5">
        <w:t xml:space="preserve">                     &lt;b:waehrungBezeichnung i:nil="true"/&gt;</w:t>
      </w:r>
    </w:p>
    <w:p w:rsidR="00EF703F" w:rsidRPr="006B79C5" w:rsidRDefault="00EF703F" w:rsidP="00EF703F">
      <w:r w:rsidRPr="006B79C5">
        <w:t xml:space="preserve">                     &lt;b:zins&gt;6&lt;/b:zins&gt;</w:t>
      </w:r>
    </w:p>
    <w:p w:rsidR="00EF703F" w:rsidRPr="006B79C5" w:rsidRDefault="00EF703F" w:rsidP="00EF703F">
      <w:r w:rsidRPr="006B79C5">
        <w:t xml:space="preserve">                     &lt;b:zinscust&gt;3.4&lt;/b:zinscust&gt;</w:t>
      </w:r>
    </w:p>
    <w:p w:rsidR="00EF703F" w:rsidRPr="006B79C5" w:rsidRDefault="00EF703F" w:rsidP="00EF703F">
      <w:r w:rsidRPr="006B79C5">
        <w:t xml:space="preserve">                     &lt;b:zinseff&gt;3.453487&lt;/b:zinseff&gt;</w:t>
      </w:r>
    </w:p>
    <w:p w:rsidR="00EF703F" w:rsidRPr="006B79C5" w:rsidRDefault="00EF703F" w:rsidP="00EF703F">
      <w:r w:rsidRPr="006B79C5">
        <w:t xml:space="preserve">                     &lt;b:zinsrap&gt;0&lt;/b:zinsrap&gt;</w:t>
      </w:r>
    </w:p>
    <w:p w:rsidR="00EF703F" w:rsidRPr="006B79C5" w:rsidRDefault="00EF703F" w:rsidP="00EF703F">
      <w:r w:rsidRPr="006B79C5">
        <w:t xml:space="preserve">                  &lt;/b:angAntKalkDto&gt;</w:t>
      </w:r>
    </w:p>
    <w:p w:rsidR="00EF703F" w:rsidRPr="006B79C5" w:rsidRDefault="00EF703F" w:rsidP="00EF703F">
      <w:r w:rsidRPr="006B79C5">
        <w:t xml:space="preserve">                  &lt;b:angAntProvDto&gt;</w:t>
      </w:r>
    </w:p>
    <w:p w:rsidR="00EF703F" w:rsidRPr="006B79C5" w:rsidRDefault="00EF703F" w:rsidP="00EF703F">
      <w:r w:rsidRPr="006B79C5">
        <w:t xml:space="preserve">                     &lt;b:AngAntProvDto&gt;</w:t>
      </w:r>
    </w:p>
    <w:p w:rsidR="00EF703F" w:rsidRPr="006B79C5" w:rsidRDefault="00EF703F" w:rsidP="00EF703F">
      <w:r w:rsidRPr="006B79C5">
        <w:t xml:space="preserve">                        &lt;b:defaultprovision&gt;0&lt;/b:defaultprovision&gt;</w:t>
      </w:r>
    </w:p>
    <w:p w:rsidR="00EF703F" w:rsidRPr="006B79C5" w:rsidRDefault="00EF703F" w:rsidP="00EF703F">
      <w:r w:rsidRPr="006B79C5">
        <w:t xml:space="preserve">                        &lt;b:defaultprovisionbrutto&gt;0&lt;/b:defaultprovisionbrutto&gt;</w:t>
      </w:r>
    </w:p>
    <w:p w:rsidR="00EF703F" w:rsidRPr="006B79C5" w:rsidRDefault="00EF703F" w:rsidP="00EF703F">
      <w:r w:rsidRPr="006B79C5">
        <w:t xml:space="preserve">                        &lt;b:defaultprovisionp&gt;0&lt;/b:defaultprovisionp&gt;</w:t>
      </w:r>
    </w:p>
    <w:p w:rsidR="00EF703F" w:rsidRPr="006B79C5" w:rsidRDefault="00EF703F" w:rsidP="00EF703F">
      <w:r w:rsidRPr="006B79C5">
        <w:t xml:space="preserve">                        &lt;b:defaultprovisionust&gt;0&lt;/b:defaultprovisionust&gt;</w:t>
      </w:r>
    </w:p>
    <w:p w:rsidR="00EF703F" w:rsidRPr="006B79C5" w:rsidRDefault="00EF703F" w:rsidP="00EF703F">
      <w:r w:rsidRPr="006B79C5">
        <w:t xml:space="preserve">                        &lt;b:flaglocked&gt;0&lt;/b:flaglocked&gt;</w:t>
      </w:r>
    </w:p>
    <w:p w:rsidR="00EF703F" w:rsidRPr="006B79C5" w:rsidRDefault="00EF703F" w:rsidP="00EF703F">
      <w:r w:rsidRPr="006B79C5">
        <w:t xml:space="preserve">                        &lt;b:partnerBezeichnung i:nil="true"/&gt;</w:t>
      </w:r>
    </w:p>
    <w:p w:rsidR="00EF703F" w:rsidRPr="006B79C5" w:rsidRDefault="00EF703F" w:rsidP="00EF703F">
      <w:r w:rsidRPr="006B79C5">
        <w:t xml:space="preserve">                        &lt;b:prProvTypeBezeichnung i:nil="true"/&gt;</w:t>
      </w:r>
    </w:p>
    <w:p w:rsidR="00EF703F" w:rsidRPr="001B3A99" w:rsidRDefault="00EF703F" w:rsidP="00EF703F">
      <w:pPr>
        <w:rPr>
          <w:lang w:val="en-US"/>
        </w:rPr>
      </w:pPr>
      <w:r w:rsidRPr="006B79C5">
        <w:t xml:space="preserve">                        </w:t>
      </w:r>
      <w:r w:rsidRPr="001B3A99">
        <w:rPr>
          <w:lang w:val="en-US"/>
        </w:rPr>
        <w:t>&lt;b:provision&gt;41.35&lt;/b:provision&gt;</w:t>
      </w:r>
    </w:p>
    <w:p w:rsidR="00EF703F" w:rsidRPr="001B3A99" w:rsidRDefault="00EF703F" w:rsidP="00EF703F">
      <w:pPr>
        <w:rPr>
          <w:lang w:val="en-US"/>
        </w:rPr>
      </w:pPr>
      <w:r w:rsidRPr="001B3A99">
        <w:rPr>
          <w:lang w:val="en-US"/>
        </w:rPr>
        <w:t xml:space="preserve">                        &lt;b:provisionBrutto&gt;41.35&lt;/b:provisionBrutto&gt;</w:t>
      </w:r>
    </w:p>
    <w:p w:rsidR="00EF703F" w:rsidRPr="006B79C5" w:rsidRDefault="00EF703F" w:rsidP="00EF703F">
      <w:r w:rsidRPr="001B3A99">
        <w:rPr>
          <w:lang w:val="en-US"/>
        </w:rPr>
        <w:t xml:space="preserve">                        </w:t>
      </w:r>
      <w:r w:rsidRPr="006B79C5">
        <w:t>&lt;b:provisionPro&gt;0&lt;/b:provisionPro&gt;</w:t>
      </w:r>
    </w:p>
    <w:p w:rsidR="00EF703F" w:rsidRPr="006B79C5" w:rsidRDefault="00EF703F" w:rsidP="00EF703F">
      <w:r w:rsidRPr="006B79C5">
        <w:t xml:space="preserve">                        &lt;b:provisionUst&gt;0&lt;/b:provisionUst&gt;</w:t>
      </w:r>
    </w:p>
    <w:p w:rsidR="00EF703F" w:rsidRPr="006B79C5" w:rsidRDefault="00EF703F" w:rsidP="00EF703F">
      <w:r w:rsidRPr="006B79C5">
        <w:t xml:space="preserve">                        &lt;b:sysangvar&gt;0&lt;/b:sysangvar&gt;</w:t>
      </w:r>
    </w:p>
    <w:p w:rsidR="00EF703F" w:rsidRPr="006B79C5" w:rsidRDefault="00EF703F" w:rsidP="00EF703F">
      <w:r w:rsidRPr="006B79C5">
        <w:t xml:space="preserve">                        &lt;b:sysantrag&gt;19460&lt;/b:sysantrag&gt;</w:t>
      </w:r>
    </w:p>
    <w:p w:rsidR="00EF703F" w:rsidRPr="006B79C5" w:rsidRDefault="00EF703F" w:rsidP="00EF703F">
      <w:r w:rsidRPr="006B79C5">
        <w:t xml:space="preserve">                        &lt;b:syspartner&gt;0&lt;/b:syspartner&gt;</w:t>
      </w:r>
    </w:p>
    <w:p w:rsidR="00EF703F" w:rsidRPr="006B79C5" w:rsidRDefault="00EF703F" w:rsidP="00EF703F">
      <w:r w:rsidRPr="006B79C5">
        <w:t xml:space="preserve">                        &lt;b:sysprov&gt;95208&lt;/b:sysprov&gt;</w:t>
      </w:r>
    </w:p>
    <w:p w:rsidR="00EF703F" w:rsidRPr="006B79C5" w:rsidRDefault="00EF703F" w:rsidP="00EF703F">
      <w:r w:rsidRPr="006B79C5">
        <w:t xml:space="preserve">                        &lt;b:sysprprovtype&gt;1&lt;/b:sysprprovtype&gt;</w:t>
      </w:r>
    </w:p>
    <w:p w:rsidR="00EF703F" w:rsidRPr="006B79C5" w:rsidRDefault="00EF703F" w:rsidP="00EF703F">
      <w:r w:rsidRPr="006B79C5">
        <w:t xml:space="preserve">                     &lt;/b:AngAntProvDto&gt;</w:t>
      </w:r>
    </w:p>
    <w:p w:rsidR="00EF703F" w:rsidRPr="006B79C5" w:rsidRDefault="00EF703F" w:rsidP="00EF703F">
      <w:r w:rsidRPr="006B79C5">
        <w:t xml:space="preserve">                     &lt;b:AngAntProvDto&gt;</w:t>
      </w:r>
    </w:p>
    <w:p w:rsidR="00EF703F" w:rsidRPr="006B79C5" w:rsidRDefault="00EF703F" w:rsidP="00EF703F">
      <w:r w:rsidRPr="006B79C5">
        <w:t xml:space="preserve">                        &lt;b:defaultprovision&gt;0&lt;/b:defaultprovision&gt;</w:t>
      </w:r>
    </w:p>
    <w:p w:rsidR="00EF703F" w:rsidRPr="006B79C5" w:rsidRDefault="00EF703F" w:rsidP="00EF703F">
      <w:r w:rsidRPr="006B79C5">
        <w:t xml:space="preserve">                        &lt;b:defaultprovisionbrutto&gt;0&lt;/b:defaultprovisionbrutto&gt;</w:t>
      </w:r>
    </w:p>
    <w:p w:rsidR="00EF703F" w:rsidRPr="006B79C5" w:rsidRDefault="00EF703F" w:rsidP="00EF703F">
      <w:r w:rsidRPr="006B79C5">
        <w:t xml:space="preserve">                        &lt;b:defaultprovisionp&gt;0&lt;/b:defaultprovisionp&gt;</w:t>
      </w:r>
    </w:p>
    <w:p w:rsidR="00EF703F" w:rsidRPr="006B79C5" w:rsidRDefault="00EF703F" w:rsidP="00EF703F">
      <w:r w:rsidRPr="006B79C5">
        <w:t xml:space="preserve">                        &lt;b:defaultprovisionust&gt;0&lt;/b:defaultprovisionust&gt;</w:t>
      </w:r>
    </w:p>
    <w:p w:rsidR="00EF703F" w:rsidRPr="006B79C5" w:rsidRDefault="00EF703F" w:rsidP="00EF703F">
      <w:r w:rsidRPr="006B79C5">
        <w:t xml:space="preserve">                        &lt;b:flaglocked&gt;0&lt;/b:flaglocked&gt;</w:t>
      </w:r>
    </w:p>
    <w:p w:rsidR="00EF703F" w:rsidRPr="006B79C5" w:rsidRDefault="00EF703F" w:rsidP="00EF703F">
      <w:r w:rsidRPr="006B79C5">
        <w:t xml:space="preserve">                        &lt;b:partnerBezeichnung i:nil="true"/&gt;</w:t>
      </w:r>
    </w:p>
    <w:p w:rsidR="00EF703F" w:rsidRPr="006B79C5" w:rsidRDefault="00EF703F" w:rsidP="00EF703F">
      <w:r w:rsidRPr="006B79C5">
        <w:t xml:space="preserve">                        &lt;b:prProvTypeBezeichnung i:nil="true"/&gt;</w:t>
      </w:r>
    </w:p>
    <w:p w:rsidR="00EF703F" w:rsidRPr="001B3A99" w:rsidRDefault="00EF703F" w:rsidP="00EF703F">
      <w:pPr>
        <w:rPr>
          <w:lang w:val="en-US"/>
        </w:rPr>
      </w:pPr>
      <w:r w:rsidRPr="006B79C5">
        <w:t xml:space="preserve">                        </w:t>
      </w:r>
      <w:r w:rsidRPr="001B3A99">
        <w:rPr>
          <w:lang w:val="en-US"/>
        </w:rPr>
        <w:t>&lt;b:provision&gt;4.6&lt;/b:provision&gt;</w:t>
      </w:r>
    </w:p>
    <w:p w:rsidR="00EF703F" w:rsidRPr="001B3A99" w:rsidRDefault="00EF703F" w:rsidP="00EF703F">
      <w:pPr>
        <w:rPr>
          <w:lang w:val="en-US"/>
        </w:rPr>
      </w:pPr>
      <w:r w:rsidRPr="001B3A99">
        <w:rPr>
          <w:lang w:val="en-US"/>
        </w:rPr>
        <w:t xml:space="preserve">                        &lt;b:provisionBrutto&gt;4.6&lt;/b:provisionBrutto&gt;</w:t>
      </w:r>
    </w:p>
    <w:p w:rsidR="00EF703F" w:rsidRPr="006B79C5" w:rsidRDefault="00EF703F" w:rsidP="00EF703F">
      <w:r w:rsidRPr="001B3A99">
        <w:rPr>
          <w:lang w:val="en-US"/>
        </w:rPr>
        <w:t xml:space="preserve">                        </w:t>
      </w:r>
      <w:r w:rsidRPr="006B79C5">
        <w:t>&lt;b:provisionPro&gt;0&lt;/b:provisionPro&gt;</w:t>
      </w:r>
    </w:p>
    <w:p w:rsidR="00EF703F" w:rsidRPr="006B79C5" w:rsidRDefault="00EF703F" w:rsidP="00EF703F">
      <w:r w:rsidRPr="006B79C5">
        <w:t xml:space="preserve">                        &lt;b:provisionUst&gt;0&lt;/b:provisionUst&gt;</w:t>
      </w:r>
    </w:p>
    <w:p w:rsidR="00EF703F" w:rsidRPr="006B79C5" w:rsidRDefault="00EF703F" w:rsidP="00EF703F">
      <w:r w:rsidRPr="006B79C5">
        <w:t xml:space="preserve">                        &lt;b:sysangvar&gt;0&lt;/b:sysangvar&gt;</w:t>
      </w:r>
    </w:p>
    <w:p w:rsidR="00EF703F" w:rsidRPr="006B79C5" w:rsidRDefault="00EF703F" w:rsidP="00EF703F">
      <w:r w:rsidRPr="006B79C5">
        <w:t xml:space="preserve">                        &lt;b:sysantrag&gt;19460&lt;/b:sysantrag&gt;</w:t>
      </w:r>
    </w:p>
    <w:p w:rsidR="00EF703F" w:rsidRPr="006B79C5" w:rsidRDefault="00EF703F" w:rsidP="00EF703F">
      <w:r w:rsidRPr="006B79C5">
        <w:lastRenderedPageBreak/>
        <w:t xml:space="preserve">                        &lt;b:syspartner&gt;0&lt;/b:syspartner&gt;</w:t>
      </w:r>
    </w:p>
    <w:p w:rsidR="00EF703F" w:rsidRPr="006B79C5" w:rsidRDefault="00EF703F" w:rsidP="00EF703F">
      <w:r w:rsidRPr="006B79C5">
        <w:t xml:space="preserve">                        &lt;b:sysprov&gt;95207&lt;/b:sysprov&gt;</w:t>
      </w:r>
    </w:p>
    <w:p w:rsidR="00EF703F" w:rsidRPr="006B79C5" w:rsidRDefault="00EF703F" w:rsidP="00EF703F">
      <w:r w:rsidRPr="006B79C5">
        <w:t xml:space="preserve">                        &lt;b:sysprprovtype&gt;1&lt;/b:sysprprovtype&gt;</w:t>
      </w:r>
    </w:p>
    <w:p w:rsidR="00EF703F" w:rsidRPr="006B79C5" w:rsidRDefault="00EF703F" w:rsidP="00EF703F">
      <w:r w:rsidRPr="006B79C5">
        <w:t xml:space="preserve">                     &lt;/b:AngAntProvDto&gt;</w:t>
      </w:r>
    </w:p>
    <w:p w:rsidR="00EF703F" w:rsidRPr="006B79C5" w:rsidRDefault="00EF703F" w:rsidP="00EF703F">
      <w:r w:rsidRPr="006B79C5">
        <w:t xml:space="preserve">                  &lt;/b:angAntProvDto&gt;</w:t>
      </w:r>
    </w:p>
    <w:p w:rsidR="00EF703F" w:rsidRPr="006B79C5" w:rsidRDefault="00EF703F" w:rsidP="00EF703F">
      <w:r w:rsidRPr="006B79C5">
        <w:t xml:space="preserve">                  &lt;b:angAntProvDtoRapMax/&gt;</w:t>
      </w:r>
    </w:p>
    <w:p w:rsidR="00EF703F" w:rsidRPr="006B79C5" w:rsidRDefault="00EF703F" w:rsidP="00EF703F">
      <w:r w:rsidRPr="006B79C5">
        <w:t xml:space="preserve">                  &lt;b:angAntProvDtoRapMin/&gt;</w:t>
      </w:r>
    </w:p>
    <w:p w:rsidR="00EF703F" w:rsidRPr="006B79C5" w:rsidRDefault="00EF703F" w:rsidP="00EF703F">
      <w:r w:rsidRPr="006B79C5">
        <w:t xml:space="preserve">                  &lt;b:angAntSubvDto&gt;</w:t>
      </w:r>
    </w:p>
    <w:p w:rsidR="00EF703F" w:rsidRPr="006B79C5" w:rsidRDefault="00EF703F" w:rsidP="00EF703F">
      <w:r w:rsidRPr="006B79C5">
        <w:t xml:space="preserve">                     &lt;b:AngAntSubvDto&gt;</w:t>
      </w:r>
    </w:p>
    <w:p w:rsidR="00EF703F" w:rsidRPr="006B79C5" w:rsidRDefault="00EF703F" w:rsidP="00EF703F">
      <w:r w:rsidRPr="006B79C5">
        <w:t xml:space="preserve">                        &lt;b:betrag&gt;320.35&lt;/b:betrag&gt;</w:t>
      </w:r>
    </w:p>
    <w:p w:rsidR="00EF703F" w:rsidRPr="006B79C5" w:rsidRDefault="00EF703F" w:rsidP="00EF703F">
      <w:r w:rsidRPr="006B79C5">
        <w:t xml:space="preserve">                        &lt;b:betragBrutto&gt;346&lt;/b:betragBrutto&gt;</w:t>
      </w:r>
    </w:p>
    <w:p w:rsidR="00EF703F" w:rsidRPr="006B79C5" w:rsidRDefault="00EF703F" w:rsidP="00EF703F">
      <w:r w:rsidRPr="006B79C5">
        <w:t xml:space="preserve">                        &lt;b:betragust&gt;25.65&lt;/b:betragust&gt;</w:t>
      </w:r>
    </w:p>
    <w:p w:rsidR="00EF703F" w:rsidRPr="006B79C5" w:rsidRDefault="00EF703F" w:rsidP="00EF703F">
      <w:r w:rsidRPr="006B79C5">
        <w:t xml:space="preserve">                        &lt;b:subvGBezeichnung i:nil="true"/&gt;</w:t>
      </w:r>
    </w:p>
    <w:p w:rsidR="00EF703F" w:rsidRPr="006B79C5" w:rsidRDefault="00EF703F" w:rsidP="00EF703F">
      <w:r w:rsidRPr="006B79C5">
        <w:t xml:space="preserve">                        &lt;b:subvTypBezeichnung i:nil="true"/&gt;</w:t>
      </w:r>
    </w:p>
    <w:p w:rsidR="00EF703F" w:rsidRPr="006B79C5" w:rsidRDefault="00EF703F" w:rsidP="00EF703F">
      <w:r w:rsidRPr="006B79C5">
        <w:t xml:space="preserve">                        &lt;b:sysangvar&gt;0&lt;/b:sysangvar&gt;</w:t>
      </w:r>
    </w:p>
    <w:p w:rsidR="00EF703F" w:rsidRPr="006B79C5" w:rsidRDefault="00EF703F" w:rsidP="00EF703F">
      <w:r w:rsidRPr="006B79C5">
        <w:t xml:space="preserve">                        &lt;b:sysantrag&gt;19460&lt;/b:sysantrag&gt;</w:t>
      </w:r>
    </w:p>
    <w:p w:rsidR="00EF703F" w:rsidRPr="006B79C5" w:rsidRDefault="00EF703F" w:rsidP="00EF703F">
      <w:r w:rsidRPr="006B79C5">
        <w:t xml:space="preserve">                        &lt;b:syssubvg&gt;1&lt;/b:syssubvg&gt;</w:t>
      </w:r>
    </w:p>
    <w:p w:rsidR="00EF703F" w:rsidRPr="006B79C5" w:rsidRDefault="00EF703F" w:rsidP="00EF703F">
      <w:r w:rsidRPr="006B79C5">
        <w:t xml:space="preserve">                        &lt;b:syssubvtyp&gt;0&lt;/b:syssubvtyp&gt;</w:t>
      </w:r>
    </w:p>
    <w:p w:rsidR="00EF703F" w:rsidRPr="006B79C5" w:rsidRDefault="00EF703F" w:rsidP="00EF703F">
      <w:r w:rsidRPr="006B79C5">
        <w:t xml:space="preserve">                     &lt;/b:AngAntSubvDto&gt;</w:t>
      </w:r>
    </w:p>
    <w:p w:rsidR="00EF703F" w:rsidRPr="006B79C5" w:rsidRDefault="00EF703F" w:rsidP="00EF703F">
      <w:r w:rsidRPr="006B79C5">
        <w:t xml:space="preserve">                     &lt;b:AngAntSubvDto&gt;</w:t>
      </w:r>
    </w:p>
    <w:p w:rsidR="00EF703F" w:rsidRPr="006B79C5" w:rsidRDefault="00EF703F" w:rsidP="00EF703F">
      <w:r w:rsidRPr="006B79C5">
        <w:t xml:space="preserve">                        &lt;b:betrag&gt;2883.35&lt;/b:betrag&gt;</w:t>
      </w:r>
    </w:p>
    <w:p w:rsidR="00EF703F" w:rsidRPr="006B79C5" w:rsidRDefault="00EF703F" w:rsidP="00EF703F">
      <w:r w:rsidRPr="006B79C5">
        <w:t xml:space="preserve">                        &lt;b:betragBrutto&gt;3114&lt;/b:betragBrutto&gt;</w:t>
      </w:r>
    </w:p>
    <w:p w:rsidR="00EF703F" w:rsidRPr="006B79C5" w:rsidRDefault="00EF703F" w:rsidP="00EF703F">
      <w:r w:rsidRPr="006B79C5">
        <w:t xml:space="preserve">                        &lt;b:betragust&gt;230.65&lt;/b:betragust&gt;</w:t>
      </w:r>
    </w:p>
    <w:p w:rsidR="00EF703F" w:rsidRPr="006B79C5" w:rsidRDefault="00EF703F" w:rsidP="00EF703F">
      <w:r w:rsidRPr="006B79C5">
        <w:t xml:space="preserve">                        &lt;b:subvGBezeichnung i:nil="true"/&gt;</w:t>
      </w:r>
    </w:p>
    <w:p w:rsidR="00EF703F" w:rsidRPr="006B79C5" w:rsidRDefault="00EF703F" w:rsidP="00EF703F">
      <w:r w:rsidRPr="006B79C5">
        <w:t xml:space="preserve">                        &lt;b:subvTypBezeichnung i:nil="true"/&gt;</w:t>
      </w:r>
    </w:p>
    <w:p w:rsidR="00EF703F" w:rsidRPr="006B79C5" w:rsidRDefault="00EF703F" w:rsidP="00EF703F">
      <w:r w:rsidRPr="006B79C5">
        <w:t xml:space="preserve">                        &lt;b:sysangvar&gt;0&lt;/b:sysangvar&gt;</w:t>
      </w:r>
    </w:p>
    <w:p w:rsidR="00EF703F" w:rsidRPr="006B79C5" w:rsidRDefault="00EF703F" w:rsidP="00EF703F">
      <w:r w:rsidRPr="006B79C5">
        <w:t xml:space="preserve">                        &lt;b:sysantrag&gt;19460&lt;/b:sysantrag&gt;</w:t>
      </w:r>
    </w:p>
    <w:p w:rsidR="00EF703F" w:rsidRPr="006B79C5" w:rsidRDefault="00EF703F" w:rsidP="00EF703F">
      <w:r w:rsidRPr="006B79C5">
        <w:t xml:space="preserve">                        &lt;b:syssubvg&gt;15298&lt;/b:syssubvg&gt;</w:t>
      </w:r>
    </w:p>
    <w:p w:rsidR="00EF703F" w:rsidRPr="006B79C5" w:rsidRDefault="00EF703F" w:rsidP="00EF703F">
      <w:r w:rsidRPr="006B79C5">
        <w:t xml:space="preserve">                        &lt;b:syssubvtyp&gt;0&lt;/b:syssubvtyp&gt;</w:t>
      </w:r>
    </w:p>
    <w:p w:rsidR="00EF703F" w:rsidRPr="006B79C5" w:rsidRDefault="00EF703F" w:rsidP="00EF703F">
      <w:r w:rsidRPr="006B79C5">
        <w:t xml:space="preserve">                     &lt;/b:AngAntSubvDto&gt;</w:t>
      </w:r>
    </w:p>
    <w:p w:rsidR="00EF703F" w:rsidRPr="006B79C5" w:rsidRDefault="00EF703F" w:rsidP="00EF703F">
      <w:r w:rsidRPr="006B79C5">
        <w:t xml:space="preserve">                  &lt;/b:angAntSubvDto&gt;</w:t>
      </w:r>
    </w:p>
    <w:p w:rsidR="00EF703F" w:rsidRPr="006B79C5" w:rsidRDefault="00EF703F" w:rsidP="00EF703F">
      <w:r w:rsidRPr="006B79C5">
        <w:t xml:space="preserve">                  &lt;b:angAntVsDto/&gt;</w:t>
      </w:r>
    </w:p>
    <w:p w:rsidR="00EF703F" w:rsidRPr="006B79C5" w:rsidRDefault="00EF703F" w:rsidP="00EF703F">
      <w:r w:rsidRPr="006B79C5">
        <w:t xml:space="preserve">               &lt;/b:kalkulation&gt;</w:t>
      </w:r>
    </w:p>
    <w:p w:rsidR="00EF703F" w:rsidRPr="006B79C5" w:rsidRDefault="00EF703F" w:rsidP="00EF703F">
      <w:r w:rsidRPr="006B79C5">
        <w:t xml:space="preserve">               &lt;b:kunde&gt;</w:t>
      </w:r>
    </w:p>
    <w:p w:rsidR="00EF703F" w:rsidRPr="006B79C5" w:rsidRDefault="00EF703F" w:rsidP="00EF703F">
      <w:r w:rsidRPr="006B79C5">
        <w:t xml:space="preserve">                  &lt;b:adressen/&gt;</w:t>
      </w:r>
    </w:p>
    <w:p w:rsidR="00EF703F" w:rsidRPr="001B3A99" w:rsidRDefault="00EF703F" w:rsidP="00EF703F">
      <w:pPr>
        <w:rPr>
          <w:lang w:val="en-US"/>
        </w:rPr>
      </w:pPr>
      <w:r w:rsidRPr="006B79C5">
        <w:t xml:space="preserve">                  </w:t>
      </w:r>
      <w:r w:rsidRPr="001B3A99">
        <w:rPr>
          <w:lang w:val="en-US"/>
        </w:rPr>
        <w:t>&lt;b:anrede i:nil="true"/&gt;</w:t>
      </w:r>
    </w:p>
    <w:p w:rsidR="00EF703F" w:rsidRPr="001B3A99" w:rsidRDefault="00EF703F" w:rsidP="00EF703F">
      <w:pPr>
        <w:rPr>
          <w:lang w:val="en-US"/>
        </w:rPr>
      </w:pPr>
      <w:r w:rsidRPr="001B3A99">
        <w:rPr>
          <w:lang w:val="en-US"/>
        </w:rPr>
        <w:t xml:space="preserve">                  &lt;b:anredeCode i:nil="true"/&gt;</w:t>
      </w:r>
    </w:p>
    <w:p w:rsidR="00EF703F" w:rsidRPr="006B79C5" w:rsidRDefault="00EF703F" w:rsidP="00EF703F">
      <w:r w:rsidRPr="001B3A99">
        <w:rPr>
          <w:lang w:val="en-US"/>
        </w:rPr>
        <w:t xml:space="preserve">                  </w:t>
      </w:r>
      <w:r w:rsidRPr="006B79C5">
        <w:t>&lt;b:anredeCodeKont i:nil="true"/&gt;</w:t>
      </w:r>
    </w:p>
    <w:p w:rsidR="00EF703F" w:rsidRPr="006B79C5" w:rsidRDefault="00EF703F" w:rsidP="00EF703F">
      <w:r w:rsidRPr="006B79C5">
        <w:t xml:space="preserve">                  &lt;b:anredeKont i:nil="true"/&gt;</w:t>
      </w:r>
    </w:p>
    <w:p w:rsidR="00EF703F" w:rsidRPr="006B79C5" w:rsidRDefault="00EF703F" w:rsidP="00EF703F">
      <w:r w:rsidRPr="006B79C5">
        <w:t xml:space="preserve">                  &lt;b:auslausweis i:nil="true"/&gt;</w:t>
      </w:r>
    </w:p>
    <w:p w:rsidR="00EF703F" w:rsidRPr="006B79C5" w:rsidRDefault="00EF703F" w:rsidP="00EF703F">
      <w:r w:rsidRPr="006B79C5">
        <w:t xml:space="preserve">                  &lt;b:auslausweisCode i:nil="true"/&gt;</w:t>
      </w:r>
    </w:p>
    <w:p w:rsidR="00EF703F" w:rsidRPr="006B79C5" w:rsidRDefault="00EF703F" w:rsidP="00EF703F">
      <w:r w:rsidRPr="006B79C5">
        <w:t xml:space="preserve">                  &lt;b:auslausweisGueltig i:nil="true"/&gt;</w:t>
      </w:r>
    </w:p>
    <w:p w:rsidR="00EF703F" w:rsidRPr="006B79C5" w:rsidRDefault="00EF703F" w:rsidP="00EF703F">
      <w:r w:rsidRPr="006B79C5">
        <w:t xml:space="preserve">                  &lt;b:brancheBezeichnung i:nil="true"/&gt;</w:t>
      </w:r>
    </w:p>
    <w:p w:rsidR="00EF703F" w:rsidRPr="006B79C5" w:rsidRDefault="00EF703F" w:rsidP="00EF703F">
      <w:r w:rsidRPr="006B79C5">
        <w:t xml:space="preserve">                  &lt;b:einreisedatum i:nil="true"/&gt;</w:t>
      </w:r>
    </w:p>
    <w:p w:rsidR="00EF703F" w:rsidRPr="001B3A99" w:rsidRDefault="00EF703F" w:rsidP="00EF703F">
      <w:pPr>
        <w:rPr>
          <w:lang w:val="en-US"/>
        </w:rPr>
      </w:pPr>
      <w:r w:rsidRPr="006B79C5">
        <w:t xml:space="preserve">                  </w:t>
      </w:r>
      <w:r w:rsidRPr="001B3A99">
        <w:rPr>
          <w:lang w:val="en-US"/>
        </w:rPr>
        <w:t>&lt;b:email i:nil="true"/&gt;</w:t>
      </w:r>
    </w:p>
    <w:p w:rsidR="00EF703F" w:rsidRPr="006B79C5" w:rsidRDefault="00EF703F" w:rsidP="00EF703F">
      <w:r w:rsidRPr="001B3A99">
        <w:rPr>
          <w:lang w:val="en-US"/>
        </w:rPr>
        <w:t xml:space="preserve">                  </w:t>
      </w:r>
      <w:r w:rsidRPr="006B79C5">
        <w:t>&lt;b:erreichbBis&gt;0&lt;/b:erreichbBis&gt;</w:t>
      </w:r>
    </w:p>
    <w:p w:rsidR="00EF703F" w:rsidRPr="006B79C5" w:rsidRDefault="00EF703F" w:rsidP="00EF703F">
      <w:r w:rsidRPr="006B79C5">
        <w:t xml:space="preserve">                  &lt;b:erreichbVon&gt;0&lt;/b:erreichbVon&gt;</w:t>
      </w:r>
    </w:p>
    <w:p w:rsidR="00EF703F" w:rsidRPr="006B79C5" w:rsidRDefault="00EF703F" w:rsidP="00EF703F">
      <w:r w:rsidRPr="006B79C5">
        <w:t xml:space="preserve">                  &lt;b:erreichbtel&gt;0&lt;/b:erreichbtel&gt;</w:t>
      </w:r>
    </w:p>
    <w:p w:rsidR="00EF703F" w:rsidRPr="006B79C5" w:rsidRDefault="00EF703F" w:rsidP="00EF703F">
      <w:r w:rsidRPr="006B79C5">
        <w:t xml:space="preserve">                  &lt;b:gebdatum i:nil="true"/&gt;</w:t>
      </w:r>
    </w:p>
    <w:p w:rsidR="00EF703F" w:rsidRPr="001B3A99" w:rsidRDefault="00EF703F" w:rsidP="00EF703F">
      <w:pPr>
        <w:rPr>
          <w:lang w:val="en-US"/>
        </w:rPr>
      </w:pPr>
      <w:r w:rsidRPr="006B79C5">
        <w:t xml:space="preserve">                  </w:t>
      </w:r>
      <w:r w:rsidRPr="001B3A99">
        <w:rPr>
          <w:lang w:val="en-US"/>
        </w:rPr>
        <w:t>&lt;b:gruendung i:nil="true"/&gt;</w:t>
      </w:r>
    </w:p>
    <w:p w:rsidR="00EF703F" w:rsidRPr="001B3A99" w:rsidRDefault="00EF703F" w:rsidP="00EF703F">
      <w:pPr>
        <w:rPr>
          <w:lang w:val="en-US"/>
        </w:rPr>
      </w:pPr>
      <w:r w:rsidRPr="001B3A99">
        <w:rPr>
          <w:lang w:val="en-US"/>
        </w:rPr>
        <w:t xml:space="preserve">                  &lt;b:handy i:nil="true"/&gt;</w:t>
      </w:r>
    </w:p>
    <w:p w:rsidR="00EF703F" w:rsidRPr="001B3A99" w:rsidRDefault="00EF703F" w:rsidP="00EF703F">
      <w:pPr>
        <w:rPr>
          <w:lang w:val="en-US"/>
        </w:rPr>
      </w:pPr>
      <w:r w:rsidRPr="001B3A99">
        <w:rPr>
          <w:lang w:val="en-US"/>
        </w:rPr>
        <w:t xml:space="preserve">                  &lt;b:hregister i:nil="true"/&gt;</w:t>
      </w:r>
    </w:p>
    <w:p w:rsidR="00EF703F" w:rsidRPr="006B79C5" w:rsidRDefault="00EF703F" w:rsidP="00EF703F">
      <w:r w:rsidRPr="001B3A99">
        <w:rPr>
          <w:lang w:val="en-US"/>
        </w:rPr>
        <w:t xml:space="preserve">                  </w:t>
      </w:r>
      <w:r w:rsidRPr="006B79C5">
        <w:t>&lt;b:hregisterFlag&gt;false&lt;/b:hregisterFlag&gt;</w:t>
      </w:r>
    </w:p>
    <w:p w:rsidR="00EF703F" w:rsidRPr="001B3A99" w:rsidRDefault="00EF703F" w:rsidP="00EF703F">
      <w:pPr>
        <w:rPr>
          <w:lang w:val="en-US"/>
        </w:rPr>
      </w:pPr>
      <w:r w:rsidRPr="006B79C5">
        <w:t xml:space="preserve">                  </w:t>
      </w:r>
      <w:r w:rsidRPr="001B3A99">
        <w:rPr>
          <w:lang w:val="en-US"/>
        </w:rPr>
        <w:t>&lt;b:hsnr i:nil="true"/&gt;</w:t>
      </w:r>
    </w:p>
    <w:p w:rsidR="00EF703F" w:rsidRPr="001B3A99" w:rsidRDefault="00EF703F" w:rsidP="00EF703F">
      <w:pPr>
        <w:rPr>
          <w:lang w:val="en-US"/>
        </w:rPr>
      </w:pPr>
      <w:r w:rsidRPr="001B3A99">
        <w:rPr>
          <w:lang w:val="en-US"/>
        </w:rPr>
        <w:t xml:space="preserve">                  &lt;b:hsnr2 i:nil="true"/&gt;</w:t>
      </w:r>
    </w:p>
    <w:p w:rsidR="00EF703F" w:rsidRPr="006B79C5" w:rsidRDefault="00EF703F" w:rsidP="00EF703F">
      <w:r w:rsidRPr="001B3A99">
        <w:rPr>
          <w:lang w:val="en-US"/>
        </w:rPr>
        <w:t xml:space="preserve">                  </w:t>
      </w:r>
      <w:r w:rsidRPr="006B79C5">
        <w:t>&lt;b:kdtypBezeichnung i:nil="true"/&gt;</w:t>
      </w:r>
    </w:p>
    <w:p w:rsidR="00EF703F" w:rsidRPr="006B79C5" w:rsidRDefault="00EF703F" w:rsidP="00EF703F">
      <w:r w:rsidRPr="006B79C5">
        <w:t xml:space="preserve">                  &lt;b:kontos/&gt;</w:t>
      </w:r>
    </w:p>
    <w:p w:rsidR="00EF703F" w:rsidRPr="006B79C5" w:rsidRDefault="00EF703F" w:rsidP="00EF703F">
      <w:r w:rsidRPr="006B79C5">
        <w:lastRenderedPageBreak/>
        <w:t xml:space="preserve">                  &lt;b:land2Bezeichnung i:nil="true"/&gt;</w:t>
      </w:r>
    </w:p>
    <w:p w:rsidR="00EF703F" w:rsidRPr="006B79C5" w:rsidRDefault="00EF703F" w:rsidP="00EF703F">
      <w:r w:rsidRPr="006B79C5">
        <w:t xml:space="preserve">                  &lt;b:landBezeichnung i:nil="true"/&gt;</w:t>
      </w:r>
    </w:p>
    <w:p w:rsidR="00EF703F" w:rsidRPr="006B79C5" w:rsidRDefault="00EF703F" w:rsidP="00EF703F">
      <w:r w:rsidRPr="006B79C5">
        <w:t xml:space="preserve">                  &lt;b:landNatBezeichnung i:nil="true"/&gt;</w:t>
      </w:r>
    </w:p>
    <w:p w:rsidR="00EF703F" w:rsidRPr="006B79C5" w:rsidRDefault="00EF703F" w:rsidP="00EF703F">
      <w:r w:rsidRPr="006B79C5">
        <w:t xml:space="preserve">                  &lt;b:langBezeichnung i:nil="true"/&gt;</w:t>
      </w:r>
    </w:p>
    <w:p w:rsidR="00EF703F" w:rsidRPr="006B79C5" w:rsidRDefault="00EF703F" w:rsidP="00EF703F">
      <w:r w:rsidRPr="006B79C5">
        <w:t xml:space="preserve">                  &lt;b:langKorrBezeichnung i:nil="true"/&gt;</w:t>
      </w:r>
    </w:p>
    <w:p w:rsidR="00EF703F" w:rsidRPr="001B3A99" w:rsidRDefault="00EF703F" w:rsidP="00EF703F">
      <w:pPr>
        <w:rPr>
          <w:lang w:val="en-US"/>
        </w:rPr>
      </w:pPr>
      <w:r w:rsidRPr="006B79C5">
        <w:t xml:space="preserve">                  </w:t>
      </w:r>
      <w:r w:rsidRPr="001B3A99">
        <w:rPr>
          <w:lang w:val="en-US"/>
        </w:rPr>
        <w:t>&lt;b:name i:nil="true"/&gt;</w:t>
      </w:r>
    </w:p>
    <w:p w:rsidR="00EF703F" w:rsidRPr="001B3A99" w:rsidRDefault="00EF703F" w:rsidP="00EF703F">
      <w:pPr>
        <w:rPr>
          <w:lang w:val="en-US"/>
        </w:rPr>
      </w:pPr>
      <w:r w:rsidRPr="001B3A99">
        <w:rPr>
          <w:lang w:val="en-US"/>
        </w:rPr>
        <w:t xml:space="preserve">                  &lt;b:nameKont i:nil="true"/&gt;</w:t>
      </w:r>
    </w:p>
    <w:p w:rsidR="00EF703F" w:rsidRPr="001B3A99" w:rsidRDefault="00EF703F" w:rsidP="00EF703F">
      <w:pPr>
        <w:rPr>
          <w:lang w:val="en-US"/>
        </w:rPr>
      </w:pPr>
      <w:r w:rsidRPr="001B3A99">
        <w:rPr>
          <w:lang w:val="en-US"/>
        </w:rPr>
        <w:t xml:space="preserve">                  &lt;b:ort i:nil="true"/&gt;</w:t>
      </w:r>
    </w:p>
    <w:p w:rsidR="00EF703F" w:rsidRPr="001B3A99" w:rsidRDefault="00EF703F" w:rsidP="00EF703F">
      <w:pPr>
        <w:rPr>
          <w:lang w:val="en-US"/>
        </w:rPr>
      </w:pPr>
      <w:r w:rsidRPr="001B3A99">
        <w:rPr>
          <w:lang w:val="en-US"/>
        </w:rPr>
        <w:t xml:space="preserve">                  &lt;b:ort2 i:nil="true"/&gt;</w:t>
      </w:r>
    </w:p>
    <w:p w:rsidR="00EF703F" w:rsidRPr="001B3A99" w:rsidRDefault="00EF703F" w:rsidP="00EF703F">
      <w:pPr>
        <w:rPr>
          <w:lang w:val="en-US"/>
        </w:rPr>
      </w:pPr>
      <w:r w:rsidRPr="001B3A99">
        <w:rPr>
          <w:lang w:val="en-US"/>
        </w:rPr>
        <w:t xml:space="preserve">                  &lt;b:plz i:nil="true"/&gt;</w:t>
      </w:r>
    </w:p>
    <w:p w:rsidR="00EF703F" w:rsidRPr="001B3A99" w:rsidRDefault="00EF703F" w:rsidP="00EF703F">
      <w:pPr>
        <w:rPr>
          <w:lang w:val="en-US"/>
        </w:rPr>
      </w:pPr>
      <w:r w:rsidRPr="001B3A99">
        <w:rPr>
          <w:lang w:val="en-US"/>
        </w:rPr>
        <w:t xml:space="preserve">                  &lt;b:plz2 i:nil="true"/&gt;</w:t>
      </w:r>
    </w:p>
    <w:p w:rsidR="00EF703F" w:rsidRPr="006B79C5" w:rsidRDefault="00EF703F" w:rsidP="00EF703F">
      <w:r w:rsidRPr="001B3A99">
        <w:rPr>
          <w:lang w:val="en-US"/>
        </w:rPr>
        <w:t xml:space="preserve">                  </w:t>
      </w:r>
      <w:r w:rsidRPr="006B79C5">
        <w:t>&lt;b:rechtsform&gt;0&lt;/b:rechtsform&gt;</w:t>
      </w:r>
    </w:p>
    <w:p w:rsidR="00EF703F" w:rsidRPr="006B79C5" w:rsidRDefault="00EF703F" w:rsidP="00EF703F">
      <w:r w:rsidRPr="006B79C5">
        <w:t xml:space="preserve">                  &lt;b:rechtsformCode i:nil="true"/&gt;</w:t>
      </w:r>
    </w:p>
    <w:p w:rsidR="00EF703F" w:rsidRPr="006B79C5" w:rsidRDefault="00EF703F" w:rsidP="00EF703F">
      <w:r w:rsidRPr="006B79C5">
        <w:t xml:space="preserve">                  &lt;b:revFlag&gt;false&lt;/b:revFlag&gt;</w:t>
      </w:r>
    </w:p>
    <w:p w:rsidR="00EF703F" w:rsidRPr="006B79C5" w:rsidRDefault="00EF703F" w:rsidP="00EF703F">
      <w:r w:rsidRPr="006B79C5">
        <w:t xml:space="preserve">                  &lt;b:staat2Bezeichnung i:nil="true"/&gt;</w:t>
      </w:r>
    </w:p>
    <w:p w:rsidR="00EF703F" w:rsidRPr="006B79C5" w:rsidRDefault="00EF703F" w:rsidP="00EF703F">
      <w:r w:rsidRPr="006B79C5">
        <w:t xml:space="preserve">                  &lt;b:staatBezeichnung i:nil="true"/&gt;</w:t>
      </w:r>
    </w:p>
    <w:p w:rsidR="00EF703F" w:rsidRPr="001B3A99" w:rsidRDefault="00EF703F" w:rsidP="00EF703F">
      <w:pPr>
        <w:rPr>
          <w:lang w:val="en-US"/>
        </w:rPr>
      </w:pPr>
      <w:r w:rsidRPr="006B79C5">
        <w:t xml:space="preserve">                  </w:t>
      </w:r>
      <w:r w:rsidRPr="001B3A99">
        <w:rPr>
          <w:lang w:val="en-US"/>
        </w:rPr>
        <w:t>&lt;b:strasse i:nil="true"/&gt;</w:t>
      </w:r>
    </w:p>
    <w:p w:rsidR="00EF703F" w:rsidRPr="001B3A99" w:rsidRDefault="00EF703F" w:rsidP="00EF703F">
      <w:pPr>
        <w:rPr>
          <w:lang w:val="en-US"/>
        </w:rPr>
      </w:pPr>
      <w:r w:rsidRPr="001B3A99">
        <w:rPr>
          <w:lang w:val="en-US"/>
        </w:rPr>
        <w:t xml:space="preserve">                  &lt;b:strasse2 i:nil="true"/&gt;</w:t>
      </w:r>
    </w:p>
    <w:p w:rsidR="00EF703F" w:rsidRPr="006B79C5" w:rsidRDefault="00EF703F" w:rsidP="00EF703F">
      <w:r w:rsidRPr="001B3A99">
        <w:rPr>
          <w:lang w:val="en-US"/>
        </w:rPr>
        <w:t xml:space="preserve">                  </w:t>
      </w:r>
      <w:r w:rsidRPr="006B79C5">
        <w:t>&lt;b:sysbranche&gt;0&lt;/b:sysbranche&gt;</w:t>
      </w:r>
    </w:p>
    <w:p w:rsidR="00EF703F" w:rsidRPr="006B79C5" w:rsidRDefault="00EF703F" w:rsidP="00EF703F">
      <w:r w:rsidRPr="006B79C5">
        <w:t xml:space="preserve">                  &lt;b:sysctlang&gt;0&lt;/b:sysctlang&gt;</w:t>
      </w:r>
    </w:p>
    <w:p w:rsidR="00EF703F" w:rsidRPr="006B79C5" w:rsidRDefault="00EF703F" w:rsidP="00EF703F">
      <w:r w:rsidRPr="006B79C5">
        <w:t xml:space="preserve">                  &lt;b:sysctlangkorr&gt;0&lt;/b:sysctlangkorr&gt;</w:t>
      </w:r>
    </w:p>
    <w:p w:rsidR="00EF703F" w:rsidRPr="006B79C5" w:rsidRDefault="00EF703F" w:rsidP="00EF703F">
      <w:r w:rsidRPr="006B79C5">
        <w:t xml:space="preserve">                  &lt;b:sysit&gt;16445&lt;/b:sysit&gt;</w:t>
      </w:r>
    </w:p>
    <w:p w:rsidR="00EF703F" w:rsidRPr="006B79C5" w:rsidRDefault="00EF703F" w:rsidP="00EF703F">
      <w:r w:rsidRPr="006B79C5">
        <w:t xml:space="preserve">                  &lt;b:syskd&gt;0&lt;/b:syskd&gt;</w:t>
      </w:r>
    </w:p>
    <w:p w:rsidR="00EF703F" w:rsidRPr="006B79C5" w:rsidRDefault="00EF703F" w:rsidP="00EF703F">
      <w:r w:rsidRPr="006B79C5">
        <w:t xml:space="preserve">                  &lt;b:syskdtyp&gt;1&lt;/b:syskdtyp&gt;</w:t>
      </w:r>
    </w:p>
    <w:p w:rsidR="00EF703F" w:rsidRPr="006B79C5" w:rsidRDefault="00EF703F" w:rsidP="00EF703F">
      <w:r w:rsidRPr="006B79C5">
        <w:t xml:space="preserve">                  &lt;b:sysland&gt;0&lt;/b:sysland&gt;</w:t>
      </w:r>
    </w:p>
    <w:p w:rsidR="00EF703F" w:rsidRPr="006B79C5" w:rsidRDefault="00EF703F" w:rsidP="00EF703F">
      <w:r w:rsidRPr="006B79C5">
        <w:t xml:space="preserve">                  &lt;b:sysland2&gt;0&lt;/b:sysland2&gt;</w:t>
      </w:r>
    </w:p>
    <w:p w:rsidR="00EF703F" w:rsidRPr="006B79C5" w:rsidRDefault="00EF703F" w:rsidP="00EF703F">
      <w:r w:rsidRPr="006B79C5">
        <w:t xml:space="preserve">                  &lt;b:syslandnat&gt;0&lt;/b:syslandnat&gt;</w:t>
      </w:r>
    </w:p>
    <w:p w:rsidR="00EF703F" w:rsidRPr="006B79C5" w:rsidRDefault="00EF703F" w:rsidP="00EF703F">
      <w:r w:rsidRPr="006B79C5">
        <w:t xml:space="preserve">                  &lt;b:sysstaat&gt;0&lt;/b:sysstaat&gt;</w:t>
      </w:r>
    </w:p>
    <w:p w:rsidR="00EF703F" w:rsidRPr="006B79C5" w:rsidRDefault="00EF703F" w:rsidP="00EF703F">
      <w:r w:rsidRPr="006B79C5">
        <w:t xml:space="preserve">                  &lt;b:sysstaat2&gt;0&lt;/b:sysstaat2&gt;</w:t>
      </w:r>
    </w:p>
    <w:p w:rsidR="00EF703F" w:rsidRPr="006B79C5" w:rsidRDefault="00EF703F" w:rsidP="00EF703F">
      <w:r w:rsidRPr="006B79C5">
        <w:t xml:space="preserve">                  &lt;b:telefon i:nil="true"/&gt;</w:t>
      </w:r>
    </w:p>
    <w:p w:rsidR="00EF703F" w:rsidRPr="001B3A99" w:rsidRDefault="00EF703F" w:rsidP="00EF703F">
      <w:pPr>
        <w:rPr>
          <w:lang w:val="en-US"/>
        </w:rPr>
      </w:pPr>
      <w:r w:rsidRPr="006B79C5">
        <w:t xml:space="preserve">                  </w:t>
      </w:r>
      <w:r w:rsidRPr="001B3A99">
        <w:rPr>
          <w:lang w:val="en-US"/>
        </w:rPr>
        <w:t>&lt;b:telefon2 i:nil="true"/&gt;</w:t>
      </w:r>
    </w:p>
    <w:p w:rsidR="00EF703F" w:rsidRPr="001B3A99" w:rsidRDefault="00EF703F" w:rsidP="00EF703F">
      <w:pPr>
        <w:rPr>
          <w:lang w:val="en-US"/>
        </w:rPr>
      </w:pPr>
      <w:r w:rsidRPr="001B3A99">
        <w:rPr>
          <w:lang w:val="en-US"/>
        </w:rPr>
        <w:t xml:space="preserve">                  &lt;b:titel i:nil="true"/&gt;</w:t>
      </w:r>
    </w:p>
    <w:p w:rsidR="00EF703F" w:rsidRPr="001B3A99" w:rsidRDefault="00EF703F" w:rsidP="00EF703F">
      <w:pPr>
        <w:rPr>
          <w:lang w:val="en-US"/>
        </w:rPr>
      </w:pPr>
      <w:r w:rsidRPr="001B3A99">
        <w:rPr>
          <w:lang w:val="en-US"/>
        </w:rPr>
        <w:t xml:space="preserve">                  &lt;b:titel2 i:nil="true"/&gt;</w:t>
      </w:r>
    </w:p>
    <w:p w:rsidR="00EF703F" w:rsidRPr="001B3A99" w:rsidRDefault="00EF703F" w:rsidP="00EF703F">
      <w:pPr>
        <w:rPr>
          <w:lang w:val="en-US"/>
        </w:rPr>
      </w:pPr>
      <w:r w:rsidRPr="001B3A99">
        <w:rPr>
          <w:lang w:val="en-US"/>
        </w:rPr>
        <w:t xml:space="preserve">                  &lt;b:titelCode i:nil="true"/&gt;</w:t>
      </w:r>
    </w:p>
    <w:p w:rsidR="00EF703F" w:rsidRPr="001B3A99" w:rsidRDefault="00EF703F" w:rsidP="00EF703F">
      <w:pPr>
        <w:rPr>
          <w:lang w:val="en-US"/>
        </w:rPr>
      </w:pPr>
      <w:r w:rsidRPr="001B3A99">
        <w:rPr>
          <w:lang w:val="en-US"/>
        </w:rPr>
        <w:t xml:space="preserve">                  &lt;b:titelKont i:nil="true"/&gt;</w:t>
      </w:r>
    </w:p>
    <w:p w:rsidR="00EF703F" w:rsidRPr="001B3A99" w:rsidRDefault="00EF703F" w:rsidP="00EF703F">
      <w:pPr>
        <w:rPr>
          <w:lang w:val="en-US"/>
        </w:rPr>
      </w:pPr>
      <w:r w:rsidRPr="001B3A99">
        <w:rPr>
          <w:lang w:val="en-US"/>
        </w:rPr>
        <w:t xml:space="preserve">                  &lt;b:url i:nil="true"/&gt;</w:t>
      </w:r>
    </w:p>
    <w:p w:rsidR="00EF703F" w:rsidRPr="001B3A99" w:rsidRDefault="00EF703F" w:rsidP="00EF703F">
      <w:pPr>
        <w:rPr>
          <w:lang w:val="en-US"/>
        </w:rPr>
      </w:pPr>
      <w:r w:rsidRPr="001B3A99">
        <w:rPr>
          <w:lang w:val="en-US"/>
        </w:rPr>
        <w:t xml:space="preserve">                  &lt;b:vorname i:nil="true"/&gt;</w:t>
      </w:r>
    </w:p>
    <w:p w:rsidR="00EF703F" w:rsidRPr="006B79C5" w:rsidRDefault="00EF703F" w:rsidP="00EF703F">
      <w:r w:rsidRPr="001B3A99">
        <w:rPr>
          <w:lang w:val="en-US"/>
        </w:rPr>
        <w:t xml:space="preserve">                  </w:t>
      </w:r>
      <w:r w:rsidRPr="006B79C5">
        <w:t>&lt;b:vornameKont i:nil="true"/&gt;</w:t>
      </w:r>
    </w:p>
    <w:p w:rsidR="00EF703F" w:rsidRPr="006B79C5" w:rsidRDefault="00EF703F" w:rsidP="00EF703F">
      <w:r w:rsidRPr="006B79C5">
        <w:t xml:space="preserve">                  &lt;b:wohnseit i:nil="true"/&gt;</w:t>
      </w:r>
    </w:p>
    <w:p w:rsidR="00EF703F" w:rsidRPr="006B79C5" w:rsidRDefault="00EF703F" w:rsidP="00EF703F">
      <w:r w:rsidRPr="006B79C5">
        <w:t xml:space="preserve">                  &lt;b:zusatz i:nil="true"/&gt;</w:t>
      </w:r>
    </w:p>
    <w:p w:rsidR="00EF703F" w:rsidRPr="006B79C5" w:rsidRDefault="00EF703F" w:rsidP="00EF703F">
      <w:r w:rsidRPr="006B79C5">
        <w:t xml:space="preserve">                  &lt;b:zusatzdaten&gt;</w:t>
      </w:r>
    </w:p>
    <w:p w:rsidR="00EF703F" w:rsidRPr="006B79C5" w:rsidRDefault="00EF703F" w:rsidP="00EF703F">
      <w:r w:rsidRPr="006B79C5">
        <w:t xml:space="preserve">                     &lt;b:ZusatzdatenDto&gt;</w:t>
      </w:r>
    </w:p>
    <w:p w:rsidR="00EF703F" w:rsidRPr="006B79C5" w:rsidRDefault="00EF703F" w:rsidP="00EF703F">
      <w:r w:rsidRPr="006B79C5">
        <w:t xml:space="preserve">                        &lt;b:kdtyp&gt;1&lt;/b:kdtyp&gt;</w:t>
      </w:r>
    </w:p>
    <w:p w:rsidR="00EF703F" w:rsidRPr="006B79C5" w:rsidRDefault="00EF703F" w:rsidP="00EF703F">
      <w:r w:rsidRPr="006B79C5">
        <w:t xml:space="preserve">                        &lt;b:pkz&gt;</w:t>
      </w:r>
    </w:p>
    <w:p w:rsidR="00EF703F" w:rsidRPr="006B79C5" w:rsidRDefault="00EF703F" w:rsidP="00EF703F">
      <w:r w:rsidRPr="006B79C5">
        <w:t xml:space="preserve">                           &lt;b:PkzDto&gt;</w:t>
      </w:r>
    </w:p>
    <w:p w:rsidR="00EF703F" w:rsidRPr="006B79C5" w:rsidRDefault="00EF703F" w:rsidP="00EF703F">
      <w:r w:rsidRPr="006B79C5">
        <w:t xml:space="preserve">                              &lt;b:anzkinder&gt;0&lt;/b:anzkinder&gt;</w:t>
      </w:r>
    </w:p>
    <w:p w:rsidR="00EF703F" w:rsidRPr="006B79C5" w:rsidRDefault="00EF703F" w:rsidP="00EF703F">
      <w:r w:rsidRPr="006B79C5">
        <w:t xml:space="preserve">                              &lt;b:anzkinder1&gt;0&lt;/b:anzkinder1&gt;</w:t>
      </w:r>
    </w:p>
    <w:p w:rsidR="00EF703F" w:rsidRPr="006B79C5" w:rsidRDefault="00EF703F" w:rsidP="00EF703F">
      <w:r w:rsidRPr="006B79C5">
        <w:t xml:space="preserve">                              &lt;b:anzkinder2&gt;0&lt;/b:anzkinder2&gt;</w:t>
      </w:r>
    </w:p>
    <w:p w:rsidR="00EF703F" w:rsidRPr="006B79C5" w:rsidRDefault="00EF703F" w:rsidP="00EF703F">
      <w:r w:rsidRPr="006B79C5">
        <w:t xml:space="preserve">                              &lt;b:anzkinder3&gt;0&lt;/b:anzkinder3&gt;</w:t>
      </w:r>
    </w:p>
    <w:p w:rsidR="00EF703F" w:rsidRPr="006B79C5" w:rsidRDefault="00EF703F" w:rsidP="00EF703F">
      <w:r w:rsidRPr="006B79C5">
        <w:t xml:space="preserve">                              &lt;b:anzvollstr&gt;0&lt;/b:anzvollstr&gt;</w:t>
      </w:r>
    </w:p>
    <w:p w:rsidR="00EF703F" w:rsidRPr="006B79C5" w:rsidRDefault="00EF703F" w:rsidP="00EF703F">
      <w:r w:rsidRPr="006B79C5">
        <w:t xml:space="preserve">                              &lt;b:auslagen i:nil="true"/&gt;</w:t>
      </w:r>
    </w:p>
    <w:p w:rsidR="00EF703F" w:rsidRPr="006B79C5" w:rsidRDefault="00EF703F" w:rsidP="00EF703F">
      <w:r w:rsidRPr="006B79C5">
        <w:t xml:space="preserve">                              &lt;b:auslagenCode i:nil="true"/&gt;</w:t>
      </w:r>
    </w:p>
    <w:p w:rsidR="00EF703F" w:rsidRPr="006B79C5" w:rsidRDefault="00EF703F" w:rsidP="00EF703F">
      <w:r w:rsidRPr="006B79C5">
        <w:t xml:space="preserve">                              &lt;b:beruflichCode i:nil="true"/&gt;</w:t>
      </w:r>
    </w:p>
    <w:p w:rsidR="00EF703F" w:rsidRPr="006B79C5" w:rsidRDefault="00EF703F" w:rsidP="00EF703F">
      <w:r w:rsidRPr="006B79C5">
        <w:t xml:space="preserve">                              &lt;b:beruflichCode2 i:nil="true"/&gt;</w:t>
      </w:r>
    </w:p>
    <w:p w:rsidR="00EF703F" w:rsidRPr="006B79C5" w:rsidRDefault="00EF703F" w:rsidP="00EF703F">
      <w:r w:rsidRPr="006B79C5">
        <w:t xml:space="preserve">                              &lt;b:berufsauslagen i:nil="true"/&gt;</w:t>
      </w:r>
    </w:p>
    <w:p w:rsidR="00EF703F" w:rsidRPr="006B79C5" w:rsidRDefault="00EF703F" w:rsidP="00EF703F">
      <w:r w:rsidRPr="006B79C5">
        <w:t xml:space="preserve">                              &lt;b:berufsauslagenCode i:nil="true"/&gt;</w:t>
      </w:r>
    </w:p>
    <w:p w:rsidR="00EF703F" w:rsidRPr="006B79C5" w:rsidRDefault="00EF703F" w:rsidP="00EF703F">
      <w:r w:rsidRPr="006B79C5">
        <w:t xml:space="preserve">                              &lt;b:beschbisAg1 i:nil="true"/&gt;</w:t>
      </w:r>
    </w:p>
    <w:p w:rsidR="00EF703F" w:rsidRPr="006B79C5" w:rsidRDefault="00EF703F" w:rsidP="00EF703F">
      <w:r w:rsidRPr="006B79C5">
        <w:lastRenderedPageBreak/>
        <w:t xml:space="preserve">                              &lt;b:beschbisAg2 i:nil="true"/&gt;</w:t>
      </w:r>
    </w:p>
    <w:p w:rsidR="00EF703F" w:rsidRPr="006B79C5" w:rsidRDefault="00EF703F" w:rsidP="00EF703F">
      <w:r w:rsidRPr="006B79C5">
        <w:t xml:space="preserve">                              &lt;b:beschseitAg1 i:nil="true"/&gt;</w:t>
      </w:r>
    </w:p>
    <w:p w:rsidR="00EF703F" w:rsidRPr="006B79C5" w:rsidRDefault="00EF703F" w:rsidP="00EF703F">
      <w:r w:rsidRPr="006B79C5">
        <w:t xml:space="preserve">                              &lt;b:beschseitAg2 i:nil="true"/&gt;</w:t>
      </w:r>
    </w:p>
    <w:p w:rsidR="00EF703F" w:rsidRPr="006B79C5" w:rsidRDefault="00EF703F" w:rsidP="00EF703F">
      <w:r w:rsidRPr="006B79C5">
        <w:t xml:space="preserve">                              &lt;b:betragvollstr i:nil="true"/&gt;</w:t>
      </w:r>
    </w:p>
    <w:p w:rsidR="00EF703F" w:rsidRPr="006B79C5" w:rsidRDefault="00EF703F" w:rsidP="00EF703F">
      <w:r w:rsidRPr="006B79C5">
        <w:t xml:space="preserve">                              &lt;b:ehepartnerFlag&gt;0&lt;/b:ehepartnerFlag&gt;</w:t>
      </w:r>
    </w:p>
    <w:p w:rsidR="00EF703F" w:rsidRPr="006B79C5" w:rsidRDefault="00EF703F" w:rsidP="00EF703F">
      <w:r w:rsidRPr="006B79C5">
        <w:t xml:space="preserve">                              &lt;b:einkbrutto i:nil="true"/&gt;</w:t>
      </w:r>
    </w:p>
    <w:p w:rsidR="00EF703F" w:rsidRPr="006B79C5" w:rsidRDefault="00EF703F" w:rsidP="00EF703F">
      <w:r w:rsidRPr="006B79C5">
        <w:t xml:space="preserve">                              &lt;b:einknetto i:nil="true"/&gt;</w:t>
      </w:r>
    </w:p>
    <w:p w:rsidR="00EF703F" w:rsidRPr="006B79C5" w:rsidRDefault="00EF703F" w:rsidP="00EF703F">
      <w:r w:rsidRPr="006B79C5">
        <w:t xml:space="preserve">                              &lt;b:einknettoFlag&gt;true&lt;/b:einknettoFlag&gt;</w:t>
      </w:r>
    </w:p>
    <w:p w:rsidR="00EF703F" w:rsidRPr="006B79C5" w:rsidRDefault="00EF703F" w:rsidP="00EF703F">
      <w:r w:rsidRPr="006B79C5">
        <w:t xml:space="preserve">                              &lt;b:familienstand&gt;0&lt;/b:familienstand&gt;</w:t>
      </w:r>
    </w:p>
    <w:p w:rsidR="00EF703F" w:rsidRPr="006B79C5" w:rsidRDefault="00EF703F" w:rsidP="00EF703F">
      <w:r w:rsidRPr="006B79C5">
        <w:t xml:space="preserve">                              &lt;b:hsnrAg1 i:nil="true"/&gt;</w:t>
      </w:r>
    </w:p>
    <w:p w:rsidR="00EF703F" w:rsidRPr="001B3A99" w:rsidRDefault="00EF703F" w:rsidP="00EF703F">
      <w:pPr>
        <w:rPr>
          <w:lang w:val="en-US"/>
        </w:rPr>
      </w:pPr>
      <w:r w:rsidRPr="006B79C5">
        <w:t xml:space="preserve">                              </w:t>
      </w:r>
      <w:r w:rsidRPr="001B3A99">
        <w:rPr>
          <w:lang w:val="en-US"/>
        </w:rPr>
        <w:t>&lt;b:hsnrAg2 i:nil="true"/&gt;</w:t>
      </w:r>
    </w:p>
    <w:p w:rsidR="00EF703F" w:rsidRPr="001B3A99" w:rsidRDefault="00EF703F" w:rsidP="00EF703F">
      <w:pPr>
        <w:rPr>
          <w:lang w:val="en-US"/>
        </w:rPr>
      </w:pPr>
      <w:r w:rsidRPr="001B3A99">
        <w:rPr>
          <w:lang w:val="en-US"/>
        </w:rPr>
        <w:t xml:space="preserve">                              &lt;b:jbonusbrutto i:nil="true"/&gt;</w:t>
      </w:r>
    </w:p>
    <w:p w:rsidR="00EF703F" w:rsidRPr="006B79C5" w:rsidRDefault="00EF703F" w:rsidP="00EF703F">
      <w:r w:rsidRPr="001B3A99">
        <w:rPr>
          <w:lang w:val="en-US"/>
        </w:rPr>
        <w:t xml:space="preserve">                              </w:t>
      </w:r>
      <w:r w:rsidRPr="006B79C5">
        <w:t>&lt;b:jbonusnetto i:nil="true"/&gt;</w:t>
      </w:r>
    </w:p>
    <w:p w:rsidR="00EF703F" w:rsidRPr="006B79C5" w:rsidRDefault="00EF703F" w:rsidP="00EF703F">
      <w:r w:rsidRPr="006B79C5">
        <w:t xml:space="preserve">                              &lt;b:konkursFlag&gt;false&lt;/b:konkursFlag&gt;</w:t>
      </w:r>
    </w:p>
    <w:p w:rsidR="00EF703F" w:rsidRPr="001B3A99" w:rsidRDefault="00EF703F" w:rsidP="00EF703F">
      <w:pPr>
        <w:rPr>
          <w:lang w:val="en-US"/>
        </w:rPr>
      </w:pPr>
      <w:r w:rsidRPr="006B79C5">
        <w:t xml:space="preserve">                              </w:t>
      </w:r>
      <w:r w:rsidRPr="001B3A99">
        <w:rPr>
          <w:lang w:val="en-US"/>
        </w:rPr>
        <w:t>&lt;b:kredtrate i:nil="true"/&gt;</w:t>
      </w:r>
    </w:p>
    <w:p w:rsidR="00EF703F" w:rsidRPr="001B3A99" w:rsidRDefault="00EF703F" w:rsidP="00EF703F">
      <w:pPr>
        <w:rPr>
          <w:lang w:val="en-US"/>
        </w:rPr>
      </w:pPr>
      <w:r w:rsidRPr="001B3A99">
        <w:rPr>
          <w:lang w:val="en-US"/>
        </w:rPr>
        <w:t xml:space="preserve">                              &lt;b:leasingrate i:nil="true"/&gt;</w:t>
      </w:r>
    </w:p>
    <w:p w:rsidR="00EF703F" w:rsidRPr="001B3A99" w:rsidRDefault="00EF703F" w:rsidP="00EF703F">
      <w:pPr>
        <w:rPr>
          <w:lang w:val="en-US"/>
        </w:rPr>
      </w:pPr>
      <w:r w:rsidRPr="001B3A99">
        <w:rPr>
          <w:lang w:val="en-US"/>
        </w:rPr>
        <w:t xml:space="preserve">                              &lt;b:miete i:nil="true"/&gt;</w:t>
      </w:r>
    </w:p>
    <w:p w:rsidR="00EF703F" w:rsidRPr="006B79C5" w:rsidRDefault="00EF703F" w:rsidP="00EF703F">
      <w:r w:rsidRPr="001B3A99">
        <w:rPr>
          <w:lang w:val="en-US"/>
        </w:rPr>
        <w:t xml:space="preserve">                              </w:t>
      </w:r>
      <w:r w:rsidRPr="006B79C5">
        <w:t>&lt;b:monatslohnXtdFlag&gt;false&lt;/b:monatslohnXtdFlag&gt;</w:t>
      </w:r>
    </w:p>
    <w:p w:rsidR="00EF703F" w:rsidRPr="001B3A99" w:rsidRDefault="00EF703F" w:rsidP="00EF703F">
      <w:pPr>
        <w:rPr>
          <w:lang w:val="en-US"/>
        </w:rPr>
      </w:pPr>
      <w:r w:rsidRPr="006B79C5">
        <w:t xml:space="preserve">                              </w:t>
      </w:r>
      <w:r w:rsidRPr="001B3A99">
        <w:rPr>
          <w:lang w:val="en-US"/>
        </w:rPr>
        <w:t>&lt;b:nameAg1 i:nil="true"/&gt;</w:t>
      </w:r>
    </w:p>
    <w:p w:rsidR="00EF703F" w:rsidRPr="001B3A99" w:rsidRDefault="00EF703F" w:rsidP="00EF703F">
      <w:pPr>
        <w:rPr>
          <w:lang w:val="en-US"/>
        </w:rPr>
      </w:pPr>
      <w:r w:rsidRPr="001B3A99">
        <w:rPr>
          <w:lang w:val="en-US"/>
        </w:rPr>
        <w:t xml:space="preserve">                              &lt;b:nameAg2 i:nil="true"/&gt;</w:t>
      </w:r>
    </w:p>
    <w:p w:rsidR="00EF703F" w:rsidRPr="001B3A99" w:rsidRDefault="00EF703F" w:rsidP="00EF703F">
      <w:pPr>
        <w:rPr>
          <w:lang w:val="en-US"/>
        </w:rPr>
      </w:pPr>
      <w:r w:rsidRPr="001B3A99">
        <w:rPr>
          <w:lang w:val="en-US"/>
        </w:rPr>
        <w:t xml:space="preserve">                              &lt;b:nebeinkbrutto i:nil="true"/&gt;</w:t>
      </w:r>
    </w:p>
    <w:p w:rsidR="00EF703F" w:rsidRPr="001B3A99" w:rsidRDefault="00EF703F" w:rsidP="00EF703F">
      <w:pPr>
        <w:rPr>
          <w:lang w:val="en-US"/>
        </w:rPr>
      </w:pPr>
      <w:r w:rsidRPr="001B3A99">
        <w:rPr>
          <w:lang w:val="en-US"/>
        </w:rPr>
        <w:t xml:space="preserve">                              &lt;b:nebeinknetto i:nil="true"/&gt;</w:t>
      </w:r>
    </w:p>
    <w:p w:rsidR="00EF703F" w:rsidRPr="001B3A99" w:rsidRDefault="00EF703F" w:rsidP="00EF703F">
      <w:pPr>
        <w:rPr>
          <w:lang w:val="en-US"/>
        </w:rPr>
      </w:pPr>
      <w:r w:rsidRPr="001B3A99">
        <w:rPr>
          <w:lang w:val="en-US"/>
        </w:rPr>
        <w:t xml:space="preserve">                              &lt;b:ortAg1 i:nil="true"/&gt;</w:t>
      </w:r>
    </w:p>
    <w:p w:rsidR="00EF703F" w:rsidRPr="001B3A99" w:rsidRDefault="00EF703F" w:rsidP="00EF703F">
      <w:pPr>
        <w:rPr>
          <w:lang w:val="en-US"/>
        </w:rPr>
      </w:pPr>
      <w:r w:rsidRPr="001B3A99">
        <w:rPr>
          <w:lang w:val="en-US"/>
        </w:rPr>
        <w:t xml:space="preserve">                              &lt;b:ortAg2 i:nil="true"/&gt;</w:t>
      </w:r>
    </w:p>
    <w:p w:rsidR="00EF703F" w:rsidRPr="001B3A99" w:rsidRDefault="00EF703F" w:rsidP="00EF703F">
      <w:pPr>
        <w:rPr>
          <w:lang w:val="en-US"/>
        </w:rPr>
      </w:pPr>
      <w:r w:rsidRPr="001B3A99">
        <w:rPr>
          <w:lang w:val="en-US"/>
        </w:rPr>
        <w:t xml:space="preserve">                              &lt;b:plzAg1 i:nil="true"/&gt;</w:t>
      </w:r>
    </w:p>
    <w:p w:rsidR="00EF703F" w:rsidRPr="001B3A99" w:rsidRDefault="00EF703F" w:rsidP="00EF703F">
      <w:pPr>
        <w:rPr>
          <w:lang w:val="en-US"/>
        </w:rPr>
      </w:pPr>
      <w:r w:rsidRPr="001B3A99">
        <w:rPr>
          <w:lang w:val="en-US"/>
        </w:rPr>
        <w:t xml:space="preserve">                              &lt;b:plzAg2 i:nil="true"/&gt;</w:t>
      </w:r>
    </w:p>
    <w:p w:rsidR="00EF703F" w:rsidRPr="006B79C5" w:rsidRDefault="00EF703F" w:rsidP="00EF703F">
      <w:r w:rsidRPr="001B3A99">
        <w:rPr>
          <w:lang w:val="en-US"/>
        </w:rPr>
        <w:t xml:space="preserve">                              </w:t>
      </w:r>
      <w:r w:rsidRPr="006B79C5">
        <w:t>&lt;b:quellensteuerFlag&gt;false&lt;/b:quellensteuerFlag&gt;</w:t>
      </w:r>
    </w:p>
    <w:p w:rsidR="00EF703F" w:rsidRPr="001B3A99" w:rsidRDefault="00EF703F" w:rsidP="00EF703F">
      <w:pPr>
        <w:rPr>
          <w:lang w:val="en-US"/>
        </w:rPr>
      </w:pPr>
      <w:r w:rsidRPr="006B79C5">
        <w:t xml:space="preserve">                              </w:t>
      </w:r>
      <w:r w:rsidRPr="001B3A99">
        <w:rPr>
          <w:lang w:val="en-US"/>
        </w:rPr>
        <w:t>&lt;b:strasseAg1 i:nil="true"/&gt;</w:t>
      </w:r>
    </w:p>
    <w:p w:rsidR="00EF703F" w:rsidRPr="001B3A99" w:rsidRDefault="00EF703F" w:rsidP="00EF703F">
      <w:pPr>
        <w:rPr>
          <w:lang w:val="en-US"/>
        </w:rPr>
      </w:pPr>
      <w:r w:rsidRPr="001B3A99">
        <w:rPr>
          <w:lang w:val="en-US"/>
        </w:rPr>
        <w:t xml:space="preserve">                              &lt;b:strasseAg2 i:nil="true"/&gt;</w:t>
      </w:r>
    </w:p>
    <w:p w:rsidR="00EF703F" w:rsidRPr="006B79C5" w:rsidRDefault="00EF703F" w:rsidP="00EF703F">
      <w:r w:rsidRPr="001B3A99">
        <w:rPr>
          <w:lang w:val="en-US"/>
        </w:rPr>
        <w:t xml:space="preserve">                              </w:t>
      </w:r>
      <w:r w:rsidRPr="006B79C5">
        <w:t>&lt;b:syspkz&gt;441282&lt;/b:syspkz&gt;</w:t>
      </w:r>
    </w:p>
    <w:p w:rsidR="00EF703F" w:rsidRPr="006B79C5" w:rsidRDefault="00EF703F" w:rsidP="00EF703F">
      <w:r w:rsidRPr="006B79C5">
        <w:t xml:space="preserve">                              &lt;b:unterhalt i:nil="true"/&gt;</w:t>
      </w:r>
    </w:p>
    <w:p w:rsidR="00EF703F" w:rsidRPr="006B79C5" w:rsidRDefault="00EF703F" w:rsidP="00EF703F">
      <w:r w:rsidRPr="006B79C5">
        <w:t xml:space="preserve">                              &lt;b:unterhaltCode i:nil="true"/&gt;</w:t>
      </w:r>
    </w:p>
    <w:p w:rsidR="00EF703F" w:rsidRPr="006B79C5" w:rsidRDefault="00EF703F" w:rsidP="00EF703F">
      <w:r w:rsidRPr="006B79C5">
        <w:t xml:space="preserve">                              &lt;b:weitereauslagen i:nil="true"/&gt;</w:t>
      </w:r>
    </w:p>
    <w:p w:rsidR="00EF703F" w:rsidRPr="006B79C5" w:rsidRDefault="00EF703F" w:rsidP="00EF703F">
      <w:r w:rsidRPr="006B79C5">
        <w:t xml:space="preserve">                              &lt;b:weitereauslagenCode i:nil="true"/&gt;</w:t>
      </w:r>
    </w:p>
    <w:p w:rsidR="00EF703F" w:rsidRPr="006B79C5" w:rsidRDefault="00EF703F" w:rsidP="00EF703F">
      <w:r w:rsidRPr="006B79C5">
        <w:t xml:space="preserve">                              &lt;b:wohnverhCode i:nil="true"/&gt;</w:t>
      </w:r>
    </w:p>
    <w:p w:rsidR="00EF703F" w:rsidRPr="006B79C5" w:rsidRDefault="00EF703F" w:rsidP="00EF703F">
      <w:r w:rsidRPr="006B79C5">
        <w:t xml:space="preserve">                              &lt;b:zeinkCode i:nil="true"/&gt;</w:t>
      </w:r>
    </w:p>
    <w:p w:rsidR="00EF703F" w:rsidRPr="006B79C5" w:rsidRDefault="00EF703F" w:rsidP="00EF703F">
      <w:r w:rsidRPr="006B79C5">
        <w:t xml:space="preserve">                              &lt;b:zeinkbrutto i:nil="true"/&gt;</w:t>
      </w:r>
    </w:p>
    <w:p w:rsidR="00EF703F" w:rsidRPr="006B79C5" w:rsidRDefault="00EF703F" w:rsidP="00EF703F">
      <w:r w:rsidRPr="006B79C5">
        <w:t xml:space="preserve">                              &lt;b:zeinknetto i:nil="true"/&gt;</w:t>
      </w:r>
    </w:p>
    <w:p w:rsidR="00EF703F" w:rsidRPr="006B79C5" w:rsidRDefault="00EF703F" w:rsidP="00EF703F">
      <w:r w:rsidRPr="006B79C5">
        <w:t xml:space="preserve">                           &lt;/b:PkzDto&gt;</w:t>
      </w:r>
    </w:p>
    <w:p w:rsidR="00EF703F" w:rsidRPr="006B79C5" w:rsidRDefault="00EF703F" w:rsidP="00EF703F">
      <w:r w:rsidRPr="006B79C5">
        <w:t xml:space="preserve">                        &lt;/b:pkz&gt;</w:t>
      </w:r>
    </w:p>
    <w:p w:rsidR="00EF703F" w:rsidRPr="006B79C5" w:rsidRDefault="00EF703F" w:rsidP="00EF703F">
      <w:r w:rsidRPr="006B79C5">
        <w:t xml:space="preserve">                        &lt;b:ukz/&gt;</w:t>
      </w:r>
    </w:p>
    <w:p w:rsidR="00EF703F" w:rsidRPr="006B79C5" w:rsidRDefault="00EF703F" w:rsidP="00EF703F">
      <w:r w:rsidRPr="006B79C5">
        <w:t xml:space="preserve">                     &lt;/b:ZusatzdatenDto&gt;</w:t>
      </w:r>
    </w:p>
    <w:p w:rsidR="00EF703F" w:rsidRPr="006B79C5" w:rsidRDefault="00EF703F" w:rsidP="00EF703F">
      <w:r w:rsidRPr="006B79C5">
        <w:t xml:space="preserve">                  &lt;/b:zusatzdaten&gt;</w:t>
      </w:r>
    </w:p>
    <w:p w:rsidR="00EF703F" w:rsidRPr="006B79C5" w:rsidRDefault="00EF703F" w:rsidP="00EF703F">
      <w:r w:rsidRPr="006B79C5">
        <w:t xml:space="preserve">               &lt;/b:kunde&gt;</w:t>
      </w:r>
    </w:p>
    <w:p w:rsidR="00EF703F" w:rsidRPr="006B79C5" w:rsidRDefault="00EF703F" w:rsidP="00EF703F">
      <w:r w:rsidRPr="006B79C5">
        <w:t xml:space="preserve">               &lt;b:mitantragsteller i:nil="true"/&gt;</w:t>
      </w:r>
    </w:p>
    <w:p w:rsidR="00EF703F" w:rsidRPr="006B79C5" w:rsidRDefault="00EF703F" w:rsidP="00EF703F">
      <w:r w:rsidRPr="006B79C5">
        <w:t xml:space="preserve">               &lt;b:mitantragstellerTyp&gt;0&lt;/b:mitantragstellerTyp&gt;</w:t>
      </w:r>
    </w:p>
    <w:p w:rsidR="00EF703F" w:rsidRPr="006B79C5" w:rsidRDefault="00EF703F" w:rsidP="00EF703F">
      <w:r w:rsidRPr="006B79C5">
        <w:t xml:space="preserve">               &lt;b:prProductBezeichnung i:nil="true"/&gt;</w:t>
      </w:r>
    </w:p>
    <w:p w:rsidR="00EF703F" w:rsidRPr="001B3A99" w:rsidRDefault="00EF703F" w:rsidP="00EF703F">
      <w:pPr>
        <w:rPr>
          <w:lang w:val="en-US"/>
        </w:rPr>
      </w:pPr>
      <w:r w:rsidRPr="006B79C5">
        <w:t xml:space="preserve">               </w:t>
      </w:r>
      <w:r w:rsidRPr="001B3A99">
        <w:rPr>
          <w:lang w:val="en-US"/>
        </w:rPr>
        <w:t>&lt;b:prProductCode i:nil="true"/&gt;</w:t>
      </w:r>
    </w:p>
    <w:p w:rsidR="00EF703F" w:rsidRPr="001B3A99" w:rsidRDefault="00EF703F" w:rsidP="00EF703F">
      <w:pPr>
        <w:rPr>
          <w:lang w:val="en-US"/>
        </w:rPr>
      </w:pPr>
      <w:r w:rsidRPr="001B3A99">
        <w:rPr>
          <w:lang w:val="en-US"/>
        </w:rPr>
        <w:t xml:space="preserve">               &lt;b:prozesscode i:nil="true"/&gt;</w:t>
      </w:r>
    </w:p>
    <w:p w:rsidR="00EF703F" w:rsidRPr="001B3A99" w:rsidRDefault="00EF703F" w:rsidP="00EF703F">
      <w:pPr>
        <w:rPr>
          <w:lang w:val="en-US"/>
        </w:rPr>
      </w:pPr>
      <w:r w:rsidRPr="001B3A99">
        <w:rPr>
          <w:lang w:val="en-US"/>
        </w:rPr>
        <w:t xml:space="preserve">               &lt;b:sysid&gt;19460&lt;/b:sysid&gt;</w:t>
      </w:r>
    </w:p>
    <w:p w:rsidR="00EF703F" w:rsidRPr="001B3A99" w:rsidRDefault="00EF703F" w:rsidP="00EF703F">
      <w:pPr>
        <w:rPr>
          <w:lang w:val="en-US"/>
        </w:rPr>
      </w:pPr>
      <w:r w:rsidRPr="001B3A99">
        <w:rPr>
          <w:lang w:val="en-US"/>
        </w:rPr>
        <w:t xml:space="preserve">               &lt;b:sysprjoker&gt;0&lt;/b:sysprjoker&gt;</w:t>
      </w:r>
    </w:p>
    <w:p w:rsidR="00EF703F" w:rsidRPr="001B3A99" w:rsidRDefault="00EF703F" w:rsidP="00EF703F">
      <w:pPr>
        <w:rPr>
          <w:lang w:val="en-US"/>
        </w:rPr>
      </w:pPr>
      <w:r w:rsidRPr="001B3A99">
        <w:rPr>
          <w:lang w:val="en-US"/>
        </w:rPr>
        <w:t xml:space="preserve">               &lt;b:sysprprod&gt;2638&lt;/b:sysprprod&gt;</w:t>
      </w:r>
    </w:p>
    <w:p w:rsidR="00EF703F" w:rsidRPr="006B79C5" w:rsidRDefault="00EF703F" w:rsidP="00EF703F">
      <w:r w:rsidRPr="001B3A99">
        <w:rPr>
          <w:lang w:val="en-US"/>
        </w:rPr>
        <w:t xml:space="preserve">               </w:t>
      </w:r>
      <w:r w:rsidRPr="006B79C5">
        <w:t>&lt;b:zusammenfassung i:nil="true"/&gt;</w:t>
      </w:r>
    </w:p>
    <w:p w:rsidR="00EF703F" w:rsidRPr="006B79C5" w:rsidRDefault="00EF703F" w:rsidP="00EF703F">
      <w:r w:rsidRPr="006B79C5">
        <w:t xml:space="preserve">               &lt;b:zustaende xmlns:c="http://schemas.datacontract.org/2004/07/Cic.OpenOne.GateBANKNOW.Common.DTO"/&gt;</w:t>
      </w:r>
    </w:p>
    <w:p w:rsidR="00EF703F" w:rsidRPr="006B79C5" w:rsidRDefault="00EF703F" w:rsidP="00EF703F">
      <w:r w:rsidRPr="006B79C5">
        <w:t xml:space="preserve">               &lt;b:zustandBemerkung i:nil="true"/&gt;</w:t>
      </w:r>
    </w:p>
    <w:p w:rsidR="00EF703F" w:rsidRPr="001B3A99" w:rsidRDefault="00EF703F" w:rsidP="00EF703F">
      <w:pPr>
        <w:rPr>
          <w:lang w:val="en-US"/>
        </w:rPr>
      </w:pPr>
      <w:r w:rsidRPr="006B79C5">
        <w:t xml:space="preserve">               </w:t>
      </w:r>
      <w:r w:rsidRPr="001B3A99">
        <w:rPr>
          <w:lang w:val="en-US"/>
        </w:rPr>
        <w:t>&lt;b:zustandExtern i:nil="true"/&gt;</w:t>
      </w:r>
    </w:p>
    <w:p w:rsidR="00EF703F" w:rsidRPr="001B3A99" w:rsidRDefault="00EF703F" w:rsidP="00EF703F">
      <w:pPr>
        <w:rPr>
          <w:lang w:val="en-US"/>
        </w:rPr>
      </w:pPr>
      <w:r w:rsidRPr="001B3A99">
        <w:rPr>
          <w:lang w:val="en-US"/>
        </w:rPr>
        <w:lastRenderedPageBreak/>
        <w:t xml:space="preserve">            &lt;/b:antrag&gt;</w:t>
      </w:r>
    </w:p>
    <w:p w:rsidR="00EF703F" w:rsidRPr="001B3A99" w:rsidRDefault="00EF703F" w:rsidP="00EF703F">
      <w:pPr>
        <w:rPr>
          <w:lang w:val="en-US"/>
        </w:rPr>
      </w:pPr>
      <w:r w:rsidRPr="001B3A99">
        <w:rPr>
          <w:lang w:val="en-US"/>
        </w:rPr>
        <w:t xml:space="preserve">         &lt;/createOrUpdateAntragResult&gt;</w:t>
      </w:r>
    </w:p>
    <w:p w:rsidR="00EF703F" w:rsidRPr="001B3A99" w:rsidRDefault="00EF703F" w:rsidP="00EF703F">
      <w:pPr>
        <w:rPr>
          <w:lang w:val="en-US"/>
        </w:rPr>
      </w:pPr>
      <w:r w:rsidRPr="001B3A99">
        <w:rPr>
          <w:lang w:val="en-US"/>
        </w:rPr>
        <w:t xml:space="preserve">      &lt;/createOrUpdateAntragResponse&gt;</w:t>
      </w:r>
    </w:p>
    <w:p w:rsidR="00EF703F" w:rsidRPr="001B3A99" w:rsidRDefault="00EF703F" w:rsidP="00EF703F">
      <w:pPr>
        <w:rPr>
          <w:lang w:val="en-US"/>
        </w:rPr>
      </w:pPr>
      <w:r w:rsidRPr="001B3A99">
        <w:rPr>
          <w:lang w:val="en-US"/>
        </w:rPr>
        <w:t xml:space="preserve">   &lt;/s:Body&gt;</w:t>
      </w:r>
    </w:p>
    <w:p w:rsidR="00EF703F" w:rsidRDefault="00EF703F" w:rsidP="00EF703F">
      <w:pPr>
        <w:rPr>
          <w:lang w:val="en-US"/>
        </w:rPr>
      </w:pPr>
      <w:r w:rsidRPr="001B3A99">
        <w:rPr>
          <w:lang w:val="en-US"/>
        </w:rPr>
        <w:t>&lt;/s:Envelope&gt;</w:t>
      </w:r>
    </w:p>
    <w:p w:rsidR="008A5321" w:rsidRDefault="008A5321" w:rsidP="00EF703F">
      <w:pPr>
        <w:rPr>
          <w:lang w:val="en-US"/>
        </w:rPr>
      </w:pPr>
    </w:p>
    <w:p w:rsidR="008A5321" w:rsidRDefault="008A5321" w:rsidP="008A5321">
      <w:pPr>
        <w:pStyle w:val="berschrift3"/>
      </w:pPr>
      <w:bookmarkStart w:id="140" w:name="_Toc472332814"/>
      <w:r>
        <w:t>createOrUpdateExtraValue</w:t>
      </w:r>
      <w:bookmarkEnd w:id="140"/>
    </w:p>
    <w:p w:rsidR="008A5321" w:rsidRDefault="008A5321" w:rsidP="008A5321">
      <w:pPr>
        <w:pStyle w:val="berschrift4"/>
      </w:pPr>
      <w:bookmarkStart w:id="141" w:name="_Toc472332815"/>
      <w:r>
        <w:t>WebService Beschreibung</w:t>
      </w:r>
      <w:bookmarkEnd w:id="141"/>
    </w:p>
    <w:p w:rsidR="008A5321" w:rsidRDefault="008A5321" w:rsidP="008A5321">
      <w:r>
        <w:t>Speichert oder aktualisiert Zusatzdaten für ein Gebiet in DDLKPPOS/DDLKPCOL.</w:t>
      </w:r>
    </w:p>
    <w:p w:rsidR="008A5321" w:rsidRDefault="008A5321" w:rsidP="008A5321"/>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Data upload/assignment a certain AREA</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name="input"&gt;&lt;/param&gt;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8A5321" w:rsidRDefault="008A5321" w:rsidP="008A5321">
      <w:pPr>
        <w:rPr>
          <w:rFonts w:ascii="Consolas" w:hAnsi="Consolas" w:cs="Consolas"/>
          <w:color w:val="000000"/>
          <w:sz w:val="19"/>
          <w:szCs w:val="19"/>
        </w:rPr>
      </w:pPr>
      <w:r>
        <w:rPr>
          <w:rFonts w:ascii="Consolas" w:hAnsi="Consolas" w:cs="Consolas"/>
          <w:color w:val="2B91AF"/>
          <w:sz w:val="19"/>
          <w:szCs w:val="19"/>
          <w:highlight w:val="white"/>
        </w:rPr>
        <w:t>ocreateExtraValueDto</w:t>
      </w:r>
      <w:r>
        <w:rPr>
          <w:rFonts w:ascii="Consolas" w:hAnsi="Consolas" w:cs="Consolas"/>
          <w:color w:val="000000"/>
          <w:sz w:val="19"/>
          <w:szCs w:val="19"/>
          <w:highlight w:val="white"/>
        </w:rPr>
        <w:t xml:space="preserve"> createOrUpdateExtraValue(</w:t>
      </w:r>
      <w:r>
        <w:rPr>
          <w:rFonts w:ascii="Consolas" w:hAnsi="Consolas" w:cs="Consolas"/>
          <w:color w:val="2B91AF"/>
          <w:sz w:val="19"/>
          <w:szCs w:val="19"/>
          <w:highlight w:val="white"/>
        </w:rPr>
        <w:t>icreateExtraValueDto</w:t>
      </w:r>
      <w:r>
        <w:rPr>
          <w:rFonts w:ascii="Consolas" w:hAnsi="Consolas" w:cs="Consolas"/>
          <w:color w:val="000000"/>
          <w:sz w:val="19"/>
          <w:szCs w:val="19"/>
          <w:highlight w:val="white"/>
        </w:rPr>
        <w:t xml:space="preserve"> input);</w:t>
      </w:r>
    </w:p>
    <w:p w:rsidR="008A5321" w:rsidRDefault="008A5321" w:rsidP="008A5321">
      <w:pPr>
        <w:pStyle w:val="berschrift5"/>
      </w:pPr>
      <w:bookmarkStart w:id="142" w:name="_Toc472332816"/>
      <w:r>
        <w:t>Inputstruktur</w:t>
      </w:r>
      <w:bookmarkEnd w:id="142"/>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imes New Roman" w:hAnsi="Times New Roman"/>
          <w:sz w:val="24"/>
        </w:rPr>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Required</w:t>
            </w:r>
            <w:r w:rsidRPr="00E43ADD">
              <w:rPr>
                <w:rFonts w:ascii="Times New Roman" w:hAnsi="Times New Roman"/>
                <w:sz w:val="24"/>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Consolas" w:hAnsi="Consolas" w:cs="Consolas"/>
                <w:color w:val="2B91AF"/>
                <w:sz w:val="19"/>
                <w:szCs w:val="19"/>
                <w:lang w:eastAsia="de-CH"/>
              </w:rPr>
              <w:t xml:space="preserve">icreateExtraValueDto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extraval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ExtraValueDto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bl>
    <w:p w:rsidR="008A5321" w:rsidRPr="005449D3" w:rsidRDefault="008A5321" w:rsidP="008A5321">
      <w:pPr>
        <w:pStyle w:val="Text"/>
      </w:pPr>
    </w:p>
    <w:p w:rsidR="008A5321" w:rsidRDefault="008A5321" w:rsidP="008A5321">
      <w:pPr>
        <w:pStyle w:val="berschrift5"/>
      </w:pPr>
      <w:bookmarkStart w:id="143" w:name="_Toc472332817"/>
      <w:r>
        <w:t>Rückgabestruktur</w:t>
      </w:r>
      <w:bookmarkEnd w:id="14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Required</w:t>
            </w:r>
            <w:r w:rsidRPr="00E43ADD">
              <w:rPr>
                <w:rFonts w:ascii="Times New Roman" w:hAnsi="Times New Roman"/>
                <w:sz w:val="24"/>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Consolas" w:hAnsi="Consolas" w:cs="Consolas"/>
                <w:color w:val="2B91AF"/>
                <w:sz w:val="19"/>
                <w:szCs w:val="19"/>
                <w:lang w:eastAsia="de-CH"/>
              </w:rPr>
              <w:t xml:space="preserve">ocreateExtraValueDto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extraval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ExtraValueDto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bl>
    <w:p w:rsidR="00E43ADD" w:rsidRPr="00E43ADD" w:rsidRDefault="00E43ADD" w:rsidP="00E43ADD">
      <w:pPr>
        <w:spacing w:before="100" w:beforeAutospacing="1" w:after="100" w:afterAutospacing="1"/>
        <w:jc w:val="left"/>
        <w:rPr>
          <w:rFonts w:ascii="Times New Roman" w:hAnsi="Times New Roman"/>
          <w:sz w:val="24"/>
        </w:rPr>
      </w:pPr>
      <w:r w:rsidRPr="00E43ADD">
        <w:rPr>
          <w:rFonts w:ascii="Times New Roman" w:hAnsi="Times New Roman"/>
          <w:sz w:val="24"/>
        </w:rPr>
        <w:t xml:space="preserve">  </w:t>
      </w:r>
    </w:p>
    <w:p w:rsidR="008A5321" w:rsidRDefault="008A5321" w:rsidP="008A5321">
      <w:pPr>
        <w:pStyle w:val="Text"/>
        <w:rPr>
          <w:rFonts w:asciiTheme="minorHAnsi" w:hAnsiTheme="minorHAnsi"/>
          <w:szCs w:val="22"/>
        </w:rPr>
      </w:pPr>
    </w:p>
    <w:p w:rsidR="008A5321" w:rsidRDefault="008A5321" w:rsidP="008A5321">
      <w:pPr>
        <w:pStyle w:val="berschrift3"/>
      </w:pPr>
      <w:bookmarkStart w:id="144" w:name="_Toc472332818"/>
      <w:r>
        <w:t>createOrUpdateUpload</w:t>
      </w:r>
      <w:bookmarkEnd w:id="144"/>
    </w:p>
    <w:p w:rsidR="008A5321" w:rsidRDefault="008A5321" w:rsidP="008A5321">
      <w:pPr>
        <w:pStyle w:val="berschrift4"/>
      </w:pPr>
      <w:bookmarkStart w:id="145" w:name="_Toc472332819"/>
      <w:r>
        <w:t>WebService Beschreibung</w:t>
      </w:r>
      <w:bookmarkEnd w:id="145"/>
    </w:p>
    <w:p w:rsidR="008A5321" w:rsidRDefault="001F44D8" w:rsidP="001F44D8">
      <w:r>
        <w:t>Diese Methode ermöglicht es</w:t>
      </w:r>
      <w:r w:rsidR="00C4315F">
        <w:t>,</w:t>
      </w:r>
      <w:r>
        <w:t xml:space="preserve"> eine Datei </w:t>
      </w:r>
      <w:r w:rsidR="00C4315F">
        <w:t xml:space="preserve">aus B2C </w:t>
      </w:r>
      <w:r>
        <w:t xml:space="preserve">in der Datenbank abzulegen. </w:t>
      </w:r>
    </w:p>
    <w:p w:rsidR="00C4315F" w:rsidRDefault="00C4315F" w:rsidP="001F44D8"/>
    <w:p w:rsidR="001F44D8" w:rsidRDefault="00C4315F" w:rsidP="001F44D8">
      <w:r>
        <w:t>Es werden dabei folgende Konfigurationsmöglichkeiten in CFG unterstützt:</w:t>
      </w:r>
    </w:p>
    <w:p w:rsidR="00C4315F" w:rsidRDefault="00C4315F" w:rsidP="001F44D8"/>
    <w:p w:rsidR="00C4315F" w:rsidRDefault="00C4315F" w:rsidP="001F44D8">
      <w:r>
        <w:t>SETUP.NET/BPE/ENABLE_B2C_BPE = true</w:t>
      </w:r>
      <w:r>
        <w:tab/>
      </w:r>
      <w:r>
        <w:tab/>
        <w:t>Aktiviert die BPE Prozessanlage ANGEBOT</w:t>
      </w:r>
    </w:p>
    <w:p w:rsidR="00C4315F" w:rsidRDefault="00C4315F" w:rsidP="00C4315F">
      <w:pPr>
        <w:jc w:val="left"/>
      </w:pPr>
      <w:r>
        <w:t>SETUP.NET/BPE/</w:t>
      </w:r>
      <w:r>
        <w:t xml:space="preserve">PROC_KF_UPLOAD_B2C </w:t>
      </w:r>
      <w:r>
        <w:t xml:space="preserve">= </w:t>
      </w:r>
      <w:r>
        <w:t xml:space="preserve">&lt;Prozessname Kreditfinanzierung&gt; </w:t>
      </w:r>
    </w:p>
    <w:p w:rsidR="00C4315F" w:rsidRDefault="00C4315F" w:rsidP="00C4315F">
      <w:pPr>
        <w:jc w:val="left"/>
      </w:pPr>
      <w:r>
        <w:t>SETUP.NET/BPE/</w:t>
      </w:r>
      <w:r>
        <w:t>EVT</w:t>
      </w:r>
      <w:r>
        <w:t>_KF_UPLOAD_B2C</w:t>
      </w:r>
      <w:r>
        <w:t xml:space="preserve"> </w:t>
      </w:r>
      <w:r>
        <w:t>= &lt;</w:t>
      </w:r>
      <w:r>
        <w:t>Eventname</w:t>
      </w:r>
      <w:r>
        <w:t xml:space="preserve"> Kreditfinanzierung&gt; </w:t>
      </w:r>
    </w:p>
    <w:p w:rsidR="00C4315F" w:rsidRDefault="00C4315F" w:rsidP="00C4315F">
      <w:pPr>
        <w:jc w:val="left"/>
      </w:pPr>
      <w:r>
        <w:t>SETUP.NET/BPE/PR</w:t>
      </w:r>
      <w:r>
        <w:t>OC_FF</w:t>
      </w:r>
      <w:r>
        <w:t>_UPLOAD_B2C</w:t>
      </w:r>
      <w:r>
        <w:t xml:space="preserve"> </w:t>
      </w:r>
      <w:r>
        <w:t xml:space="preserve">= &lt;Prozessname </w:t>
      </w:r>
      <w:r>
        <w:t>Fahrzeugfinanzierung</w:t>
      </w:r>
      <w:r>
        <w:t xml:space="preserve">&gt; </w:t>
      </w:r>
    </w:p>
    <w:p w:rsidR="00C4315F" w:rsidRDefault="00C4315F" w:rsidP="00C4315F">
      <w:pPr>
        <w:jc w:val="left"/>
      </w:pPr>
      <w:r>
        <w:t>SETUP.NET/BPE/EVT</w:t>
      </w:r>
      <w:r>
        <w:t>_F</w:t>
      </w:r>
      <w:r>
        <w:t>F_UPLOAD_B2C</w:t>
      </w:r>
      <w:r>
        <w:t xml:space="preserve"> </w:t>
      </w:r>
      <w:r>
        <w:t>= &lt;Eventname Fahrzeugfinanzierung</w:t>
      </w:r>
      <w:r>
        <w:t xml:space="preserve"> </w:t>
      </w:r>
      <w:r>
        <w:t xml:space="preserve">&gt; </w:t>
      </w:r>
    </w:p>
    <w:p w:rsidR="00C4315F" w:rsidRDefault="00C4315F" w:rsidP="00C4315F">
      <w:pPr>
        <w:jc w:val="left"/>
      </w:pPr>
    </w:p>
    <w:p w:rsidR="00C4315F" w:rsidRDefault="00C4315F" w:rsidP="00C4315F">
      <w:pPr>
        <w:jc w:val="left"/>
      </w:pPr>
    </w:p>
    <w:p w:rsidR="00C4315F" w:rsidRDefault="00C4315F" w:rsidP="00C4315F">
      <w:r>
        <w:t>SETUP.NET/BPE/ENABLE_B2C_BPE</w:t>
      </w:r>
      <w:r>
        <w:t>_Upload</w:t>
      </w:r>
      <w:r>
        <w:t xml:space="preserve"> = true</w:t>
      </w:r>
      <w:r>
        <w:tab/>
        <w:t>Aktiviert die BPE Prozessanlage</w:t>
      </w:r>
      <w:r>
        <w:t xml:space="preserve"> DMS</w:t>
      </w:r>
    </w:p>
    <w:p w:rsidR="00C4315F" w:rsidRDefault="00C4315F" w:rsidP="00C4315F">
      <w:pPr>
        <w:jc w:val="left"/>
      </w:pPr>
      <w:r>
        <w:t>SETUP.NET/BPE/PROC_</w:t>
      </w:r>
      <w:r>
        <w:t xml:space="preserve">B2C_DOC_Eingang </w:t>
      </w:r>
      <w:r>
        <w:t xml:space="preserve">= &lt;Prozessname </w:t>
      </w:r>
      <w:r>
        <w:t>DMSUpload</w:t>
      </w:r>
      <w:r>
        <w:t xml:space="preserve">&gt; </w:t>
      </w:r>
    </w:p>
    <w:p w:rsidR="00C4315F" w:rsidRDefault="00C4315F" w:rsidP="00C4315F">
      <w:pPr>
        <w:jc w:val="left"/>
      </w:pPr>
      <w:r>
        <w:t>SETUP.NET/BPE/EVT_</w:t>
      </w:r>
      <w:r>
        <w:t>B2C_DOC_Eingang =</w:t>
      </w:r>
      <w:r>
        <w:t xml:space="preserve"> &lt;Eventname </w:t>
      </w:r>
      <w:r>
        <w:t>DMSUpload</w:t>
      </w:r>
      <w:r>
        <w:t xml:space="preserve">&gt; </w:t>
      </w:r>
    </w:p>
    <w:p w:rsidR="008A5321" w:rsidRDefault="008A5321" w:rsidP="008A5321"/>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Document upload Service for a certain AREA</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name="input"&gt;&lt;/param&gt;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8A5321" w:rsidRDefault="008A5321" w:rsidP="008A5321">
      <w:pPr>
        <w:rPr>
          <w:rFonts w:ascii="Consolas" w:hAnsi="Consolas" w:cs="Consolas"/>
          <w:color w:val="000000"/>
          <w:sz w:val="19"/>
          <w:szCs w:val="19"/>
        </w:rPr>
      </w:pPr>
      <w:r>
        <w:rPr>
          <w:rFonts w:ascii="Consolas" w:hAnsi="Consolas" w:cs="Consolas"/>
          <w:color w:val="2B91AF"/>
          <w:sz w:val="19"/>
          <w:szCs w:val="19"/>
          <w:highlight w:val="white"/>
        </w:rPr>
        <w:t>ocreateUploadDto</w:t>
      </w:r>
      <w:r>
        <w:rPr>
          <w:rFonts w:ascii="Consolas" w:hAnsi="Consolas" w:cs="Consolas"/>
          <w:color w:val="000000"/>
          <w:sz w:val="19"/>
          <w:szCs w:val="19"/>
          <w:highlight w:val="white"/>
        </w:rPr>
        <w:t xml:space="preserve"> createOrUpdateUpload(</w:t>
      </w:r>
      <w:r>
        <w:rPr>
          <w:rFonts w:ascii="Consolas" w:hAnsi="Consolas" w:cs="Consolas"/>
          <w:color w:val="2B91AF"/>
          <w:sz w:val="19"/>
          <w:szCs w:val="19"/>
          <w:highlight w:val="white"/>
        </w:rPr>
        <w:t>icreateUploadDto</w:t>
      </w:r>
      <w:r>
        <w:rPr>
          <w:rFonts w:ascii="Consolas" w:hAnsi="Consolas" w:cs="Consolas"/>
          <w:color w:val="000000"/>
          <w:sz w:val="19"/>
          <w:szCs w:val="19"/>
          <w:highlight w:val="white"/>
        </w:rPr>
        <w:t xml:space="preserve"> input);</w:t>
      </w:r>
    </w:p>
    <w:p w:rsidR="008A5321" w:rsidRDefault="008A5321" w:rsidP="008A5321">
      <w:pPr>
        <w:pStyle w:val="berschrift5"/>
      </w:pPr>
      <w:bookmarkStart w:id="146" w:name="_Toc472332820"/>
      <w:r>
        <w:t>Inputstruktur</w:t>
      </w:r>
      <w:bookmarkEnd w:id="14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4"/>
        <w:gridCol w:w="1470"/>
        <w:gridCol w:w="1695"/>
        <w:gridCol w:w="60"/>
        <w:gridCol w:w="1983"/>
        <w:gridCol w:w="1130"/>
        <w:gridCol w:w="13"/>
      </w:tblGrid>
      <w:tr w:rsidR="001D7286" w:rsidRPr="001D7286" w:rsidTr="001F44D8">
        <w:trPr>
          <w:gridAfter w:val="1"/>
          <w:wAfter w:w="13" w:type="dxa"/>
        </w:trPr>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Klasse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Attribut </w:t>
            </w:r>
          </w:p>
        </w:tc>
        <w:tc>
          <w:tcPr>
            <w:tcW w:w="1755"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Typ </w:t>
            </w:r>
          </w:p>
        </w:tc>
        <w:tc>
          <w:tcPr>
            <w:tcW w:w="198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Beschreibung </w:t>
            </w:r>
          </w:p>
        </w:tc>
        <w:tc>
          <w:tcPr>
            <w:tcW w:w="113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Required</w:t>
            </w:r>
            <w:r w:rsidRPr="001D7286">
              <w:rPr>
                <w:rFonts w:ascii="Times New Roman" w:hAnsi="Times New Roman"/>
                <w:sz w:val="24"/>
              </w:rPr>
              <w:t xml:space="preserve"> </w:t>
            </w:r>
          </w:p>
        </w:tc>
      </w:tr>
      <w:tr w:rsidR="001D7286" w:rsidRPr="001D7286" w:rsidTr="001F44D8">
        <w:trPr>
          <w:gridAfter w:val="1"/>
          <w:wAfter w:w="13" w:type="dxa"/>
        </w:trPr>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Consolas" w:hAnsi="Consolas" w:cs="Consolas"/>
                <w:color w:val="2B91AF"/>
                <w:sz w:val="19"/>
                <w:szCs w:val="19"/>
                <w:lang w:eastAsia="de-CH"/>
              </w:rPr>
              <w:t xml:space="preserve">icreateUploadDto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755"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98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13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F44D8">
        <w:trPr>
          <w:gridAfter w:val="1"/>
          <w:wAfter w:w="13" w:type="dxa"/>
        </w:trPr>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file </w:t>
            </w:r>
          </w:p>
        </w:tc>
        <w:tc>
          <w:tcPr>
            <w:tcW w:w="1755"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Consolas" w:hAnsi="Consolas" w:cs="Consolas"/>
                <w:color w:val="2B91AF"/>
                <w:sz w:val="19"/>
                <w:szCs w:val="19"/>
                <w:lang w:eastAsia="de-CH"/>
              </w:rPr>
              <w:t>FileDto</w:t>
            </w:r>
            <w:r w:rsidRPr="001D7286">
              <w:rPr>
                <w:rFonts w:asciiTheme="minorHAnsi" w:hAnsiTheme="minorHAnsi" w:cs="Calibri"/>
                <w:sz w:val="24"/>
                <w:szCs w:val="22"/>
                <w:lang w:val="de-CH"/>
              </w:rPr>
              <w:t xml:space="preserve"> </w:t>
            </w:r>
          </w:p>
        </w:tc>
        <w:tc>
          <w:tcPr>
            <w:tcW w:w="198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File </w:t>
            </w:r>
          </w:p>
        </w:tc>
        <w:tc>
          <w:tcPr>
            <w:tcW w:w="113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Consolas" w:hAnsi="Consolas" w:cs="Consolas"/>
                <w:color w:val="2B91AF"/>
                <w:sz w:val="19"/>
                <w:szCs w:val="19"/>
                <w:lang w:eastAsia="de-CH"/>
              </w:rPr>
              <w:t xml:space="preserve">FileDto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activFlag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bool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activFlag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area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Area an dem das File h</w:t>
            </w:r>
            <w:r>
              <w:rPr>
                <w:rFonts w:asciiTheme="minorHAnsi" w:hAnsiTheme="minorHAnsi" w:cs="Calibri"/>
                <w:sz w:val="24"/>
                <w:szCs w:val="22"/>
                <w:lang w:val="de-CH"/>
              </w:rPr>
              <w:t>ä</w:t>
            </w:r>
            <w:r w:rsidRPr="001D7286">
              <w:rPr>
                <w:rFonts w:asciiTheme="minorHAnsi" w:hAnsiTheme="minorHAnsi" w:cs="Calibri"/>
                <w:sz w:val="24"/>
                <w:szCs w:val="22"/>
                <w:lang w:val="de-CH"/>
              </w:rPr>
              <w:t>ngt</w:t>
            </w:r>
            <w:r w:rsidR="00C4315F">
              <w:rPr>
                <w:rFonts w:asciiTheme="minorHAnsi" w:hAnsiTheme="minorHAnsi" w:cs="Calibri"/>
                <w:sz w:val="24"/>
                <w:szCs w:val="22"/>
                <w:lang w:val="de-CH"/>
              </w:rPr>
              <w:t>, z.B. «ANGEBOT»</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content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byte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Inhalt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description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description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fileLocation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Ort der angeh</w:t>
            </w:r>
            <w:r>
              <w:rPr>
                <w:rFonts w:asciiTheme="minorHAnsi" w:hAnsiTheme="minorHAnsi" w:cs="Calibri"/>
                <w:sz w:val="24"/>
                <w:szCs w:val="22"/>
                <w:lang w:val="de-CH"/>
              </w:rPr>
              <w:t>ä</w:t>
            </w:r>
            <w:r w:rsidRPr="001D7286">
              <w:rPr>
                <w:rFonts w:asciiTheme="minorHAnsi" w:hAnsiTheme="minorHAnsi" w:cs="Calibri"/>
                <w:sz w:val="24"/>
                <w:szCs w:val="22"/>
                <w:lang w:val="de-CH"/>
              </w:rPr>
              <w:t xml:space="preserve">ngten Datei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fileName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Name der angeh</w:t>
            </w:r>
            <w:r>
              <w:rPr>
                <w:rFonts w:asciiTheme="minorHAnsi" w:hAnsiTheme="minorHAnsi" w:cs="Calibri"/>
                <w:sz w:val="24"/>
                <w:szCs w:val="22"/>
                <w:lang w:val="de-CH"/>
              </w:rPr>
              <w:t>ä</w:t>
            </w:r>
            <w:r w:rsidRPr="001D7286">
              <w:rPr>
                <w:rFonts w:asciiTheme="minorHAnsi" w:hAnsiTheme="minorHAnsi" w:cs="Calibri"/>
                <w:sz w:val="24"/>
                <w:szCs w:val="22"/>
                <w:lang w:val="de-CH"/>
              </w:rPr>
              <w:t xml:space="preserve">ngten Datei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fileSize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long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Gr</w:t>
            </w:r>
            <w:r>
              <w:rPr>
                <w:rFonts w:asciiTheme="minorHAnsi" w:hAnsiTheme="minorHAnsi" w:cs="Calibri"/>
                <w:sz w:val="24"/>
                <w:szCs w:val="22"/>
                <w:lang w:val="de-CH"/>
              </w:rPr>
              <w:t>ö</w:t>
            </w:r>
            <w:r w:rsidRPr="001D7286">
              <w:rPr>
                <w:rFonts w:asciiTheme="minorHAnsi" w:hAnsiTheme="minorHAnsi" w:cs="Calibri"/>
                <w:sz w:val="24"/>
                <w:szCs w:val="22"/>
                <w:lang w:val="de-CH"/>
              </w:rPr>
              <w:t>sse der angeh</w:t>
            </w:r>
            <w:r>
              <w:rPr>
                <w:rFonts w:asciiTheme="minorHAnsi" w:hAnsiTheme="minorHAnsi" w:cs="Calibri"/>
                <w:sz w:val="24"/>
                <w:szCs w:val="22"/>
                <w:lang w:val="de-CH"/>
              </w:rPr>
              <w:t>ä</w:t>
            </w:r>
            <w:r w:rsidRPr="001D7286">
              <w:rPr>
                <w:rFonts w:asciiTheme="minorHAnsi" w:hAnsiTheme="minorHAnsi" w:cs="Calibri"/>
                <w:sz w:val="24"/>
                <w:szCs w:val="22"/>
                <w:lang w:val="de-CH"/>
              </w:rPr>
              <w:t xml:space="preserve">ngten Datei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format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format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sysCrtDate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Nullable&lt;DateTime&gt;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sysCrtDate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sysCrtTime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long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sysCrtTime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syscrtuser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long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syscrtuser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sysFile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long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Prim</w:t>
            </w:r>
            <w:r>
              <w:rPr>
                <w:rFonts w:asciiTheme="minorHAnsi" w:hAnsiTheme="minorHAnsi" w:cs="Calibri"/>
                <w:sz w:val="24"/>
                <w:szCs w:val="22"/>
                <w:lang w:val="de-CH"/>
              </w:rPr>
              <w:t>ä</w:t>
            </w:r>
            <w:r w:rsidRPr="001D7286">
              <w:rPr>
                <w:rFonts w:asciiTheme="minorHAnsi" w:hAnsiTheme="minorHAnsi" w:cs="Calibri"/>
                <w:sz w:val="24"/>
                <w:szCs w:val="22"/>
                <w:lang w:val="de-CH"/>
              </w:rPr>
              <w:t>rschl</w:t>
            </w:r>
            <w:r>
              <w:rPr>
                <w:rFonts w:asciiTheme="minorHAnsi" w:hAnsiTheme="minorHAnsi" w:cs="Calibri"/>
                <w:sz w:val="24"/>
                <w:szCs w:val="22"/>
                <w:lang w:val="de-CH"/>
              </w:rPr>
              <w:t>ü</w:t>
            </w:r>
            <w:r w:rsidRPr="001D7286">
              <w:rPr>
                <w:rFonts w:asciiTheme="minorHAnsi" w:hAnsiTheme="minorHAnsi" w:cs="Calibri"/>
                <w:sz w:val="24"/>
                <w:szCs w:val="22"/>
                <w:lang w:val="de-CH"/>
              </w:rPr>
              <w:t xml:space="preserve">ssel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sysId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Nullable&lt;long&gt;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C4315F" w:rsidP="001D7286">
            <w:pPr>
              <w:spacing w:before="100" w:beforeAutospacing="1" w:after="100" w:afterAutospacing="1"/>
              <w:jc w:val="left"/>
              <w:rPr>
                <w:rFonts w:ascii="Times New Roman" w:hAnsi="Times New Roman"/>
                <w:sz w:val="24"/>
              </w:rPr>
            </w:pPr>
            <w:r>
              <w:rPr>
                <w:rFonts w:asciiTheme="minorHAnsi" w:hAnsiTheme="minorHAnsi" w:cs="Calibri"/>
                <w:sz w:val="24"/>
                <w:szCs w:val="22"/>
                <w:lang w:val="de-CH"/>
              </w:rPr>
              <w:t>Id zum area-Paramter</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username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Name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bl>
    <w:p w:rsidR="001D7286" w:rsidRPr="001D7286" w:rsidRDefault="001D7286" w:rsidP="001D7286">
      <w:pPr>
        <w:spacing w:before="100" w:beforeAutospacing="1" w:after="100" w:afterAutospacing="1"/>
        <w:jc w:val="left"/>
        <w:rPr>
          <w:rFonts w:ascii="Times New Roman" w:hAnsi="Times New Roman"/>
          <w:sz w:val="24"/>
        </w:rPr>
      </w:pPr>
      <w:r w:rsidRPr="001D7286">
        <w:rPr>
          <w:rFonts w:ascii="Times New Roman" w:hAnsi="Times New Roman"/>
          <w:sz w:val="24"/>
        </w:rPr>
        <w:lastRenderedPageBreak/>
        <w:t xml:space="preserve">  </w:t>
      </w:r>
    </w:p>
    <w:p w:rsidR="008A5321" w:rsidRPr="005449D3" w:rsidRDefault="008A5321" w:rsidP="001D7286">
      <w:pPr>
        <w:spacing w:before="100" w:beforeAutospacing="1" w:after="100" w:afterAutospacing="1"/>
        <w:jc w:val="left"/>
      </w:pPr>
    </w:p>
    <w:p w:rsidR="008A5321" w:rsidRDefault="008A5321" w:rsidP="008A5321">
      <w:pPr>
        <w:pStyle w:val="berschrift5"/>
      </w:pPr>
      <w:bookmarkStart w:id="147" w:name="_Toc472332821"/>
      <w:r>
        <w:t>Rückgabestruktur</w:t>
      </w:r>
      <w:bookmarkEnd w:id="14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Required</w:t>
            </w:r>
            <w:r w:rsidRPr="001D7286">
              <w:rPr>
                <w:rFonts w:ascii="Times New Roman" w:hAnsi="Times New Roman"/>
                <w:sz w:val="24"/>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Consolas" w:hAnsi="Consolas" w:cs="Consolas"/>
                <w:color w:val="2B91AF"/>
                <w:sz w:val="19"/>
                <w:szCs w:val="19"/>
                <w:lang w:eastAsia="de-CH"/>
              </w:rPr>
              <w:t xml:space="preserve">ocreateUploadDto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file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FileDto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File Data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bl>
    <w:p w:rsidR="008A5321" w:rsidRDefault="001D7286" w:rsidP="001D7286">
      <w:pPr>
        <w:spacing w:before="100" w:beforeAutospacing="1" w:after="100" w:afterAutospacing="1"/>
        <w:jc w:val="left"/>
      </w:pPr>
      <w:r w:rsidRPr="001D7286">
        <w:rPr>
          <w:rFonts w:ascii="Times New Roman" w:hAnsi="Times New Roman"/>
          <w:sz w:val="24"/>
        </w:rPr>
        <w:t xml:space="preserve">  </w:t>
      </w:r>
    </w:p>
    <w:p w:rsidR="008A5321" w:rsidRDefault="008A5321" w:rsidP="008A5321">
      <w:pPr>
        <w:pStyle w:val="berschrift3"/>
      </w:pPr>
      <w:bookmarkStart w:id="148" w:name="_Toc472332822"/>
      <w:r>
        <w:t>kremoGetBudget</w:t>
      </w:r>
      <w:bookmarkEnd w:id="148"/>
    </w:p>
    <w:p w:rsidR="008A5321" w:rsidRDefault="008A5321" w:rsidP="008A5321">
      <w:pPr>
        <w:pStyle w:val="berschrift4"/>
      </w:pPr>
      <w:bookmarkStart w:id="149" w:name="_Toc472332823"/>
      <w:r>
        <w:t>WebService Beschreibung</w:t>
      </w:r>
      <w:bookmarkEnd w:id="149"/>
    </w:p>
    <w:p w:rsidR="008A5321" w:rsidRDefault="008A5321" w:rsidP="008A5321">
      <w:r>
        <w:t>KREMO Budgetberechnung.</w:t>
      </w:r>
    </w:p>
    <w:p w:rsidR="008A5321" w:rsidRDefault="008A5321" w:rsidP="008A5321"/>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KREMO Budgetcalculation</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name="input"&gt;&lt;/param&gt;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budget</w:t>
      </w:r>
      <w:r>
        <w:rPr>
          <w:rFonts w:ascii="Consolas" w:hAnsi="Consolas" w:cs="Consolas"/>
          <w:color w:val="808080"/>
          <w:sz w:val="19"/>
          <w:szCs w:val="19"/>
          <w:highlight w:val="white"/>
        </w:rPr>
        <w:t>&lt;/returns&gt;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8A5321" w:rsidRDefault="008A5321" w:rsidP="008A5321">
      <w:pPr>
        <w:rPr>
          <w:rFonts w:ascii="Consolas" w:hAnsi="Consolas" w:cs="Consolas"/>
          <w:color w:val="000000"/>
          <w:sz w:val="19"/>
          <w:szCs w:val="19"/>
        </w:rPr>
      </w:pPr>
      <w:r>
        <w:rPr>
          <w:rFonts w:ascii="Consolas" w:hAnsi="Consolas" w:cs="Consolas"/>
          <w:color w:val="2B91AF"/>
          <w:sz w:val="19"/>
          <w:szCs w:val="19"/>
          <w:highlight w:val="white"/>
        </w:rPr>
        <w:t>okremoGetBudget</w:t>
      </w:r>
      <w:r>
        <w:rPr>
          <w:rFonts w:ascii="Consolas" w:hAnsi="Consolas" w:cs="Consolas"/>
          <w:color w:val="000000"/>
          <w:sz w:val="19"/>
          <w:szCs w:val="19"/>
          <w:highlight w:val="white"/>
        </w:rPr>
        <w:t xml:space="preserve"> kremoGetBudget(</w:t>
      </w:r>
      <w:r>
        <w:rPr>
          <w:rFonts w:ascii="Consolas" w:hAnsi="Consolas" w:cs="Consolas"/>
          <w:color w:val="2B91AF"/>
          <w:sz w:val="19"/>
          <w:szCs w:val="19"/>
          <w:highlight w:val="white"/>
        </w:rPr>
        <w:t>ikremoGetBudgetDto</w:t>
      </w:r>
      <w:r>
        <w:rPr>
          <w:rFonts w:ascii="Consolas" w:hAnsi="Consolas" w:cs="Consolas"/>
          <w:color w:val="000000"/>
          <w:sz w:val="19"/>
          <w:szCs w:val="19"/>
          <w:highlight w:val="white"/>
        </w:rPr>
        <w:t xml:space="preserve"> input);</w:t>
      </w:r>
    </w:p>
    <w:p w:rsidR="008A5321" w:rsidRDefault="008A5321" w:rsidP="008A5321">
      <w:pPr>
        <w:pStyle w:val="berschrift5"/>
      </w:pPr>
      <w:bookmarkStart w:id="150" w:name="_Toc472332824"/>
      <w:r>
        <w:t>Inputstruktur</w:t>
      </w:r>
      <w:bookmarkEnd w:id="15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54"/>
        <w:gridCol w:w="1470"/>
        <w:gridCol w:w="1692"/>
        <w:gridCol w:w="2010"/>
        <w:gridCol w:w="1149"/>
      </w:tblGrid>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Required</w:t>
            </w:r>
            <w:r w:rsidRPr="00E43ADD">
              <w:rPr>
                <w:rFonts w:ascii="Times New Roman" w:hAnsi="Times New Roman"/>
                <w:sz w:val="24"/>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Consolas" w:hAnsi="Consolas" w:cs="Consolas"/>
                <w:color w:val="2B91AF"/>
                <w:sz w:val="19"/>
                <w:szCs w:val="19"/>
                <w:lang w:eastAsia="de-CH"/>
              </w:rPr>
              <w:t xml:space="preserve">ikremoGetBudgetDto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budget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1D7286">
              <w:rPr>
                <w:rFonts w:ascii="Consolas" w:hAnsi="Consolas" w:cs="Consolas"/>
                <w:color w:val="2B91AF"/>
                <w:sz w:val="19"/>
                <w:szCs w:val="19"/>
                <w:lang w:eastAsia="de-CH"/>
              </w:rPr>
              <w:t>BudgetDto</w:t>
            </w:r>
            <w:r w:rsidRPr="00E43ADD">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1D7286">
              <w:rPr>
                <w:rFonts w:ascii="Consolas" w:hAnsi="Consolas" w:cs="Consolas"/>
                <w:color w:val="2B91AF"/>
                <w:sz w:val="19"/>
                <w:szCs w:val="19"/>
                <w:lang w:eastAsia="de-CH"/>
              </w:rPr>
              <w:t>BudgetDto</w:t>
            </w: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Anzkind1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Anzahl Kinder bis 6 Jahre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Anzkind2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Anzahl Kinder 11 bis 12 Jahre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Anzkind3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1D7286" w:rsidP="00E43ADD">
            <w:pPr>
              <w:jc w:val="left"/>
              <w:rPr>
                <w:rFonts w:ascii="Times New Roman" w:hAnsi="Times New Roman"/>
                <w:sz w:val="24"/>
              </w:rPr>
            </w:pPr>
            <w:r>
              <w:rPr>
                <w:rFonts w:ascii="Times New Roman" w:hAnsi="Times New Roman"/>
                <w:sz w:val="24"/>
              </w:rPr>
              <w:t>Anzahl Kinder ü</w:t>
            </w:r>
            <w:r w:rsidR="00E43ADD" w:rsidRPr="00E43ADD">
              <w:rPr>
                <w:rFonts w:ascii="Times New Roman" w:hAnsi="Times New Roman"/>
                <w:sz w:val="24"/>
              </w:rPr>
              <w:t xml:space="preserve">ber 12 Jahre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Anzkind4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Anzahl Kinder 7 bis 10 Jahre Der Betrag der gem</w:t>
            </w:r>
            <w:r w:rsidR="001D7286">
              <w:rPr>
                <w:rFonts w:ascii="Times New Roman" w:hAnsi="Times New Roman"/>
                <w:sz w:val="24"/>
              </w:rPr>
              <w:t>ä</w:t>
            </w:r>
            <w:r w:rsidRPr="00E43ADD">
              <w:rPr>
                <w:rFonts w:ascii="Times New Roman" w:hAnsi="Times New Roman"/>
                <w:sz w:val="24"/>
              </w:rPr>
              <w:t xml:space="preserve">ss Anzahl Kinder in die Haushaltsrechnung einfliesst, </w:t>
            </w:r>
            <w:r w:rsidRPr="00E43ADD">
              <w:rPr>
                <w:rFonts w:ascii="Times New Roman" w:hAnsi="Times New Roman"/>
                <w:sz w:val="24"/>
              </w:rPr>
              <w:lastRenderedPageBreak/>
              <w:t>wird in die bestehenden KLKKDN.KIND1 (Kanton umgestellt) bzw. KLKKDN.KIND2 (Kanton noch nicht umgestellt) Felder zur</w:t>
            </w:r>
            <w:r w:rsidR="001D7286">
              <w:rPr>
                <w:rFonts w:ascii="Times New Roman" w:hAnsi="Times New Roman"/>
                <w:sz w:val="24"/>
              </w:rPr>
              <w:t>ü</w:t>
            </w:r>
            <w:r w:rsidRPr="00E43ADD">
              <w:rPr>
                <w:rFonts w:ascii="Times New Roman" w:hAnsi="Times New Roman"/>
                <w:sz w:val="24"/>
              </w:rPr>
              <w:t xml:space="preserve">ckgegeben.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lastRenderedPageBreak/>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Einknetto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mtl. Nettokeinkommen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Einmalzahlung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J</w:t>
            </w:r>
            <w:r w:rsidR="001D7286">
              <w:rPr>
                <w:rFonts w:ascii="Times New Roman" w:hAnsi="Times New Roman"/>
                <w:sz w:val="24"/>
              </w:rPr>
              <w:t>ä</w:t>
            </w:r>
            <w:r w:rsidRPr="00E43ADD">
              <w:rPr>
                <w:rFonts w:ascii="Times New Roman" w:hAnsi="Times New Roman"/>
                <w:sz w:val="24"/>
              </w:rPr>
              <w:t xml:space="preserve">hrliche Einmalzahlung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Famstandcode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Zivilstand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GebDatum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Geburtsdatum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Grundcode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Wohnsituation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Kantoncode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Kanton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limit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maximaler Kreditbetrag Limit + 10%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Miete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Miete/Wohnkosten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Nebeneinknetto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mtl. Nebeneinkommen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Unterhalt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Andere Verpflichtungen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bl>
    <w:p w:rsidR="008A5321" w:rsidRPr="005449D3" w:rsidRDefault="008A5321" w:rsidP="008A5321">
      <w:pPr>
        <w:pStyle w:val="Text"/>
      </w:pPr>
    </w:p>
    <w:p w:rsidR="008A5321" w:rsidRDefault="008A5321" w:rsidP="008A5321">
      <w:pPr>
        <w:pStyle w:val="berschrift5"/>
      </w:pPr>
      <w:bookmarkStart w:id="151" w:name="_Toc472332825"/>
      <w:r>
        <w:t>Rückgabestruktur</w:t>
      </w:r>
      <w:bookmarkEnd w:id="15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Required</w:t>
            </w:r>
            <w:r w:rsidRPr="00E43ADD">
              <w:rPr>
                <w:rFonts w:ascii="Times New Roman" w:hAnsi="Times New Roman"/>
                <w:sz w:val="24"/>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Consolas" w:hAnsi="Consolas" w:cs="Consolas"/>
                <w:color w:val="2B91AF"/>
                <w:sz w:val="19"/>
                <w:szCs w:val="19"/>
                <w:lang w:eastAsia="de-CH"/>
              </w:rPr>
              <w:t xml:space="preserve">okremoGetBudget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budget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1D7286">
              <w:rPr>
                <w:rFonts w:ascii="Consolas" w:hAnsi="Consolas" w:cs="Consolas"/>
                <w:color w:val="2B91AF"/>
                <w:sz w:val="19"/>
                <w:szCs w:val="19"/>
                <w:lang w:eastAsia="de-CH"/>
              </w:rPr>
              <w:t>BudgetDto</w:t>
            </w:r>
            <w:r w:rsidRPr="00E43ADD">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r w:rsidR="001D7286" w:rsidRPr="00E43ADD" w:rsidTr="00E43ADD">
        <w:tc>
          <w:tcPr>
            <w:tcW w:w="2846" w:type="dxa"/>
            <w:tcBorders>
              <w:top w:val="single" w:sz="4" w:space="0" w:color="auto"/>
              <w:left w:val="single" w:sz="4" w:space="0" w:color="auto"/>
              <w:bottom w:val="single" w:sz="4" w:space="0" w:color="auto"/>
              <w:right w:val="single" w:sz="4" w:space="0" w:color="auto"/>
            </w:tcBorders>
          </w:tcPr>
          <w:p w:rsidR="001D7286" w:rsidRPr="00E43ADD" w:rsidRDefault="001D7286" w:rsidP="00E43ADD">
            <w:pPr>
              <w:spacing w:before="100" w:beforeAutospacing="1" w:after="100" w:afterAutospacing="1"/>
              <w:jc w:val="left"/>
              <w:rPr>
                <w:rFonts w:asciiTheme="minorHAnsi" w:hAnsiTheme="minorHAnsi" w:cs="Calibr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1D7286" w:rsidRPr="00E43ADD" w:rsidRDefault="001D7286" w:rsidP="00E43ADD">
            <w:pPr>
              <w:spacing w:before="100" w:beforeAutospacing="1" w:after="100" w:afterAutospacing="1"/>
              <w:jc w:val="left"/>
              <w:rPr>
                <w:rFonts w:asciiTheme="minorHAnsi" w:hAnsiTheme="minorHAnsi" w:cs="Calibr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1D7286" w:rsidRPr="00E43ADD" w:rsidRDefault="001D7286" w:rsidP="00E43ADD">
            <w:pPr>
              <w:spacing w:before="100" w:beforeAutospacing="1" w:after="100" w:afterAutospacing="1"/>
              <w:jc w:val="left"/>
              <w:rPr>
                <w:rFonts w:asciiTheme="minorHAnsi" w:hAnsiTheme="minorHAnsi" w:cs="Calibr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1D7286" w:rsidRPr="00E43ADD" w:rsidRDefault="001D7286" w:rsidP="00E43ADD">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tcPr>
          <w:p w:rsidR="001D7286" w:rsidRPr="00E43ADD" w:rsidRDefault="001D7286" w:rsidP="00E43ADD">
            <w:pPr>
              <w:spacing w:before="100" w:beforeAutospacing="1" w:after="100" w:afterAutospacing="1"/>
              <w:jc w:val="left"/>
              <w:rPr>
                <w:rFonts w:asciiTheme="minorHAnsi" w:hAnsiTheme="minorHAnsi" w:cs="Calibri"/>
                <w:sz w:val="24"/>
                <w:szCs w:val="22"/>
                <w:lang w:val="de-CH"/>
              </w:rPr>
            </w:pPr>
          </w:p>
        </w:tc>
      </w:tr>
    </w:tbl>
    <w:p w:rsidR="008A5321" w:rsidRDefault="00E43ADD" w:rsidP="00E43ADD">
      <w:pPr>
        <w:spacing w:before="100" w:beforeAutospacing="1" w:after="100" w:afterAutospacing="1"/>
        <w:jc w:val="left"/>
      </w:pPr>
      <w:r w:rsidRPr="00E43ADD">
        <w:rPr>
          <w:rFonts w:ascii="Times New Roman" w:hAnsi="Times New Roman"/>
          <w:sz w:val="24"/>
        </w:rPr>
        <w:t xml:space="preserve">  </w:t>
      </w:r>
    </w:p>
    <w:p w:rsidR="008A5321" w:rsidRDefault="008A5321" w:rsidP="008A5321">
      <w:pPr>
        <w:pStyle w:val="berschrift3"/>
      </w:pPr>
      <w:bookmarkStart w:id="152" w:name="_Toc472332826"/>
      <w:r>
        <w:t>DeliverServiceInformation</w:t>
      </w:r>
      <w:bookmarkEnd w:id="152"/>
    </w:p>
    <w:p w:rsidR="008A5321" w:rsidRDefault="008A5321" w:rsidP="008A5321">
      <w:pPr>
        <w:pStyle w:val="berschrift4"/>
      </w:pPr>
      <w:bookmarkStart w:id="153" w:name="_Toc472332827"/>
      <w:r>
        <w:t>WebService Beschreibung</w:t>
      </w:r>
      <w:bookmarkEnd w:id="153"/>
    </w:p>
    <w:p w:rsidR="008A5321" w:rsidRDefault="008A5321" w:rsidP="008A5321">
      <w:r>
        <w:t>Liefert Service Statusinformation wie Version und Antwortzeit.</w:t>
      </w:r>
    </w:p>
    <w:p w:rsidR="008A5321" w:rsidRDefault="008A5321" w:rsidP="008A5321"/>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Service Information liefern</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Service Informationsdaten</w:t>
      </w:r>
      <w:r>
        <w:rPr>
          <w:rFonts w:ascii="Consolas" w:hAnsi="Consolas" w:cs="Consolas"/>
          <w:color w:val="808080"/>
          <w:sz w:val="19"/>
          <w:szCs w:val="19"/>
          <w:highlight w:val="white"/>
        </w:rPr>
        <w:t>&lt;/returns&gt;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8A5321" w:rsidRDefault="008A5321" w:rsidP="008A5321">
      <w:pPr>
        <w:rPr>
          <w:rFonts w:ascii="Consolas" w:hAnsi="Consolas" w:cs="Consolas"/>
          <w:color w:val="000000"/>
          <w:sz w:val="19"/>
          <w:szCs w:val="19"/>
        </w:rPr>
      </w:pPr>
      <w:r>
        <w:rPr>
          <w:rFonts w:ascii="Consolas" w:hAnsi="Consolas" w:cs="Consolas"/>
          <w:color w:val="2B91AF"/>
          <w:sz w:val="19"/>
          <w:szCs w:val="19"/>
          <w:highlight w:val="white"/>
        </w:rPr>
        <w:t>ServiceInformation</w:t>
      </w:r>
      <w:r>
        <w:rPr>
          <w:rFonts w:ascii="Consolas" w:hAnsi="Consolas" w:cs="Consolas"/>
          <w:color w:val="000000"/>
          <w:sz w:val="19"/>
          <w:szCs w:val="19"/>
          <w:highlight w:val="white"/>
        </w:rPr>
        <w:t xml:space="preserve"> DeliverServiceInformation();</w:t>
      </w:r>
    </w:p>
    <w:p w:rsidR="008A5321" w:rsidRDefault="008A5321" w:rsidP="008A5321">
      <w:pPr>
        <w:pStyle w:val="berschrift5"/>
      </w:pPr>
      <w:bookmarkStart w:id="154" w:name="_Toc472332828"/>
      <w:r>
        <w:t>Inputstruktur</w:t>
      </w:r>
      <w:bookmarkEnd w:id="154"/>
    </w:p>
    <w:p w:rsidR="008A5321" w:rsidRPr="005449D3" w:rsidRDefault="008A5321" w:rsidP="008A5321">
      <w:pPr>
        <w:pStyle w:val="Text"/>
      </w:pPr>
    </w:p>
    <w:p w:rsidR="008A5321" w:rsidRPr="008A5321" w:rsidRDefault="008A5321" w:rsidP="008A5321">
      <w:pPr>
        <w:pStyle w:val="berschrift5"/>
      </w:pPr>
      <w:bookmarkStart w:id="155" w:name="_Toc472332829"/>
      <w:r>
        <w:t>Rückgabestruktur</w:t>
      </w:r>
      <w:bookmarkEnd w:id="15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Required</w:t>
            </w:r>
            <w:r w:rsidRPr="001D7286">
              <w:rPr>
                <w:rFonts w:ascii="Times New Roman" w:hAnsi="Times New Roman"/>
                <w:sz w:val="24"/>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Consolas" w:hAnsi="Consolas" w:cs="Consolas"/>
                <w:color w:val="2B91AF"/>
                <w:sz w:val="19"/>
                <w:szCs w:val="19"/>
                <w:lang w:eastAsia="de-CH"/>
              </w:rPr>
              <w:t xml:space="preserve">ServiceInformation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DatabaseConnection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Consolas" w:hAnsi="Consolas" w:cs="Consolas"/>
                <w:color w:val="2B91AF"/>
                <w:sz w:val="19"/>
                <w:szCs w:val="19"/>
                <w:lang w:eastAsia="de-CH"/>
              </w:rPr>
            </w:pPr>
            <w:r w:rsidRPr="001D7286">
              <w:rPr>
                <w:rFonts w:ascii="Consolas" w:hAnsi="Consolas" w:cs="Consolas"/>
                <w:color w:val="2B91AF"/>
                <w:sz w:val="19"/>
                <w:szCs w:val="19"/>
                <w:lang w:eastAsia="de-CH"/>
              </w:rPr>
              <w:t xml:space="preserve">DatabaseConnectionInfo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Connection information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DatabaseInstance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Consolas" w:hAnsi="Consolas" w:cs="Consolas"/>
                <w:color w:val="2B91AF"/>
                <w:sz w:val="19"/>
                <w:szCs w:val="19"/>
                <w:lang w:eastAsia="de-CH"/>
              </w:rPr>
            </w:pPr>
            <w:r w:rsidRPr="001D7286">
              <w:rPr>
                <w:rFonts w:ascii="Consolas" w:hAnsi="Consolas" w:cs="Consolas"/>
                <w:color w:val="2B91AF"/>
                <w:sz w:val="19"/>
                <w:szCs w:val="19"/>
                <w:lang w:eastAsia="de-CH"/>
              </w:rPr>
              <w:t xml:space="preserve">DatabaseInstanceInfo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Instance information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OpenLeaseDatabaseVersion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OL DB Version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ServiceVersion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Assembly Version of Service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heme="minorHAnsi" w:hAnsiTheme="minorHAnsi" w:cs="Calibri"/>
                <w:sz w:val="24"/>
                <w:szCs w:val="22"/>
                <w:lang w:val="de-CH"/>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Consolas" w:hAnsi="Consolas" w:cs="Consolas"/>
                <w:color w:val="2B91AF"/>
                <w:sz w:val="19"/>
                <w:szCs w:val="19"/>
                <w:lang w:eastAsia="de-CH"/>
              </w:rPr>
              <w:t xml:space="preserve">DatabaseConnectionInfo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clientVersion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DB Client Version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directConnection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Direct or Oracle Client connection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hostName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DB Host Name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latency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Roundtrip time for the most basic query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name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DB Name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orahome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Oracle Home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port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DB Port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sid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DB Instance name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imes New Roman" w:hAnsi="Times New Roman"/>
                <w:sz w:val="24"/>
              </w:rPr>
              <w:t> </w:t>
            </w:r>
            <w:r w:rsidRPr="001D7286">
              <w:rPr>
                <w:rFonts w:ascii="Consolas" w:hAnsi="Consolas" w:cs="Consolas"/>
                <w:color w:val="2B91AF"/>
                <w:sz w:val="19"/>
                <w:szCs w:val="19"/>
                <w:lang w:eastAsia="de-CH"/>
              </w:rPr>
              <w:t xml:space="preserve">DatabaseInstanceInfo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hostName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Host Name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instanceName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Instance Name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version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Version of DB Vendor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bl>
    <w:p w:rsidR="001D7286" w:rsidRPr="001D7286" w:rsidRDefault="001D7286" w:rsidP="001D7286">
      <w:pPr>
        <w:spacing w:before="100" w:beforeAutospacing="1" w:after="100" w:afterAutospacing="1"/>
        <w:jc w:val="left"/>
        <w:rPr>
          <w:rFonts w:ascii="Times New Roman" w:hAnsi="Times New Roman"/>
          <w:sz w:val="24"/>
        </w:rPr>
      </w:pPr>
      <w:r w:rsidRPr="001D7286">
        <w:rPr>
          <w:rFonts w:ascii="Times New Roman" w:hAnsi="Times New Roman"/>
          <w:sz w:val="24"/>
        </w:rPr>
        <w:lastRenderedPageBreak/>
        <w:t xml:space="preserve">  </w:t>
      </w:r>
    </w:p>
    <w:p w:rsidR="001D7286" w:rsidRPr="001D7286" w:rsidRDefault="001D7286" w:rsidP="001D7286">
      <w:pPr>
        <w:spacing w:before="100" w:beforeAutospacing="1" w:after="100" w:afterAutospacing="1"/>
        <w:jc w:val="left"/>
        <w:rPr>
          <w:rFonts w:ascii="Times New Roman" w:hAnsi="Times New Roman"/>
          <w:sz w:val="24"/>
        </w:rPr>
      </w:pPr>
    </w:p>
    <w:p w:rsidR="008A5321" w:rsidRDefault="008A5321" w:rsidP="00EF703F">
      <w:pPr>
        <w:rPr>
          <w:lang w:val="en-US"/>
        </w:rPr>
      </w:pPr>
    </w:p>
    <w:p w:rsidR="008A5321" w:rsidRDefault="008A5321" w:rsidP="008A5321">
      <w:pPr>
        <w:pStyle w:val="Text"/>
        <w:rPr>
          <w:rFonts w:asciiTheme="minorHAnsi" w:hAnsiTheme="minorHAnsi"/>
          <w:szCs w:val="22"/>
        </w:rPr>
      </w:pPr>
    </w:p>
    <w:p w:rsidR="008A5321" w:rsidRDefault="008A5321" w:rsidP="008A5321">
      <w:pPr>
        <w:pStyle w:val="berschrift3"/>
      </w:pPr>
      <w:bookmarkStart w:id="156" w:name="_Toc472332830"/>
      <w:r>
        <w:t>getTranslations</w:t>
      </w:r>
      <w:bookmarkEnd w:id="156"/>
    </w:p>
    <w:p w:rsidR="008A5321" w:rsidRDefault="008A5321" w:rsidP="008A5321">
      <w:pPr>
        <w:pStyle w:val="berschrift4"/>
      </w:pPr>
      <w:bookmarkStart w:id="157" w:name="_Toc472332831"/>
      <w:r>
        <w:t>WebService Beschreibung</w:t>
      </w:r>
      <w:bookmarkEnd w:id="157"/>
    </w:p>
    <w:p w:rsidR="008A5321" w:rsidRDefault="00E43ADD" w:rsidP="008A5321">
      <w:r>
        <w:t>Liefert alle Übersetzungen für GUI-Felder und Beschriftungen.</w:t>
      </w:r>
    </w:p>
    <w:p w:rsidR="008A5321" w:rsidRDefault="008A5321" w:rsidP="008A5321"/>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returns all GUI-Field Translations</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by this query</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select ctfoid.frontid,typ,verbaldescription MASTER, replaceterm TRANSLATION,replaceblob,isocode </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FROM ctfoid,cttfoid,ctlang where ctfoid.frontid=cttfoid.frontid and ctlang.sysctlang=cttfoid.sysctlang and flagtranslate=1 order by ctfoid.frontid;</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oTranslationDto</w:t>
      </w:r>
      <w:r>
        <w:rPr>
          <w:rFonts w:ascii="Consolas" w:hAnsi="Consolas" w:cs="Consolas"/>
          <w:color w:val="808080"/>
          <w:sz w:val="19"/>
          <w:szCs w:val="19"/>
          <w:highlight w:val="white"/>
        </w:rPr>
        <w:t>&lt;/returns&gt;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8A5321" w:rsidRDefault="008A5321" w:rsidP="008A5321">
      <w:pPr>
        <w:rPr>
          <w:rFonts w:ascii="Consolas" w:hAnsi="Consolas" w:cs="Consolas"/>
          <w:color w:val="000000"/>
          <w:sz w:val="19"/>
          <w:szCs w:val="19"/>
        </w:rPr>
      </w:pPr>
      <w:r>
        <w:rPr>
          <w:rFonts w:ascii="Consolas" w:hAnsi="Consolas" w:cs="Consolas"/>
          <w:color w:val="2B91AF"/>
          <w:sz w:val="19"/>
          <w:szCs w:val="19"/>
          <w:highlight w:val="white"/>
        </w:rPr>
        <w:t>oTranslationDto</w:t>
      </w:r>
      <w:r>
        <w:rPr>
          <w:rFonts w:ascii="Consolas" w:hAnsi="Consolas" w:cs="Consolas"/>
          <w:color w:val="000000"/>
          <w:sz w:val="19"/>
          <w:szCs w:val="19"/>
          <w:highlight w:val="white"/>
        </w:rPr>
        <w:t xml:space="preserve"> getTranslations();</w:t>
      </w:r>
    </w:p>
    <w:p w:rsidR="008A5321" w:rsidRDefault="008A5321" w:rsidP="008A5321">
      <w:pPr>
        <w:pStyle w:val="berschrift5"/>
      </w:pPr>
      <w:bookmarkStart w:id="158" w:name="_Toc472332832"/>
      <w:r>
        <w:t>Inputstruktur</w:t>
      </w:r>
      <w:bookmarkEnd w:id="158"/>
    </w:p>
    <w:p w:rsidR="008A5321" w:rsidRPr="005449D3" w:rsidRDefault="008A5321" w:rsidP="008A5321">
      <w:pPr>
        <w:pStyle w:val="Text"/>
      </w:pPr>
    </w:p>
    <w:p w:rsidR="008A5321" w:rsidRDefault="008A5321" w:rsidP="008A5321">
      <w:pPr>
        <w:pStyle w:val="berschrift5"/>
      </w:pPr>
      <w:bookmarkStart w:id="159" w:name="_Toc472332833"/>
      <w:r>
        <w:t>Rückgabestruktur</w:t>
      </w:r>
      <w:bookmarkEnd w:id="15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Required</w:t>
            </w:r>
            <w:r w:rsidRPr="00E43ADD">
              <w:rPr>
                <w:rFonts w:ascii="Times New Roman" w:hAnsi="Times New Roman"/>
                <w:sz w:val="24"/>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Consolas" w:hAnsi="Consolas" w:cs="Consolas"/>
                <w:color w:val="2B91AF"/>
                <w:sz w:val="19"/>
                <w:szCs w:val="19"/>
                <w:lang w:eastAsia="de-CH"/>
              </w:rPr>
              <w:t xml:space="preserve">oTranslationDto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translations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List&lt;TranslationDto&gt;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List of all fields to translate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bl>
    <w:p w:rsidR="008A5321" w:rsidRDefault="00E43ADD" w:rsidP="00E43ADD">
      <w:pPr>
        <w:spacing w:before="100" w:beforeAutospacing="1" w:after="100" w:afterAutospacing="1"/>
        <w:jc w:val="left"/>
        <w:rPr>
          <w:rFonts w:asciiTheme="minorHAnsi" w:hAnsiTheme="minorHAnsi"/>
          <w:szCs w:val="22"/>
        </w:rPr>
      </w:pPr>
      <w:r w:rsidRPr="00E43ADD">
        <w:rPr>
          <w:rFonts w:ascii="Times New Roman" w:hAnsi="Times New Roman"/>
          <w:sz w:val="24"/>
        </w:rPr>
        <w:t xml:space="preserve">  </w:t>
      </w:r>
    </w:p>
    <w:p w:rsidR="008A5321" w:rsidRDefault="008A5321" w:rsidP="008A5321">
      <w:pPr>
        <w:pStyle w:val="berschrift3"/>
      </w:pPr>
      <w:bookmarkStart w:id="160" w:name="_Toc472332834"/>
      <w:r>
        <w:t>getQuotes</w:t>
      </w:r>
      <w:bookmarkEnd w:id="160"/>
    </w:p>
    <w:p w:rsidR="008A5321" w:rsidRDefault="008A5321" w:rsidP="008A5321">
      <w:pPr>
        <w:pStyle w:val="berschrift4"/>
      </w:pPr>
      <w:bookmarkStart w:id="161" w:name="_Toc472332835"/>
      <w:r>
        <w:t>WebService Beschreibung</w:t>
      </w:r>
      <w:bookmarkEnd w:id="161"/>
    </w:p>
    <w:p w:rsidR="008A5321" w:rsidRDefault="00E43ADD" w:rsidP="008A5321">
      <w:r>
        <w:t>Liefert alle Konstanten</w:t>
      </w:r>
      <w:r w:rsidR="008A5321">
        <w:t>.</w:t>
      </w:r>
    </w:p>
    <w:p w:rsidR="008A5321" w:rsidRDefault="008A5321" w:rsidP="008A5321"/>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 all quotes</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2B91AF"/>
          <w:sz w:val="19"/>
          <w:szCs w:val="19"/>
          <w:highlight w:val="white"/>
        </w:rPr>
        <w:t>olistQuoteInfoDto</w:t>
      </w:r>
      <w:r>
        <w:rPr>
          <w:rFonts w:ascii="Consolas" w:hAnsi="Consolas" w:cs="Consolas"/>
          <w:color w:val="000000"/>
          <w:sz w:val="19"/>
          <w:szCs w:val="19"/>
          <w:highlight w:val="white"/>
        </w:rPr>
        <w:t xml:space="preserve"> getQuotes();</w:t>
      </w:r>
    </w:p>
    <w:p w:rsidR="008A5321" w:rsidRDefault="008A5321" w:rsidP="008A5321">
      <w:pPr>
        <w:rPr>
          <w:rFonts w:ascii="Consolas" w:hAnsi="Consolas" w:cs="Consolas"/>
          <w:color w:val="000000"/>
          <w:sz w:val="19"/>
          <w:szCs w:val="19"/>
        </w:rPr>
      </w:pPr>
    </w:p>
    <w:p w:rsidR="008A5321" w:rsidRDefault="008A5321" w:rsidP="008A5321">
      <w:pPr>
        <w:pStyle w:val="berschrift5"/>
      </w:pPr>
      <w:bookmarkStart w:id="162" w:name="_Toc472332836"/>
      <w:r>
        <w:t>Inputstruktur</w:t>
      </w:r>
      <w:bookmarkEnd w:id="162"/>
    </w:p>
    <w:p w:rsidR="008A5321" w:rsidRPr="005449D3" w:rsidRDefault="008A5321" w:rsidP="008A5321">
      <w:pPr>
        <w:pStyle w:val="Text"/>
      </w:pPr>
    </w:p>
    <w:p w:rsidR="008A5321" w:rsidRDefault="008A5321" w:rsidP="008A5321">
      <w:pPr>
        <w:pStyle w:val="berschrift5"/>
      </w:pPr>
      <w:bookmarkStart w:id="163" w:name="_Toc472332837"/>
      <w:r>
        <w:t>Rückgabestruktur</w:t>
      </w:r>
      <w:bookmarkEnd w:id="16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Required</w:t>
            </w:r>
            <w:r w:rsidRPr="00E43ADD">
              <w:rPr>
                <w:rFonts w:ascii="Times New Roman" w:hAnsi="Times New Roman"/>
                <w:sz w:val="24"/>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Consolas" w:hAnsi="Consolas" w:cs="Consolas"/>
                <w:color w:val="2B91AF"/>
                <w:sz w:val="19"/>
                <w:szCs w:val="19"/>
                <w:lang w:eastAsia="de-CH"/>
              </w:rPr>
              <w:t xml:space="preserve">olistQuoteInfoDto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quotes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List&lt;QuoteInfoDto&gt;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Pr>
                <w:rFonts w:asciiTheme="minorHAnsi" w:hAnsiTheme="minorHAnsi" w:cs="Calibri"/>
                <w:sz w:val="24"/>
                <w:szCs w:val="22"/>
                <w:lang w:val="de-CH"/>
              </w:rPr>
              <w:t>Liste von Quoten/Konstanten gü</w:t>
            </w:r>
            <w:r w:rsidRPr="00E43ADD">
              <w:rPr>
                <w:rFonts w:asciiTheme="minorHAnsi" w:hAnsiTheme="minorHAnsi" w:cs="Calibri"/>
                <w:sz w:val="24"/>
                <w:szCs w:val="22"/>
                <w:lang w:val="de-CH"/>
              </w:rPr>
              <w:t xml:space="preserve">ltig ab jetzt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bl>
    <w:p w:rsidR="008A5321" w:rsidRDefault="008A5321" w:rsidP="008A5321">
      <w:pPr>
        <w:jc w:val="left"/>
      </w:pPr>
    </w:p>
    <w:p w:rsidR="008A5321" w:rsidRDefault="008A5321" w:rsidP="008A5321">
      <w:pPr>
        <w:pStyle w:val="Text"/>
        <w:rPr>
          <w:rFonts w:asciiTheme="minorHAnsi" w:hAnsiTheme="minorHAnsi"/>
          <w:szCs w:val="22"/>
        </w:rPr>
      </w:pPr>
    </w:p>
    <w:p w:rsidR="00F84EDC" w:rsidRDefault="00F84EDC" w:rsidP="00F84EDC">
      <w:pPr>
        <w:pStyle w:val="berschrift2"/>
      </w:pPr>
      <w:bookmarkStart w:id="164" w:name="_Toc472332838"/>
      <w:r>
        <w:t>Carconfigurator</w:t>
      </w:r>
      <w:r w:rsidR="00EF703F">
        <w:t xml:space="preserve"> (B2B)</w:t>
      </w:r>
      <w:bookmarkEnd w:id="164"/>
    </w:p>
    <w:p w:rsidR="00EF703F" w:rsidRPr="00EF703F" w:rsidRDefault="00EF703F" w:rsidP="00EF703F">
      <w:r>
        <w:t>Zusammenfassung von Methoden zum Aufbau eines Konfigurators aus variablen Objektdaten.</w:t>
      </w:r>
    </w:p>
    <w:p w:rsidR="00F84EDC" w:rsidRDefault="00F84EDC" w:rsidP="00F84EDC">
      <w:pPr>
        <w:pStyle w:val="berschrift2"/>
      </w:pPr>
      <w:bookmarkStart w:id="165" w:name="_Toc472332839"/>
      <w:r>
        <w:t>changeAngebotService</w:t>
      </w:r>
      <w:r w:rsidR="00EF703F">
        <w:t xml:space="preserve"> (EAI und B2B)</w:t>
      </w:r>
      <w:bookmarkEnd w:id="165"/>
    </w:p>
    <w:p w:rsidR="00EF703F" w:rsidRDefault="00EF703F" w:rsidP="00EF703F">
      <w:r>
        <w:t>Zusammenfassung von Methoden die für den Änderungsprozess eines Angebots benötigt werden.</w:t>
      </w:r>
    </w:p>
    <w:p w:rsidR="00C848A9" w:rsidRDefault="00C848A9" w:rsidP="00EF703F">
      <w:r>
        <w:t>Dieser Service ist über Interop aus OpenLease aufrufbar.</w:t>
      </w:r>
    </w:p>
    <w:p w:rsidR="0047601F" w:rsidRDefault="0046627F" w:rsidP="0047601F">
      <w:pPr>
        <w:pStyle w:val="berschrift3"/>
      </w:pPr>
      <w:bookmarkStart w:id="166" w:name="_Toc472332840"/>
      <w:r>
        <w:t>copyAngebot</w:t>
      </w:r>
      <w:bookmarkEnd w:id="166"/>
    </w:p>
    <w:p w:rsidR="0047601F" w:rsidRDefault="0047601F" w:rsidP="0047601F">
      <w:pPr>
        <w:pStyle w:val="berschrift4"/>
      </w:pPr>
      <w:bookmarkStart w:id="167" w:name="_Toc472332841"/>
      <w:r>
        <w:t>WebService Beschreibung</w:t>
      </w:r>
      <w:bookmarkEnd w:id="167"/>
    </w:p>
    <w:p w:rsidR="0047601F" w:rsidRDefault="00AC28A7" w:rsidP="0047601F">
      <w:r>
        <w:t>Diese Methode erzeugt aus einem bestehenden Angebot vorbefüllt im Inputobjekt eine vollständige Kopie des Angebotes inklusive aller Varianten und passenden Verknüpfungen zu Interessenten und Kunden. Die Methoden copyAngebot und copyAngebotById verhalten sich generell gleich.</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Kopiert Persistenzobjekte des Angebots und aller Angebotsvarianten</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name="input"&gt;</w:t>
      </w:r>
      <w:r w:rsidRPr="0046627F">
        <w:rPr>
          <w:rFonts w:ascii="Consolas" w:hAnsi="Consolas" w:cs="Consolas"/>
          <w:color w:val="008000"/>
          <w:sz w:val="19"/>
          <w:szCs w:val="19"/>
          <w:highlight w:val="white"/>
          <w:lang w:val="en-US"/>
        </w:rPr>
        <w:t>icopyAngebotDto</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ocopyAngebotDto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A7642C" w:rsidRDefault="0046627F" w:rsidP="0046627F">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ocopyAngebotDto</w:t>
      </w:r>
      <w:r w:rsidRPr="00A7642C">
        <w:rPr>
          <w:rFonts w:ascii="Consolas" w:hAnsi="Consolas" w:cs="Consolas"/>
          <w:color w:val="000000"/>
          <w:sz w:val="19"/>
          <w:szCs w:val="19"/>
          <w:highlight w:val="white"/>
          <w:lang w:val="en-US"/>
        </w:rPr>
        <w:t xml:space="preserve"> copyAngebot(DTO.</w:t>
      </w:r>
      <w:r w:rsidRPr="00A7642C">
        <w:rPr>
          <w:rFonts w:ascii="Consolas" w:hAnsi="Consolas" w:cs="Consolas"/>
          <w:color w:val="2B91AF"/>
          <w:sz w:val="19"/>
          <w:szCs w:val="19"/>
          <w:highlight w:val="white"/>
          <w:lang w:val="en-US"/>
        </w:rPr>
        <w:t>icopyAngebotDto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168" w:name="_Toc472332842"/>
      <w:r>
        <w:t>Inputstruktur</w:t>
      </w:r>
      <w:bookmarkEnd w:id="16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077A26"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imes New Roman" w:hAnsi="Times New Roman"/>
                <w:sz w:val="24"/>
              </w:rPr>
              <w:t xml:space="preserve">  </w:t>
            </w:r>
            <w:r w:rsidRPr="00077A26">
              <w:rPr>
                <w:rFonts w:asciiTheme="minorHAnsi" w:hAnsiTheme="minorHAnsi"/>
                <w:sz w:val="24"/>
                <w:szCs w:val="22"/>
                <w:lang w:val="de-CH"/>
              </w:rPr>
              <w:t xml:space="preserve">  </w:t>
            </w:r>
          </w:p>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Required</w:t>
            </w:r>
            <w:r w:rsidRPr="00077A26">
              <w:rPr>
                <w:rFonts w:ascii="Times New Roman" w:hAnsi="Times New Roman"/>
                <w:sz w:val="24"/>
              </w:rPr>
              <w:t xml:space="preserve"> </w:t>
            </w:r>
          </w:p>
        </w:tc>
      </w:tr>
      <w:tr w:rsidR="00077A26"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Consolas" w:hAnsi="Consolas" w:cs="Consolas"/>
                <w:color w:val="2B91AF"/>
                <w:sz w:val="19"/>
                <w:szCs w:val="19"/>
                <w:lang w:eastAsia="de-CH"/>
              </w:rPr>
              <w:t xml:space="preserve">icopyAngebotDto </w:t>
            </w:r>
          </w:p>
        </w:tc>
        <w:tc>
          <w:tcPr>
            <w:tcW w:w="150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r>
      <w:tr w:rsidR="00077A26"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AngebotDto </w:t>
            </w:r>
          </w:p>
        </w:tc>
        <w:tc>
          <w:tcPr>
            <w:tcW w:w="1809"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Persistenzobjekt zu kopierendes Angebot </w:t>
            </w:r>
          </w:p>
        </w:tc>
        <w:tc>
          <w:tcPr>
            <w:tcW w:w="1181"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r>
    </w:tbl>
    <w:p w:rsidR="00077A26" w:rsidRPr="00077A26" w:rsidRDefault="00077A26" w:rsidP="00077A26"/>
    <w:p w:rsidR="0047601F" w:rsidRDefault="0047601F" w:rsidP="0047601F">
      <w:pPr>
        <w:pStyle w:val="berschrift5"/>
      </w:pPr>
      <w:bookmarkStart w:id="169" w:name="_Toc472332843"/>
      <w:r>
        <w:t>Rückgabestruktur</w:t>
      </w:r>
      <w:bookmarkEnd w:id="16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lastRenderedPageBreak/>
              <w:t xml:space="preserve">  </w:t>
            </w:r>
          </w:p>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Beschreibung </w:t>
            </w:r>
          </w:p>
        </w:tc>
      </w:tr>
      <w:tr w:rsidR="00564DB4"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Consolas" w:hAnsi="Consolas" w:cs="Consolas"/>
                <w:color w:val="2B91AF"/>
                <w:sz w:val="19"/>
                <w:szCs w:val="19"/>
                <w:lang w:eastAsia="de-CH"/>
              </w:rPr>
              <w:t xml:space="preserve">ocopyAngebotDto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r>
      <w:tr w:rsidR="00564DB4"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AngebotDto </w:t>
            </w:r>
          </w:p>
        </w:tc>
        <w:tc>
          <w:tcPr>
            <w:tcW w:w="1809"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Persistenzobjekt Angebot </w:t>
            </w:r>
          </w:p>
        </w:tc>
      </w:tr>
    </w:tbl>
    <w:p w:rsidR="0047601F" w:rsidRDefault="0047601F" w:rsidP="0047601F">
      <w:pPr>
        <w:pStyle w:val="berschrift4"/>
      </w:pPr>
      <w:bookmarkStart w:id="170" w:name="_Toc472332844"/>
      <w:r>
        <w:t>SOAP Beispiel</w:t>
      </w:r>
      <w:bookmarkEnd w:id="170"/>
    </w:p>
    <w:p w:rsidR="0047601F" w:rsidRDefault="0047601F" w:rsidP="0047601F">
      <w:pPr>
        <w:pStyle w:val="berschrift5"/>
      </w:pPr>
      <w:bookmarkStart w:id="171" w:name="_Toc472332845"/>
      <w:r>
        <w:t>Request:</w:t>
      </w:r>
      <w:bookmarkEnd w:id="171"/>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172" w:name="_Toc472332846"/>
      <w:r>
        <w:t>Response</w:t>
      </w:r>
      <w:bookmarkEnd w:id="172"/>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6627F" w:rsidP="0047601F">
      <w:pPr>
        <w:pStyle w:val="berschrift3"/>
      </w:pPr>
      <w:bookmarkStart w:id="173" w:name="_Toc472332847"/>
      <w:r>
        <w:t>copyAngebotById</w:t>
      </w:r>
      <w:bookmarkEnd w:id="173"/>
    </w:p>
    <w:p w:rsidR="0047601F" w:rsidRDefault="0047601F" w:rsidP="0047601F">
      <w:pPr>
        <w:pStyle w:val="berschrift4"/>
      </w:pPr>
      <w:bookmarkStart w:id="174" w:name="_Toc472332848"/>
      <w:r>
        <w:t>WebService Beschreibung</w:t>
      </w:r>
      <w:bookmarkEnd w:id="174"/>
    </w:p>
    <w:p w:rsidR="0047601F" w:rsidRDefault="00AC28A7" w:rsidP="0047601F">
      <w:r>
        <w:t>Diese Methode erzeugt aus einem bestehenden Angebot eine vollständige Kopie des Angebots, es muss hierzu aber nur der Primärschlüssel des Angebots übergeben werden, ansonsten verhalten sich die Methoden copyAngebot und copyAngebotById gleich.</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Kopiert Persistenzobjekte des Angebots und aller Angebotsvarianten</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name="sysid"&gt;</w:t>
      </w:r>
      <w:r w:rsidRPr="0046627F">
        <w:rPr>
          <w:rFonts w:ascii="Consolas" w:hAnsi="Consolas" w:cs="Consolas"/>
          <w:color w:val="008000"/>
          <w:sz w:val="19"/>
          <w:szCs w:val="19"/>
          <w:highlight w:val="white"/>
          <w:lang w:val="en-US"/>
        </w:rPr>
        <w:t>Primary key</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ocopyAngebotDto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46627F" w:rsidP="0046627F">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ocopyAngebotDto</w:t>
      </w:r>
      <w:r w:rsidRPr="00A7642C">
        <w:rPr>
          <w:rFonts w:ascii="Consolas" w:hAnsi="Consolas" w:cs="Consolas"/>
          <w:color w:val="000000"/>
          <w:sz w:val="19"/>
          <w:szCs w:val="19"/>
          <w:highlight w:val="white"/>
          <w:lang w:val="en-US"/>
        </w:rPr>
        <w:t xml:space="preserve"> copyAngebotById(</w:t>
      </w:r>
      <w:r w:rsidRPr="00A7642C">
        <w:rPr>
          <w:rFonts w:ascii="Consolas" w:hAnsi="Consolas" w:cs="Consolas"/>
          <w:color w:val="0000FF"/>
          <w:sz w:val="19"/>
          <w:szCs w:val="19"/>
          <w:highlight w:val="white"/>
          <w:lang w:val="en-US"/>
        </w:rPr>
        <w:t>long</w:t>
      </w:r>
      <w:r w:rsidRPr="00A7642C">
        <w:rPr>
          <w:rFonts w:ascii="Consolas" w:hAnsi="Consolas" w:cs="Consolas"/>
          <w:color w:val="000000"/>
          <w:sz w:val="19"/>
          <w:szCs w:val="19"/>
          <w:highlight w:val="white"/>
          <w:lang w:val="en-US"/>
        </w:rPr>
        <w:t xml:space="preserve"> sysid);</w:t>
      </w:r>
    </w:p>
    <w:p w:rsidR="0047601F" w:rsidRDefault="0047601F" w:rsidP="0047601F">
      <w:pPr>
        <w:pStyle w:val="berschrift5"/>
      </w:pPr>
      <w:bookmarkStart w:id="175" w:name="_Toc472332849"/>
      <w:r>
        <w:t>Inputstruktur</w:t>
      </w:r>
      <w:bookmarkEnd w:id="175"/>
    </w:p>
    <w:tbl>
      <w:tblPr>
        <w:tblStyle w:val="Tabellenraster"/>
        <w:tblW w:w="0" w:type="auto"/>
        <w:tblLook w:val="04A0" w:firstRow="1" w:lastRow="0" w:firstColumn="1" w:lastColumn="0" w:noHBand="0" w:noVBand="1"/>
      </w:tblPr>
      <w:tblGrid>
        <w:gridCol w:w="2852"/>
        <w:gridCol w:w="1505"/>
        <w:gridCol w:w="1727"/>
        <w:gridCol w:w="1810"/>
        <w:gridCol w:w="1181"/>
      </w:tblGrid>
      <w:tr w:rsidR="0047601F" w:rsidTr="0046627F">
        <w:tc>
          <w:tcPr>
            <w:tcW w:w="2852" w:type="dxa"/>
          </w:tcPr>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r>
              <w:rPr>
                <w:rFonts w:asciiTheme="minorHAnsi" w:hAnsiTheme="minorHAnsi"/>
                <w:szCs w:val="22"/>
              </w:rPr>
              <w:t>Klasse</w:t>
            </w:r>
          </w:p>
        </w:tc>
        <w:tc>
          <w:tcPr>
            <w:tcW w:w="1505" w:type="dxa"/>
          </w:tcPr>
          <w:p w:rsidR="0047601F" w:rsidRDefault="0047601F" w:rsidP="0046627F">
            <w:pPr>
              <w:pStyle w:val="Text"/>
              <w:rPr>
                <w:rFonts w:asciiTheme="minorHAnsi" w:hAnsiTheme="minorHAnsi"/>
                <w:szCs w:val="22"/>
              </w:rPr>
            </w:pPr>
            <w:r>
              <w:rPr>
                <w:rFonts w:asciiTheme="minorHAnsi" w:hAnsiTheme="minorHAnsi"/>
                <w:szCs w:val="22"/>
              </w:rPr>
              <w:t>Attribut</w:t>
            </w:r>
          </w:p>
        </w:tc>
        <w:tc>
          <w:tcPr>
            <w:tcW w:w="1727" w:type="dxa"/>
          </w:tcPr>
          <w:p w:rsidR="0047601F" w:rsidRDefault="0047601F" w:rsidP="0046627F">
            <w:pPr>
              <w:pStyle w:val="Text"/>
              <w:rPr>
                <w:rFonts w:asciiTheme="minorHAnsi" w:hAnsiTheme="minorHAnsi"/>
                <w:szCs w:val="22"/>
              </w:rPr>
            </w:pPr>
            <w:r>
              <w:rPr>
                <w:rFonts w:asciiTheme="minorHAnsi" w:hAnsiTheme="minorHAnsi"/>
                <w:szCs w:val="22"/>
              </w:rPr>
              <w:t>Typ</w:t>
            </w:r>
          </w:p>
        </w:tc>
        <w:tc>
          <w:tcPr>
            <w:tcW w:w="1810" w:type="dxa"/>
          </w:tcPr>
          <w:p w:rsidR="0047601F" w:rsidRDefault="0047601F" w:rsidP="0046627F">
            <w:pPr>
              <w:pStyle w:val="Text"/>
              <w:rPr>
                <w:rFonts w:asciiTheme="minorHAnsi" w:hAnsiTheme="minorHAnsi"/>
                <w:szCs w:val="22"/>
              </w:rPr>
            </w:pPr>
            <w:r>
              <w:rPr>
                <w:rFonts w:asciiTheme="minorHAnsi" w:hAnsiTheme="minorHAnsi"/>
                <w:szCs w:val="22"/>
              </w:rPr>
              <w:t>Beschreibung</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Required</w:t>
            </w:r>
          </w:p>
        </w:tc>
      </w:tr>
      <w:tr w:rsidR="0047601F" w:rsidTr="0046627F">
        <w:tc>
          <w:tcPr>
            <w:tcW w:w="2852" w:type="dxa"/>
          </w:tcPr>
          <w:p w:rsidR="0047601F" w:rsidRDefault="00077A26" w:rsidP="0046627F">
            <w:pPr>
              <w:pStyle w:val="Text"/>
              <w:rPr>
                <w:rFonts w:asciiTheme="minorHAnsi" w:hAnsiTheme="minorHAnsi"/>
                <w:szCs w:val="22"/>
              </w:rPr>
            </w:pPr>
            <w:r>
              <w:rPr>
                <w:rFonts w:ascii="Consolas" w:hAnsi="Consolas" w:cs="Consolas"/>
                <w:color w:val="2B91AF"/>
                <w:sz w:val="19"/>
                <w:szCs w:val="19"/>
                <w:lang w:val="de-DE" w:eastAsia="de-CH"/>
              </w:rPr>
              <w:t>Long</w:t>
            </w:r>
          </w:p>
        </w:tc>
        <w:tc>
          <w:tcPr>
            <w:tcW w:w="1505" w:type="dxa"/>
          </w:tcPr>
          <w:p w:rsidR="0047601F" w:rsidRDefault="00077A26" w:rsidP="0046627F">
            <w:pPr>
              <w:pStyle w:val="Text"/>
              <w:rPr>
                <w:rFonts w:asciiTheme="minorHAnsi" w:hAnsiTheme="minorHAnsi"/>
                <w:szCs w:val="22"/>
              </w:rPr>
            </w:pPr>
            <w:r>
              <w:rPr>
                <w:rFonts w:asciiTheme="minorHAnsi" w:hAnsiTheme="minorHAnsi"/>
                <w:szCs w:val="22"/>
              </w:rPr>
              <w:t>Sysid</w:t>
            </w:r>
          </w:p>
        </w:tc>
        <w:tc>
          <w:tcPr>
            <w:tcW w:w="1727" w:type="dxa"/>
          </w:tcPr>
          <w:p w:rsidR="0047601F" w:rsidRDefault="00077A26" w:rsidP="0046627F">
            <w:pPr>
              <w:pStyle w:val="Text"/>
              <w:rPr>
                <w:rFonts w:asciiTheme="minorHAnsi" w:hAnsiTheme="minorHAnsi"/>
                <w:szCs w:val="22"/>
              </w:rPr>
            </w:pPr>
            <w:r>
              <w:rPr>
                <w:rFonts w:asciiTheme="minorHAnsi" w:hAnsiTheme="minorHAnsi"/>
                <w:szCs w:val="22"/>
              </w:rPr>
              <w:t>Long</w:t>
            </w:r>
          </w:p>
        </w:tc>
        <w:tc>
          <w:tcPr>
            <w:tcW w:w="1810" w:type="dxa"/>
          </w:tcPr>
          <w:p w:rsidR="0047601F" w:rsidRDefault="00077A26" w:rsidP="0046627F">
            <w:pPr>
              <w:pStyle w:val="Text"/>
              <w:rPr>
                <w:rFonts w:asciiTheme="minorHAnsi" w:hAnsiTheme="minorHAnsi"/>
                <w:szCs w:val="22"/>
              </w:rPr>
            </w:pPr>
            <w:r>
              <w:rPr>
                <w:rFonts w:asciiTheme="minorHAnsi" w:hAnsiTheme="minorHAnsi"/>
                <w:szCs w:val="22"/>
              </w:rPr>
              <w:t>Angebots-ID</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x</w:t>
            </w:r>
          </w:p>
        </w:tc>
      </w:tr>
    </w:tbl>
    <w:p w:rsidR="0047601F" w:rsidRDefault="0047601F" w:rsidP="0047601F">
      <w:pPr>
        <w:pStyle w:val="Text"/>
      </w:pPr>
    </w:p>
    <w:p w:rsidR="0047601F" w:rsidRDefault="0047601F" w:rsidP="0047601F">
      <w:pPr>
        <w:pStyle w:val="berschrift5"/>
      </w:pPr>
      <w:bookmarkStart w:id="176" w:name="_Toc472332850"/>
      <w:r>
        <w:lastRenderedPageBreak/>
        <w:t>Rückgabestruktur</w:t>
      </w:r>
      <w:bookmarkEnd w:id="17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Beschreibung </w:t>
            </w:r>
          </w:p>
        </w:tc>
      </w:tr>
      <w:tr w:rsidR="00564DB4"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Consolas" w:hAnsi="Consolas" w:cs="Consolas"/>
                <w:color w:val="2B91AF"/>
                <w:sz w:val="19"/>
                <w:szCs w:val="19"/>
                <w:lang w:eastAsia="de-CH"/>
              </w:rPr>
              <w:t xml:space="preserve">ocopyAngebotDto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r>
      <w:tr w:rsidR="00564DB4"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AngebotDto </w:t>
            </w:r>
          </w:p>
        </w:tc>
        <w:tc>
          <w:tcPr>
            <w:tcW w:w="1809"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Persistenzobjekt Angebot </w:t>
            </w:r>
          </w:p>
        </w:tc>
      </w:tr>
    </w:tbl>
    <w:p w:rsidR="0047601F" w:rsidRDefault="0047601F" w:rsidP="0047601F">
      <w:pPr>
        <w:pStyle w:val="berschrift4"/>
      </w:pPr>
      <w:bookmarkStart w:id="177" w:name="_Toc472332851"/>
      <w:r>
        <w:t>SOAP Beispiel</w:t>
      </w:r>
      <w:bookmarkEnd w:id="177"/>
    </w:p>
    <w:p w:rsidR="0047601F" w:rsidRDefault="0047601F" w:rsidP="0047601F">
      <w:pPr>
        <w:pStyle w:val="berschrift5"/>
      </w:pPr>
      <w:bookmarkStart w:id="178" w:name="_Toc472332852"/>
      <w:r>
        <w:t>Request:</w:t>
      </w:r>
      <w:bookmarkEnd w:id="178"/>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179" w:name="_Toc472332853"/>
      <w:r>
        <w:t>Response</w:t>
      </w:r>
      <w:bookmarkEnd w:id="179"/>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6627F" w:rsidP="0047601F">
      <w:pPr>
        <w:pStyle w:val="berschrift3"/>
      </w:pPr>
      <w:bookmarkStart w:id="180" w:name="_Toc472332854"/>
      <w:r>
        <w:t>deleteAngebot</w:t>
      </w:r>
      <w:bookmarkEnd w:id="180"/>
    </w:p>
    <w:p w:rsidR="0047601F" w:rsidRDefault="0047601F" w:rsidP="0047601F">
      <w:pPr>
        <w:pStyle w:val="berschrift4"/>
      </w:pPr>
      <w:bookmarkStart w:id="181" w:name="_Toc472332855"/>
      <w:r>
        <w:t>WebService Beschreibung</w:t>
      </w:r>
      <w:bookmarkEnd w:id="181"/>
    </w:p>
    <w:p w:rsidR="0047601F" w:rsidRDefault="00AC28A7" w:rsidP="0047601F">
      <w:r>
        <w:t>Diese Methode löscht das angegebene Angebot und entfernt auch Varianten und Kalkulationen.</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Löscht Angebot und alle Angebotsvarianten sowie abhängige Tabellen</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name="input"&gt;</w:t>
      </w:r>
      <w:r w:rsidRPr="0046627F">
        <w:rPr>
          <w:rFonts w:ascii="Consolas" w:hAnsi="Consolas" w:cs="Consolas"/>
          <w:color w:val="008000"/>
          <w:sz w:val="19"/>
          <w:szCs w:val="19"/>
          <w:highlight w:val="white"/>
          <w:lang w:val="en-US"/>
        </w:rPr>
        <w:t>ideleteAngebotDto</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odelteAngebotDto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A7642C" w:rsidRDefault="0046627F" w:rsidP="0046627F">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odeleteAngebotDto</w:t>
      </w:r>
      <w:r w:rsidRPr="00A7642C">
        <w:rPr>
          <w:rFonts w:ascii="Consolas" w:hAnsi="Consolas" w:cs="Consolas"/>
          <w:color w:val="000000"/>
          <w:sz w:val="19"/>
          <w:szCs w:val="19"/>
          <w:highlight w:val="white"/>
          <w:lang w:val="en-US"/>
        </w:rPr>
        <w:t xml:space="preserve"> deleteAngebot(DTO.</w:t>
      </w:r>
      <w:r w:rsidRPr="00A7642C">
        <w:rPr>
          <w:rFonts w:ascii="Consolas" w:hAnsi="Consolas" w:cs="Consolas"/>
          <w:color w:val="2B91AF"/>
          <w:sz w:val="19"/>
          <w:szCs w:val="19"/>
          <w:highlight w:val="white"/>
          <w:lang w:val="en-US"/>
        </w:rPr>
        <w:t>ideleteAngebotDto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182" w:name="_Toc472332856"/>
      <w:r>
        <w:t>Inputstruktur</w:t>
      </w:r>
      <w:bookmarkEnd w:id="18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077A26"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Required</w:t>
            </w:r>
            <w:r w:rsidRPr="00077A26">
              <w:rPr>
                <w:rFonts w:ascii="Times New Roman" w:hAnsi="Times New Roman"/>
                <w:sz w:val="24"/>
              </w:rPr>
              <w:t xml:space="preserve"> </w:t>
            </w:r>
          </w:p>
        </w:tc>
      </w:tr>
      <w:tr w:rsidR="00077A26"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Consolas" w:hAnsi="Consolas" w:cs="Consolas"/>
                <w:color w:val="2B91AF"/>
                <w:sz w:val="19"/>
                <w:szCs w:val="19"/>
                <w:lang w:eastAsia="de-CH"/>
              </w:rPr>
              <w:t xml:space="preserve">ideleteAngebotDto </w:t>
            </w:r>
          </w:p>
        </w:tc>
        <w:tc>
          <w:tcPr>
            <w:tcW w:w="150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r>
      <w:tr w:rsidR="00077A26"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ID des Angebots </w:t>
            </w:r>
          </w:p>
        </w:tc>
        <w:tc>
          <w:tcPr>
            <w:tcW w:w="1181"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r>
    </w:tbl>
    <w:p w:rsidR="0047601F" w:rsidRDefault="0047601F" w:rsidP="0047601F">
      <w:pPr>
        <w:pStyle w:val="Text"/>
      </w:pPr>
    </w:p>
    <w:p w:rsidR="0047601F" w:rsidRDefault="0047601F" w:rsidP="0047601F">
      <w:pPr>
        <w:pStyle w:val="berschrift5"/>
      </w:pPr>
      <w:bookmarkStart w:id="183" w:name="_Toc472332857"/>
      <w:r>
        <w:t>Rückgabestruktur</w:t>
      </w:r>
      <w:bookmarkEnd w:id="18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Beschreibung </w:t>
            </w:r>
          </w:p>
        </w:tc>
      </w:tr>
      <w:tr w:rsidR="00564DB4"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Consolas" w:hAnsi="Consolas" w:cs="Consolas"/>
                <w:color w:val="2B91AF"/>
                <w:sz w:val="19"/>
                <w:szCs w:val="19"/>
                <w:lang w:eastAsia="de-CH"/>
              </w:rPr>
              <w:t xml:space="preserve">odeleteAngebotDto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r>
    </w:tbl>
    <w:p w:rsidR="0047601F" w:rsidRDefault="0047601F" w:rsidP="0047601F">
      <w:pPr>
        <w:pStyle w:val="berschrift4"/>
      </w:pPr>
      <w:bookmarkStart w:id="184" w:name="_Toc472332858"/>
      <w:r>
        <w:t>SOAP Beispiel</w:t>
      </w:r>
      <w:bookmarkEnd w:id="184"/>
    </w:p>
    <w:p w:rsidR="0047601F" w:rsidRDefault="0047601F" w:rsidP="0047601F">
      <w:pPr>
        <w:pStyle w:val="berschrift5"/>
      </w:pPr>
      <w:bookmarkStart w:id="185" w:name="_Toc472332859"/>
      <w:r>
        <w:t>Request:</w:t>
      </w:r>
      <w:bookmarkEnd w:id="185"/>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186" w:name="_Toc472332860"/>
      <w:r>
        <w:t>Response</w:t>
      </w:r>
      <w:bookmarkEnd w:id="186"/>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F84EDC" w:rsidRDefault="00F84EDC" w:rsidP="00F84EDC">
      <w:pPr>
        <w:pStyle w:val="berschrift2"/>
      </w:pPr>
      <w:bookmarkStart w:id="187" w:name="_Toc472332861"/>
      <w:r>
        <w:t>changeAntragService</w:t>
      </w:r>
      <w:r w:rsidR="00EF703F">
        <w:t xml:space="preserve"> (EAI und B2B)</w:t>
      </w:r>
      <w:bookmarkEnd w:id="187"/>
    </w:p>
    <w:p w:rsidR="00C848A9" w:rsidRDefault="00EF703F" w:rsidP="00C848A9">
      <w:r>
        <w:t>Zusammenfassung von Methoden die für den Änderungsprozess eines Antrags benötigt werden.</w:t>
      </w:r>
      <w:r w:rsidR="00C848A9" w:rsidRPr="00C848A9">
        <w:t xml:space="preserve"> </w:t>
      </w:r>
      <w:r w:rsidR="00C848A9">
        <w:t>Dieser Service ist über Interop aus OpenLease aufrufbar.</w:t>
      </w:r>
    </w:p>
    <w:p w:rsidR="00EF703F" w:rsidRPr="00EF703F" w:rsidRDefault="00EF703F" w:rsidP="00EF703F"/>
    <w:p w:rsidR="0047601F" w:rsidRDefault="0046627F" w:rsidP="0047601F">
      <w:pPr>
        <w:pStyle w:val="berschrift3"/>
      </w:pPr>
      <w:bookmarkStart w:id="188" w:name="_Toc472332862"/>
      <w:r>
        <w:t>copyAntrag</w:t>
      </w:r>
      <w:bookmarkEnd w:id="188"/>
    </w:p>
    <w:p w:rsidR="0047601F" w:rsidRDefault="0046627F" w:rsidP="0047601F">
      <w:pPr>
        <w:pStyle w:val="berschrift4"/>
      </w:pPr>
      <w:bookmarkStart w:id="189" w:name="_Toc472332863"/>
      <w:r>
        <w:t>Webservice</w:t>
      </w:r>
      <w:r w:rsidR="0047601F">
        <w:t xml:space="preserve"> Beschreibung</w:t>
      </w:r>
      <w:bookmarkEnd w:id="189"/>
    </w:p>
    <w:p w:rsidR="00AC28A7" w:rsidRDefault="00AC28A7" w:rsidP="00AC28A7">
      <w:r>
        <w:t>Diese Methode erzeugt aus einem bestehenden Antrag vorbefüllt im Inputobjekt eine vollständige Kopie des Antrages inklusive aller Varianten und passenden Verknüpfungen zu Interessenten und Kunden. Die Methoden copyAntrag und copyAntragById verhalten sich generell gleich.</w:t>
      </w:r>
    </w:p>
    <w:p w:rsidR="0047601F" w:rsidRDefault="0047601F" w:rsidP="0047601F"/>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Kopiert Persistenzobjekte des Antrags</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name="input"&gt;</w:t>
      </w:r>
      <w:r w:rsidRPr="0046627F">
        <w:rPr>
          <w:rFonts w:ascii="Consolas" w:hAnsi="Consolas" w:cs="Consolas"/>
          <w:color w:val="008000"/>
          <w:sz w:val="19"/>
          <w:szCs w:val="19"/>
          <w:highlight w:val="white"/>
          <w:lang w:val="en-US"/>
        </w:rPr>
        <w:t>icopyAntragDto</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ocopyAntragDto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A7642C" w:rsidRDefault="0046627F" w:rsidP="0046627F">
      <w:pPr>
        <w:rPr>
          <w:lang w:val="en-US"/>
        </w:rPr>
      </w:pPr>
      <w:r w:rsidRPr="00A7642C">
        <w:rPr>
          <w:rFonts w:ascii="Consolas" w:hAnsi="Consolas" w:cs="Consolas"/>
          <w:color w:val="000000"/>
          <w:sz w:val="19"/>
          <w:szCs w:val="19"/>
          <w:highlight w:val="white"/>
          <w:lang w:val="en-US"/>
        </w:rPr>
        <w:t xml:space="preserve">        DTO.</w:t>
      </w:r>
      <w:r w:rsidRPr="00A7642C">
        <w:rPr>
          <w:rFonts w:ascii="Consolas" w:hAnsi="Consolas" w:cs="Consolas"/>
          <w:color w:val="2B91AF"/>
          <w:sz w:val="19"/>
          <w:szCs w:val="19"/>
          <w:highlight w:val="white"/>
          <w:lang w:val="en-US"/>
        </w:rPr>
        <w:t>ocopyAntragDto</w:t>
      </w:r>
      <w:r w:rsidRPr="00A7642C">
        <w:rPr>
          <w:rFonts w:ascii="Consolas" w:hAnsi="Consolas" w:cs="Consolas"/>
          <w:color w:val="000000"/>
          <w:sz w:val="19"/>
          <w:szCs w:val="19"/>
          <w:highlight w:val="white"/>
          <w:lang w:val="en-US"/>
        </w:rPr>
        <w:t xml:space="preserve"> copyAntrag(DTO.</w:t>
      </w:r>
      <w:r w:rsidRPr="00A7642C">
        <w:rPr>
          <w:rFonts w:ascii="Consolas" w:hAnsi="Consolas" w:cs="Consolas"/>
          <w:color w:val="2B91AF"/>
          <w:sz w:val="19"/>
          <w:szCs w:val="19"/>
          <w:highlight w:val="white"/>
          <w:lang w:val="en-US"/>
        </w:rPr>
        <w:t>icopyAntragDto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190" w:name="_Toc472332864"/>
      <w:r>
        <w:t>Inputstruktur</w:t>
      </w:r>
      <w:bookmarkEnd w:id="19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lastRenderedPageBreak/>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Required</w:t>
            </w:r>
            <w:r w:rsidRPr="00E53AFB">
              <w:rPr>
                <w:rFonts w:ascii="Times New Roman" w:hAnsi="Times New Roman"/>
                <w:sz w:val="24"/>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icopyAntragDto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AntragDto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Persistenzobjekt zu kopierender Antrag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47601F" w:rsidRDefault="00E53AFB" w:rsidP="00E53AFB">
      <w:pPr>
        <w:spacing w:before="100" w:beforeAutospacing="1" w:after="100" w:afterAutospacing="1"/>
        <w:jc w:val="left"/>
      </w:pPr>
      <w:r w:rsidRPr="00E53AFB">
        <w:rPr>
          <w:rFonts w:ascii="Times New Roman" w:hAnsi="Times New Roman"/>
          <w:sz w:val="24"/>
        </w:rPr>
        <w:t> </w:t>
      </w:r>
    </w:p>
    <w:p w:rsidR="0047601F" w:rsidRDefault="0047601F" w:rsidP="0047601F">
      <w:pPr>
        <w:pStyle w:val="berschrift5"/>
      </w:pPr>
      <w:bookmarkStart w:id="191" w:name="_Toc472332865"/>
      <w:r>
        <w:t>Rückgabestruktur</w:t>
      </w:r>
      <w:bookmarkEnd w:id="191"/>
    </w:p>
    <w:p w:rsidR="00E53AFB" w:rsidRDefault="00E53AFB" w:rsidP="00E53AFB"/>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r>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ocopyAntragDto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AntragDto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Persistenzobjekt Antrag </w:t>
            </w:r>
            <w:r>
              <w:rPr>
                <w:rFonts w:asciiTheme="minorHAnsi" w:hAnsiTheme="minorHAnsi"/>
                <w:sz w:val="24"/>
                <w:szCs w:val="22"/>
                <w:lang w:val="de-CH"/>
              </w:rPr>
              <w:t>(siehe Kapitel 4)</w:t>
            </w:r>
          </w:p>
        </w:tc>
      </w:tr>
    </w:tbl>
    <w:p w:rsidR="0047601F" w:rsidRDefault="0047601F" w:rsidP="0047601F">
      <w:pPr>
        <w:pStyle w:val="berschrift4"/>
      </w:pPr>
      <w:bookmarkStart w:id="192" w:name="_Toc472332866"/>
      <w:r>
        <w:t>SOAP Beispiel</w:t>
      </w:r>
      <w:bookmarkEnd w:id="192"/>
    </w:p>
    <w:p w:rsidR="0047601F" w:rsidRDefault="0047601F" w:rsidP="0047601F">
      <w:pPr>
        <w:pStyle w:val="berschrift5"/>
      </w:pPr>
      <w:bookmarkStart w:id="193" w:name="_Toc472332867"/>
      <w:r>
        <w:t>Request:</w:t>
      </w:r>
      <w:bookmarkEnd w:id="193"/>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194" w:name="_Toc472332868"/>
      <w:r>
        <w:t>Response</w:t>
      </w:r>
      <w:bookmarkEnd w:id="194"/>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6627F" w:rsidP="0047601F">
      <w:pPr>
        <w:pStyle w:val="berschrift3"/>
      </w:pPr>
      <w:bookmarkStart w:id="195" w:name="_Toc472332869"/>
      <w:r>
        <w:lastRenderedPageBreak/>
        <w:t>copyAntragById</w:t>
      </w:r>
      <w:bookmarkEnd w:id="195"/>
    </w:p>
    <w:p w:rsidR="0047601F" w:rsidRDefault="0047601F" w:rsidP="0047601F">
      <w:pPr>
        <w:pStyle w:val="berschrift4"/>
      </w:pPr>
      <w:bookmarkStart w:id="196" w:name="_Toc472332870"/>
      <w:r>
        <w:t>WebService Beschreibung</w:t>
      </w:r>
      <w:bookmarkEnd w:id="196"/>
    </w:p>
    <w:p w:rsidR="00AC28A7" w:rsidRDefault="00AC28A7" w:rsidP="00AC28A7">
      <w:r>
        <w:t>Diese Methode erzeugt aus einem bestehenden Antrag eine vollständige Kopie des Antrages, es muss hierzu aber nur der Primärschlüssel des Antrages übergeben werden, ansonsten verhalten sich die Methoden copyAntrag und copyAntragById gleich.</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Kopiert Persistenzobjekte des Antrags by sysId</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name="sysId"&gt;</w:t>
      </w:r>
      <w:r w:rsidRPr="0046627F">
        <w:rPr>
          <w:rFonts w:ascii="Consolas" w:hAnsi="Consolas" w:cs="Consolas"/>
          <w:color w:val="008000"/>
          <w:sz w:val="19"/>
          <w:szCs w:val="19"/>
          <w:highlight w:val="white"/>
          <w:lang w:val="en-US"/>
        </w:rPr>
        <w:t>Primary key</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ocopyAntragDto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46627F" w:rsidRDefault="0046627F" w:rsidP="0046627F">
      <w:pPr>
        <w:rPr>
          <w:lang w:val="en-US"/>
        </w:rPr>
      </w:pPr>
      <w:r w:rsidRPr="0046627F">
        <w:rPr>
          <w:rFonts w:ascii="Consolas" w:hAnsi="Consolas" w:cs="Consolas"/>
          <w:color w:val="000000"/>
          <w:sz w:val="19"/>
          <w:szCs w:val="19"/>
          <w:highlight w:val="white"/>
          <w:lang w:val="en-US"/>
        </w:rPr>
        <w:t xml:space="preserve">        DTO.</w:t>
      </w:r>
      <w:r w:rsidRPr="0046627F">
        <w:rPr>
          <w:rFonts w:ascii="Consolas" w:hAnsi="Consolas" w:cs="Consolas"/>
          <w:color w:val="2B91AF"/>
          <w:sz w:val="19"/>
          <w:szCs w:val="19"/>
          <w:highlight w:val="white"/>
          <w:lang w:val="en-US"/>
        </w:rPr>
        <w:t>ocopyAntragDto</w:t>
      </w:r>
      <w:r w:rsidRPr="0046627F">
        <w:rPr>
          <w:rFonts w:ascii="Consolas" w:hAnsi="Consolas" w:cs="Consolas"/>
          <w:color w:val="000000"/>
          <w:sz w:val="19"/>
          <w:szCs w:val="19"/>
          <w:highlight w:val="white"/>
          <w:lang w:val="en-US"/>
        </w:rPr>
        <w:t xml:space="preserve"> copyAntragById(</w:t>
      </w:r>
      <w:r w:rsidRPr="0046627F">
        <w:rPr>
          <w:rFonts w:ascii="Consolas" w:hAnsi="Consolas" w:cs="Consolas"/>
          <w:color w:val="0000FF"/>
          <w:sz w:val="19"/>
          <w:szCs w:val="19"/>
          <w:highlight w:val="white"/>
          <w:lang w:val="en-US"/>
        </w:rPr>
        <w:t>long</w:t>
      </w:r>
      <w:r w:rsidRPr="0046627F">
        <w:rPr>
          <w:rFonts w:ascii="Consolas" w:hAnsi="Consolas" w:cs="Consolas"/>
          <w:color w:val="000000"/>
          <w:sz w:val="19"/>
          <w:szCs w:val="19"/>
          <w:highlight w:val="white"/>
          <w:lang w:val="en-US"/>
        </w:rPr>
        <w:t xml:space="preserve"> sysId);</w:t>
      </w:r>
    </w:p>
    <w:p w:rsidR="0047601F" w:rsidRDefault="0047601F" w:rsidP="0047601F">
      <w:pPr>
        <w:pStyle w:val="berschrift5"/>
      </w:pPr>
      <w:bookmarkStart w:id="197" w:name="_Toc472332871"/>
      <w:r>
        <w:t>Inputstruktur</w:t>
      </w:r>
      <w:bookmarkEnd w:id="197"/>
    </w:p>
    <w:tbl>
      <w:tblPr>
        <w:tblStyle w:val="Tabellenraster"/>
        <w:tblW w:w="0" w:type="auto"/>
        <w:tblLook w:val="04A0" w:firstRow="1" w:lastRow="0" w:firstColumn="1" w:lastColumn="0" w:noHBand="0" w:noVBand="1"/>
      </w:tblPr>
      <w:tblGrid>
        <w:gridCol w:w="2852"/>
        <w:gridCol w:w="1505"/>
        <w:gridCol w:w="1727"/>
        <w:gridCol w:w="1810"/>
        <w:gridCol w:w="1181"/>
      </w:tblGrid>
      <w:tr w:rsidR="0047601F" w:rsidTr="0046627F">
        <w:tc>
          <w:tcPr>
            <w:tcW w:w="2852" w:type="dxa"/>
          </w:tcPr>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r>
              <w:rPr>
                <w:rFonts w:asciiTheme="minorHAnsi" w:hAnsiTheme="minorHAnsi"/>
                <w:szCs w:val="22"/>
              </w:rPr>
              <w:t>Klasse</w:t>
            </w:r>
          </w:p>
        </w:tc>
        <w:tc>
          <w:tcPr>
            <w:tcW w:w="1505" w:type="dxa"/>
          </w:tcPr>
          <w:p w:rsidR="0047601F" w:rsidRDefault="0047601F" w:rsidP="0046627F">
            <w:pPr>
              <w:pStyle w:val="Text"/>
              <w:rPr>
                <w:rFonts w:asciiTheme="minorHAnsi" w:hAnsiTheme="minorHAnsi"/>
                <w:szCs w:val="22"/>
              </w:rPr>
            </w:pPr>
            <w:r>
              <w:rPr>
                <w:rFonts w:asciiTheme="minorHAnsi" w:hAnsiTheme="minorHAnsi"/>
                <w:szCs w:val="22"/>
              </w:rPr>
              <w:t>Attribut</w:t>
            </w:r>
          </w:p>
        </w:tc>
        <w:tc>
          <w:tcPr>
            <w:tcW w:w="1727" w:type="dxa"/>
          </w:tcPr>
          <w:p w:rsidR="0047601F" w:rsidRDefault="0047601F" w:rsidP="0046627F">
            <w:pPr>
              <w:pStyle w:val="Text"/>
              <w:rPr>
                <w:rFonts w:asciiTheme="minorHAnsi" w:hAnsiTheme="minorHAnsi"/>
                <w:szCs w:val="22"/>
              </w:rPr>
            </w:pPr>
            <w:r>
              <w:rPr>
                <w:rFonts w:asciiTheme="minorHAnsi" w:hAnsiTheme="minorHAnsi"/>
                <w:szCs w:val="22"/>
              </w:rPr>
              <w:t>Typ</w:t>
            </w:r>
          </w:p>
        </w:tc>
        <w:tc>
          <w:tcPr>
            <w:tcW w:w="1810" w:type="dxa"/>
          </w:tcPr>
          <w:p w:rsidR="0047601F" w:rsidRDefault="0047601F" w:rsidP="0046627F">
            <w:pPr>
              <w:pStyle w:val="Text"/>
              <w:rPr>
                <w:rFonts w:asciiTheme="minorHAnsi" w:hAnsiTheme="minorHAnsi"/>
                <w:szCs w:val="22"/>
              </w:rPr>
            </w:pPr>
            <w:r>
              <w:rPr>
                <w:rFonts w:asciiTheme="minorHAnsi" w:hAnsiTheme="minorHAnsi"/>
                <w:szCs w:val="22"/>
              </w:rPr>
              <w:t>Beschreibung</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Required</w:t>
            </w:r>
          </w:p>
        </w:tc>
      </w:tr>
      <w:tr w:rsidR="0047601F" w:rsidTr="0046627F">
        <w:tc>
          <w:tcPr>
            <w:tcW w:w="2852" w:type="dxa"/>
          </w:tcPr>
          <w:p w:rsidR="0047601F" w:rsidRDefault="00E53AFB" w:rsidP="0046627F">
            <w:pPr>
              <w:pStyle w:val="Text"/>
              <w:rPr>
                <w:rFonts w:asciiTheme="minorHAnsi" w:hAnsiTheme="minorHAnsi"/>
                <w:szCs w:val="22"/>
              </w:rPr>
            </w:pPr>
            <w:r>
              <w:rPr>
                <w:rFonts w:ascii="Consolas" w:hAnsi="Consolas" w:cs="Consolas"/>
                <w:color w:val="2B91AF"/>
                <w:sz w:val="19"/>
                <w:szCs w:val="19"/>
                <w:lang w:val="de-DE" w:eastAsia="de-CH"/>
              </w:rPr>
              <w:t>Long</w:t>
            </w:r>
          </w:p>
        </w:tc>
        <w:tc>
          <w:tcPr>
            <w:tcW w:w="1505" w:type="dxa"/>
          </w:tcPr>
          <w:p w:rsidR="0047601F" w:rsidRDefault="00E53AFB" w:rsidP="0046627F">
            <w:pPr>
              <w:pStyle w:val="Text"/>
              <w:rPr>
                <w:rFonts w:asciiTheme="minorHAnsi" w:hAnsiTheme="minorHAnsi"/>
                <w:szCs w:val="22"/>
              </w:rPr>
            </w:pPr>
            <w:r>
              <w:rPr>
                <w:rFonts w:asciiTheme="minorHAnsi" w:hAnsiTheme="minorHAnsi"/>
                <w:szCs w:val="22"/>
              </w:rPr>
              <w:t>sysId</w:t>
            </w:r>
          </w:p>
        </w:tc>
        <w:tc>
          <w:tcPr>
            <w:tcW w:w="1727" w:type="dxa"/>
          </w:tcPr>
          <w:p w:rsidR="0047601F" w:rsidRDefault="00E53AFB" w:rsidP="0046627F">
            <w:pPr>
              <w:pStyle w:val="Text"/>
              <w:rPr>
                <w:rFonts w:asciiTheme="minorHAnsi" w:hAnsiTheme="minorHAnsi"/>
                <w:szCs w:val="22"/>
              </w:rPr>
            </w:pPr>
            <w:r>
              <w:rPr>
                <w:rFonts w:asciiTheme="minorHAnsi" w:hAnsiTheme="minorHAnsi"/>
                <w:szCs w:val="22"/>
              </w:rPr>
              <w:t>Long</w:t>
            </w:r>
          </w:p>
        </w:tc>
        <w:tc>
          <w:tcPr>
            <w:tcW w:w="1810" w:type="dxa"/>
          </w:tcPr>
          <w:p w:rsidR="0047601F" w:rsidRDefault="00E53AFB" w:rsidP="0046627F">
            <w:pPr>
              <w:pStyle w:val="Text"/>
              <w:rPr>
                <w:rFonts w:asciiTheme="minorHAnsi" w:hAnsiTheme="minorHAnsi"/>
                <w:szCs w:val="22"/>
              </w:rPr>
            </w:pPr>
            <w:r>
              <w:rPr>
                <w:rFonts w:asciiTheme="minorHAnsi" w:hAnsiTheme="minorHAnsi"/>
                <w:szCs w:val="22"/>
              </w:rPr>
              <w:t>Antrag ID</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x</w:t>
            </w:r>
          </w:p>
        </w:tc>
      </w:tr>
    </w:tbl>
    <w:p w:rsidR="0047601F" w:rsidRDefault="0047601F" w:rsidP="0047601F">
      <w:pPr>
        <w:pStyle w:val="Text"/>
      </w:pPr>
    </w:p>
    <w:p w:rsidR="0047601F" w:rsidRDefault="0047601F" w:rsidP="0047601F">
      <w:pPr>
        <w:pStyle w:val="berschrift5"/>
      </w:pPr>
      <w:bookmarkStart w:id="198" w:name="_Toc472332872"/>
      <w:r>
        <w:t>Rückgabestruktur</w:t>
      </w:r>
      <w:bookmarkEnd w:id="19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E53AFB" w:rsidTr="002B287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r>
      <w:tr w:rsidR="00564DB4" w:rsidRPr="00E53AFB" w:rsidTr="002B287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ocopyAntragDto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564DB4" w:rsidRPr="00E53AFB" w:rsidTr="002B287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AntragDto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Persistenzobjekt Antrag </w:t>
            </w:r>
            <w:r>
              <w:rPr>
                <w:rFonts w:asciiTheme="minorHAnsi" w:hAnsiTheme="minorHAnsi"/>
                <w:sz w:val="24"/>
                <w:szCs w:val="22"/>
                <w:lang w:val="de-CH"/>
              </w:rPr>
              <w:t>(siehe Kapitel 4)</w:t>
            </w:r>
          </w:p>
        </w:tc>
      </w:tr>
    </w:tbl>
    <w:p w:rsidR="0047601F" w:rsidRDefault="0047601F" w:rsidP="0047601F">
      <w:pPr>
        <w:pStyle w:val="berschrift4"/>
      </w:pPr>
      <w:bookmarkStart w:id="199" w:name="_Toc472332873"/>
      <w:r>
        <w:t>SOAP Beispiel</w:t>
      </w:r>
      <w:bookmarkEnd w:id="199"/>
    </w:p>
    <w:p w:rsidR="0047601F" w:rsidRDefault="0047601F" w:rsidP="0047601F">
      <w:pPr>
        <w:pStyle w:val="berschrift5"/>
      </w:pPr>
      <w:bookmarkStart w:id="200" w:name="_Toc472332874"/>
      <w:r>
        <w:t>Request:</w:t>
      </w:r>
      <w:bookmarkEnd w:id="200"/>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201" w:name="_Toc472332875"/>
      <w:r>
        <w:t>Response</w:t>
      </w:r>
      <w:bookmarkEnd w:id="201"/>
    </w:p>
    <w:p w:rsidR="0047601F" w:rsidRPr="0047601F" w:rsidRDefault="0047601F" w:rsidP="0047601F">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6627F" w:rsidP="0047601F">
      <w:pPr>
        <w:pStyle w:val="berschrift3"/>
      </w:pPr>
      <w:bookmarkStart w:id="202" w:name="_Toc472332876"/>
      <w:r>
        <w:t>deleteAntrag</w:t>
      </w:r>
      <w:bookmarkEnd w:id="202"/>
    </w:p>
    <w:p w:rsidR="0047601F" w:rsidRDefault="0047601F" w:rsidP="0047601F">
      <w:pPr>
        <w:pStyle w:val="berschrift4"/>
      </w:pPr>
      <w:bookmarkStart w:id="203" w:name="_Toc472332877"/>
      <w:r>
        <w:t>WebService Beschreibung</w:t>
      </w:r>
      <w:bookmarkEnd w:id="203"/>
    </w:p>
    <w:p w:rsidR="0047601F" w:rsidRDefault="00D939F3" w:rsidP="0047601F">
      <w:r>
        <w:t>Diese Methode löscht den Antrag und entfernt auch Kalkulationen und andere abhängige Tabellen.</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Löscht Antrag und abhängige Tabellen</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name="input"&gt;</w:t>
      </w:r>
      <w:r w:rsidRPr="0046627F">
        <w:rPr>
          <w:rFonts w:ascii="Consolas" w:hAnsi="Consolas" w:cs="Consolas"/>
          <w:color w:val="008000"/>
          <w:sz w:val="19"/>
          <w:szCs w:val="19"/>
          <w:highlight w:val="white"/>
          <w:lang w:val="en-US"/>
        </w:rPr>
        <w:t>ideleteAntragDto</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odeleteAntragDto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46627F" w:rsidP="0046627F">
      <w:pPr>
        <w:rPr>
          <w:lang w:val="en-US"/>
        </w:rPr>
      </w:pPr>
      <w:r w:rsidRPr="00A7642C">
        <w:rPr>
          <w:rFonts w:ascii="Consolas" w:hAnsi="Consolas" w:cs="Consolas"/>
          <w:color w:val="000000"/>
          <w:sz w:val="19"/>
          <w:szCs w:val="19"/>
          <w:highlight w:val="white"/>
          <w:lang w:val="en-US"/>
        </w:rPr>
        <w:t xml:space="preserve">        DTO.</w:t>
      </w:r>
      <w:r w:rsidRPr="00A7642C">
        <w:rPr>
          <w:rFonts w:ascii="Consolas" w:hAnsi="Consolas" w:cs="Consolas"/>
          <w:color w:val="2B91AF"/>
          <w:sz w:val="19"/>
          <w:szCs w:val="19"/>
          <w:highlight w:val="white"/>
          <w:lang w:val="en-US"/>
        </w:rPr>
        <w:t>odeleteAntragDto</w:t>
      </w:r>
      <w:r w:rsidRPr="00A7642C">
        <w:rPr>
          <w:rFonts w:ascii="Consolas" w:hAnsi="Consolas" w:cs="Consolas"/>
          <w:color w:val="000000"/>
          <w:sz w:val="19"/>
          <w:szCs w:val="19"/>
          <w:highlight w:val="white"/>
          <w:lang w:val="en-US"/>
        </w:rPr>
        <w:t xml:space="preserve"> deleteAntrag(DTO.</w:t>
      </w:r>
      <w:r w:rsidRPr="00A7642C">
        <w:rPr>
          <w:rFonts w:ascii="Consolas" w:hAnsi="Consolas" w:cs="Consolas"/>
          <w:color w:val="2B91AF"/>
          <w:sz w:val="19"/>
          <w:szCs w:val="19"/>
          <w:highlight w:val="white"/>
          <w:lang w:val="en-US"/>
        </w:rPr>
        <w:t>ideleteAntragDto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204" w:name="_Toc472332878"/>
      <w:r>
        <w:t>Inputstruktur</w:t>
      </w:r>
      <w:bookmarkEnd w:id="20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Required</w:t>
            </w:r>
            <w:r w:rsidRPr="00E53AFB">
              <w:rPr>
                <w:rFonts w:ascii="Times New Roman" w:hAnsi="Times New Roman"/>
                <w:sz w:val="24"/>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ideleteAntragDto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ID des Antrags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E53AFB" w:rsidRPr="00E53AFB" w:rsidRDefault="00E53AFB" w:rsidP="00E53AFB"/>
    <w:p w:rsidR="0047601F" w:rsidRDefault="0047601F" w:rsidP="0047601F">
      <w:pPr>
        <w:pStyle w:val="Text"/>
      </w:pPr>
    </w:p>
    <w:p w:rsidR="0047601F" w:rsidRDefault="0047601F" w:rsidP="0047601F">
      <w:pPr>
        <w:pStyle w:val="berschrift5"/>
      </w:pPr>
      <w:bookmarkStart w:id="205" w:name="_Toc472332879"/>
      <w:r>
        <w:t>Rückgabestruktur</w:t>
      </w:r>
      <w:bookmarkEnd w:id="20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r>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odeleteAntragDto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E53AFB" w:rsidRPr="00E53AFB" w:rsidRDefault="00E53AFB" w:rsidP="00E53AFB">
      <w:pPr>
        <w:spacing w:before="100" w:beforeAutospacing="1" w:after="100" w:afterAutospacing="1"/>
        <w:jc w:val="left"/>
        <w:rPr>
          <w:rFonts w:ascii="Times New Roman" w:hAnsi="Times New Roman"/>
          <w:sz w:val="24"/>
        </w:rPr>
      </w:pPr>
      <w:r w:rsidRPr="00E53AFB">
        <w:rPr>
          <w:rFonts w:ascii="Times New Roman" w:hAnsi="Times New Roman"/>
          <w:sz w:val="24"/>
        </w:rPr>
        <w:t xml:space="preserve">  </w:t>
      </w:r>
    </w:p>
    <w:p w:rsidR="00E53AFB" w:rsidRPr="00E53AFB" w:rsidRDefault="00E53AFB" w:rsidP="00E53AFB"/>
    <w:p w:rsidR="0047601F" w:rsidRDefault="0047601F" w:rsidP="0047601F">
      <w:pPr>
        <w:pStyle w:val="berschrift4"/>
      </w:pPr>
      <w:bookmarkStart w:id="206" w:name="_Toc472332880"/>
      <w:r>
        <w:t>SOAP Beispiel</w:t>
      </w:r>
      <w:bookmarkEnd w:id="206"/>
    </w:p>
    <w:p w:rsidR="0047601F" w:rsidRDefault="0047601F" w:rsidP="0047601F">
      <w:pPr>
        <w:pStyle w:val="berschrift5"/>
      </w:pPr>
      <w:bookmarkStart w:id="207" w:name="_Toc472332881"/>
      <w:r>
        <w:t>Request:</w:t>
      </w:r>
      <w:bookmarkEnd w:id="207"/>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208" w:name="_Toc472332882"/>
      <w:r>
        <w:lastRenderedPageBreak/>
        <w:t>Response</w:t>
      </w:r>
      <w:bookmarkEnd w:id="208"/>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6627F" w:rsidP="0047601F">
      <w:pPr>
        <w:pStyle w:val="berschrift3"/>
      </w:pPr>
      <w:bookmarkStart w:id="209" w:name="_Toc472332883"/>
      <w:r>
        <w:t>setAblieferdatum</w:t>
      </w:r>
      <w:bookmarkEnd w:id="209"/>
    </w:p>
    <w:p w:rsidR="0047601F" w:rsidRDefault="0047601F" w:rsidP="0047601F">
      <w:pPr>
        <w:pStyle w:val="berschrift4"/>
      </w:pPr>
      <w:bookmarkStart w:id="210" w:name="_Toc472332884"/>
      <w:r>
        <w:t>WebService Beschreibung</w:t>
      </w:r>
      <w:bookmarkEnd w:id="210"/>
    </w:p>
    <w:p w:rsidR="0047601F" w:rsidRDefault="0074067D" w:rsidP="0047601F">
      <w:r>
        <w:t>Methode zum nachträglichen Ändern eines Liefertermines.</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Voraussichtlichen Liefertermin ändern</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name="input"&gt;</w:t>
      </w:r>
      <w:r w:rsidRPr="0046627F">
        <w:rPr>
          <w:rFonts w:ascii="Consolas" w:hAnsi="Consolas" w:cs="Consolas"/>
          <w:color w:val="008000"/>
          <w:sz w:val="19"/>
          <w:szCs w:val="19"/>
          <w:highlight w:val="white"/>
          <w:lang w:val="en-US"/>
        </w:rPr>
        <w:t>isetAblieferdatumDto</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osetAblieferdatumDto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A7642C" w:rsidRDefault="0046627F" w:rsidP="0046627F">
      <w:pPr>
        <w:rPr>
          <w:lang w:val="en-US"/>
        </w:rPr>
      </w:pPr>
      <w:r w:rsidRPr="00A7642C">
        <w:rPr>
          <w:rFonts w:ascii="Consolas" w:hAnsi="Consolas" w:cs="Consolas"/>
          <w:color w:val="000000"/>
          <w:sz w:val="19"/>
          <w:szCs w:val="19"/>
          <w:highlight w:val="white"/>
          <w:lang w:val="en-US"/>
        </w:rPr>
        <w:t xml:space="preserve">        DTO.</w:t>
      </w:r>
      <w:r w:rsidRPr="00A7642C">
        <w:rPr>
          <w:rFonts w:ascii="Consolas" w:hAnsi="Consolas" w:cs="Consolas"/>
          <w:color w:val="2B91AF"/>
          <w:sz w:val="19"/>
          <w:szCs w:val="19"/>
          <w:highlight w:val="white"/>
          <w:lang w:val="en-US"/>
        </w:rPr>
        <w:t>osetAblieferdatumDto</w:t>
      </w:r>
      <w:r w:rsidRPr="00A7642C">
        <w:rPr>
          <w:rFonts w:ascii="Consolas" w:hAnsi="Consolas" w:cs="Consolas"/>
          <w:color w:val="000000"/>
          <w:sz w:val="19"/>
          <w:szCs w:val="19"/>
          <w:highlight w:val="white"/>
          <w:lang w:val="en-US"/>
        </w:rPr>
        <w:t xml:space="preserve"> setAblieferdatum(DTO.</w:t>
      </w:r>
      <w:r w:rsidRPr="00A7642C">
        <w:rPr>
          <w:rFonts w:ascii="Consolas" w:hAnsi="Consolas" w:cs="Consolas"/>
          <w:color w:val="2B91AF"/>
          <w:sz w:val="19"/>
          <w:szCs w:val="19"/>
          <w:highlight w:val="white"/>
          <w:lang w:val="en-US"/>
        </w:rPr>
        <w:t>isetAblieferdatumDto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211" w:name="_Toc472332885"/>
      <w:r>
        <w:t>Inputstruktur</w:t>
      </w:r>
      <w:bookmarkEnd w:id="21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Required</w:t>
            </w:r>
            <w:r w:rsidRPr="00E53AFB">
              <w:rPr>
                <w:rFonts w:ascii="Times New Roman" w:hAnsi="Times New Roman"/>
                <w:sz w:val="24"/>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isetAblieferdatumDto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ablieferdatum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DateTime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Zu setzendes Ablieferdatum (Auslieferungsdatum)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ID des Antrags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E53AFB" w:rsidRPr="00E53AFB" w:rsidRDefault="00E53AFB" w:rsidP="00E53AFB">
      <w:pPr>
        <w:spacing w:before="100" w:beforeAutospacing="1" w:after="100" w:afterAutospacing="1"/>
        <w:jc w:val="left"/>
        <w:rPr>
          <w:rFonts w:ascii="Times New Roman" w:hAnsi="Times New Roman"/>
          <w:sz w:val="24"/>
        </w:rPr>
      </w:pPr>
      <w:r w:rsidRPr="00E53AFB">
        <w:rPr>
          <w:rFonts w:ascii="Times New Roman" w:hAnsi="Times New Roman"/>
          <w:sz w:val="24"/>
        </w:rPr>
        <w:t xml:space="preserve">  </w:t>
      </w:r>
    </w:p>
    <w:p w:rsidR="0047601F" w:rsidRDefault="0047601F" w:rsidP="0047601F">
      <w:pPr>
        <w:pStyle w:val="Text"/>
      </w:pPr>
    </w:p>
    <w:p w:rsidR="0047601F" w:rsidRDefault="0047601F" w:rsidP="0047601F">
      <w:pPr>
        <w:pStyle w:val="berschrift5"/>
      </w:pPr>
      <w:bookmarkStart w:id="212" w:name="_Toc472332886"/>
      <w:r>
        <w:t>Rückgabestruktur</w:t>
      </w:r>
      <w:bookmarkEnd w:id="21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r>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osetAblieferdatumDto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E53AFB" w:rsidRPr="00E53AFB" w:rsidRDefault="00E53AFB" w:rsidP="00E53AFB"/>
    <w:p w:rsidR="0047601F" w:rsidRDefault="0047601F" w:rsidP="0047601F">
      <w:pPr>
        <w:pStyle w:val="berschrift4"/>
      </w:pPr>
      <w:bookmarkStart w:id="213" w:name="_Toc472332887"/>
      <w:r>
        <w:t>SOAP Beispiel</w:t>
      </w:r>
      <w:bookmarkEnd w:id="213"/>
    </w:p>
    <w:p w:rsidR="0047601F" w:rsidRDefault="0047601F" w:rsidP="0047601F">
      <w:pPr>
        <w:pStyle w:val="berschrift5"/>
      </w:pPr>
      <w:bookmarkStart w:id="214" w:name="_Toc472332888"/>
      <w:r>
        <w:t>Request:</w:t>
      </w:r>
      <w:bookmarkEnd w:id="214"/>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215" w:name="_Toc472332889"/>
      <w:r>
        <w:t>Response</w:t>
      </w:r>
      <w:bookmarkEnd w:id="215"/>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7601F" w:rsidP="0047601F">
      <w:pPr>
        <w:pStyle w:val="berschrift3"/>
      </w:pPr>
      <w:r>
        <w:rPr>
          <w:lang w:val="en-US"/>
        </w:rPr>
        <w:br w:type="page"/>
      </w:r>
      <w:bookmarkStart w:id="216" w:name="_Toc472332890"/>
      <w:r w:rsidR="0046627F">
        <w:lastRenderedPageBreak/>
        <w:t>setStammnummer</w:t>
      </w:r>
      <w:bookmarkEnd w:id="216"/>
    </w:p>
    <w:p w:rsidR="0074067D" w:rsidRDefault="0074067D" w:rsidP="0074067D">
      <w:r>
        <w:t>Diese Methode ermöglicht das nachträgliche Ändern einer Stammnummer.</w:t>
      </w:r>
    </w:p>
    <w:p w:rsidR="0047601F" w:rsidRDefault="0047601F" w:rsidP="0047601F">
      <w:pPr>
        <w:pStyle w:val="berschrift4"/>
      </w:pPr>
      <w:bookmarkStart w:id="217" w:name="_Toc472332891"/>
      <w:r>
        <w:t>WebService Beschreibung</w:t>
      </w:r>
      <w:bookmarkEnd w:id="217"/>
    </w:p>
    <w:p w:rsidR="0047601F" w:rsidRDefault="0047601F" w:rsidP="0047601F">
      <w:r>
        <w:t>Dieser Service ruf für einen vorab in der DB abgelegten Auskunftssatz die passenden internen Methoden für externe Systeme oder Auskunftteien auf und legt die Antworten wieder in der DB ab.</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Stammnummer ändern (*) ((*) Abweichende Änderungsmöglichkeit vom Zustandskonzept, daher via Setter Methoden)</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name="input"&gt;</w:t>
      </w:r>
      <w:r w:rsidRPr="0046627F">
        <w:rPr>
          <w:rFonts w:ascii="Consolas" w:hAnsi="Consolas" w:cs="Consolas"/>
          <w:color w:val="008000"/>
          <w:sz w:val="19"/>
          <w:szCs w:val="19"/>
          <w:highlight w:val="white"/>
          <w:lang w:val="en-US"/>
        </w:rPr>
        <w:t>isetStammnummerDto</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osetStammnummerDto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A7642C" w:rsidRDefault="0046627F" w:rsidP="0046627F">
      <w:pPr>
        <w:rPr>
          <w:lang w:val="en-US"/>
        </w:rPr>
      </w:pPr>
      <w:r w:rsidRPr="00A7642C">
        <w:rPr>
          <w:rFonts w:ascii="Consolas" w:hAnsi="Consolas" w:cs="Consolas"/>
          <w:color w:val="000000"/>
          <w:sz w:val="19"/>
          <w:szCs w:val="19"/>
          <w:highlight w:val="white"/>
          <w:lang w:val="en-US"/>
        </w:rPr>
        <w:t xml:space="preserve">        DTO.</w:t>
      </w:r>
      <w:r w:rsidRPr="00A7642C">
        <w:rPr>
          <w:rFonts w:ascii="Consolas" w:hAnsi="Consolas" w:cs="Consolas"/>
          <w:color w:val="2B91AF"/>
          <w:sz w:val="19"/>
          <w:szCs w:val="19"/>
          <w:highlight w:val="white"/>
          <w:lang w:val="en-US"/>
        </w:rPr>
        <w:t>osetStammnummerDto</w:t>
      </w:r>
      <w:r w:rsidRPr="00A7642C">
        <w:rPr>
          <w:rFonts w:ascii="Consolas" w:hAnsi="Consolas" w:cs="Consolas"/>
          <w:color w:val="000000"/>
          <w:sz w:val="19"/>
          <w:szCs w:val="19"/>
          <w:highlight w:val="white"/>
          <w:lang w:val="en-US"/>
        </w:rPr>
        <w:t xml:space="preserve"> setStammnummer(DTO.</w:t>
      </w:r>
      <w:r w:rsidRPr="00A7642C">
        <w:rPr>
          <w:rFonts w:ascii="Consolas" w:hAnsi="Consolas" w:cs="Consolas"/>
          <w:color w:val="2B91AF"/>
          <w:sz w:val="19"/>
          <w:szCs w:val="19"/>
          <w:highlight w:val="white"/>
          <w:lang w:val="en-US"/>
        </w:rPr>
        <w:t>isetStammnummerDto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218" w:name="_Toc472332892"/>
      <w:r>
        <w:t>Inputstruktur</w:t>
      </w:r>
      <w:bookmarkEnd w:id="21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Required</w:t>
            </w:r>
            <w:r w:rsidRPr="00E53AFB">
              <w:rPr>
                <w:rFonts w:ascii="Times New Roman" w:hAnsi="Times New Roman"/>
                <w:sz w:val="24"/>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isetStammnummerDto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stammnummer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Zu setzende Stammnummer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ID des Antrags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47601F" w:rsidRDefault="00E53AFB" w:rsidP="00E53AFB">
      <w:pPr>
        <w:spacing w:before="100" w:beforeAutospacing="1" w:after="100" w:afterAutospacing="1"/>
        <w:jc w:val="left"/>
      </w:pPr>
      <w:r w:rsidRPr="00E53AFB">
        <w:rPr>
          <w:rFonts w:ascii="Times New Roman" w:hAnsi="Times New Roman"/>
          <w:sz w:val="24"/>
        </w:rPr>
        <w:t xml:space="preserve">  </w:t>
      </w:r>
    </w:p>
    <w:p w:rsidR="0047601F" w:rsidRDefault="0047601F" w:rsidP="0047601F">
      <w:pPr>
        <w:pStyle w:val="berschrift5"/>
      </w:pPr>
      <w:bookmarkStart w:id="219" w:name="_Toc472332893"/>
      <w:r>
        <w:t>Rückgabestruktur</w:t>
      </w:r>
      <w:bookmarkEnd w:id="21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r>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osetStammnummerDto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E53AFB" w:rsidRPr="00E53AFB" w:rsidRDefault="00E53AFB" w:rsidP="00E53AFB">
      <w:pPr>
        <w:spacing w:before="100" w:beforeAutospacing="1" w:after="100" w:afterAutospacing="1"/>
        <w:jc w:val="left"/>
      </w:pPr>
      <w:r w:rsidRPr="00E53AFB">
        <w:rPr>
          <w:rFonts w:ascii="Times New Roman" w:hAnsi="Times New Roman"/>
          <w:sz w:val="24"/>
        </w:rPr>
        <w:t xml:space="preserve">  </w:t>
      </w:r>
    </w:p>
    <w:p w:rsidR="0047601F" w:rsidRDefault="0047601F" w:rsidP="0047601F">
      <w:pPr>
        <w:pStyle w:val="berschrift4"/>
      </w:pPr>
      <w:bookmarkStart w:id="220" w:name="_Toc472332894"/>
      <w:r>
        <w:t>SOAP Beispiel</w:t>
      </w:r>
      <w:bookmarkEnd w:id="220"/>
    </w:p>
    <w:p w:rsidR="0047601F" w:rsidRDefault="0047601F" w:rsidP="0047601F">
      <w:pPr>
        <w:pStyle w:val="berschrift5"/>
      </w:pPr>
      <w:bookmarkStart w:id="221" w:name="_Toc472332895"/>
      <w:r>
        <w:t>Request:</w:t>
      </w:r>
      <w:bookmarkEnd w:id="221"/>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222" w:name="_Toc472332896"/>
      <w:r>
        <w:lastRenderedPageBreak/>
        <w:t>Response</w:t>
      </w:r>
      <w:bookmarkEnd w:id="222"/>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6627F" w:rsidP="0047601F">
      <w:pPr>
        <w:pStyle w:val="berschrift3"/>
      </w:pPr>
      <w:bookmarkStart w:id="223" w:name="_Toc472332897"/>
      <w:r>
        <w:t>setChassisnummer</w:t>
      </w:r>
      <w:bookmarkEnd w:id="223"/>
    </w:p>
    <w:p w:rsidR="0047601F" w:rsidRDefault="0047601F" w:rsidP="0047601F">
      <w:pPr>
        <w:pStyle w:val="berschrift4"/>
      </w:pPr>
      <w:bookmarkStart w:id="224" w:name="_Toc472332898"/>
      <w:r>
        <w:t>WebService Beschreibung</w:t>
      </w:r>
      <w:bookmarkEnd w:id="224"/>
    </w:p>
    <w:p w:rsidR="0047601F" w:rsidRDefault="0074067D" w:rsidP="0047601F">
      <w:r>
        <w:t>Diese Methode ermöglicht das nachträgliche Ändern set Chassisnummer.</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Chassisnummer ändern (*) ((*) Abweichende Änderungsmöglichkeit vom Zustandskonzept, daher via Setter Methoden)</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name="input"&gt;</w:t>
      </w:r>
      <w:r w:rsidRPr="0046627F">
        <w:rPr>
          <w:rFonts w:ascii="Consolas" w:hAnsi="Consolas" w:cs="Consolas"/>
          <w:color w:val="008000"/>
          <w:sz w:val="19"/>
          <w:szCs w:val="19"/>
          <w:highlight w:val="white"/>
          <w:lang w:val="en-US"/>
        </w:rPr>
        <w:t>isetChassisnummerDto</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osetChassisnummerDto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46627F" w:rsidRDefault="0046627F" w:rsidP="0046627F">
      <w:pPr>
        <w:rPr>
          <w:lang w:val="en-US"/>
        </w:rPr>
      </w:pPr>
      <w:r w:rsidRPr="0046627F">
        <w:rPr>
          <w:rFonts w:ascii="Consolas" w:hAnsi="Consolas" w:cs="Consolas"/>
          <w:color w:val="000000"/>
          <w:sz w:val="19"/>
          <w:szCs w:val="19"/>
          <w:highlight w:val="white"/>
          <w:lang w:val="en-US"/>
        </w:rPr>
        <w:t xml:space="preserve">        DTO.</w:t>
      </w:r>
      <w:r w:rsidRPr="0046627F">
        <w:rPr>
          <w:rFonts w:ascii="Consolas" w:hAnsi="Consolas" w:cs="Consolas"/>
          <w:color w:val="2B91AF"/>
          <w:sz w:val="19"/>
          <w:szCs w:val="19"/>
          <w:highlight w:val="white"/>
          <w:lang w:val="en-US"/>
        </w:rPr>
        <w:t>osetChassisnummerDto</w:t>
      </w:r>
      <w:r w:rsidRPr="0046627F">
        <w:rPr>
          <w:rFonts w:ascii="Consolas" w:hAnsi="Consolas" w:cs="Consolas"/>
          <w:color w:val="000000"/>
          <w:sz w:val="19"/>
          <w:szCs w:val="19"/>
          <w:highlight w:val="white"/>
          <w:lang w:val="en-US"/>
        </w:rPr>
        <w:t xml:space="preserve"> setChassisnummer(DTO.</w:t>
      </w:r>
      <w:r w:rsidRPr="0046627F">
        <w:rPr>
          <w:rFonts w:ascii="Consolas" w:hAnsi="Consolas" w:cs="Consolas"/>
          <w:color w:val="2B91AF"/>
          <w:sz w:val="19"/>
          <w:szCs w:val="19"/>
          <w:highlight w:val="white"/>
          <w:lang w:val="en-US"/>
        </w:rPr>
        <w:t>isetChassisnummerDto</w:t>
      </w:r>
      <w:r w:rsidRPr="0046627F">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225" w:name="_Toc472332899"/>
      <w:r>
        <w:t>Inputstruktur</w:t>
      </w:r>
      <w:bookmarkEnd w:id="22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Required</w:t>
            </w:r>
            <w:r w:rsidRPr="00E53AFB">
              <w:rPr>
                <w:rFonts w:ascii="Times New Roman" w:hAnsi="Times New Roman"/>
                <w:sz w:val="24"/>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isetChassisnummerDto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chassisnummer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Zu setzende Chassisnummer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ID des Antrags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47601F" w:rsidRDefault="0047601F" w:rsidP="0047601F">
      <w:pPr>
        <w:pStyle w:val="Text"/>
      </w:pPr>
    </w:p>
    <w:p w:rsidR="0047601F" w:rsidRDefault="0047601F" w:rsidP="0047601F">
      <w:pPr>
        <w:pStyle w:val="berschrift5"/>
      </w:pPr>
      <w:bookmarkStart w:id="226" w:name="_Toc472332900"/>
      <w:r>
        <w:t>Rückgabestruktur</w:t>
      </w:r>
      <w:bookmarkEnd w:id="22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r>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osetChassisnummerDto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E53AFB" w:rsidRPr="00E53AFB" w:rsidRDefault="00E53AFB" w:rsidP="00E53AFB">
      <w:pPr>
        <w:spacing w:before="100" w:beforeAutospacing="1" w:after="100" w:afterAutospacing="1"/>
        <w:jc w:val="left"/>
        <w:rPr>
          <w:rFonts w:ascii="Times New Roman" w:hAnsi="Times New Roman"/>
          <w:sz w:val="24"/>
        </w:rPr>
      </w:pPr>
      <w:r w:rsidRPr="00E53AFB">
        <w:rPr>
          <w:rFonts w:ascii="Times New Roman" w:hAnsi="Times New Roman"/>
          <w:sz w:val="24"/>
        </w:rPr>
        <w:t xml:space="preserve">  </w:t>
      </w:r>
    </w:p>
    <w:p w:rsidR="00E53AFB" w:rsidRPr="00E53AFB" w:rsidRDefault="00E53AFB" w:rsidP="00E53AFB"/>
    <w:p w:rsidR="0047601F" w:rsidRDefault="0047601F" w:rsidP="0047601F">
      <w:pPr>
        <w:pStyle w:val="berschrift4"/>
      </w:pPr>
      <w:bookmarkStart w:id="227" w:name="_Toc472332901"/>
      <w:r>
        <w:t>SOAP Beispiel</w:t>
      </w:r>
      <w:bookmarkEnd w:id="227"/>
    </w:p>
    <w:p w:rsidR="0047601F" w:rsidRDefault="0047601F" w:rsidP="0047601F">
      <w:pPr>
        <w:pStyle w:val="berschrift5"/>
      </w:pPr>
      <w:bookmarkStart w:id="228" w:name="_Toc472332902"/>
      <w:r>
        <w:t>Request:</w:t>
      </w:r>
      <w:bookmarkEnd w:id="228"/>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229" w:name="_Toc472332903"/>
      <w:r>
        <w:t>Response</w:t>
      </w:r>
      <w:bookmarkEnd w:id="229"/>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6627F" w:rsidP="0047601F">
      <w:pPr>
        <w:pStyle w:val="berschrift3"/>
      </w:pPr>
      <w:bookmarkStart w:id="230" w:name="_Toc472332904"/>
      <w:r>
        <w:t>setKontrollschild</w:t>
      </w:r>
      <w:bookmarkEnd w:id="230"/>
    </w:p>
    <w:p w:rsidR="0047601F" w:rsidRDefault="0047601F" w:rsidP="0047601F">
      <w:pPr>
        <w:pStyle w:val="berschrift4"/>
      </w:pPr>
      <w:bookmarkStart w:id="231" w:name="_Toc472332905"/>
      <w:r>
        <w:t>WebService Beschreibung</w:t>
      </w:r>
      <w:bookmarkEnd w:id="231"/>
    </w:p>
    <w:p w:rsidR="0047601F" w:rsidRDefault="0074067D" w:rsidP="0047601F">
      <w:r>
        <w:t>Diese Methode ermöglicht das nachträgliche Ändern des Kontrollschildes</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Kontrollschild ändern (*) ((*) Abweichende Änderungsmöglichkeit vom Zustandskonzept, daher via Setter Methoden)</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name="input"&gt;</w:t>
      </w:r>
      <w:r w:rsidRPr="0046627F">
        <w:rPr>
          <w:rFonts w:ascii="Consolas" w:hAnsi="Consolas" w:cs="Consolas"/>
          <w:color w:val="008000"/>
          <w:sz w:val="19"/>
          <w:szCs w:val="19"/>
          <w:highlight w:val="white"/>
          <w:lang w:val="en-US"/>
        </w:rPr>
        <w:t>isetKontrollschildDto</w:t>
      </w:r>
      <w:r w:rsidRPr="0046627F">
        <w:rPr>
          <w:rFonts w:ascii="Consolas" w:hAnsi="Consolas" w:cs="Consolas"/>
          <w:color w:val="808080"/>
          <w:sz w:val="19"/>
          <w:szCs w:val="19"/>
          <w:highlight w:val="white"/>
          <w:lang w:val="en-US"/>
        </w:rPr>
        <w:t>&lt;/param&gt;</w:t>
      </w:r>
    </w:p>
    <w:p w:rsidR="0046627F" w:rsidRDefault="0046627F" w:rsidP="0046627F">
      <w:pPr>
        <w:autoSpaceDE w:val="0"/>
        <w:autoSpaceDN w:val="0"/>
        <w:adjustRightInd w:val="0"/>
        <w:jc w:val="left"/>
        <w:rPr>
          <w:rFonts w:ascii="Consolas" w:hAnsi="Consolas" w:cs="Consolas"/>
          <w:color w:val="000000"/>
          <w:sz w:val="19"/>
          <w:szCs w:val="19"/>
          <w:highlight w:val="white"/>
        </w:rPr>
      </w:pPr>
      <w:r w:rsidRPr="0046627F">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osetKontrollschildDto</w:t>
      </w:r>
      <w:r>
        <w:rPr>
          <w:rFonts w:ascii="Consolas" w:hAnsi="Consolas" w:cs="Consolas"/>
          <w:color w:val="808080"/>
          <w:sz w:val="19"/>
          <w:szCs w:val="19"/>
          <w:highlight w:val="white"/>
        </w:rPr>
        <w:t>&lt;/returns&gt;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47601F" w:rsidRPr="0046627F" w:rsidRDefault="0046627F" w:rsidP="0046627F">
      <w:r>
        <w:rPr>
          <w:rFonts w:ascii="Consolas" w:hAnsi="Consolas" w:cs="Consolas"/>
          <w:color w:val="000000"/>
          <w:sz w:val="19"/>
          <w:szCs w:val="19"/>
          <w:highlight w:val="white"/>
        </w:rPr>
        <w:t xml:space="preserve">        DTO.</w:t>
      </w:r>
      <w:r>
        <w:rPr>
          <w:rFonts w:ascii="Consolas" w:hAnsi="Consolas" w:cs="Consolas"/>
          <w:color w:val="2B91AF"/>
          <w:sz w:val="19"/>
          <w:szCs w:val="19"/>
          <w:highlight w:val="white"/>
        </w:rPr>
        <w:t>osetKontrollschildDto</w:t>
      </w:r>
      <w:r>
        <w:rPr>
          <w:rFonts w:ascii="Consolas" w:hAnsi="Consolas" w:cs="Consolas"/>
          <w:color w:val="000000"/>
          <w:sz w:val="19"/>
          <w:szCs w:val="19"/>
          <w:highlight w:val="white"/>
        </w:rPr>
        <w:t xml:space="preserve"> setKontrollschild(DTO.</w:t>
      </w:r>
      <w:r>
        <w:rPr>
          <w:rFonts w:ascii="Consolas" w:hAnsi="Consolas" w:cs="Consolas"/>
          <w:color w:val="2B91AF"/>
          <w:sz w:val="19"/>
          <w:szCs w:val="19"/>
          <w:highlight w:val="white"/>
        </w:rPr>
        <w:t>isetKontrollschildDto</w:t>
      </w:r>
      <w:r>
        <w:rPr>
          <w:rFonts w:ascii="Consolas" w:hAnsi="Consolas" w:cs="Consolas"/>
          <w:color w:val="000000"/>
          <w:sz w:val="19"/>
          <w:szCs w:val="19"/>
          <w:highlight w:val="white"/>
        </w:rPr>
        <w:t xml:space="preserve"> input);</w:t>
      </w:r>
    </w:p>
    <w:p w:rsidR="0047601F" w:rsidRDefault="0047601F" w:rsidP="0047601F">
      <w:pPr>
        <w:pStyle w:val="berschrift5"/>
      </w:pPr>
      <w:bookmarkStart w:id="232" w:name="_Toc472332906"/>
      <w:r>
        <w:t>Inputstruktur</w:t>
      </w:r>
      <w:bookmarkEnd w:id="23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Required</w:t>
            </w:r>
            <w:r w:rsidRPr="00E53AFB">
              <w:rPr>
                <w:rFonts w:ascii="Times New Roman" w:hAnsi="Times New Roman"/>
                <w:sz w:val="24"/>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isetKontrollschildDto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kontrollschild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Zu setzende Kontrollschilde Nummer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ID des Antrags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47601F" w:rsidRDefault="00E53AFB" w:rsidP="00E53AFB">
      <w:pPr>
        <w:spacing w:before="100" w:beforeAutospacing="1" w:after="100" w:afterAutospacing="1"/>
        <w:jc w:val="left"/>
      </w:pPr>
      <w:r w:rsidRPr="00E53AFB">
        <w:rPr>
          <w:rFonts w:ascii="Times New Roman" w:hAnsi="Times New Roman"/>
          <w:sz w:val="24"/>
        </w:rPr>
        <w:t xml:space="preserve">  </w:t>
      </w:r>
    </w:p>
    <w:p w:rsidR="0047601F" w:rsidRDefault="0047601F" w:rsidP="0047601F">
      <w:pPr>
        <w:pStyle w:val="berschrift5"/>
      </w:pPr>
      <w:bookmarkStart w:id="233" w:name="_Toc472332907"/>
      <w:r>
        <w:t>Rückgabestruktur</w:t>
      </w:r>
      <w:bookmarkEnd w:id="23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r>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osetKontrollschildDto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E53AFB" w:rsidRPr="00E53AFB" w:rsidRDefault="00E53AFB" w:rsidP="00E53AFB">
      <w:pPr>
        <w:spacing w:before="100" w:beforeAutospacing="1" w:after="100" w:afterAutospacing="1"/>
        <w:jc w:val="left"/>
        <w:rPr>
          <w:rFonts w:ascii="Times New Roman" w:hAnsi="Times New Roman"/>
          <w:sz w:val="24"/>
        </w:rPr>
      </w:pPr>
      <w:r w:rsidRPr="00E53AFB">
        <w:rPr>
          <w:rFonts w:ascii="Times New Roman" w:hAnsi="Times New Roman"/>
          <w:sz w:val="24"/>
        </w:rPr>
        <w:lastRenderedPageBreak/>
        <w:t xml:space="preserve">  </w:t>
      </w:r>
    </w:p>
    <w:p w:rsidR="00E53AFB" w:rsidRPr="00E53AFB" w:rsidRDefault="00E53AFB" w:rsidP="00E53AFB"/>
    <w:p w:rsidR="0047601F" w:rsidRDefault="0047601F" w:rsidP="0047601F">
      <w:pPr>
        <w:pStyle w:val="berschrift4"/>
      </w:pPr>
      <w:bookmarkStart w:id="234" w:name="_Toc472332908"/>
      <w:r>
        <w:t>SOAP Beispiel</w:t>
      </w:r>
      <w:bookmarkEnd w:id="234"/>
    </w:p>
    <w:p w:rsidR="0047601F" w:rsidRDefault="0047601F" w:rsidP="0047601F">
      <w:pPr>
        <w:pStyle w:val="berschrift5"/>
      </w:pPr>
      <w:bookmarkStart w:id="235" w:name="_Toc472332909"/>
      <w:r>
        <w:t>Request:</w:t>
      </w:r>
      <w:bookmarkEnd w:id="235"/>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236" w:name="_Toc472332910"/>
      <w:r>
        <w:t>Response</w:t>
      </w:r>
      <w:bookmarkEnd w:id="236"/>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6627F" w:rsidP="0047601F">
      <w:pPr>
        <w:pStyle w:val="berschrift3"/>
      </w:pPr>
      <w:bookmarkStart w:id="237" w:name="_Toc472332911"/>
      <w:r>
        <w:t>setFarbe</w:t>
      </w:r>
      <w:bookmarkEnd w:id="237"/>
    </w:p>
    <w:p w:rsidR="0047601F" w:rsidRDefault="0047601F" w:rsidP="0047601F">
      <w:pPr>
        <w:pStyle w:val="berschrift4"/>
      </w:pPr>
      <w:bookmarkStart w:id="238" w:name="_Toc472332912"/>
      <w:r>
        <w:t>WebService Beschreibung</w:t>
      </w:r>
      <w:bookmarkEnd w:id="238"/>
    </w:p>
    <w:p w:rsidR="0047601F" w:rsidRDefault="0074067D" w:rsidP="0047601F">
      <w:r>
        <w:t>Diese Methode ermöglicht das nachträgliche Ändern der Farbe</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Farbe ändern (*) ((*) Abweichende Änderungsmöglichkeit vom Zustandskonzept, daher via Setter Methoden)</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name="input"&gt;</w:t>
      </w:r>
      <w:r w:rsidRPr="0046627F">
        <w:rPr>
          <w:rFonts w:ascii="Consolas" w:hAnsi="Consolas" w:cs="Consolas"/>
          <w:color w:val="008000"/>
          <w:sz w:val="19"/>
          <w:szCs w:val="19"/>
          <w:highlight w:val="white"/>
          <w:lang w:val="en-US"/>
        </w:rPr>
        <w:t>isetFarbeDto</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osetFarbeDto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A7642C" w:rsidRDefault="0046627F" w:rsidP="0046627F">
      <w:pPr>
        <w:rPr>
          <w:lang w:val="en-US"/>
        </w:rPr>
      </w:pPr>
      <w:r w:rsidRPr="00A7642C">
        <w:rPr>
          <w:rFonts w:ascii="Consolas" w:hAnsi="Consolas" w:cs="Consolas"/>
          <w:color w:val="000000"/>
          <w:sz w:val="19"/>
          <w:szCs w:val="19"/>
          <w:highlight w:val="white"/>
          <w:lang w:val="en-US"/>
        </w:rPr>
        <w:t xml:space="preserve">        DTO.</w:t>
      </w:r>
      <w:r w:rsidRPr="00A7642C">
        <w:rPr>
          <w:rFonts w:ascii="Consolas" w:hAnsi="Consolas" w:cs="Consolas"/>
          <w:color w:val="2B91AF"/>
          <w:sz w:val="19"/>
          <w:szCs w:val="19"/>
          <w:highlight w:val="white"/>
          <w:lang w:val="en-US"/>
        </w:rPr>
        <w:t>osetFarbeDto</w:t>
      </w:r>
      <w:r w:rsidRPr="00A7642C">
        <w:rPr>
          <w:rFonts w:ascii="Consolas" w:hAnsi="Consolas" w:cs="Consolas"/>
          <w:color w:val="000000"/>
          <w:sz w:val="19"/>
          <w:szCs w:val="19"/>
          <w:highlight w:val="white"/>
          <w:lang w:val="en-US"/>
        </w:rPr>
        <w:t xml:space="preserve"> setFarbe(DTO.</w:t>
      </w:r>
      <w:r w:rsidRPr="00A7642C">
        <w:rPr>
          <w:rFonts w:ascii="Consolas" w:hAnsi="Consolas" w:cs="Consolas"/>
          <w:color w:val="2B91AF"/>
          <w:sz w:val="19"/>
          <w:szCs w:val="19"/>
          <w:highlight w:val="white"/>
          <w:lang w:val="en-US"/>
        </w:rPr>
        <w:t>isetFarbeDto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239" w:name="_Toc472332913"/>
      <w:r>
        <w:t>Inputstruktur</w:t>
      </w:r>
      <w:bookmarkEnd w:id="23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Required</w:t>
            </w:r>
            <w:r w:rsidRPr="00E53AFB">
              <w:rPr>
                <w:rFonts w:ascii="Times New Roman" w:hAnsi="Times New Roman"/>
                <w:sz w:val="24"/>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isetFarbeDto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farbe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Zu setzende Farbe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ID des Antrags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E53AFB" w:rsidRPr="00E53AFB" w:rsidRDefault="00E53AFB" w:rsidP="00E53AFB">
      <w:pPr>
        <w:spacing w:before="100" w:beforeAutospacing="1" w:after="100" w:afterAutospacing="1"/>
        <w:jc w:val="left"/>
        <w:rPr>
          <w:rFonts w:ascii="Times New Roman" w:hAnsi="Times New Roman"/>
          <w:sz w:val="24"/>
        </w:rPr>
      </w:pPr>
      <w:r w:rsidRPr="00E53AFB">
        <w:rPr>
          <w:rFonts w:ascii="Times New Roman" w:hAnsi="Times New Roman"/>
          <w:sz w:val="24"/>
        </w:rPr>
        <w:t xml:space="preserve">  </w:t>
      </w:r>
    </w:p>
    <w:p w:rsidR="0047601F" w:rsidRDefault="0047601F" w:rsidP="0047601F">
      <w:pPr>
        <w:pStyle w:val="Text"/>
      </w:pPr>
    </w:p>
    <w:p w:rsidR="0047601F" w:rsidRDefault="0047601F" w:rsidP="0047601F">
      <w:pPr>
        <w:pStyle w:val="berschrift5"/>
      </w:pPr>
      <w:bookmarkStart w:id="240" w:name="_Toc472332914"/>
      <w:r>
        <w:lastRenderedPageBreak/>
        <w:t>Rückgabestruktur</w:t>
      </w:r>
      <w:bookmarkEnd w:id="24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r>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osetFarbeDto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E53AFB" w:rsidRPr="00E53AFB" w:rsidRDefault="00E53AFB" w:rsidP="00E53AFB">
      <w:pPr>
        <w:spacing w:before="100" w:beforeAutospacing="1" w:after="100" w:afterAutospacing="1"/>
        <w:jc w:val="left"/>
      </w:pPr>
      <w:r w:rsidRPr="00E53AFB">
        <w:rPr>
          <w:rFonts w:ascii="Times New Roman" w:hAnsi="Times New Roman"/>
          <w:sz w:val="24"/>
        </w:rPr>
        <w:t xml:space="preserve">  </w:t>
      </w:r>
    </w:p>
    <w:p w:rsidR="0047601F" w:rsidRDefault="0047601F" w:rsidP="0047601F">
      <w:pPr>
        <w:pStyle w:val="berschrift4"/>
      </w:pPr>
      <w:bookmarkStart w:id="241" w:name="_Toc472332915"/>
      <w:r>
        <w:t>SOAP Beispiel</w:t>
      </w:r>
      <w:bookmarkEnd w:id="241"/>
    </w:p>
    <w:p w:rsidR="0047601F" w:rsidRDefault="0047601F" w:rsidP="0047601F">
      <w:pPr>
        <w:pStyle w:val="berschrift5"/>
      </w:pPr>
      <w:bookmarkStart w:id="242" w:name="_Toc472332916"/>
      <w:r>
        <w:t>Request:</w:t>
      </w:r>
      <w:bookmarkEnd w:id="242"/>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243" w:name="_Toc472332917"/>
      <w:r>
        <w:t>Response</w:t>
      </w:r>
      <w:bookmarkEnd w:id="243"/>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EF703F" w:rsidRPr="00EF703F" w:rsidRDefault="0047601F" w:rsidP="0047601F">
      <w:r>
        <w:rPr>
          <w:lang w:val="en-US"/>
        </w:rPr>
        <w:br w:type="page"/>
      </w:r>
    </w:p>
    <w:p w:rsidR="00F84EDC" w:rsidRDefault="00F84EDC" w:rsidP="00F84EDC">
      <w:pPr>
        <w:pStyle w:val="berschrift2"/>
      </w:pPr>
      <w:bookmarkStart w:id="244" w:name="_Toc472332918"/>
      <w:r>
        <w:lastRenderedPageBreak/>
        <w:t>createOrUpdateAngebotService</w:t>
      </w:r>
      <w:r w:rsidR="00EF703F">
        <w:t xml:space="preserve"> (EAI und B2B)</w:t>
      </w:r>
      <w:bookmarkEnd w:id="244"/>
    </w:p>
    <w:p w:rsidR="00C848A9" w:rsidRDefault="00EF703F" w:rsidP="00C848A9">
      <w:r>
        <w:t>Zusammenfassung von Methoden die für den Anlege und Änderungsprozess eines Angebots benötigt werden.</w:t>
      </w:r>
      <w:r w:rsidR="00C848A9" w:rsidRPr="00C848A9">
        <w:t xml:space="preserve"> </w:t>
      </w:r>
      <w:r w:rsidR="00C848A9">
        <w:t>Dieser Service ist über Interop aus OpenLease aufrufbar.</w:t>
      </w:r>
    </w:p>
    <w:p w:rsidR="00EF703F" w:rsidRPr="00EF703F" w:rsidRDefault="00EF703F" w:rsidP="00EF703F"/>
    <w:p w:rsidR="0093684A" w:rsidRDefault="0093684A" w:rsidP="0093684A">
      <w:pPr>
        <w:pStyle w:val="berschrift3"/>
      </w:pPr>
      <w:bookmarkStart w:id="245" w:name="_Toc472332919"/>
      <w:r>
        <w:t>checkKalkulation</w:t>
      </w:r>
      <w:bookmarkEnd w:id="245"/>
    </w:p>
    <w:p w:rsidR="0093684A" w:rsidRDefault="0093684A" w:rsidP="0093684A">
      <w:pPr>
        <w:pStyle w:val="berschrift4"/>
      </w:pPr>
      <w:bookmarkStart w:id="246" w:name="_Toc472332920"/>
      <w:r>
        <w:t>WebService Beschreibung</w:t>
      </w:r>
      <w:bookmarkEnd w:id="246"/>
    </w:p>
    <w:p w:rsidR="0093684A" w:rsidRDefault="00CA1504" w:rsidP="0093684A">
      <w:r>
        <w:t>Diese Methode überprüft die Kalkulation nach den hinterlegten Produktprüfungsregeln und Berechnungen.</w:t>
      </w:r>
    </w:p>
    <w:p w:rsidR="0093684A" w:rsidRDefault="0093684A" w:rsidP="0093684A"/>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Prüft die Kalkulation</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Pr="00F96E5D" w:rsidRDefault="0093684A" w:rsidP="0093684A">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96E5D">
        <w:rPr>
          <w:rFonts w:ascii="Consolas" w:hAnsi="Consolas" w:cs="Consolas"/>
          <w:color w:val="808080"/>
          <w:sz w:val="19"/>
          <w:szCs w:val="19"/>
          <w:highlight w:val="white"/>
          <w:lang w:val="en-US"/>
        </w:rPr>
        <w:t>///</w:t>
      </w:r>
      <w:r w:rsidRPr="00F96E5D">
        <w:rPr>
          <w:rFonts w:ascii="Consolas" w:hAnsi="Consolas" w:cs="Consolas"/>
          <w:color w:val="008000"/>
          <w:sz w:val="19"/>
          <w:szCs w:val="19"/>
          <w:highlight w:val="white"/>
          <w:lang w:val="en-US"/>
        </w:rPr>
        <w:t xml:space="preserve"> </w:t>
      </w:r>
      <w:r w:rsidRPr="00F96E5D">
        <w:rPr>
          <w:rFonts w:ascii="Consolas" w:hAnsi="Consolas" w:cs="Consolas"/>
          <w:color w:val="808080"/>
          <w:sz w:val="19"/>
          <w:szCs w:val="19"/>
          <w:highlight w:val="white"/>
          <w:lang w:val="en-US"/>
        </w:rPr>
        <w:t>&lt;param name="input"&gt;</w:t>
      </w:r>
      <w:r w:rsidRPr="00F96E5D">
        <w:rPr>
          <w:rFonts w:ascii="Consolas" w:hAnsi="Consolas" w:cs="Consolas"/>
          <w:color w:val="008000"/>
          <w:sz w:val="19"/>
          <w:szCs w:val="19"/>
          <w:highlight w:val="white"/>
          <w:lang w:val="en-US"/>
        </w:rPr>
        <w:t>icheckKalkulationDto</w:t>
      </w:r>
      <w:r w:rsidRPr="00F96E5D">
        <w:rPr>
          <w:rFonts w:ascii="Consolas" w:hAnsi="Consolas" w:cs="Consolas"/>
          <w:color w:val="808080"/>
          <w:sz w:val="19"/>
          <w:szCs w:val="19"/>
          <w:highlight w:val="white"/>
          <w:lang w:val="en-US"/>
        </w:rPr>
        <w:t>&lt;/param&gt;</w:t>
      </w:r>
    </w:p>
    <w:p w:rsidR="0093684A" w:rsidRPr="00F96E5D" w:rsidRDefault="0093684A" w:rsidP="0093684A">
      <w:pPr>
        <w:autoSpaceDE w:val="0"/>
        <w:autoSpaceDN w:val="0"/>
        <w:adjustRightInd w:val="0"/>
        <w:jc w:val="left"/>
        <w:rPr>
          <w:rFonts w:ascii="Consolas" w:hAnsi="Consolas" w:cs="Consolas"/>
          <w:color w:val="000000"/>
          <w:sz w:val="19"/>
          <w:szCs w:val="19"/>
          <w:highlight w:val="white"/>
          <w:lang w:val="en-US"/>
        </w:rPr>
      </w:pPr>
      <w:r w:rsidRPr="00F96E5D">
        <w:rPr>
          <w:rFonts w:ascii="Consolas" w:hAnsi="Consolas" w:cs="Consolas"/>
          <w:color w:val="000000"/>
          <w:sz w:val="19"/>
          <w:szCs w:val="19"/>
          <w:highlight w:val="white"/>
          <w:lang w:val="en-US"/>
        </w:rPr>
        <w:t xml:space="preserve">        </w:t>
      </w:r>
      <w:r w:rsidRPr="00F96E5D">
        <w:rPr>
          <w:rFonts w:ascii="Consolas" w:hAnsi="Consolas" w:cs="Consolas"/>
          <w:color w:val="808080"/>
          <w:sz w:val="19"/>
          <w:szCs w:val="19"/>
          <w:highlight w:val="white"/>
          <w:lang w:val="en-US"/>
        </w:rPr>
        <w:t>///</w:t>
      </w:r>
      <w:r w:rsidRPr="00F96E5D">
        <w:rPr>
          <w:rFonts w:ascii="Consolas" w:hAnsi="Consolas" w:cs="Consolas"/>
          <w:color w:val="008000"/>
          <w:sz w:val="19"/>
          <w:szCs w:val="19"/>
          <w:highlight w:val="white"/>
          <w:lang w:val="en-US"/>
        </w:rPr>
        <w:t xml:space="preserve"> </w:t>
      </w:r>
      <w:r w:rsidRPr="00F96E5D">
        <w:rPr>
          <w:rFonts w:ascii="Consolas" w:hAnsi="Consolas" w:cs="Consolas"/>
          <w:color w:val="808080"/>
          <w:sz w:val="19"/>
          <w:szCs w:val="19"/>
          <w:highlight w:val="white"/>
          <w:lang w:val="en-US"/>
        </w:rPr>
        <w:t>&lt;returns&gt;</w:t>
      </w:r>
      <w:r w:rsidRPr="00F96E5D">
        <w:rPr>
          <w:rFonts w:ascii="Consolas" w:hAnsi="Consolas" w:cs="Consolas"/>
          <w:color w:val="008000"/>
          <w:sz w:val="19"/>
          <w:szCs w:val="19"/>
          <w:highlight w:val="white"/>
          <w:lang w:val="en-US"/>
        </w:rPr>
        <w:t>ocheckAntAngDto</w:t>
      </w:r>
      <w:r w:rsidRPr="00F96E5D">
        <w:rPr>
          <w:rFonts w:ascii="Consolas" w:hAnsi="Consolas" w:cs="Consolas"/>
          <w:color w:val="808080"/>
          <w:sz w:val="19"/>
          <w:szCs w:val="19"/>
          <w:highlight w:val="white"/>
          <w:lang w:val="en-US"/>
        </w:rPr>
        <w:t>&lt;/returns&gt;</w:t>
      </w:r>
    </w:p>
    <w:p w:rsidR="0093684A" w:rsidRPr="00A7642C" w:rsidRDefault="0093684A" w:rsidP="0093684A">
      <w:pPr>
        <w:autoSpaceDE w:val="0"/>
        <w:autoSpaceDN w:val="0"/>
        <w:adjustRightInd w:val="0"/>
        <w:jc w:val="left"/>
        <w:rPr>
          <w:rFonts w:ascii="Consolas" w:hAnsi="Consolas" w:cs="Consolas"/>
          <w:color w:val="000000"/>
          <w:sz w:val="19"/>
          <w:szCs w:val="19"/>
          <w:highlight w:val="white"/>
          <w:lang w:val="en-US"/>
        </w:rPr>
      </w:pPr>
      <w:r w:rsidRPr="00F96E5D">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93684A" w:rsidRPr="009C614F" w:rsidRDefault="0093684A" w:rsidP="0093684A">
      <w:pPr>
        <w:rPr>
          <w:lang w:val="en-US"/>
        </w:rPr>
      </w:pPr>
      <w:r w:rsidRPr="00A7642C">
        <w:rPr>
          <w:rFonts w:ascii="Consolas" w:hAnsi="Consolas" w:cs="Consolas"/>
          <w:color w:val="000000"/>
          <w:sz w:val="19"/>
          <w:szCs w:val="19"/>
          <w:highlight w:val="white"/>
          <w:lang w:val="en-US"/>
        </w:rPr>
        <w:t xml:space="preserve">        Service.DTO.</w:t>
      </w:r>
      <w:r w:rsidRPr="00A7642C">
        <w:rPr>
          <w:rFonts w:ascii="Consolas" w:hAnsi="Consolas" w:cs="Consolas"/>
          <w:color w:val="2B91AF"/>
          <w:sz w:val="19"/>
          <w:szCs w:val="19"/>
          <w:highlight w:val="white"/>
          <w:lang w:val="en-US"/>
        </w:rPr>
        <w:t>ocheckAntAngDto</w:t>
      </w:r>
      <w:r w:rsidRPr="00A7642C">
        <w:rPr>
          <w:rFonts w:ascii="Consolas" w:hAnsi="Consolas" w:cs="Consolas"/>
          <w:color w:val="000000"/>
          <w:sz w:val="19"/>
          <w:szCs w:val="19"/>
          <w:highlight w:val="white"/>
          <w:lang w:val="en-US"/>
        </w:rPr>
        <w:t xml:space="preserve"> checkKalkulation(</w:t>
      </w:r>
      <w:r w:rsidRPr="00A7642C">
        <w:rPr>
          <w:rFonts w:ascii="Consolas" w:hAnsi="Consolas" w:cs="Consolas"/>
          <w:color w:val="2B91AF"/>
          <w:sz w:val="19"/>
          <w:szCs w:val="19"/>
          <w:highlight w:val="white"/>
          <w:lang w:val="en-US"/>
        </w:rPr>
        <w:t>icheckKalkulationDto</w:t>
      </w:r>
      <w:r w:rsidRPr="00A7642C">
        <w:rPr>
          <w:rFonts w:ascii="Consolas" w:hAnsi="Consolas" w:cs="Consolas"/>
          <w:color w:val="000000"/>
          <w:sz w:val="19"/>
          <w:szCs w:val="19"/>
          <w:highlight w:val="white"/>
          <w:lang w:val="en-US"/>
        </w:rPr>
        <w:t xml:space="preserve"> input);</w:t>
      </w:r>
    </w:p>
    <w:p w:rsidR="0093684A" w:rsidRDefault="0093684A" w:rsidP="0093684A">
      <w:pPr>
        <w:pStyle w:val="berschrift5"/>
      </w:pPr>
      <w:bookmarkStart w:id="247" w:name="_Toc472332921"/>
      <w:r>
        <w:t>Inputstruktur</w:t>
      </w:r>
      <w:bookmarkEnd w:id="24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Required</w:t>
            </w:r>
            <w:r w:rsidRPr="006F6727">
              <w:rPr>
                <w:rFonts w:ascii="Times New Roman" w:hAnsi="Times New Roman"/>
                <w:sz w:val="24"/>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 xml:space="preserve">icheckKalkulationDto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angAntOb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Consolas" w:hAnsi="Consolas" w:cs="Consolas"/>
                <w:color w:val="2B91AF"/>
                <w:sz w:val="19"/>
                <w:szCs w:val="19"/>
                <w:lang w:eastAsia="de-CH"/>
              </w:rPr>
            </w:pPr>
            <w:r w:rsidRPr="006F6727">
              <w:rPr>
                <w:rFonts w:ascii="Consolas" w:hAnsi="Consolas" w:cs="Consolas"/>
                <w:color w:val="2B91AF"/>
                <w:sz w:val="19"/>
                <w:szCs w:val="19"/>
                <w:lang w:eastAsia="de-CH"/>
              </w:rPr>
              <w:t xml:space="preserve">AngAntObSmallDto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angAntOb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angAntVs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Consolas" w:hAnsi="Consolas" w:cs="Consolas"/>
                <w:color w:val="2B91AF"/>
                <w:sz w:val="19"/>
                <w:szCs w:val="19"/>
                <w:lang w:eastAsia="de-CH"/>
              </w:rPr>
            </w:pPr>
            <w:r w:rsidRPr="006F6727">
              <w:rPr>
                <w:rFonts w:ascii="Consolas" w:hAnsi="Consolas" w:cs="Consolas"/>
                <w:color w:val="2B91AF"/>
                <w:sz w:val="19"/>
                <w:szCs w:val="19"/>
                <w:lang w:eastAsia="de-CH"/>
              </w:rPr>
              <w:t xml:space="preserve">AngAntVsDto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Versicherungsinformationen aus der Kalkulation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kalkulation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Consolas" w:hAnsi="Consolas" w:cs="Consolas"/>
                <w:color w:val="2B91AF"/>
                <w:sz w:val="19"/>
                <w:szCs w:val="19"/>
                <w:lang w:eastAsia="de-CH"/>
              </w:rPr>
            </w:pPr>
            <w:r w:rsidRPr="006F6727">
              <w:rPr>
                <w:rFonts w:ascii="Consolas" w:hAnsi="Consolas" w:cs="Consolas"/>
                <w:color w:val="2B91AF"/>
                <w:sz w:val="19"/>
                <w:szCs w:val="19"/>
                <w:lang w:eastAsia="de-CH"/>
              </w:rPr>
              <w:t xml:space="preserve">AngAntKalkDto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Persistenzobjekt Kalkulation</w:t>
            </w:r>
            <w:r>
              <w:rPr>
                <w:rFonts w:asciiTheme="minorHAnsi" w:hAnsiTheme="minorHAnsi"/>
                <w:sz w:val="24"/>
                <w:szCs w:val="22"/>
                <w:lang w:val="de-CH"/>
              </w:rPr>
              <w:t xml:space="preserve"> (siehe Kapitel 4)</w:t>
            </w:r>
            <w:r w:rsidRPr="006F672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prodKontext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Consolas" w:hAnsi="Consolas" w:cs="Consolas"/>
                <w:color w:val="2B91AF"/>
                <w:sz w:val="19"/>
                <w:szCs w:val="19"/>
                <w:lang w:eastAsia="de-CH"/>
              </w:rPr>
            </w:pPr>
            <w:r w:rsidRPr="006F6727">
              <w:rPr>
                <w:rFonts w:ascii="Consolas" w:hAnsi="Consolas" w:cs="Consolas"/>
                <w:color w:val="2B91AF"/>
                <w:sz w:val="19"/>
                <w:szCs w:val="19"/>
                <w:lang w:eastAsia="de-CH"/>
              </w:rPr>
              <w:t xml:space="preserve">prKontextDto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Produktkontext zur Zinsermittlung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Consolas" w:hAnsi="Consolas" w:cs="Consolas"/>
                <w:color w:val="2B91AF"/>
                <w:sz w:val="19"/>
                <w:szCs w:val="19"/>
                <w:lang w:eastAsia="de-CH"/>
              </w:rPr>
              <w:t>AngAntObSmallDto</w:t>
            </w: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Consolas" w:hAnsi="Consolas" w:cs="Consolas"/>
                <w:color w:val="2B91AF"/>
                <w:sz w:val="19"/>
                <w:szCs w:val="19"/>
                <w:lang w:eastAsia="de-CH"/>
              </w:rPr>
            </w:pPr>
            <w:r w:rsidRPr="006F6727">
              <w:rPr>
                <w:rFonts w:ascii="Consolas" w:hAnsi="Consolas" w:cs="Consolas"/>
                <w:color w:val="2B91AF"/>
                <w:sz w:val="19"/>
                <w:szCs w:val="19"/>
                <w:lang w:eastAsia="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erstzulassung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Consolas" w:hAnsi="Consolas" w:cs="Consolas"/>
                <w:color w:val="2B91AF"/>
                <w:sz w:val="19"/>
                <w:szCs w:val="19"/>
                <w:lang w:eastAsia="de-CH"/>
              </w:rPr>
            </w:pPr>
            <w:r w:rsidRPr="006F6727">
              <w:rPr>
                <w:rFonts w:ascii="Consolas" w:hAnsi="Consolas" w:cs="Consolas"/>
                <w:color w:val="2B91AF"/>
                <w:sz w:val="19"/>
                <w:szCs w:val="19"/>
                <w:lang w:eastAsia="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Erstzulassung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ubnahmeKm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Consolas" w:hAnsi="Consolas" w:cs="Consolas"/>
                <w:color w:val="2B91AF"/>
                <w:sz w:val="19"/>
                <w:szCs w:val="19"/>
                <w:lang w:eastAsia="de-CH"/>
              </w:rPr>
            </w:pPr>
            <w:r w:rsidRPr="006F6727">
              <w:rPr>
                <w:rFonts w:ascii="Consolas" w:hAnsi="Consolas" w:cs="Consolas"/>
                <w:color w:val="2B91AF"/>
                <w:sz w:val="19"/>
                <w:szCs w:val="19"/>
                <w:lang w:eastAsia="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Übernahmekilometer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  </w:t>
            </w:r>
          </w:p>
        </w:tc>
      </w:tr>
    </w:tbl>
    <w:p w:rsidR="0093684A" w:rsidRDefault="0093684A" w:rsidP="0093684A">
      <w:pPr>
        <w:pStyle w:val="Text"/>
      </w:pPr>
    </w:p>
    <w:p w:rsidR="0093684A" w:rsidRDefault="0093684A" w:rsidP="0093684A">
      <w:pPr>
        <w:pStyle w:val="berschrift5"/>
      </w:pPr>
      <w:bookmarkStart w:id="248" w:name="_Toc472332922"/>
      <w:r>
        <w:t>Rückgabestruktur</w:t>
      </w:r>
      <w:bookmarkEnd w:id="24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lastRenderedPageBreak/>
              <w:t xml:space="preserve">  </w:t>
            </w:r>
          </w:p>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Beschreibung </w:t>
            </w:r>
          </w:p>
        </w:tc>
      </w:tr>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 xml:space="preserve">ocheckAntAngDto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Code der getroffenen Regel </w:t>
            </w:r>
          </w:p>
        </w:tc>
      </w:tr>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errortext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Liste mit Fehlermeldungen </w:t>
            </w:r>
          </w:p>
        </w:tc>
      </w:tr>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Frontid results </w:t>
            </w:r>
          </w:p>
        </w:tc>
      </w:tr>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Status (rot, grün, gelb) </w:t>
            </w:r>
          </w:p>
        </w:tc>
      </w:tr>
    </w:tbl>
    <w:p w:rsidR="006F6727" w:rsidRPr="006F6727" w:rsidRDefault="006F6727" w:rsidP="006F6727"/>
    <w:p w:rsidR="0093684A" w:rsidRDefault="0093684A" w:rsidP="0093684A">
      <w:pPr>
        <w:pStyle w:val="berschrift4"/>
      </w:pPr>
      <w:bookmarkStart w:id="249" w:name="_Toc472332923"/>
      <w:r>
        <w:t>SOAP Beispiel</w:t>
      </w:r>
      <w:bookmarkEnd w:id="249"/>
    </w:p>
    <w:p w:rsidR="0093684A" w:rsidRDefault="0093684A" w:rsidP="0093684A">
      <w:pPr>
        <w:pStyle w:val="berschrift5"/>
      </w:pPr>
      <w:bookmarkStart w:id="250" w:name="_Toc472332924"/>
      <w:r>
        <w:t>Request:</w:t>
      </w:r>
      <w:bookmarkEnd w:id="250"/>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251" w:name="_Toc472332925"/>
      <w:r>
        <w:t>Response</w:t>
      </w:r>
      <w:bookmarkEnd w:id="251"/>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252" w:name="_Toc472332926"/>
      <w:r>
        <w:t>copyKalkulation</w:t>
      </w:r>
      <w:bookmarkEnd w:id="252"/>
    </w:p>
    <w:p w:rsidR="0093684A" w:rsidRDefault="0093684A" w:rsidP="0093684A">
      <w:pPr>
        <w:pStyle w:val="berschrift4"/>
      </w:pPr>
      <w:bookmarkStart w:id="253" w:name="_Toc472332927"/>
      <w:r>
        <w:t>WebService Beschreibung</w:t>
      </w:r>
      <w:bookmarkEnd w:id="253"/>
    </w:p>
    <w:p w:rsidR="0093684A" w:rsidRDefault="00CA1504" w:rsidP="0093684A">
      <w:r>
        <w:t>Diese Methode kopiert ein vollständige Variante und legt diese in der Datenbank zum Angebot ab.</w:t>
      </w:r>
    </w:p>
    <w:p w:rsidR="0093684A" w:rsidRDefault="0093684A" w:rsidP="0093684A"/>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Kopiert Persistenzobjekt der Angebotsvariante</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icopyKalkulationDto</w:t>
      </w:r>
      <w:r w:rsidRPr="001E0CBD">
        <w:rPr>
          <w:rFonts w:ascii="Consolas" w:hAnsi="Consolas" w:cs="Consolas"/>
          <w:color w:val="808080"/>
          <w:sz w:val="19"/>
          <w:szCs w:val="19"/>
          <w:highlight w:val="white"/>
          <w:lang w:val="en-US"/>
        </w:rPr>
        <w:t>&lt;/param&gt;</w:t>
      </w:r>
    </w:p>
    <w:p w:rsidR="0093684A" w:rsidRPr="00A7642C"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ocopyKalkulationDto</w:t>
      </w:r>
      <w:r w:rsidRPr="00A7642C">
        <w:rPr>
          <w:rFonts w:ascii="Consolas" w:hAnsi="Consolas" w:cs="Consolas"/>
          <w:color w:val="808080"/>
          <w:sz w:val="19"/>
          <w:szCs w:val="19"/>
          <w:highlight w:val="white"/>
          <w:lang w:val="en-US"/>
        </w:rPr>
        <w:t>&lt;/returns&gt;</w:t>
      </w:r>
    </w:p>
    <w:p w:rsidR="0093684A" w:rsidRPr="00A7642C" w:rsidRDefault="0093684A" w:rsidP="0093684A">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93684A" w:rsidRPr="009C614F" w:rsidRDefault="0093684A" w:rsidP="0093684A">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ocopyKalkulationDto</w:t>
      </w:r>
      <w:r w:rsidRPr="00A7642C">
        <w:rPr>
          <w:rFonts w:ascii="Consolas" w:hAnsi="Consolas" w:cs="Consolas"/>
          <w:color w:val="000000"/>
          <w:sz w:val="19"/>
          <w:szCs w:val="19"/>
          <w:highlight w:val="white"/>
          <w:lang w:val="en-US"/>
        </w:rPr>
        <w:t xml:space="preserve"> copyKalkulation(</w:t>
      </w:r>
      <w:r w:rsidRPr="00A7642C">
        <w:rPr>
          <w:rFonts w:ascii="Consolas" w:hAnsi="Consolas" w:cs="Consolas"/>
          <w:color w:val="2B91AF"/>
          <w:sz w:val="19"/>
          <w:szCs w:val="19"/>
          <w:highlight w:val="white"/>
          <w:lang w:val="en-US"/>
        </w:rPr>
        <w:t>icopyKalkulationDto</w:t>
      </w:r>
      <w:r w:rsidRPr="00A7642C">
        <w:rPr>
          <w:rFonts w:ascii="Consolas" w:hAnsi="Consolas" w:cs="Consolas"/>
          <w:color w:val="000000"/>
          <w:sz w:val="19"/>
          <w:szCs w:val="19"/>
          <w:highlight w:val="white"/>
          <w:lang w:val="en-US"/>
        </w:rPr>
        <w:t xml:space="preserve"> input);</w:t>
      </w:r>
    </w:p>
    <w:p w:rsidR="0093684A" w:rsidRDefault="0093684A" w:rsidP="0093684A">
      <w:pPr>
        <w:pStyle w:val="berschrift5"/>
      </w:pPr>
      <w:bookmarkStart w:id="254" w:name="_Toc472332928"/>
      <w:r>
        <w:t>Inputstruktur</w:t>
      </w:r>
      <w:bookmarkEnd w:id="25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lastRenderedPageBreak/>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Required</w:t>
            </w:r>
            <w:r w:rsidRPr="006F6727">
              <w:rPr>
                <w:rFonts w:ascii="Times New Roman" w:hAnsi="Times New Roman"/>
                <w:sz w:val="24"/>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 xml:space="preserve">icopyKalkulationDto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angVar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AngAntVarDto</w:t>
            </w: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Persistenzobjekt zu kopierende Kalkulation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bl>
    <w:p w:rsidR="0093684A" w:rsidRDefault="0093684A" w:rsidP="0093684A">
      <w:pPr>
        <w:pStyle w:val="Text"/>
      </w:pPr>
    </w:p>
    <w:p w:rsidR="0093684A" w:rsidRDefault="0093684A" w:rsidP="0093684A">
      <w:pPr>
        <w:pStyle w:val="berschrift5"/>
      </w:pPr>
      <w:bookmarkStart w:id="255" w:name="_Toc472332929"/>
      <w:r>
        <w:t>Rückgabestruktur</w:t>
      </w:r>
      <w:bookmarkEnd w:id="25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Beschreibung </w:t>
            </w:r>
          </w:p>
        </w:tc>
      </w:tr>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 xml:space="preserve">ocopyKalkulationDto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kalkulation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AngAntVarDto</w:t>
            </w: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Persistenzobjekt Kalkulation </w:t>
            </w:r>
            <w:r>
              <w:rPr>
                <w:rFonts w:asciiTheme="minorHAnsi" w:hAnsiTheme="minorHAnsi"/>
                <w:sz w:val="24"/>
                <w:szCs w:val="22"/>
                <w:lang w:val="de-CH"/>
              </w:rPr>
              <w:t>(siehe Kapitel 4)</w:t>
            </w:r>
          </w:p>
        </w:tc>
      </w:tr>
    </w:tbl>
    <w:p w:rsidR="006F6727" w:rsidRPr="006F6727" w:rsidRDefault="006F6727" w:rsidP="006F6727">
      <w:pPr>
        <w:spacing w:before="100" w:beforeAutospacing="1" w:after="100" w:afterAutospacing="1"/>
        <w:jc w:val="left"/>
        <w:rPr>
          <w:rFonts w:ascii="Times New Roman" w:hAnsi="Times New Roman"/>
          <w:sz w:val="24"/>
        </w:rPr>
      </w:pPr>
      <w:r w:rsidRPr="006F6727">
        <w:rPr>
          <w:rFonts w:ascii="Times New Roman" w:hAnsi="Times New Roman"/>
          <w:sz w:val="24"/>
        </w:rPr>
        <w:t xml:space="preserve">  </w:t>
      </w:r>
    </w:p>
    <w:p w:rsidR="006F6727" w:rsidRPr="006F6727" w:rsidRDefault="006F6727" w:rsidP="006F6727"/>
    <w:p w:rsidR="0093684A" w:rsidRDefault="0093684A" w:rsidP="0093684A">
      <w:pPr>
        <w:pStyle w:val="berschrift4"/>
      </w:pPr>
      <w:bookmarkStart w:id="256" w:name="_Toc472332930"/>
      <w:r>
        <w:t>SOAP Beispiel</w:t>
      </w:r>
      <w:bookmarkEnd w:id="256"/>
    </w:p>
    <w:p w:rsidR="0093684A" w:rsidRDefault="0093684A" w:rsidP="0093684A">
      <w:pPr>
        <w:pStyle w:val="berschrift5"/>
      </w:pPr>
      <w:bookmarkStart w:id="257" w:name="_Toc472332931"/>
      <w:r>
        <w:t>Request:</w:t>
      </w:r>
      <w:bookmarkEnd w:id="257"/>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258" w:name="_Toc472332932"/>
      <w:r>
        <w:t>Response</w:t>
      </w:r>
      <w:bookmarkEnd w:id="258"/>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80022B" w:rsidRDefault="0080022B" w:rsidP="0080022B">
      <w:pPr>
        <w:pStyle w:val="berschrift3"/>
      </w:pPr>
      <w:bookmarkStart w:id="259" w:name="_Toc472332933"/>
      <w:r>
        <w:t>createOrUpdateAngebot</w:t>
      </w:r>
      <w:bookmarkEnd w:id="259"/>
    </w:p>
    <w:p w:rsidR="0080022B" w:rsidRDefault="0080022B" w:rsidP="0080022B">
      <w:pPr>
        <w:pStyle w:val="berschrift4"/>
      </w:pPr>
      <w:bookmarkStart w:id="260" w:name="_Toc472332934"/>
      <w:r>
        <w:t>WebService Beschreibung</w:t>
      </w:r>
      <w:bookmarkEnd w:id="260"/>
    </w:p>
    <w:p w:rsidR="0080022B" w:rsidRDefault="00CA1504" w:rsidP="0080022B">
      <w:r>
        <w:t xml:space="preserve">Diese Methode erzeugt ein Vollständiges Angebot aus den Übergebenen Daten. Bei Übergabe eines Primärschlüssels im Angebotsobjekt wird ein bestehendes Angebot geupdatet, wenn das hinterlegt Statusmodell dies noch erlaubt. Bei Änderungen ausserhalb der Prüfungen des Statusmodells im Angebot </w:t>
      </w:r>
      <w:r>
        <w:lastRenderedPageBreak/>
        <w:t>müssen die zur Verfügung gestellten Methoden aus dem Service changeAngebotService verwendet werden.</w:t>
      </w:r>
    </w:p>
    <w:p w:rsidR="0080022B" w:rsidRDefault="0080022B" w:rsidP="0080022B"/>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Erzeugt/Ändert Persistenzobjekt des Angebots</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80022B" w:rsidRPr="001E0CBD"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&lt;param name=</w:t>
      </w:r>
      <w:r w:rsidRPr="001E0CBD">
        <w:rPr>
          <w:rFonts w:ascii="Consolas" w:hAnsi="Consolas" w:cs="Consolas"/>
          <w:color w:val="808080"/>
          <w:sz w:val="19"/>
          <w:szCs w:val="19"/>
          <w:highlight w:val="white"/>
          <w:lang w:val="en-US"/>
        </w:rPr>
        <w:t>"input"&gt;</w:t>
      </w:r>
      <w:r w:rsidRPr="001E0CBD">
        <w:rPr>
          <w:rFonts w:ascii="Consolas" w:hAnsi="Consolas" w:cs="Consolas"/>
          <w:color w:val="008000"/>
          <w:sz w:val="19"/>
          <w:szCs w:val="19"/>
          <w:highlight w:val="white"/>
          <w:lang w:val="en-US"/>
        </w:rPr>
        <w:t>icreateAngebotDto</w:t>
      </w:r>
      <w:r w:rsidRPr="001E0CBD">
        <w:rPr>
          <w:rFonts w:ascii="Consolas" w:hAnsi="Consolas" w:cs="Consolas"/>
          <w:color w:val="808080"/>
          <w:sz w:val="19"/>
          <w:szCs w:val="19"/>
          <w:highlight w:val="white"/>
          <w:lang w:val="en-US"/>
        </w:rPr>
        <w: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ocreateAngebotDto</w:t>
      </w:r>
      <w:r w:rsidRPr="00A7642C">
        <w:rPr>
          <w:rFonts w:ascii="Consolas" w:hAnsi="Consolas" w:cs="Consolas"/>
          <w:color w:val="808080"/>
          <w:sz w:val="19"/>
          <w:szCs w:val="19"/>
          <w:highlight w:val="white"/>
          <w:lang w:val="en-US"/>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80022B" w:rsidRPr="009C614F" w:rsidRDefault="0080022B" w:rsidP="0080022B">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ocreateAngebotDto</w:t>
      </w:r>
      <w:r w:rsidRPr="00A7642C">
        <w:rPr>
          <w:rFonts w:ascii="Consolas" w:hAnsi="Consolas" w:cs="Consolas"/>
          <w:color w:val="000000"/>
          <w:sz w:val="19"/>
          <w:szCs w:val="19"/>
          <w:highlight w:val="white"/>
          <w:lang w:val="en-US"/>
        </w:rPr>
        <w:t xml:space="preserve"> createOrUpdateAngebot(</w:t>
      </w:r>
      <w:r w:rsidRPr="00A7642C">
        <w:rPr>
          <w:rFonts w:ascii="Consolas" w:hAnsi="Consolas" w:cs="Consolas"/>
          <w:color w:val="2B91AF"/>
          <w:sz w:val="19"/>
          <w:szCs w:val="19"/>
          <w:highlight w:val="white"/>
          <w:lang w:val="en-US"/>
        </w:rPr>
        <w:t>icreateAngebotDto</w:t>
      </w:r>
      <w:r w:rsidRPr="00A7642C">
        <w:rPr>
          <w:rFonts w:ascii="Consolas" w:hAnsi="Consolas" w:cs="Consolas"/>
          <w:color w:val="000000"/>
          <w:sz w:val="19"/>
          <w:szCs w:val="19"/>
          <w:highlight w:val="white"/>
          <w:lang w:val="en-US"/>
        </w:rPr>
        <w:t xml:space="preserve"> input);</w:t>
      </w:r>
    </w:p>
    <w:p w:rsidR="0080022B" w:rsidRDefault="0080022B" w:rsidP="0080022B">
      <w:pPr>
        <w:pStyle w:val="berschrift5"/>
      </w:pPr>
      <w:bookmarkStart w:id="261" w:name="_Toc472332935"/>
      <w:r>
        <w:t>Inputstruktur</w:t>
      </w:r>
      <w:bookmarkEnd w:id="26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Required</w:t>
            </w:r>
            <w:r w:rsidRPr="006F6727">
              <w:rPr>
                <w:rFonts w:ascii="Times New Roman" w:hAnsi="Times New Roman"/>
                <w:sz w:val="24"/>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 xml:space="preserve">icreateAngebotDto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AngebotDto</w:t>
            </w: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Angebot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bl>
    <w:p w:rsidR="0080022B" w:rsidRDefault="0080022B" w:rsidP="0080022B">
      <w:pPr>
        <w:pStyle w:val="Text"/>
      </w:pPr>
    </w:p>
    <w:p w:rsidR="0080022B" w:rsidRDefault="0080022B" w:rsidP="0080022B">
      <w:pPr>
        <w:pStyle w:val="berschrift5"/>
      </w:pPr>
      <w:bookmarkStart w:id="262" w:name="_Toc472332936"/>
      <w:r>
        <w:t>Rückgabestruktur</w:t>
      </w:r>
      <w:bookmarkEnd w:id="26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Beschreibung </w:t>
            </w:r>
          </w:p>
        </w:tc>
      </w:tr>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 xml:space="preserve">ocreateAngebotDto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AngebotDto</w:t>
            </w: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Persistenzobjekt Angebot </w:t>
            </w:r>
            <w:r>
              <w:rPr>
                <w:rFonts w:asciiTheme="minorHAnsi" w:hAnsiTheme="minorHAnsi"/>
                <w:sz w:val="24"/>
                <w:szCs w:val="22"/>
                <w:lang w:val="de-CH"/>
              </w:rPr>
              <w:t>(siehe Kapitel 4)</w:t>
            </w:r>
          </w:p>
        </w:tc>
      </w:tr>
    </w:tbl>
    <w:p w:rsidR="006F6727" w:rsidRPr="006F6727" w:rsidRDefault="006F6727" w:rsidP="006F6727">
      <w:pPr>
        <w:spacing w:before="100" w:beforeAutospacing="1" w:after="100" w:afterAutospacing="1"/>
        <w:jc w:val="left"/>
      </w:pPr>
      <w:r w:rsidRPr="006F6727">
        <w:rPr>
          <w:rFonts w:ascii="Times New Roman" w:hAnsi="Times New Roman"/>
          <w:sz w:val="24"/>
        </w:rPr>
        <w:t xml:space="preserve">  </w:t>
      </w:r>
    </w:p>
    <w:p w:rsidR="0080022B" w:rsidRDefault="0080022B" w:rsidP="0080022B">
      <w:pPr>
        <w:pStyle w:val="berschrift4"/>
      </w:pPr>
      <w:bookmarkStart w:id="263" w:name="_Toc472332937"/>
      <w:r>
        <w:t>SOAP Beispiel</w:t>
      </w:r>
      <w:bookmarkEnd w:id="263"/>
    </w:p>
    <w:p w:rsidR="0080022B" w:rsidRDefault="0080022B" w:rsidP="0080022B">
      <w:pPr>
        <w:pStyle w:val="berschrift5"/>
      </w:pPr>
      <w:bookmarkStart w:id="264" w:name="_Toc472332938"/>
      <w:r>
        <w:t>Request:</w:t>
      </w:r>
      <w:bookmarkEnd w:id="264"/>
    </w:p>
    <w:p w:rsidR="0080022B" w:rsidRDefault="0080022B" w:rsidP="0080022B"/>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Pr="006B79C5" w:rsidRDefault="0080022B" w:rsidP="0080022B">
      <w:pPr>
        <w:rPr>
          <w:lang w:val="en-US"/>
        </w:rPr>
      </w:pPr>
    </w:p>
    <w:p w:rsidR="0080022B" w:rsidRDefault="0080022B" w:rsidP="0080022B">
      <w:pPr>
        <w:pStyle w:val="berschrift5"/>
      </w:pPr>
      <w:bookmarkStart w:id="265" w:name="_Toc472332939"/>
      <w:r>
        <w:t>Response</w:t>
      </w:r>
      <w:bookmarkEnd w:id="265"/>
    </w:p>
    <w:p w:rsidR="0080022B" w:rsidRPr="0047601F" w:rsidRDefault="0080022B" w:rsidP="0080022B">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93684A" w:rsidRDefault="0080022B" w:rsidP="0080022B">
      <w:pPr>
        <w:pStyle w:val="berschrift3"/>
      </w:pPr>
      <w:r>
        <w:rPr>
          <w:lang w:val="en-US"/>
        </w:rPr>
        <w:br w:type="page"/>
      </w:r>
      <w:bookmarkStart w:id="266" w:name="_Toc472332940"/>
      <w:r w:rsidR="0093684A">
        <w:lastRenderedPageBreak/>
        <w:t>createOrUpdateKalkulation</w:t>
      </w:r>
      <w:bookmarkEnd w:id="266"/>
    </w:p>
    <w:p w:rsidR="0093684A" w:rsidRDefault="0093684A" w:rsidP="0093684A">
      <w:pPr>
        <w:pStyle w:val="berschrift4"/>
      </w:pPr>
      <w:bookmarkStart w:id="267" w:name="_Toc472332941"/>
      <w:r>
        <w:t>WebService Beschreibung</w:t>
      </w:r>
      <w:bookmarkEnd w:id="267"/>
    </w:p>
    <w:p w:rsidR="0093684A" w:rsidRDefault="00CA1504" w:rsidP="0093684A">
      <w:r>
        <w:t>Diese Methode erzeugt eine Angebotsvariante in der Datenbank und verknüpft ein bestehendes Angebot mit dieser. Bei Übergabe eines Primärschlüssels in der Angebotsvariante wird eine bestehende Variante geändert und in der Datenbank nur aktualisiert.</w:t>
      </w:r>
    </w:p>
    <w:p w:rsidR="0093684A" w:rsidRDefault="0093684A" w:rsidP="0093684A"/>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Erzeugt/Ändert Persistenzobjekt der Angebotsvariante</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icreateKalkulationDto</w:t>
      </w:r>
      <w:r w:rsidRPr="001E0CBD">
        <w:rPr>
          <w:rFonts w:ascii="Consolas" w:hAnsi="Consolas" w:cs="Consolas"/>
          <w:color w:val="808080"/>
          <w:sz w:val="19"/>
          <w:szCs w:val="19"/>
          <w:highlight w:val="white"/>
          <w:lang w:val="en-US"/>
        </w:rPr>
        <w:t>&lt;/param&gt;</w:t>
      </w:r>
    </w:p>
    <w:p w:rsidR="0093684A" w:rsidRPr="00A7642C"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ocreateKalkulationDto</w:t>
      </w:r>
      <w:r w:rsidRPr="00A7642C">
        <w:rPr>
          <w:rFonts w:ascii="Consolas" w:hAnsi="Consolas" w:cs="Consolas"/>
          <w:color w:val="808080"/>
          <w:sz w:val="19"/>
          <w:szCs w:val="19"/>
          <w:highlight w:val="white"/>
          <w:lang w:val="en-US"/>
        </w:rPr>
        <w:t>&lt;/returns&gt;</w:t>
      </w:r>
    </w:p>
    <w:p w:rsidR="0093684A" w:rsidRPr="00A7642C" w:rsidRDefault="0093684A" w:rsidP="0093684A">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93684A" w:rsidRPr="009C614F" w:rsidRDefault="0093684A" w:rsidP="0093684A">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ocreateKalkulationDto</w:t>
      </w:r>
      <w:r w:rsidRPr="00A7642C">
        <w:rPr>
          <w:rFonts w:ascii="Consolas" w:hAnsi="Consolas" w:cs="Consolas"/>
          <w:color w:val="000000"/>
          <w:sz w:val="19"/>
          <w:szCs w:val="19"/>
          <w:highlight w:val="white"/>
          <w:lang w:val="en-US"/>
        </w:rPr>
        <w:t xml:space="preserve"> createOrUpdateKalkulation(</w:t>
      </w:r>
      <w:r w:rsidRPr="00A7642C">
        <w:rPr>
          <w:rFonts w:ascii="Consolas" w:hAnsi="Consolas" w:cs="Consolas"/>
          <w:color w:val="2B91AF"/>
          <w:sz w:val="19"/>
          <w:szCs w:val="19"/>
          <w:highlight w:val="white"/>
          <w:lang w:val="en-US"/>
        </w:rPr>
        <w:t>icreateKalkulationDto</w:t>
      </w:r>
      <w:r w:rsidRPr="00A7642C">
        <w:rPr>
          <w:rFonts w:ascii="Consolas" w:hAnsi="Consolas" w:cs="Consolas"/>
          <w:color w:val="000000"/>
          <w:sz w:val="19"/>
          <w:szCs w:val="19"/>
          <w:highlight w:val="white"/>
          <w:lang w:val="en-US"/>
        </w:rPr>
        <w:t xml:space="preserve"> input);</w:t>
      </w:r>
    </w:p>
    <w:p w:rsidR="0093684A" w:rsidRDefault="0093684A" w:rsidP="0093684A">
      <w:pPr>
        <w:pStyle w:val="berschrift5"/>
      </w:pPr>
      <w:bookmarkStart w:id="268" w:name="_Toc472332942"/>
      <w:r>
        <w:t>Inputstruktur</w:t>
      </w:r>
      <w:bookmarkEnd w:id="26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2B287B" w:rsidRPr="002B287B" w:rsidTr="002B287B">
        <w:tc>
          <w:tcPr>
            <w:tcW w:w="2846"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Required</w:t>
            </w:r>
            <w:r w:rsidRPr="002B287B">
              <w:rPr>
                <w:rFonts w:ascii="Times New Roman" w:hAnsi="Times New Roman"/>
                <w:sz w:val="24"/>
              </w:rPr>
              <w:t xml:space="preserve"> </w:t>
            </w:r>
          </w:p>
        </w:tc>
      </w:tr>
      <w:tr w:rsidR="002B287B" w:rsidRPr="002B287B" w:rsidTr="002B287B">
        <w:tc>
          <w:tcPr>
            <w:tcW w:w="2846"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Consolas" w:hAnsi="Consolas" w:cs="Consolas"/>
                <w:color w:val="2B91AF"/>
                <w:sz w:val="19"/>
                <w:szCs w:val="19"/>
                <w:lang w:eastAsia="de-CH"/>
              </w:rPr>
              <w:t xml:space="preserve">icreateKalkulationDto </w:t>
            </w:r>
          </w:p>
        </w:tc>
        <w:tc>
          <w:tcPr>
            <w:tcW w:w="1503"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r>
      <w:tr w:rsidR="002B287B" w:rsidRPr="002B287B" w:rsidTr="002B287B">
        <w:tc>
          <w:tcPr>
            <w:tcW w:w="2846"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angVar </w:t>
            </w:r>
          </w:p>
        </w:tc>
        <w:tc>
          <w:tcPr>
            <w:tcW w:w="1723"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Consolas" w:hAnsi="Consolas" w:cs="Consolas"/>
                <w:color w:val="2B91AF"/>
                <w:sz w:val="19"/>
                <w:szCs w:val="19"/>
                <w:lang w:eastAsia="de-CH"/>
              </w:rPr>
              <w:t>AngAntVarDto</w:t>
            </w:r>
            <w:r w:rsidRPr="002B287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Eingangs Dto (null für neue Kalkulation)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r>
    </w:tbl>
    <w:p w:rsidR="0093684A" w:rsidRDefault="002B287B" w:rsidP="002B287B">
      <w:pPr>
        <w:spacing w:before="100" w:beforeAutospacing="1" w:after="100" w:afterAutospacing="1"/>
        <w:jc w:val="left"/>
      </w:pPr>
      <w:r w:rsidRPr="002B287B">
        <w:rPr>
          <w:rFonts w:ascii="Times New Roman" w:hAnsi="Times New Roman"/>
          <w:sz w:val="24"/>
        </w:rPr>
        <w:t xml:space="preserve">  </w:t>
      </w:r>
    </w:p>
    <w:p w:rsidR="0093684A" w:rsidRDefault="0093684A" w:rsidP="0093684A">
      <w:pPr>
        <w:pStyle w:val="berschrift5"/>
      </w:pPr>
      <w:bookmarkStart w:id="269" w:name="_Toc472332943"/>
      <w:r>
        <w:t>Rückgabestruktur</w:t>
      </w:r>
      <w:bookmarkEnd w:id="26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2B287B" w:rsidTr="002B287B">
        <w:tc>
          <w:tcPr>
            <w:tcW w:w="2846"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Beschreibung </w:t>
            </w:r>
          </w:p>
        </w:tc>
      </w:tr>
      <w:tr w:rsidR="00135123" w:rsidRPr="002B287B" w:rsidTr="002B287B">
        <w:tc>
          <w:tcPr>
            <w:tcW w:w="2846"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Consolas" w:hAnsi="Consolas" w:cs="Consolas"/>
                <w:color w:val="2B91AF"/>
                <w:sz w:val="19"/>
                <w:szCs w:val="19"/>
                <w:lang w:eastAsia="de-CH"/>
              </w:rPr>
              <w:t xml:space="preserve">ocreateKalkulationDto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r>
      <w:tr w:rsidR="00135123" w:rsidRPr="002B287B" w:rsidTr="002B287B">
        <w:tc>
          <w:tcPr>
            <w:tcW w:w="2846"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kalkulation </w:t>
            </w:r>
          </w:p>
        </w:tc>
        <w:tc>
          <w:tcPr>
            <w:tcW w:w="1723"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Consolas" w:hAnsi="Consolas" w:cs="Consolas"/>
                <w:color w:val="2B91AF"/>
                <w:sz w:val="19"/>
                <w:szCs w:val="19"/>
                <w:lang w:eastAsia="de-CH"/>
              </w:rPr>
              <w:t>AngAntVarDto</w:t>
            </w:r>
            <w:r w:rsidRPr="002B287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Persistenzobjekt Kalkulation</w:t>
            </w:r>
            <w:r>
              <w:rPr>
                <w:rFonts w:asciiTheme="minorHAnsi" w:hAnsiTheme="minorHAnsi"/>
                <w:sz w:val="24"/>
                <w:szCs w:val="22"/>
                <w:lang w:val="de-CH"/>
              </w:rPr>
              <w:t xml:space="preserve"> (siehe Kapitel 4)</w:t>
            </w:r>
            <w:r w:rsidRPr="002B287B">
              <w:rPr>
                <w:rFonts w:asciiTheme="minorHAnsi" w:hAnsiTheme="minorHAnsi"/>
                <w:sz w:val="24"/>
                <w:szCs w:val="22"/>
                <w:lang w:val="de-CH"/>
              </w:rPr>
              <w:t xml:space="preserve"> </w:t>
            </w:r>
          </w:p>
        </w:tc>
      </w:tr>
    </w:tbl>
    <w:p w:rsidR="002B287B" w:rsidRPr="002B287B" w:rsidRDefault="002B287B" w:rsidP="002B287B">
      <w:pPr>
        <w:spacing w:before="100" w:beforeAutospacing="1" w:after="100" w:afterAutospacing="1"/>
        <w:jc w:val="left"/>
      </w:pPr>
      <w:r w:rsidRPr="002B287B">
        <w:rPr>
          <w:rFonts w:ascii="Times New Roman" w:hAnsi="Times New Roman"/>
          <w:sz w:val="24"/>
        </w:rPr>
        <w:t xml:space="preserve">  </w:t>
      </w:r>
    </w:p>
    <w:p w:rsidR="0093684A" w:rsidRDefault="0093684A" w:rsidP="0093684A">
      <w:pPr>
        <w:pStyle w:val="berschrift4"/>
      </w:pPr>
      <w:bookmarkStart w:id="270" w:name="_Toc472332944"/>
      <w:r>
        <w:t>SOAP Beispiel</w:t>
      </w:r>
      <w:bookmarkEnd w:id="270"/>
    </w:p>
    <w:p w:rsidR="0093684A" w:rsidRDefault="0093684A" w:rsidP="0093684A">
      <w:pPr>
        <w:pStyle w:val="berschrift5"/>
      </w:pPr>
      <w:bookmarkStart w:id="271" w:name="_Toc472332945"/>
      <w:r>
        <w:t>Request:</w:t>
      </w:r>
      <w:bookmarkEnd w:id="271"/>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272" w:name="_Toc472332946"/>
      <w:r>
        <w:t>Response</w:t>
      </w:r>
      <w:bookmarkEnd w:id="272"/>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273" w:name="_Toc472332947"/>
      <w:r>
        <w:t>deleteKalkulation</w:t>
      </w:r>
      <w:bookmarkEnd w:id="273"/>
    </w:p>
    <w:p w:rsidR="0093684A" w:rsidRDefault="0093684A" w:rsidP="0093684A">
      <w:pPr>
        <w:pStyle w:val="berschrift4"/>
      </w:pPr>
      <w:bookmarkStart w:id="274" w:name="_Toc472332948"/>
      <w:r>
        <w:t>WebService Beschreibung</w:t>
      </w:r>
      <w:bookmarkEnd w:id="274"/>
    </w:p>
    <w:p w:rsidR="0093684A" w:rsidRDefault="00CA1504" w:rsidP="0093684A">
      <w:r>
        <w:t>Diese Methode entfernt eine Kalkulationsvariatne aus dem Angebot.</w:t>
      </w:r>
    </w:p>
    <w:p w:rsidR="0093684A" w:rsidRDefault="0093684A" w:rsidP="0093684A"/>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Löscht Persistenzobjekt der Angebotsvariante</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ideleteKalkulationDto</w:t>
      </w:r>
      <w:r w:rsidRPr="001E0CBD">
        <w:rPr>
          <w:rFonts w:ascii="Consolas" w:hAnsi="Consolas" w:cs="Consolas"/>
          <w:color w:val="808080"/>
          <w:sz w:val="19"/>
          <w:szCs w:val="19"/>
          <w:highlight w:val="white"/>
          <w:lang w:val="en-US"/>
        </w:rPr>
        <w:t>&lt;/param&gt;</w:t>
      </w:r>
    </w:p>
    <w:p w:rsidR="0093684A" w:rsidRPr="00CA1504"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CA1504">
        <w:rPr>
          <w:rFonts w:ascii="Consolas" w:hAnsi="Consolas" w:cs="Consolas"/>
          <w:color w:val="808080"/>
          <w:sz w:val="19"/>
          <w:szCs w:val="19"/>
          <w:highlight w:val="white"/>
          <w:lang w:val="en-US"/>
        </w:rPr>
        <w:t>///</w:t>
      </w:r>
      <w:r w:rsidRPr="00CA1504">
        <w:rPr>
          <w:rFonts w:ascii="Consolas" w:hAnsi="Consolas" w:cs="Consolas"/>
          <w:color w:val="008000"/>
          <w:sz w:val="19"/>
          <w:szCs w:val="19"/>
          <w:highlight w:val="white"/>
          <w:lang w:val="en-US"/>
        </w:rPr>
        <w:t xml:space="preserve"> </w:t>
      </w:r>
      <w:r w:rsidRPr="00CA1504">
        <w:rPr>
          <w:rFonts w:ascii="Consolas" w:hAnsi="Consolas" w:cs="Consolas"/>
          <w:color w:val="808080"/>
          <w:sz w:val="19"/>
          <w:szCs w:val="19"/>
          <w:highlight w:val="white"/>
          <w:lang w:val="en-US"/>
        </w:rPr>
        <w:t>&lt;returns&gt;</w:t>
      </w:r>
      <w:r w:rsidRPr="00CA1504">
        <w:rPr>
          <w:rFonts w:ascii="Consolas" w:hAnsi="Consolas" w:cs="Consolas"/>
          <w:color w:val="008000"/>
          <w:sz w:val="19"/>
          <w:szCs w:val="19"/>
          <w:highlight w:val="white"/>
          <w:lang w:val="en-US"/>
        </w:rPr>
        <w:t>odeleteKalkulationDto</w:t>
      </w:r>
      <w:r w:rsidRPr="00CA1504">
        <w:rPr>
          <w:rFonts w:ascii="Consolas" w:hAnsi="Consolas" w:cs="Consolas"/>
          <w:color w:val="808080"/>
          <w:sz w:val="19"/>
          <w:szCs w:val="19"/>
          <w:highlight w:val="white"/>
          <w:lang w:val="en-US"/>
        </w:rPr>
        <w:t>&lt;/returns&gt;</w:t>
      </w:r>
    </w:p>
    <w:p w:rsidR="0093684A" w:rsidRPr="00CA1504" w:rsidRDefault="0093684A" w:rsidP="0093684A">
      <w:pPr>
        <w:autoSpaceDE w:val="0"/>
        <w:autoSpaceDN w:val="0"/>
        <w:adjustRightInd w:val="0"/>
        <w:jc w:val="left"/>
        <w:rPr>
          <w:rFonts w:ascii="Consolas" w:hAnsi="Consolas" w:cs="Consolas"/>
          <w:color w:val="000000"/>
          <w:sz w:val="19"/>
          <w:szCs w:val="19"/>
          <w:highlight w:val="white"/>
          <w:lang w:val="en-US"/>
        </w:rPr>
      </w:pPr>
      <w:r w:rsidRPr="00CA1504">
        <w:rPr>
          <w:rFonts w:ascii="Consolas" w:hAnsi="Consolas" w:cs="Consolas"/>
          <w:color w:val="000000"/>
          <w:sz w:val="19"/>
          <w:szCs w:val="19"/>
          <w:highlight w:val="white"/>
          <w:lang w:val="en-US"/>
        </w:rPr>
        <w:t xml:space="preserve">        [</w:t>
      </w:r>
      <w:r w:rsidRPr="00CA1504">
        <w:rPr>
          <w:rFonts w:ascii="Consolas" w:hAnsi="Consolas" w:cs="Consolas"/>
          <w:color w:val="2B91AF"/>
          <w:sz w:val="19"/>
          <w:szCs w:val="19"/>
          <w:highlight w:val="white"/>
          <w:lang w:val="en-US"/>
        </w:rPr>
        <w:t>OperationContract</w:t>
      </w:r>
      <w:r w:rsidRPr="00CA1504">
        <w:rPr>
          <w:rFonts w:ascii="Consolas" w:hAnsi="Consolas" w:cs="Consolas"/>
          <w:color w:val="000000"/>
          <w:sz w:val="19"/>
          <w:szCs w:val="19"/>
          <w:highlight w:val="white"/>
          <w:lang w:val="en-US"/>
        </w:rPr>
        <w:t>]</w:t>
      </w:r>
    </w:p>
    <w:p w:rsidR="0093684A" w:rsidRPr="009C614F" w:rsidRDefault="0093684A" w:rsidP="0093684A">
      <w:pPr>
        <w:rPr>
          <w:lang w:val="en-US"/>
        </w:rPr>
      </w:pPr>
      <w:r w:rsidRPr="00CA1504">
        <w:rPr>
          <w:rFonts w:ascii="Consolas" w:hAnsi="Consolas" w:cs="Consolas"/>
          <w:color w:val="000000"/>
          <w:sz w:val="19"/>
          <w:szCs w:val="19"/>
          <w:highlight w:val="white"/>
          <w:lang w:val="en-US"/>
        </w:rPr>
        <w:t xml:space="preserve">        </w:t>
      </w:r>
      <w:r w:rsidRPr="00CA1504">
        <w:rPr>
          <w:rFonts w:ascii="Consolas" w:hAnsi="Consolas" w:cs="Consolas"/>
          <w:color w:val="2B91AF"/>
          <w:sz w:val="19"/>
          <w:szCs w:val="19"/>
          <w:highlight w:val="white"/>
          <w:lang w:val="en-US"/>
        </w:rPr>
        <w:t>odeleteKalkulationDto</w:t>
      </w:r>
      <w:r w:rsidRPr="00CA1504">
        <w:rPr>
          <w:rFonts w:ascii="Consolas" w:hAnsi="Consolas" w:cs="Consolas"/>
          <w:color w:val="000000"/>
          <w:sz w:val="19"/>
          <w:szCs w:val="19"/>
          <w:highlight w:val="white"/>
          <w:lang w:val="en-US"/>
        </w:rPr>
        <w:t xml:space="preserve"> deleteKalkulation(</w:t>
      </w:r>
      <w:r w:rsidRPr="00CA1504">
        <w:rPr>
          <w:rFonts w:ascii="Consolas" w:hAnsi="Consolas" w:cs="Consolas"/>
          <w:color w:val="2B91AF"/>
          <w:sz w:val="19"/>
          <w:szCs w:val="19"/>
          <w:highlight w:val="white"/>
          <w:lang w:val="en-US"/>
        </w:rPr>
        <w:t>ideleteKalkulationDto</w:t>
      </w:r>
      <w:r w:rsidRPr="00CA1504">
        <w:rPr>
          <w:rFonts w:ascii="Consolas" w:hAnsi="Consolas" w:cs="Consolas"/>
          <w:color w:val="000000"/>
          <w:sz w:val="19"/>
          <w:szCs w:val="19"/>
          <w:highlight w:val="white"/>
          <w:lang w:val="en-US"/>
        </w:rPr>
        <w:t xml:space="preserve"> input);</w:t>
      </w:r>
    </w:p>
    <w:p w:rsidR="002B287B" w:rsidRPr="002B287B" w:rsidRDefault="0093684A" w:rsidP="00906291">
      <w:pPr>
        <w:pStyle w:val="berschrift5"/>
      </w:pPr>
      <w:bookmarkStart w:id="275" w:name="_Toc472332949"/>
      <w:r>
        <w:t>Inputstruktur</w:t>
      </w:r>
      <w:bookmarkEnd w:id="27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C65BEE"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Required</w:t>
            </w:r>
            <w:r w:rsidRPr="00C65BEE">
              <w:rPr>
                <w:rFonts w:ascii="Times New Roman" w:hAnsi="Times New Roman"/>
                <w:sz w:val="24"/>
              </w:rPr>
              <w:t xml:space="preserve"> </w:t>
            </w:r>
          </w:p>
        </w:tc>
      </w:tr>
      <w:tr w:rsidR="00C65BEE"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 xml:space="preserve">ideleteKalkulationDto </w:t>
            </w:r>
          </w:p>
        </w:tc>
        <w:tc>
          <w:tcPr>
            <w:tcW w:w="150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r>
      <w:tr w:rsidR="00C65BEE"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ID der Kalkulation </w:t>
            </w:r>
          </w:p>
        </w:tc>
        <w:tc>
          <w:tcPr>
            <w:tcW w:w="1181"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r>
    </w:tbl>
    <w:p w:rsidR="0093684A" w:rsidRDefault="0093684A" w:rsidP="0093684A">
      <w:pPr>
        <w:pStyle w:val="Text"/>
      </w:pPr>
    </w:p>
    <w:p w:rsidR="0093684A" w:rsidRDefault="0093684A" w:rsidP="0093684A">
      <w:pPr>
        <w:pStyle w:val="berschrift5"/>
      </w:pPr>
      <w:bookmarkStart w:id="276" w:name="_Toc472332950"/>
      <w:r>
        <w:t>Rückgabestruktur</w:t>
      </w:r>
      <w:bookmarkEnd w:id="27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Beschreibung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 xml:space="preserve">odeleteKalkulationDto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r>
    </w:tbl>
    <w:p w:rsidR="002B287B" w:rsidRPr="002B287B" w:rsidRDefault="002B287B" w:rsidP="002B287B"/>
    <w:p w:rsidR="0093684A" w:rsidRDefault="0093684A" w:rsidP="0093684A">
      <w:pPr>
        <w:pStyle w:val="berschrift4"/>
      </w:pPr>
      <w:bookmarkStart w:id="277" w:name="_Toc472332951"/>
      <w:r>
        <w:t>SOAP Beispiel</w:t>
      </w:r>
      <w:bookmarkEnd w:id="277"/>
    </w:p>
    <w:p w:rsidR="0093684A" w:rsidRDefault="0093684A" w:rsidP="0093684A">
      <w:pPr>
        <w:pStyle w:val="berschrift5"/>
      </w:pPr>
      <w:bookmarkStart w:id="278" w:name="_Toc472332952"/>
      <w:r>
        <w:t>Request:</w:t>
      </w:r>
      <w:bookmarkEnd w:id="278"/>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279" w:name="_Toc472332953"/>
      <w:r>
        <w:t>Response</w:t>
      </w:r>
      <w:bookmarkEnd w:id="279"/>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80022B" w:rsidRDefault="0093684A" w:rsidP="0080022B">
      <w:pPr>
        <w:pStyle w:val="berschrift3"/>
      </w:pPr>
      <w:r>
        <w:rPr>
          <w:lang w:val="en-US"/>
        </w:rPr>
        <w:br w:type="page"/>
      </w:r>
      <w:bookmarkStart w:id="280" w:name="_Toc472332954"/>
      <w:r w:rsidR="0080022B">
        <w:lastRenderedPageBreak/>
        <w:t>getMyPocketData</w:t>
      </w:r>
      <w:bookmarkEnd w:id="280"/>
    </w:p>
    <w:p w:rsidR="0080022B" w:rsidRDefault="0080022B" w:rsidP="0080022B">
      <w:pPr>
        <w:pStyle w:val="berschrift4"/>
      </w:pPr>
      <w:bookmarkStart w:id="281" w:name="_Toc472332955"/>
      <w:r>
        <w:t>WebService Beschreibung</w:t>
      </w:r>
      <w:bookmarkEnd w:id="281"/>
    </w:p>
    <w:p w:rsidR="0080022B" w:rsidRDefault="00CE5F0E" w:rsidP="0080022B">
      <w:r>
        <w:t xml:space="preserve">Diese Methode liefert den aktuellen Status im Bonusvergabe Programm passend zu einem Angebot. </w:t>
      </w:r>
    </w:p>
    <w:p w:rsidR="0080022B" w:rsidRDefault="0080022B" w:rsidP="0080022B"/>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Zeigt den Status im aktuellen Bonusvergabe-Programm (Stufe Bronze/Silber/...)</w:t>
      </w:r>
    </w:p>
    <w:p w:rsidR="0080022B" w:rsidRPr="001E0CBD"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80022B" w:rsidRPr="001E0CBD" w:rsidRDefault="0080022B" w:rsidP="0080022B">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igetMyPocketDataDto</w:t>
      </w:r>
      <w:r w:rsidRPr="001E0CBD">
        <w:rPr>
          <w:rFonts w:ascii="Consolas" w:hAnsi="Consolas" w:cs="Consolas"/>
          <w:color w:val="808080"/>
          <w:sz w:val="19"/>
          <w:szCs w:val="19"/>
          <w:highlight w:val="white"/>
          <w:lang w:val="en-US"/>
        </w:rPr>
        <w: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ogetMyPocketDataDto</w:t>
      </w:r>
      <w:r w:rsidRPr="00A7642C">
        <w:rPr>
          <w:rFonts w:ascii="Consolas" w:hAnsi="Consolas" w:cs="Consolas"/>
          <w:color w:val="808080"/>
          <w:sz w:val="19"/>
          <w:szCs w:val="19"/>
          <w:highlight w:val="white"/>
          <w:lang w:val="en-US"/>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80022B" w:rsidRPr="009C614F" w:rsidRDefault="0080022B" w:rsidP="0080022B">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ogetMyPocketDataDto</w:t>
      </w:r>
      <w:r w:rsidRPr="00A7642C">
        <w:rPr>
          <w:rFonts w:ascii="Consolas" w:hAnsi="Consolas" w:cs="Consolas"/>
          <w:color w:val="000000"/>
          <w:sz w:val="19"/>
          <w:szCs w:val="19"/>
          <w:highlight w:val="white"/>
          <w:lang w:val="en-US"/>
        </w:rPr>
        <w:t xml:space="preserve"> getMyPocketData(</w:t>
      </w:r>
      <w:r w:rsidRPr="00A7642C">
        <w:rPr>
          <w:rFonts w:ascii="Consolas" w:hAnsi="Consolas" w:cs="Consolas"/>
          <w:color w:val="2B91AF"/>
          <w:sz w:val="19"/>
          <w:szCs w:val="19"/>
          <w:highlight w:val="white"/>
          <w:lang w:val="en-US"/>
        </w:rPr>
        <w:t>igetMyPocketDataDto</w:t>
      </w:r>
      <w:r w:rsidRPr="00A7642C">
        <w:rPr>
          <w:rFonts w:ascii="Consolas" w:hAnsi="Consolas" w:cs="Consolas"/>
          <w:color w:val="000000"/>
          <w:sz w:val="19"/>
          <w:szCs w:val="19"/>
          <w:highlight w:val="white"/>
          <w:lang w:val="en-US"/>
        </w:rPr>
        <w:t xml:space="preserve"> input);</w:t>
      </w:r>
    </w:p>
    <w:p w:rsidR="0080022B" w:rsidRDefault="0080022B" w:rsidP="0080022B">
      <w:pPr>
        <w:pStyle w:val="berschrift5"/>
      </w:pPr>
      <w:bookmarkStart w:id="282" w:name="_Toc472332956"/>
      <w:r>
        <w:t>Inputstruktur</w:t>
      </w:r>
      <w:bookmarkEnd w:id="28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C65BEE"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Required</w:t>
            </w:r>
            <w:r w:rsidRPr="00C65BEE">
              <w:rPr>
                <w:rFonts w:ascii="Times New Roman" w:hAnsi="Times New Roman"/>
                <w:sz w:val="24"/>
              </w:rPr>
              <w:t xml:space="preserve"> </w:t>
            </w:r>
          </w:p>
        </w:tc>
      </w:tr>
      <w:tr w:rsidR="00C65BEE"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 xml:space="preserve">igetMyPocketDataDto </w:t>
            </w:r>
          </w:p>
        </w:tc>
        <w:tc>
          <w:tcPr>
            <w:tcW w:w="150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r>
    </w:tbl>
    <w:p w:rsidR="0080022B" w:rsidRDefault="0080022B" w:rsidP="0080022B">
      <w:pPr>
        <w:pStyle w:val="Text"/>
      </w:pPr>
    </w:p>
    <w:p w:rsidR="0080022B" w:rsidRDefault="0080022B" w:rsidP="0080022B">
      <w:pPr>
        <w:pStyle w:val="berschrift5"/>
      </w:pPr>
      <w:bookmarkStart w:id="283" w:name="_Toc472332957"/>
      <w:r>
        <w:t>Rückgabestruktur</w:t>
      </w:r>
      <w:bookmarkEnd w:id="28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Beschreibung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 xml:space="preserve">ogetMyPocketDataDto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MyPocketData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MyPocketDto</w:t>
            </w: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jc w:val="left"/>
              <w:rPr>
                <w:rFonts w:ascii="Times New Roman" w:hAnsi="Times New Roman"/>
                <w:sz w:val="24"/>
              </w:rPr>
            </w:pP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 xml:space="preserve">MyPocketDto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akt_payout_total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bonus earned up to now (during the current bonus program)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akt_volume_kickback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total budget from concluded contracts up to now (during the current bonus program)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gap_percent_kickback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proportion of total budget from concluded contracts to to</w:t>
            </w:r>
            <w:r w:rsidRPr="00C65BEE">
              <w:rPr>
                <w:rFonts w:asciiTheme="minorHAnsi" w:hAnsiTheme="minorHAnsi"/>
                <w:sz w:val="24"/>
                <w:szCs w:val="22"/>
                <w:lang w:val="de-CH"/>
              </w:rPr>
              <w:lastRenderedPageBreak/>
              <w:t xml:space="preserve">tal budget needed for next bonus level (in percent)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gap_value_kickback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amount of budget money missing for next bonus level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hd_segment_aktuell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current bonus level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hd_segment_next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next bonus level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next_payout_kickback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bonus for reaching next bonus level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next_target_kickback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total budget needed for next bonus level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report_vk_incentives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Dokumenten-Id für REPORT_VK_INCENTIVES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rlz_monate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Restlaufzeit (Monate): number of month the bonus program is still running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rlz_tage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Restlaufzeit (Tage): number of days the bonus program is still running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sys_seller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syscode of seller whose "pocket" this ist </w:t>
            </w:r>
          </w:p>
        </w:tc>
      </w:tr>
    </w:tbl>
    <w:p w:rsidR="002B287B" w:rsidRPr="002B287B" w:rsidRDefault="00C65BEE" w:rsidP="00C65BEE">
      <w:pPr>
        <w:spacing w:before="100" w:beforeAutospacing="1" w:after="100" w:afterAutospacing="1"/>
        <w:jc w:val="left"/>
      </w:pPr>
      <w:r w:rsidRPr="00C65BEE">
        <w:rPr>
          <w:rFonts w:ascii="Times New Roman" w:hAnsi="Times New Roman"/>
          <w:sz w:val="24"/>
        </w:rPr>
        <w:t xml:space="preserve">  </w:t>
      </w:r>
    </w:p>
    <w:p w:rsidR="0080022B" w:rsidRDefault="0080022B" w:rsidP="0080022B">
      <w:pPr>
        <w:pStyle w:val="berschrift4"/>
      </w:pPr>
      <w:bookmarkStart w:id="284" w:name="_Toc472332958"/>
      <w:r>
        <w:t>SOAP Beispiel</w:t>
      </w:r>
      <w:bookmarkEnd w:id="284"/>
    </w:p>
    <w:p w:rsidR="0080022B" w:rsidRDefault="0080022B" w:rsidP="0080022B">
      <w:pPr>
        <w:pStyle w:val="berschrift5"/>
      </w:pPr>
      <w:bookmarkStart w:id="285" w:name="_Toc472332959"/>
      <w:r>
        <w:t>Request:</w:t>
      </w:r>
      <w:bookmarkEnd w:id="285"/>
    </w:p>
    <w:p w:rsidR="0080022B" w:rsidRDefault="0080022B" w:rsidP="0080022B"/>
    <w:p w:rsidR="0080022B" w:rsidRPr="0047601F" w:rsidRDefault="0080022B" w:rsidP="0080022B">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Pr="006B79C5" w:rsidRDefault="0080022B" w:rsidP="0080022B">
      <w:pPr>
        <w:rPr>
          <w:lang w:val="en-US"/>
        </w:rPr>
      </w:pPr>
    </w:p>
    <w:p w:rsidR="0080022B" w:rsidRDefault="0080022B" w:rsidP="0080022B">
      <w:pPr>
        <w:pStyle w:val="berschrift5"/>
      </w:pPr>
      <w:bookmarkStart w:id="286" w:name="_Toc472332960"/>
      <w:r>
        <w:t>Response</w:t>
      </w:r>
      <w:bookmarkEnd w:id="286"/>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47601F" w:rsidRDefault="0046627F" w:rsidP="0093684A">
      <w:pPr>
        <w:pStyle w:val="berschrift3"/>
      </w:pPr>
      <w:bookmarkStart w:id="287" w:name="_Toc472332961"/>
      <w:r>
        <w:t>getObjektDaten</w:t>
      </w:r>
      <w:bookmarkEnd w:id="287"/>
    </w:p>
    <w:p w:rsidR="0047601F" w:rsidRDefault="0047601F" w:rsidP="0047601F">
      <w:pPr>
        <w:pStyle w:val="berschrift4"/>
      </w:pPr>
      <w:bookmarkStart w:id="288" w:name="_Toc472332962"/>
      <w:r>
        <w:t>WebService Beschreibung</w:t>
      </w:r>
      <w:bookmarkEnd w:id="288"/>
    </w:p>
    <w:p w:rsidR="0047601F" w:rsidRDefault="00CE5F0E" w:rsidP="0047601F">
      <w:r>
        <w:t>Diese Methode bildet den Übergang vom Carconfigurator zu den Objektdaten bei Angebot und Antrag. Sie liefert über die id eines Carconfigurator Objektes ein vollständig ausgefülltes Objekt zur weiteren Verwendung in Angebots und Antragsservices.</w:t>
      </w:r>
    </w:p>
    <w:p w:rsidR="0047601F" w:rsidRDefault="0047601F" w:rsidP="0047601F"/>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Deli</w:t>
      </w:r>
      <w:r w:rsidRPr="0046627F">
        <w:rPr>
          <w:rFonts w:ascii="Consolas" w:hAnsi="Consolas" w:cs="Consolas"/>
          <w:color w:val="008000"/>
          <w:sz w:val="19"/>
          <w:szCs w:val="19"/>
          <w:highlight w:val="white"/>
          <w:lang w:val="en-US"/>
        </w:rPr>
        <w:t>vers the object information from a car configurator id</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name="key"&gt;</w:t>
      </w:r>
      <w:r w:rsidRPr="0046627F">
        <w:rPr>
          <w:rFonts w:ascii="Consolas" w:hAnsi="Consolas" w:cs="Consolas"/>
          <w:color w:val="008000"/>
          <w:sz w:val="19"/>
          <w:szCs w:val="19"/>
          <w:highlight w:val="white"/>
          <w:lang w:val="en-US"/>
        </w:rPr>
        <w:t>Schluessel</w:t>
      </w:r>
      <w:r w:rsidRPr="0046627F">
        <w:rPr>
          <w:rFonts w:ascii="Consolas" w:hAnsi="Consolas" w:cs="Consolas"/>
          <w:color w:val="808080"/>
          <w:sz w:val="19"/>
          <w:szCs w:val="19"/>
          <w:highlight w:val="white"/>
          <w:lang w:val="en-US"/>
        </w:rPr>
        <w:t>&lt;/param&gt;</w:t>
      </w:r>
    </w:p>
    <w:p w:rsidR="0046627F" w:rsidRDefault="0046627F" w:rsidP="0046627F">
      <w:pPr>
        <w:autoSpaceDE w:val="0"/>
        <w:autoSpaceDN w:val="0"/>
        <w:adjustRightInd w:val="0"/>
        <w:jc w:val="left"/>
        <w:rPr>
          <w:rFonts w:ascii="Consolas" w:hAnsi="Consolas" w:cs="Consolas"/>
          <w:color w:val="000000"/>
          <w:sz w:val="19"/>
          <w:szCs w:val="19"/>
          <w:highlight w:val="white"/>
        </w:rPr>
      </w:pPr>
      <w:r w:rsidRPr="0046627F">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Fahrzeugspezifische Daten aus Eurotax</w:t>
      </w:r>
      <w:r>
        <w:rPr>
          <w:rFonts w:ascii="Consolas" w:hAnsi="Consolas" w:cs="Consolas"/>
          <w:color w:val="808080"/>
          <w:sz w:val="19"/>
          <w:szCs w:val="19"/>
          <w:highlight w:val="white"/>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46627F" w:rsidP="0046627F">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oGetObjektDatenDto</w:t>
      </w:r>
      <w:r w:rsidRPr="00A7642C">
        <w:rPr>
          <w:rFonts w:ascii="Consolas" w:hAnsi="Consolas" w:cs="Consolas"/>
          <w:color w:val="000000"/>
          <w:sz w:val="19"/>
          <w:szCs w:val="19"/>
          <w:highlight w:val="white"/>
          <w:lang w:val="en-US"/>
        </w:rPr>
        <w:t xml:space="preserve"> getObjektDaten(</w:t>
      </w:r>
      <w:r w:rsidRPr="00A7642C">
        <w:rPr>
          <w:rFonts w:ascii="Consolas" w:hAnsi="Consolas" w:cs="Consolas"/>
          <w:color w:val="2B91AF"/>
          <w:sz w:val="19"/>
          <w:szCs w:val="19"/>
          <w:highlight w:val="white"/>
          <w:lang w:val="en-US"/>
        </w:rPr>
        <w:t>String</w:t>
      </w:r>
      <w:r w:rsidRPr="00A7642C">
        <w:rPr>
          <w:rFonts w:ascii="Consolas" w:hAnsi="Consolas" w:cs="Consolas"/>
          <w:color w:val="000000"/>
          <w:sz w:val="19"/>
          <w:szCs w:val="19"/>
          <w:highlight w:val="white"/>
          <w:lang w:val="en-US"/>
        </w:rPr>
        <w:t xml:space="preserve"> key);</w:t>
      </w:r>
    </w:p>
    <w:p w:rsidR="0047601F" w:rsidRDefault="0047601F" w:rsidP="0047601F">
      <w:pPr>
        <w:pStyle w:val="berschrift5"/>
      </w:pPr>
      <w:bookmarkStart w:id="289" w:name="_Toc472332963"/>
      <w:r>
        <w:t>Inputstruktur</w:t>
      </w:r>
      <w:bookmarkEnd w:id="289"/>
    </w:p>
    <w:tbl>
      <w:tblPr>
        <w:tblStyle w:val="Tabellenraster"/>
        <w:tblW w:w="0" w:type="auto"/>
        <w:tblLook w:val="04A0" w:firstRow="1" w:lastRow="0" w:firstColumn="1" w:lastColumn="0" w:noHBand="0" w:noVBand="1"/>
      </w:tblPr>
      <w:tblGrid>
        <w:gridCol w:w="2852"/>
        <w:gridCol w:w="1505"/>
        <w:gridCol w:w="1727"/>
        <w:gridCol w:w="1810"/>
        <w:gridCol w:w="1181"/>
      </w:tblGrid>
      <w:tr w:rsidR="0047601F" w:rsidTr="0046627F">
        <w:tc>
          <w:tcPr>
            <w:tcW w:w="2852" w:type="dxa"/>
          </w:tcPr>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r>
              <w:rPr>
                <w:rFonts w:asciiTheme="minorHAnsi" w:hAnsiTheme="minorHAnsi"/>
                <w:szCs w:val="22"/>
              </w:rPr>
              <w:t>Klasse</w:t>
            </w:r>
          </w:p>
        </w:tc>
        <w:tc>
          <w:tcPr>
            <w:tcW w:w="1505" w:type="dxa"/>
          </w:tcPr>
          <w:p w:rsidR="0047601F" w:rsidRDefault="0047601F" w:rsidP="0046627F">
            <w:pPr>
              <w:pStyle w:val="Text"/>
              <w:rPr>
                <w:rFonts w:asciiTheme="minorHAnsi" w:hAnsiTheme="minorHAnsi"/>
                <w:szCs w:val="22"/>
              </w:rPr>
            </w:pPr>
            <w:r>
              <w:rPr>
                <w:rFonts w:asciiTheme="minorHAnsi" w:hAnsiTheme="minorHAnsi"/>
                <w:szCs w:val="22"/>
              </w:rPr>
              <w:t>Attribut</w:t>
            </w:r>
          </w:p>
        </w:tc>
        <w:tc>
          <w:tcPr>
            <w:tcW w:w="1727" w:type="dxa"/>
          </w:tcPr>
          <w:p w:rsidR="0047601F" w:rsidRDefault="0047601F" w:rsidP="0046627F">
            <w:pPr>
              <w:pStyle w:val="Text"/>
              <w:rPr>
                <w:rFonts w:asciiTheme="minorHAnsi" w:hAnsiTheme="minorHAnsi"/>
                <w:szCs w:val="22"/>
              </w:rPr>
            </w:pPr>
            <w:r>
              <w:rPr>
                <w:rFonts w:asciiTheme="minorHAnsi" w:hAnsiTheme="minorHAnsi"/>
                <w:szCs w:val="22"/>
              </w:rPr>
              <w:t>Typ</w:t>
            </w:r>
          </w:p>
        </w:tc>
        <w:tc>
          <w:tcPr>
            <w:tcW w:w="1810" w:type="dxa"/>
          </w:tcPr>
          <w:p w:rsidR="0047601F" w:rsidRDefault="0047601F" w:rsidP="0046627F">
            <w:pPr>
              <w:pStyle w:val="Text"/>
              <w:rPr>
                <w:rFonts w:asciiTheme="minorHAnsi" w:hAnsiTheme="minorHAnsi"/>
                <w:szCs w:val="22"/>
              </w:rPr>
            </w:pPr>
            <w:r>
              <w:rPr>
                <w:rFonts w:asciiTheme="minorHAnsi" w:hAnsiTheme="minorHAnsi"/>
                <w:szCs w:val="22"/>
              </w:rPr>
              <w:t>Beschreibung</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Required</w:t>
            </w:r>
          </w:p>
        </w:tc>
      </w:tr>
      <w:tr w:rsidR="0047601F" w:rsidTr="0046627F">
        <w:tc>
          <w:tcPr>
            <w:tcW w:w="2852" w:type="dxa"/>
          </w:tcPr>
          <w:p w:rsidR="0047601F" w:rsidRDefault="0047601F" w:rsidP="0046627F">
            <w:pPr>
              <w:pStyle w:val="Text"/>
              <w:rPr>
                <w:rFonts w:asciiTheme="minorHAnsi" w:hAnsiTheme="minorHAnsi"/>
                <w:szCs w:val="22"/>
              </w:rPr>
            </w:pPr>
            <w:r>
              <w:rPr>
                <w:rFonts w:ascii="Consolas" w:hAnsi="Consolas" w:cs="Consolas"/>
                <w:color w:val="2B91AF"/>
                <w:sz w:val="19"/>
                <w:szCs w:val="19"/>
                <w:highlight w:val="white"/>
                <w:lang w:val="de-DE" w:eastAsia="de-CH"/>
              </w:rPr>
              <w:t>String</w:t>
            </w:r>
          </w:p>
        </w:tc>
        <w:tc>
          <w:tcPr>
            <w:tcW w:w="1505" w:type="dxa"/>
          </w:tcPr>
          <w:p w:rsidR="0047601F" w:rsidRDefault="00C65BEE" w:rsidP="0046627F">
            <w:pPr>
              <w:pStyle w:val="Text"/>
              <w:rPr>
                <w:rFonts w:asciiTheme="minorHAnsi" w:hAnsiTheme="minorHAnsi"/>
                <w:szCs w:val="22"/>
              </w:rPr>
            </w:pPr>
            <w:r>
              <w:rPr>
                <w:rFonts w:asciiTheme="minorHAnsi" w:hAnsiTheme="minorHAnsi"/>
                <w:szCs w:val="22"/>
              </w:rPr>
              <w:t>Key</w:t>
            </w:r>
          </w:p>
        </w:tc>
        <w:tc>
          <w:tcPr>
            <w:tcW w:w="1727" w:type="dxa"/>
          </w:tcPr>
          <w:p w:rsidR="0047601F" w:rsidRDefault="0047601F" w:rsidP="0046627F">
            <w:pPr>
              <w:pStyle w:val="Text"/>
              <w:rPr>
                <w:rFonts w:asciiTheme="minorHAnsi" w:hAnsiTheme="minorHAnsi"/>
                <w:szCs w:val="22"/>
              </w:rPr>
            </w:pPr>
            <w:r>
              <w:rPr>
                <w:rFonts w:asciiTheme="minorHAnsi" w:hAnsiTheme="minorHAnsi"/>
                <w:szCs w:val="22"/>
              </w:rPr>
              <w:t>String</w:t>
            </w:r>
          </w:p>
        </w:tc>
        <w:tc>
          <w:tcPr>
            <w:tcW w:w="1810" w:type="dxa"/>
          </w:tcPr>
          <w:p w:rsidR="0047601F" w:rsidRDefault="00C65BEE" w:rsidP="0046627F">
            <w:pPr>
              <w:pStyle w:val="Text"/>
              <w:rPr>
                <w:rFonts w:asciiTheme="minorHAnsi" w:hAnsiTheme="minorHAnsi"/>
                <w:szCs w:val="22"/>
              </w:rPr>
            </w:pPr>
            <w:r>
              <w:rPr>
                <w:rFonts w:asciiTheme="minorHAnsi" w:hAnsiTheme="minorHAnsi"/>
                <w:szCs w:val="22"/>
              </w:rPr>
              <w:t>Eurotax-Key</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x</w:t>
            </w:r>
          </w:p>
        </w:tc>
      </w:tr>
    </w:tbl>
    <w:p w:rsidR="0047601F" w:rsidRDefault="0047601F" w:rsidP="0047601F">
      <w:pPr>
        <w:pStyle w:val="Text"/>
      </w:pPr>
    </w:p>
    <w:p w:rsidR="0047601F" w:rsidRDefault="0047601F" w:rsidP="0047601F">
      <w:pPr>
        <w:pStyle w:val="berschrift5"/>
      </w:pPr>
      <w:bookmarkStart w:id="290" w:name="_Toc472332964"/>
      <w:r>
        <w:t>Rückgabestruktur</w:t>
      </w:r>
      <w:bookmarkEnd w:id="29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Beschreibung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 xml:space="preserve">oGetObjektDatenDto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objekt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AngAntObDto</w:t>
            </w: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Objektdaten </w:t>
            </w:r>
            <w:r>
              <w:rPr>
                <w:rFonts w:asciiTheme="minorHAnsi" w:hAnsiTheme="minorHAnsi"/>
                <w:sz w:val="24"/>
                <w:szCs w:val="22"/>
                <w:lang w:val="de-CH"/>
              </w:rPr>
              <w:t>(siehe Kapitel 4)</w:t>
            </w:r>
          </w:p>
        </w:tc>
      </w:tr>
    </w:tbl>
    <w:p w:rsidR="00C65BEE" w:rsidRPr="00C65BEE" w:rsidRDefault="00C65BEE" w:rsidP="00C65BEE"/>
    <w:p w:rsidR="0047601F" w:rsidRDefault="0047601F" w:rsidP="0047601F">
      <w:pPr>
        <w:pStyle w:val="berschrift4"/>
      </w:pPr>
      <w:bookmarkStart w:id="291" w:name="_Toc472332965"/>
      <w:r>
        <w:t>SOAP Beispiel</w:t>
      </w:r>
      <w:bookmarkEnd w:id="291"/>
    </w:p>
    <w:p w:rsidR="0047601F" w:rsidRDefault="0047601F" w:rsidP="0047601F">
      <w:pPr>
        <w:pStyle w:val="berschrift5"/>
      </w:pPr>
      <w:bookmarkStart w:id="292" w:name="_Toc472332966"/>
      <w:r>
        <w:t>Request:</w:t>
      </w:r>
      <w:bookmarkEnd w:id="292"/>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293" w:name="_Toc472332967"/>
      <w:r>
        <w:t>Response</w:t>
      </w:r>
      <w:bookmarkEnd w:id="293"/>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1E0CBD" w:rsidP="0047601F">
      <w:pPr>
        <w:pStyle w:val="berschrift3"/>
      </w:pPr>
      <w:bookmarkStart w:id="294" w:name="_Toc472332968"/>
      <w:r>
        <w:t>getObjektDatenByVIN</w:t>
      </w:r>
      <w:bookmarkEnd w:id="294"/>
    </w:p>
    <w:p w:rsidR="0047601F" w:rsidRDefault="0047601F" w:rsidP="0047601F">
      <w:pPr>
        <w:pStyle w:val="berschrift4"/>
      </w:pPr>
      <w:bookmarkStart w:id="295" w:name="_Toc472332969"/>
      <w:r>
        <w:t>WebService Beschreibung</w:t>
      </w:r>
      <w:bookmarkEnd w:id="295"/>
    </w:p>
    <w:p w:rsidR="0047601F" w:rsidRDefault="00CE5F0E" w:rsidP="0047601F">
      <w:r>
        <w:t xml:space="preserve">Diese Methode ruft intern den VINService von Eurotax auf und bildet daraus automatisch aus den Daten ein vollständiges Objekt analog zur Methode getObjektDaten. </w:t>
      </w:r>
    </w:p>
    <w:p w:rsidR="0047601F" w:rsidRDefault="0047601F" w:rsidP="0047601F"/>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sidRPr="00CE5F0E">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Delivers the object information from a car VIN-Number</w:t>
      </w:r>
    </w:p>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&lt;par</w:t>
      </w:r>
      <w:r w:rsidRPr="001E0CBD">
        <w:rPr>
          <w:rFonts w:ascii="Consolas" w:hAnsi="Consolas" w:cs="Consolas"/>
          <w:color w:val="808080"/>
          <w:sz w:val="19"/>
          <w:szCs w:val="19"/>
          <w:highlight w:val="white"/>
          <w:lang w:val="en-US"/>
        </w:rPr>
        <w:t>am name="key"&gt;</w:t>
      </w:r>
      <w:r w:rsidRPr="001E0CBD">
        <w:rPr>
          <w:rFonts w:ascii="Consolas" w:hAnsi="Consolas" w:cs="Consolas"/>
          <w:color w:val="008000"/>
          <w:sz w:val="19"/>
          <w:szCs w:val="19"/>
          <w:highlight w:val="white"/>
          <w:lang w:val="en-US"/>
        </w:rPr>
        <w:t>VIN Number</w:t>
      </w:r>
      <w:r w:rsidRPr="001E0CBD">
        <w:rPr>
          <w:rFonts w:ascii="Consolas" w:hAnsi="Consolas" w:cs="Consolas"/>
          <w:color w:val="808080"/>
          <w:sz w:val="19"/>
          <w:szCs w:val="19"/>
          <w:highlight w:val="white"/>
          <w:lang w:val="en-US"/>
        </w:rPr>
        <w:t>&lt;/param&gt;</w:t>
      </w:r>
    </w:p>
    <w:p w:rsidR="001E0CBD" w:rsidRDefault="001E0CBD" w:rsidP="001E0CBD">
      <w:pPr>
        <w:autoSpaceDE w:val="0"/>
        <w:autoSpaceDN w:val="0"/>
        <w:adjustRightInd w:val="0"/>
        <w:jc w:val="left"/>
        <w:rPr>
          <w:rFonts w:ascii="Consolas" w:hAnsi="Consolas" w:cs="Consolas"/>
          <w:color w:val="000000"/>
          <w:sz w:val="19"/>
          <w:szCs w:val="19"/>
          <w:highlight w:val="white"/>
        </w:rPr>
      </w:pPr>
      <w:r w:rsidRPr="001E0CBD">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Fahrzeugspezifische Daten aus Eurotax map2ETG</w:t>
      </w:r>
      <w:r>
        <w:rPr>
          <w:rFonts w:ascii="Consolas" w:hAnsi="Consolas" w:cs="Consolas"/>
          <w:color w:val="808080"/>
          <w:sz w:val="19"/>
          <w:szCs w:val="19"/>
          <w:highlight w:val="white"/>
        </w:rPr>
        <w:t>&lt;/returns&gt;</w:t>
      </w:r>
    </w:p>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1E0CBD" w:rsidP="001E0CBD">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oGetObjektDatenDto</w:t>
      </w:r>
      <w:r w:rsidRPr="00A7642C">
        <w:rPr>
          <w:rFonts w:ascii="Consolas" w:hAnsi="Consolas" w:cs="Consolas"/>
          <w:color w:val="000000"/>
          <w:sz w:val="19"/>
          <w:szCs w:val="19"/>
          <w:highlight w:val="white"/>
          <w:lang w:val="en-US"/>
        </w:rPr>
        <w:t xml:space="preserve"> getObjektDatenByVIN(</w:t>
      </w:r>
      <w:r w:rsidRPr="00A7642C">
        <w:rPr>
          <w:rFonts w:ascii="Consolas" w:hAnsi="Consolas" w:cs="Consolas"/>
          <w:color w:val="2B91AF"/>
          <w:sz w:val="19"/>
          <w:szCs w:val="19"/>
          <w:highlight w:val="white"/>
          <w:lang w:val="en-US"/>
        </w:rPr>
        <w:t>String</w:t>
      </w:r>
      <w:r w:rsidRPr="00A7642C">
        <w:rPr>
          <w:rFonts w:ascii="Consolas" w:hAnsi="Consolas" w:cs="Consolas"/>
          <w:color w:val="000000"/>
          <w:sz w:val="19"/>
          <w:szCs w:val="19"/>
          <w:highlight w:val="white"/>
          <w:lang w:val="en-US"/>
        </w:rPr>
        <w:t xml:space="preserve"> key);</w:t>
      </w:r>
    </w:p>
    <w:p w:rsidR="0047601F" w:rsidRDefault="0047601F" w:rsidP="0047601F">
      <w:pPr>
        <w:pStyle w:val="berschrift5"/>
      </w:pPr>
      <w:bookmarkStart w:id="296" w:name="_Toc472332970"/>
      <w:r>
        <w:t>Inputstruktur</w:t>
      </w:r>
      <w:bookmarkEnd w:id="296"/>
    </w:p>
    <w:tbl>
      <w:tblPr>
        <w:tblStyle w:val="Tabellenraster"/>
        <w:tblW w:w="0" w:type="auto"/>
        <w:tblLook w:val="04A0" w:firstRow="1" w:lastRow="0" w:firstColumn="1" w:lastColumn="0" w:noHBand="0" w:noVBand="1"/>
      </w:tblPr>
      <w:tblGrid>
        <w:gridCol w:w="2852"/>
        <w:gridCol w:w="1505"/>
        <w:gridCol w:w="1727"/>
        <w:gridCol w:w="1810"/>
        <w:gridCol w:w="1181"/>
      </w:tblGrid>
      <w:tr w:rsidR="0047601F" w:rsidTr="0046627F">
        <w:tc>
          <w:tcPr>
            <w:tcW w:w="2852" w:type="dxa"/>
          </w:tcPr>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r>
              <w:rPr>
                <w:rFonts w:asciiTheme="minorHAnsi" w:hAnsiTheme="minorHAnsi"/>
                <w:szCs w:val="22"/>
              </w:rPr>
              <w:t>Klasse</w:t>
            </w:r>
          </w:p>
        </w:tc>
        <w:tc>
          <w:tcPr>
            <w:tcW w:w="1505" w:type="dxa"/>
          </w:tcPr>
          <w:p w:rsidR="0047601F" w:rsidRDefault="0047601F" w:rsidP="0046627F">
            <w:pPr>
              <w:pStyle w:val="Text"/>
              <w:rPr>
                <w:rFonts w:asciiTheme="minorHAnsi" w:hAnsiTheme="minorHAnsi"/>
                <w:szCs w:val="22"/>
              </w:rPr>
            </w:pPr>
            <w:r>
              <w:rPr>
                <w:rFonts w:asciiTheme="minorHAnsi" w:hAnsiTheme="minorHAnsi"/>
                <w:szCs w:val="22"/>
              </w:rPr>
              <w:t>Attribut</w:t>
            </w:r>
          </w:p>
        </w:tc>
        <w:tc>
          <w:tcPr>
            <w:tcW w:w="1727" w:type="dxa"/>
          </w:tcPr>
          <w:p w:rsidR="0047601F" w:rsidRDefault="0047601F" w:rsidP="0046627F">
            <w:pPr>
              <w:pStyle w:val="Text"/>
              <w:rPr>
                <w:rFonts w:asciiTheme="minorHAnsi" w:hAnsiTheme="minorHAnsi"/>
                <w:szCs w:val="22"/>
              </w:rPr>
            </w:pPr>
            <w:r>
              <w:rPr>
                <w:rFonts w:asciiTheme="minorHAnsi" w:hAnsiTheme="minorHAnsi"/>
                <w:szCs w:val="22"/>
              </w:rPr>
              <w:t>Typ</w:t>
            </w:r>
          </w:p>
        </w:tc>
        <w:tc>
          <w:tcPr>
            <w:tcW w:w="1810" w:type="dxa"/>
          </w:tcPr>
          <w:p w:rsidR="0047601F" w:rsidRDefault="0047601F" w:rsidP="0046627F">
            <w:pPr>
              <w:pStyle w:val="Text"/>
              <w:rPr>
                <w:rFonts w:asciiTheme="minorHAnsi" w:hAnsiTheme="minorHAnsi"/>
                <w:szCs w:val="22"/>
              </w:rPr>
            </w:pPr>
            <w:r>
              <w:rPr>
                <w:rFonts w:asciiTheme="minorHAnsi" w:hAnsiTheme="minorHAnsi"/>
                <w:szCs w:val="22"/>
              </w:rPr>
              <w:t>Beschreibung</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Required</w:t>
            </w:r>
          </w:p>
        </w:tc>
      </w:tr>
      <w:tr w:rsidR="0047601F" w:rsidTr="0046627F">
        <w:tc>
          <w:tcPr>
            <w:tcW w:w="2852" w:type="dxa"/>
          </w:tcPr>
          <w:p w:rsidR="0047601F" w:rsidRDefault="0047601F" w:rsidP="0046627F">
            <w:pPr>
              <w:pStyle w:val="Text"/>
              <w:rPr>
                <w:rFonts w:asciiTheme="minorHAnsi" w:hAnsiTheme="minorHAnsi"/>
                <w:szCs w:val="22"/>
              </w:rPr>
            </w:pPr>
            <w:r>
              <w:rPr>
                <w:rFonts w:ascii="Consolas" w:hAnsi="Consolas" w:cs="Consolas"/>
                <w:color w:val="2B91AF"/>
                <w:sz w:val="19"/>
                <w:szCs w:val="19"/>
                <w:highlight w:val="white"/>
                <w:lang w:val="de-DE" w:eastAsia="de-CH"/>
              </w:rPr>
              <w:t>String</w:t>
            </w:r>
          </w:p>
        </w:tc>
        <w:tc>
          <w:tcPr>
            <w:tcW w:w="1505" w:type="dxa"/>
          </w:tcPr>
          <w:p w:rsidR="0047601F" w:rsidRDefault="00C65BEE" w:rsidP="0046627F">
            <w:pPr>
              <w:pStyle w:val="Text"/>
              <w:rPr>
                <w:rFonts w:asciiTheme="minorHAnsi" w:hAnsiTheme="minorHAnsi"/>
                <w:szCs w:val="22"/>
              </w:rPr>
            </w:pPr>
            <w:r>
              <w:rPr>
                <w:rFonts w:asciiTheme="minorHAnsi" w:hAnsiTheme="minorHAnsi"/>
                <w:szCs w:val="22"/>
              </w:rPr>
              <w:t>Key</w:t>
            </w:r>
          </w:p>
        </w:tc>
        <w:tc>
          <w:tcPr>
            <w:tcW w:w="1727" w:type="dxa"/>
          </w:tcPr>
          <w:p w:rsidR="0047601F" w:rsidRDefault="0047601F" w:rsidP="0046627F">
            <w:pPr>
              <w:pStyle w:val="Text"/>
              <w:rPr>
                <w:rFonts w:asciiTheme="minorHAnsi" w:hAnsiTheme="minorHAnsi"/>
                <w:szCs w:val="22"/>
              </w:rPr>
            </w:pPr>
            <w:r>
              <w:rPr>
                <w:rFonts w:asciiTheme="minorHAnsi" w:hAnsiTheme="minorHAnsi"/>
                <w:szCs w:val="22"/>
              </w:rPr>
              <w:t>String</w:t>
            </w:r>
          </w:p>
        </w:tc>
        <w:tc>
          <w:tcPr>
            <w:tcW w:w="1810" w:type="dxa"/>
          </w:tcPr>
          <w:p w:rsidR="0047601F" w:rsidRDefault="00C65BEE" w:rsidP="0046627F">
            <w:pPr>
              <w:pStyle w:val="Text"/>
              <w:rPr>
                <w:rFonts w:asciiTheme="minorHAnsi" w:hAnsiTheme="minorHAnsi"/>
                <w:szCs w:val="22"/>
              </w:rPr>
            </w:pPr>
            <w:r>
              <w:rPr>
                <w:rFonts w:asciiTheme="minorHAnsi" w:hAnsiTheme="minorHAnsi"/>
                <w:szCs w:val="22"/>
              </w:rPr>
              <w:t>Fahrgestellnummer</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x</w:t>
            </w:r>
          </w:p>
        </w:tc>
      </w:tr>
    </w:tbl>
    <w:p w:rsidR="0047601F" w:rsidRDefault="0047601F" w:rsidP="0047601F">
      <w:pPr>
        <w:pStyle w:val="Text"/>
      </w:pPr>
    </w:p>
    <w:p w:rsidR="0047601F" w:rsidRDefault="0047601F" w:rsidP="0047601F">
      <w:pPr>
        <w:pStyle w:val="berschrift5"/>
      </w:pPr>
      <w:bookmarkStart w:id="297" w:name="_Toc472332971"/>
      <w:r>
        <w:t>Rückgabestruktur</w:t>
      </w:r>
      <w:bookmarkEnd w:id="29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C65BEE" w:rsidTr="00906291">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Beschreibung </w:t>
            </w:r>
          </w:p>
        </w:tc>
      </w:tr>
      <w:tr w:rsidR="00135123" w:rsidRPr="00C65BEE" w:rsidTr="00906291">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 xml:space="preserve">oGetObjektDatenDto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r>
      <w:tr w:rsidR="00135123" w:rsidRPr="00C65BEE" w:rsidTr="00906291">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objekt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AngAntObDto</w:t>
            </w: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Objektdaten </w:t>
            </w:r>
            <w:r>
              <w:rPr>
                <w:rFonts w:asciiTheme="minorHAnsi" w:hAnsiTheme="minorHAnsi"/>
                <w:sz w:val="24"/>
                <w:szCs w:val="22"/>
                <w:lang w:val="de-CH"/>
              </w:rPr>
              <w:t>(siehe Kapitel 4)</w:t>
            </w:r>
          </w:p>
        </w:tc>
      </w:tr>
    </w:tbl>
    <w:p w:rsidR="00C65BEE" w:rsidRPr="00C65BEE" w:rsidRDefault="00C65BEE" w:rsidP="00C65BEE"/>
    <w:p w:rsidR="0047601F" w:rsidRDefault="0047601F" w:rsidP="0047601F">
      <w:pPr>
        <w:pStyle w:val="berschrift4"/>
      </w:pPr>
      <w:bookmarkStart w:id="298" w:name="_Toc472332972"/>
      <w:r>
        <w:lastRenderedPageBreak/>
        <w:t>SOAP Beispiel</w:t>
      </w:r>
      <w:bookmarkEnd w:id="298"/>
    </w:p>
    <w:p w:rsidR="0047601F" w:rsidRDefault="0047601F" w:rsidP="0047601F">
      <w:pPr>
        <w:pStyle w:val="berschrift5"/>
      </w:pPr>
      <w:bookmarkStart w:id="299" w:name="_Toc472332973"/>
      <w:r>
        <w:t>Request:</w:t>
      </w:r>
      <w:bookmarkEnd w:id="299"/>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300" w:name="_Toc472332974"/>
      <w:r>
        <w:t>Response</w:t>
      </w:r>
      <w:bookmarkEnd w:id="300"/>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301" w:name="_Toc472332975"/>
      <w:r>
        <w:t>getParameter</w:t>
      </w:r>
      <w:bookmarkEnd w:id="301"/>
    </w:p>
    <w:p w:rsidR="0093684A" w:rsidRDefault="0093684A" w:rsidP="0093684A">
      <w:pPr>
        <w:pStyle w:val="berschrift4"/>
      </w:pPr>
      <w:bookmarkStart w:id="302" w:name="_Toc472332976"/>
      <w:r>
        <w:t>WebService Beschreibung</w:t>
      </w:r>
      <w:bookmarkEnd w:id="302"/>
    </w:p>
    <w:p w:rsidR="0093684A" w:rsidRDefault="00CE5F0E" w:rsidP="0093684A">
      <w:r>
        <w:t>Diese Methode gibt Parameter und Eckwerte eines Produktes im Kontext eines Angebotes zurück. Diese Parameter können dann von der Oberfläche anhand der Metacodes weiter interpretiert werden, um zum Beispiel Inputprüfungen durchzuführen oder Eingabevorbelegungen in Feldern. Die verwendeten Metacodes müssen fachlich abgestimmt und beschrieben werden.</w:t>
      </w:r>
    </w:p>
    <w:p w:rsidR="0093684A" w:rsidRDefault="0093684A" w:rsidP="0093684A"/>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aller Parameter und Eckwerte des Produkts im Kontext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igetParameterDto</w:t>
      </w:r>
      <w:r w:rsidRPr="001E0CBD">
        <w:rPr>
          <w:rFonts w:ascii="Consolas" w:hAnsi="Consolas" w:cs="Consolas"/>
          <w:color w:val="808080"/>
          <w:sz w:val="19"/>
          <w:szCs w:val="19"/>
          <w:highlight w:val="white"/>
          <w:lang w:val="en-US"/>
        </w:rPr>
        <w:t>&lt;/param&gt;</w:t>
      </w:r>
    </w:p>
    <w:p w:rsidR="0093684A" w:rsidRPr="00A7642C"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ogetParameterDto</w:t>
      </w:r>
      <w:r w:rsidRPr="00A7642C">
        <w:rPr>
          <w:rFonts w:ascii="Consolas" w:hAnsi="Consolas" w:cs="Consolas"/>
          <w:color w:val="808080"/>
          <w:sz w:val="19"/>
          <w:szCs w:val="19"/>
          <w:highlight w:val="white"/>
          <w:lang w:val="en-US"/>
        </w:rPr>
        <w:t>&lt;/returns&gt;</w:t>
      </w:r>
    </w:p>
    <w:p w:rsidR="0093684A" w:rsidRPr="00A7642C" w:rsidRDefault="0093684A" w:rsidP="0093684A">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93684A" w:rsidRPr="009C614F" w:rsidRDefault="0093684A" w:rsidP="0093684A">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ogetParameterDto</w:t>
      </w:r>
      <w:r w:rsidRPr="00A7642C">
        <w:rPr>
          <w:rFonts w:ascii="Consolas" w:hAnsi="Consolas" w:cs="Consolas"/>
          <w:color w:val="000000"/>
          <w:sz w:val="19"/>
          <w:szCs w:val="19"/>
          <w:highlight w:val="white"/>
          <w:lang w:val="en-US"/>
        </w:rPr>
        <w:t xml:space="preserve"> getParameter(</w:t>
      </w:r>
      <w:r w:rsidRPr="00A7642C">
        <w:rPr>
          <w:rFonts w:ascii="Consolas" w:hAnsi="Consolas" w:cs="Consolas"/>
          <w:color w:val="2B91AF"/>
          <w:sz w:val="19"/>
          <w:szCs w:val="19"/>
          <w:highlight w:val="white"/>
          <w:lang w:val="en-US"/>
        </w:rPr>
        <w:t>igetParameterDto</w:t>
      </w:r>
      <w:r w:rsidRPr="00A7642C">
        <w:rPr>
          <w:rFonts w:ascii="Consolas" w:hAnsi="Consolas" w:cs="Consolas"/>
          <w:color w:val="000000"/>
          <w:sz w:val="19"/>
          <w:szCs w:val="19"/>
          <w:highlight w:val="white"/>
          <w:lang w:val="en-US"/>
        </w:rPr>
        <w:t xml:space="preserve"> input);</w:t>
      </w:r>
    </w:p>
    <w:p w:rsidR="0093684A" w:rsidRDefault="0093684A" w:rsidP="0093684A">
      <w:pPr>
        <w:pStyle w:val="berschrift5"/>
      </w:pPr>
      <w:bookmarkStart w:id="303" w:name="_Toc472332977"/>
      <w:r>
        <w:t>Inputstruktur</w:t>
      </w:r>
      <w:bookmarkEnd w:id="30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285EFF"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Required</w:t>
            </w:r>
            <w:r w:rsidRPr="00285EFF">
              <w:rPr>
                <w:rFonts w:ascii="Times New Roman" w:hAnsi="Times New Roman"/>
                <w:sz w:val="24"/>
              </w:rPr>
              <w:t xml:space="preserve"> </w:t>
            </w:r>
          </w:p>
        </w:tc>
      </w:tr>
      <w:tr w:rsidR="00285EFF"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Consolas" w:hAnsi="Consolas" w:cs="Consolas"/>
                <w:color w:val="2B91AF"/>
                <w:sz w:val="19"/>
                <w:szCs w:val="19"/>
                <w:lang w:eastAsia="de-CH"/>
              </w:rPr>
              <w:t xml:space="preserve">igetParameterDto </w:t>
            </w:r>
          </w:p>
        </w:tc>
        <w:tc>
          <w:tcPr>
            <w:tcW w:w="150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r>
      <w:tr w:rsidR="00285EFF"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kontext </w:t>
            </w:r>
          </w:p>
        </w:tc>
        <w:tc>
          <w:tcPr>
            <w:tcW w:w="172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Consolas" w:hAnsi="Consolas" w:cs="Consolas"/>
                <w:color w:val="2B91AF"/>
                <w:sz w:val="19"/>
                <w:szCs w:val="19"/>
                <w:lang w:eastAsia="de-CH"/>
              </w:rPr>
              <w:t>prKontextDto</w:t>
            </w:r>
            <w:r w:rsidRPr="00285EF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Produktkontext</w:t>
            </w:r>
            <w:r>
              <w:rPr>
                <w:rFonts w:asciiTheme="minorHAnsi" w:hAnsiTheme="minorHAnsi"/>
                <w:sz w:val="24"/>
                <w:szCs w:val="22"/>
                <w:lang w:val="de-CH"/>
              </w:rPr>
              <w:t xml:space="preserve"> (siehe Kapitel 4)</w:t>
            </w:r>
            <w:r w:rsidRPr="00285EF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r>
    </w:tbl>
    <w:p w:rsidR="0093684A" w:rsidRDefault="00285EFF" w:rsidP="00285EFF">
      <w:pPr>
        <w:spacing w:before="100" w:beforeAutospacing="1" w:after="100" w:afterAutospacing="1"/>
        <w:jc w:val="left"/>
      </w:pPr>
      <w:r w:rsidRPr="00285EFF">
        <w:rPr>
          <w:rFonts w:ascii="Times New Roman" w:hAnsi="Times New Roman"/>
          <w:sz w:val="24"/>
        </w:rPr>
        <w:t xml:space="preserve">  </w:t>
      </w:r>
    </w:p>
    <w:p w:rsidR="0093684A" w:rsidRDefault="0093684A" w:rsidP="0093684A">
      <w:pPr>
        <w:pStyle w:val="berschrift5"/>
      </w:pPr>
      <w:bookmarkStart w:id="304" w:name="_Toc472332978"/>
      <w:r>
        <w:t>Rückgabestruktur</w:t>
      </w:r>
      <w:bookmarkEnd w:id="30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lastRenderedPageBreak/>
              <w:t xml:space="preserve">  </w:t>
            </w:r>
          </w:p>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Beschreibung </w:t>
            </w:r>
          </w:p>
        </w:tc>
      </w:tr>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Consolas" w:hAnsi="Consolas" w:cs="Consolas"/>
                <w:color w:val="2B91AF"/>
                <w:sz w:val="19"/>
                <w:szCs w:val="19"/>
                <w:lang w:eastAsia="de-CH"/>
              </w:rPr>
              <w:t xml:space="preserve">ogetParameterDto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r>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parameters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Consolas" w:hAnsi="Consolas" w:cs="Consolas"/>
                <w:color w:val="2B91AF"/>
                <w:sz w:val="19"/>
                <w:szCs w:val="19"/>
                <w:lang w:eastAsia="de-CH"/>
              </w:rPr>
              <w:t>ParamDto</w:t>
            </w:r>
            <w:r w:rsidRPr="00285EF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Parametersetobjekt </w:t>
            </w:r>
            <w:r>
              <w:rPr>
                <w:rFonts w:asciiTheme="minorHAnsi" w:hAnsiTheme="minorHAnsi"/>
                <w:sz w:val="24"/>
                <w:szCs w:val="22"/>
                <w:lang w:val="de-CH"/>
              </w:rPr>
              <w:t>(siehe Kapitel 4)</w:t>
            </w:r>
          </w:p>
        </w:tc>
      </w:tr>
    </w:tbl>
    <w:p w:rsidR="00C65BEE" w:rsidRPr="00C65BEE" w:rsidRDefault="00C65BEE" w:rsidP="00C65BEE"/>
    <w:p w:rsidR="0093684A" w:rsidRDefault="0093684A" w:rsidP="0093684A">
      <w:pPr>
        <w:pStyle w:val="berschrift4"/>
      </w:pPr>
      <w:bookmarkStart w:id="305" w:name="_Toc472332979"/>
      <w:r>
        <w:t>SOAP Beispiel</w:t>
      </w:r>
      <w:bookmarkEnd w:id="305"/>
    </w:p>
    <w:p w:rsidR="0093684A" w:rsidRDefault="0093684A" w:rsidP="0093684A">
      <w:pPr>
        <w:pStyle w:val="berschrift5"/>
      </w:pPr>
      <w:bookmarkStart w:id="306" w:name="_Toc472332980"/>
      <w:r>
        <w:t>Request:</w:t>
      </w:r>
      <w:bookmarkEnd w:id="306"/>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307" w:name="_Toc472332981"/>
      <w:r>
        <w:t>Response</w:t>
      </w:r>
      <w:bookmarkEnd w:id="307"/>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308" w:name="_Toc472332982"/>
      <w:r>
        <w:t>getVTProv</w:t>
      </w:r>
      <w:bookmarkEnd w:id="308"/>
    </w:p>
    <w:p w:rsidR="0093684A" w:rsidRDefault="0093684A" w:rsidP="0093684A">
      <w:pPr>
        <w:pStyle w:val="berschrift4"/>
      </w:pPr>
      <w:bookmarkStart w:id="309" w:name="_Toc472332983"/>
      <w:r>
        <w:t>WebService Beschreibung</w:t>
      </w:r>
      <w:bookmarkEnd w:id="309"/>
    </w:p>
    <w:p w:rsidR="0093684A" w:rsidRDefault="00CE5F0E" w:rsidP="0093684A">
      <w:r>
        <w:t xml:space="preserve">Diese Methode </w:t>
      </w:r>
      <w:r w:rsidR="00285EFF">
        <w:t>erstellt</w:t>
      </w:r>
      <w:r>
        <w:t xml:space="preserve"> zu einem Angebot die pa</w:t>
      </w:r>
      <w:r w:rsidR="00285EFF">
        <w:t>ssende Incentivierungsprovision für den Verkäufer. Die Daten werden sofort persistiert. Die Methode hat keine besonderen Rückgabewerte.</w:t>
      </w:r>
    </w:p>
    <w:p w:rsidR="0093684A" w:rsidRDefault="0093684A" w:rsidP="0093684A"/>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Ermittelt die Incentivierungsprovision</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igetVTProvDto</w:t>
      </w:r>
      <w:r w:rsidRPr="001E0CBD">
        <w:rPr>
          <w:rFonts w:ascii="Consolas" w:hAnsi="Consolas" w:cs="Consolas"/>
          <w:color w:val="808080"/>
          <w:sz w:val="19"/>
          <w:szCs w:val="19"/>
          <w:highlight w:val="white"/>
          <w:lang w:val="en-US"/>
        </w:rPr>
        <w:t>&lt;/param&gt;</w:t>
      </w:r>
    </w:p>
    <w:p w:rsidR="0093684A" w:rsidRPr="00A7642C"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ogetVTProvDto</w:t>
      </w:r>
      <w:r w:rsidRPr="00A7642C">
        <w:rPr>
          <w:rFonts w:ascii="Consolas" w:hAnsi="Consolas" w:cs="Consolas"/>
          <w:color w:val="808080"/>
          <w:sz w:val="19"/>
          <w:szCs w:val="19"/>
          <w:highlight w:val="white"/>
          <w:lang w:val="en-US"/>
        </w:rPr>
        <w:t>&lt;/returns&gt;</w:t>
      </w:r>
    </w:p>
    <w:p w:rsidR="0093684A" w:rsidRPr="00A7642C" w:rsidRDefault="0093684A" w:rsidP="0093684A">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93684A" w:rsidRPr="009C614F" w:rsidRDefault="0093684A" w:rsidP="0093684A">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ogetVTProvDto</w:t>
      </w:r>
      <w:r w:rsidRPr="00A7642C">
        <w:rPr>
          <w:rFonts w:ascii="Consolas" w:hAnsi="Consolas" w:cs="Consolas"/>
          <w:color w:val="000000"/>
          <w:sz w:val="19"/>
          <w:szCs w:val="19"/>
          <w:highlight w:val="white"/>
          <w:lang w:val="en-US"/>
        </w:rPr>
        <w:t xml:space="preserve"> getVTProv(</w:t>
      </w:r>
      <w:r w:rsidRPr="00A7642C">
        <w:rPr>
          <w:rFonts w:ascii="Consolas" w:hAnsi="Consolas" w:cs="Consolas"/>
          <w:color w:val="2B91AF"/>
          <w:sz w:val="19"/>
          <w:szCs w:val="19"/>
          <w:highlight w:val="white"/>
          <w:lang w:val="en-US"/>
        </w:rPr>
        <w:t>igetVTProvDto</w:t>
      </w:r>
      <w:r w:rsidRPr="00A7642C">
        <w:rPr>
          <w:rFonts w:ascii="Consolas" w:hAnsi="Consolas" w:cs="Consolas"/>
          <w:color w:val="000000"/>
          <w:sz w:val="19"/>
          <w:szCs w:val="19"/>
          <w:highlight w:val="white"/>
          <w:lang w:val="en-US"/>
        </w:rPr>
        <w:t xml:space="preserve"> input);</w:t>
      </w:r>
    </w:p>
    <w:p w:rsidR="0093684A" w:rsidRDefault="0093684A" w:rsidP="0093684A">
      <w:pPr>
        <w:pStyle w:val="berschrift5"/>
      </w:pPr>
      <w:bookmarkStart w:id="310" w:name="_Toc472332984"/>
      <w:r>
        <w:t>Inputstruktur</w:t>
      </w:r>
      <w:bookmarkEnd w:id="31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285EFF"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Required</w:t>
            </w:r>
            <w:r w:rsidRPr="00285EFF">
              <w:rPr>
                <w:rFonts w:ascii="Times New Roman" w:hAnsi="Times New Roman"/>
                <w:sz w:val="24"/>
              </w:rPr>
              <w:t xml:space="preserve"> </w:t>
            </w:r>
          </w:p>
        </w:tc>
      </w:tr>
      <w:tr w:rsidR="00285EFF"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Consolas" w:hAnsi="Consolas" w:cs="Consolas"/>
                <w:color w:val="2B91AF"/>
                <w:sz w:val="19"/>
                <w:szCs w:val="19"/>
                <w:lang w:eastAsia="de-CH"/>
              </w:rPr>
              <w:t xml:space="preserve">igetVTProvDto </w:t>
            </w:r>
          </w:p>
        </w:tc>
        <w:tc>
          <w:tcPr>
            <w:tcW w:w="150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r>
      <w:tr w:rsidR="00285EFF"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Kontext </w:t>
            </w:r>
          </w:p>
        </w:tc>
        <w:tc>
          <w:tcPr>
            <w:tcW w:w="172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Consolas" w:hAnsi="Consolas" w:cs="Consolas"/>
                <w:color w:val="2B91AF"/>
                <w:sz w:val="19"/>
                <w:szCs w:val="19"/>
                <w:lang w:eastAsia="de-CH"/>
              </w:rPr>
              <w:t>provKontextDto</w:t>
            </w:r>
            <w:r w:rsidRPr="00285EF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provisionsKontext, siehe Kapitel 4</w:t>
            </w:r>
          </w:p>
        </w:tc>
        <w:tc>
          <w:tcPr>
            <w:tcW w:w="1181"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r>
    </w:tbl>
    <w:p w:rsidR="0093684A" w:rsidRDefault="0093684A" w:rsidP="0093684A">
      <w:pPr>
        <w:pStyle w:val="Text"/>
      </w:pPr>
    </w:p>
    <w:p w:rsidR="0093684A" w:rsidRDefault="0093684A" w:rsidP="0093684A">
      <w:pPr>
        <w:pStyle w:val="berschrift5"/>
      </w:pPr>
      <w:bookmarkStart w:id="311" w:name="_Toc472332985"/>
      <w:r>
        <w:t>Rückgabestruktur</w:t>
      </w:r>
      <w:bookmarkEnd w:id="31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Beschreibung </w:t>
            </w:r>
          </w:p>
        </w:tc>
      </w:tr>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Consolas" w:hAnsi="Consolas" w:cs="Consolas"/>
                <w:color w:val="2B91AF"/>
                <w:sz w:val="19"/>
                <w:szCs w:val="19"/>
                <w:lang w:eastAsia="de-CH"/>
              </w:rPr>
              <w:t xml:space="preserve">ogetVTProvDto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r>
    </w:tbl>
    <w:p w:rsidR="00C65BEE" w:rsidRPr="00C65BEE" w:rsidRDefault="00285EFF" w:rsidP="00285EFF">
      <w:pPr>
        <w:spacing w:before="100" w:beforeAutospacing="1" w:after="100" w:afterAutospacing="1"/>
        <w:jc w:val="left"/>
      </w:pPr>
      <w:r w:rsidRPr="00285EFF">
        <w:rPr>
          <w:rFonts w:ascii="Times New Roman" w:hAnsi="Times New Roman"/>
          <w:sz w:val="24"/>
        </w:rPr>
        <w:t xml:space="preserve">  </w:t>
      </w:r>
    </w:p>
    <w:p w:rsidR="0093684A" w:rsidRDefault="0093684A" w:rsidP="0093684A">
      <w:pPr>
        <w:pStyle w:val="berschrift4"/>
      </w:pPr>
      <w:bookmarkStart w:id="312" w:name="_Toc472332986"/>
      <w:r>
        <w:t>SOAP Beispiel</w:t>
      </w:r>
      <w:bookmarkEnd w:id="312"/>
    </w:p>
    <w:p w:rsidR="0093684A" w:rsidRDefault="0093684A" w:rsidP="0093684A">
      <w:pPr>
        <w:pStyle w:val="berschrift5"/>
      </w:pPr>
      <w:bookmarkStart w:id="313" w:name="_Toc472332987"/>
      <w:r>
        <w:t>Request:</w:t>
      </w:r>
      <w:bookmarkEnd w:id="313"/>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314" w:name="_Toc472332988"/>
      <w:r>
        <w:t>Response</w:t>
      </w:r>
      <w:bookmarkEnd w:id="314"/>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315" w:name="_Toc472332989"/>
      <w:r>
        <w:t>listAvailableKundentypen</w:t>
      </w:r>
      <w:bookmarkEnd w:id="315"/>
    </w:p>
    <w:p w:rsidR="0093684A" w:rsidRDefault="0093684A" w:rsidP="0093684A">
      <w:pPr>
        <w:pStyle w:val="berschrift4"/>
      </w:pPr>
      <w:bookmarkStart w:id="316" w:name="_Toc472332990"/>
      <w:r>
        <w:t>WebService Beschreibung</w:t>
      </w:r>
      <w:bookmarkEnd w:id="316"/>
    </w:p>
    <w:p w:rsidR="0093684A" w:rsidRDefault="00CE5F0E" w:rsidP="0093684A">
      <w:r>
        <w:t>Es werden für den Produktkontext eines Angebotes oder Antrages die verfügbaren Kundentypen zurückgeliefert.</w:t>
      </w:r>
      <w:r w:rsidR="003019B6">
        <w:t xml:space="preserve"> Es werden sowohl die Bezeichnung als auch der Primärschlüssel zurückgeliefert. Der Primärschlüssel kann in allen Methoden als syskdtyp übergeben werden.</w:t>
      </w:r>
      <w:r w:rsidR="004F7688">
        <w:t xml:space="preserve"> Der Schlüssel wird in DropListDto als Feld </w:t>
      </w:r>
      <w:r w:rsidR="004F7688">
        <w:rPr>
          <w:rFonts w:asciiTheme="minorHAnsi" w:hAnsiTheme="minorHAnsi"/>
          <w:szCs w:val="22"/>
        </w:rPr>
        <w:t xml:space="preserve">sysID </w:t>
      </w:r>
      <w:r w:rsidR="004F7688" w:rsidRPr="004F7688">
        <w:t>übergeben.</w:t>
      </w:r>
    </w:p>
    <w:p w:rsidR="0093684A" w:rsidRDefault="0093684A" w:rsidP="0093684A"/>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Kundentypen im Kontext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&lt;returns&gt;</w:t>
      </w:r>
      <w:r w:rsidRPr="001E0CBD">
        <w:rPr>
          <w:rFonts w:ascii="Consolas" w:hAnsi="Consolas" w:cs="Consolas"/>
          <w:color w:val="008000"/>
          <w:sz w:val="19"/>
          <w:szCs w:val="19"/>
          <w:highlight w:val="white"/>
          <w:lang w:val="en-US"/>
        </w:rPr>
        <w:t>olistAvailableKundentypenDto</w:t>
      </w:r>
      <w:r w:rsidRPr="001E0CBD">
        <w:rPr>
          <w:rFonts w:ascii="Consolas" w:hAnsi="Consolas" w:cs="Consolas"/>
          <w:color w:val="808080"/>
          <w:sz w:val="19"/>
          <w:szCs w:val="19"/>
          <w:highlight w:val="white"/>
          <w:lang w:val="en-US"/>
        </w:rPr>
        <w:t>&lt;/returns&gt;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2B91AF"/>
          <w:sz w:val="19"/>
          <w:szCs w:val="19"/>
          <w:highlight w:val="white"/>
          <w:lang w:val="en-US"/>
        </w:rPr>
        <w:t>OperationContract</w:t>
      </w:r>
      <w:r w:rsidRPr="001E0CBD">
        <w:rPr>
          <w:rFonts w:ascii="Consolas" w:hAnsi="Consolas" w:cs="Consolas"/>
          <w:color w:val="000000"/>
          <w:sz w:val="19"/>
          <w:szCs w:val="19"/>
          <w:highlight w:val="white"/>
          <w:lang w:val="en-US"/>
        </w:rPr>
        <w:t>]</w:t>
      </w:r>
    </w:p>
    <w:p w:rsidR="0093684A" w:rsidRDefault="0093684A" w:rsidP="0093684A">
      <w:pPr>
        <w:autoSpaceDE w:val="0"/>
        <w:autoSpaceDN w:val="0"/>
        <w:adjustRightInd w:val="0"/>
        <w:jc w:val="left"/>
        <w:rPr>
          <w:rFonts w:ascii="Consolas" w:hAnsi="Consolas" w:cs="Consolas"/>
          <w:color w:val="000000"/>
          <w:sz w:val="19"/>
          <w:szCs w:val="19"/>
          <w:highlight w:val="white"/>
        </w:rPr>
      </w:pPr>
      <w:r w:rsidRPr="001E0CBD">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olistAvailableKundentypenDto</w:t>
      </w:r>
      <w:r>
        <w:rPr>
          <w:rFonts w:ascii="Consolas" w:hAnsi="Consolas" w:cs="Consolas"/>
          <w:color w:val="000000"/>
          <w:sz w:val="19"/>
          <w:szCs w:val="19"/>
          <w:highlight w:val="white"/>
        </w:rPr>
        <w:t xml:space="preserve"> listAvailableKundentypen();</w:t>
      </w:r>
    </w:p>
    <w:p w:rsidR="0093684A" w:rsidRPr="009C614F" w:rsidRDefault="0093684A" w:rsidP="0093684A">
      <w:pPr>
        <w:rPr>
          <w:lang w:val="en-US"/>
        </w:rPr>
      </w:pPr>
    </w:p>
    <w:p w:rsidR="0093684A" w:rsidRDefault="0093684A" w:rsidP="0093684A">
      <w:pPr>
        <w:pStyle w:val="berschrift5"/>
      </w:pPr>
      <w:bookmarkStart w:id="317" w:name="_Toc472332991"/>
      <w:r>
        <w:lastRenderedPageBreak/>
        <w:t>Inputstruktur</w:t>
      </w:r>
      <w:bookmarkEnd w:id="317"/>
    </w:p>
    <w:p w:rsidR="0093684A" w:rsidRDefault="00285EFF" w:rsidP="0093684A">
      <w:pPr>
        <w:pStyle w:val="Text"/>
      </w:pPr>
      <w:r>
        <w:t>Keine Parameter</w:t>
      </w:r>
    </w:p>
    <w:p w:rsidR="0093684A" w:rsidRDefault="0093684A" w:rsidP="0093684A">
      <w:pPr>
        <w:pStyle w:val="berschrift5"/>
      </w:pPr>
      <w:bookmarkStart w:id="318" w:name="_Toc472332992"/>
      <w:r>
        <w:t>Rückgabestruktur</w:t>
      </w:r>
      <w:bookmarkEnd w:id="31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Beschreibung </w:t>
            </w:r>
          </w:p>
        </w:tc>
      </w:tr>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Consolas" w:hAnsi="Consolas" w:cs="Consolas"/>
                <w:color w:val="2B91AF"/>
                <w:sz w:val="19"/>
                <w:szCs w:val="19"/>
                <w:lang w:eastAsia="de-CH"/>
              </w:rPr>
              <w:t xml:space="preserve">olistAvailableKundentypenDto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r>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kundentypen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Array von Kundentypen </w:t>
            </w:r>
          </w:p>
        </w:tc>
      </w:tr>
    </w:tbl>
    <w:p w:rsidR="00285EFF" w:rsidRPr="00285EFF" w:rsidRDefault="00285EFF" w:rsidP="00285EFF">
      <w:pPr>
        <w:spacing w:before="100" w:beforeAutospacing="1" w:after="100" w:afterAutospacing="1"/>
        <w:jc w:val="left"/>
        <w:rPr>
          <w:rFonts w:ascii="Times New Roman" w:hAnsi="Times New Roman"/>
          <w:sz w:val="24"/>
        </w:rPr>
      </w:pPr>
      <w:r w:rsidRPr="00285EFF">
        <w:rPr>
          <w:rFonts w:ascii="Times New Roman" w:hAnsi="Times New Roman"/>
          <w:sz w:val="24"/>
        </w:rPr>
        <w:t xml:space="preserve">  </w:t>
      </w:r>
    </w:p>
    <w:p w:rsidR="00C65BEE" w:rsidRPr="00C65BEE" w:rsidRDefault="00C65BEE" w:rsidP="00C65BEE"/>
    <w:p w:rsidR="0093684A" w:rsidRDefault="0093684A" w:rsidP="0093684A">
      <w:pPr>
        <w:pStyle w:val="berschrift4"/>
      </w:pPr>
      <w:bookmarkStart w:id="319" w:name="_Toc472332993"/>
      <w:r>
        <w:t>SOAP Beispiel</w:t>
      </w:r>
      <w:bookmarkEnd w:id="319"/>
    </w:p>
    <w:p w:rsidR="0093684A" w:rsidRDefault="0093684A" w:rsidP="0093684A">
      <w:pPr>
        <w:pStyle w:val="berschrift5"/>
      </w:pPr>
      <w:bookmarkStart w:id="320" w:name="_Toc472332994"/>
      <w:r>
        <w:t>Request:</w:t>
      </w:r>
      <w:bookmarkEnd w:id="320"/>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321" w:name="_Toc472332995"/>
      <w:r>
        <w:t>Response</w:t>
      </w:r>
      <w:bookmarkEnd w:id="321"/>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322" w:name="_Toc472332996"/>
      <w:r>
        <w:t>listAvailableNutzungsarten</w:t>
      </w:r>
      <w:bookmarkEnd w:id="322"/>
    </w:p>
    <w:p w:rsidR="0093684A" w:rsidRDefault="0093684A" w:rsidP="0093684A">
      <w:pPr>
        <w:pStyle w:val="berschrift4"/>
      </w:pPr>
      <w:bookmarkStart w:id="323" w:name="_Toc472332997"/>
      <w:r>
        <w:t>WebService Beschreibung</w:t>
      </w:r>
      <w:bookmarkEnd w:id="323"/>
    </w:p>
    <w:p w:rsidR="004F7688" w:rsidRDefault="00CE5F0E" w:rsidP="004F7688">
      <w:r>
        <w:t>Es werden für den Produktkontext eines Angebotes oder Antrages die verfügbaren Nutzungsarten zurückgeliefert.</w:t>
      </w:r>
      <w:r w:rsidR="003019B6" w:rsidRPr="003019B6">
        <w:t xml:space="preserve"> </w:t>
      </w:r>
      <w:r w:rsidR="003019B6">
        <w:t>Es werden sowohl die Bezeichnung als auch der Primärschlüssel zurückgeliefert. Der Primärschlüssel kann in allen Methoden als sysobusetyp übergeben werden.</w:t>
      </w:r>
      <w:r w:rsidR="004F7688" w:rsidRPr="004F7688">
        <w:t xml:space="preserve"> </w:t>
      </w:r>
      <w:r w:rsidR="004F7688">
        <w:t xml:space="preserve">Der Schlüssel wird in DropListDto als Feld </w:t>
      </w:r>
      <w:r w:rsidR="004F7688">
        <w:rPr>
          <w:rFonts w:asciiTheme="minorHAnsi" w:hAnsiTheme="minorHAnsi"/>
          <w:szCs w:val="22"/>
        </w:rPr>
        <w:t xml:space="preserve">sysID </w:t>
      </w:r>
      <w:r w:rsidR="004F7688" w:rsidRPr="004F7688">
        <w:t>übergeben.</w:t>
      </w:r>
    </w:p>
    <w:p w:rsidR="0093684A" w:rsidRDefault="0093684A" w:rsidP="0093684A"/>
    <w:p w:rsidR="0093684A" w:rsidRDefault="0093684A" w:rsidP="0093684A"/>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Nutzungsarten im Kontext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&lt;returns&gt;</w:t>
      </w:r>
      <w:r w:rsidRPr="001E0CBD">
        <w:rPr>
          <w:rFonts w:ascii="Consolas" w:hAnsi="Consolas" w:cs="Consolas"/>
          <w:color w:val="008000"/>
          <w:sz w:val="19"/>
          <w:szCs w:val="19"/>
          <w:highlight w:val="white"/>
          <w:lang w:val="en-US"/>
        </w:rPr>
        <w:t>olistAvailableNutzungsartenDto</w:t>
      </w:r>
      <w:r w:rsidRPr="001E0CBD">
        <w:rPr>
          <w:rFonts w:ascii="Consolas" w:hAnsi="Consolas" w:cs="Consolas"/>
          <w:color w:val="808080"/>
          <w:sz w:val="19"/>
          <w:szCs w:val="19"/>
          <w:highlight w:val="white"/>
          <w:lang w:val="en-US"/>
        </w:rPr>
        <w:t>&lt;/returns&gt;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2B91AF"/>
          <w:sz w:val="19"/>
          <w:szCs w:val="19"/>
          <w:highlight w:val="white"/>
          <w:lang w:val="en-US"/>
        </w:rPr>
        <w:t>OperationContract</w:t>
      </w:r>
      <w:r w:rsidRPr="001E0CBD">
        <w:rPr>
          <w:rFonts w:ascii="Consolas" w:hAnsi="Consolas" w:cs="Consolas"/>
          <w:color w:val="000000"/>
          <w:sz w:val="19"/>
          <w:szCs w:val="19"/>
          <w:highlight w:val="white"/>
          <w:lang w:val="en-US"/>
        </w:rPr>
        <w:t>]</w:t>
      </w:r>
    </w:p>
    <w:p w:rsidR="0093684A" w:rsidRPr="009C614F" w:rsidRDefault="0093684A" w:rsidP="0093684A">
      <w:pPr>
        <w:rPr>
          <w:lang w:val="en-US"/>
        </w:rPr>
      </w:pPr>
      <w:r w:rsidRPr="001E0CBD">
        <w:rPr>
          <w:rFonts w:ascii="Consolas" w:hAnsi="Consolas" w:cs="Consolas"/>
          <w:color w:val="000000"/>
          <w:sz w:val="19"/>
          <w:szCs w:val="19"/>
          <w:highlight w:val="white"/>
          <w:lang w:val="en-US"/>
        </w:rPr>
        <w:lastRenderedPageBreak/>
        <w:t xml:space="preserve">        </w:t>
      </w:r>
      <w:r>
        <w:rPr>
          <w:rFonts w:ascii="Consolas" w:hAnsi="Consolas" w:cs="Consolas"/>
          <w:color w:val="2B91AF"/>
          <w:sz w:val="19"/>
          <w:szCs w:val="19"/>
          <w:highlight w:val="white"/>
        </w:rPr>
        <w:t>olistAvailableNutzungsartenDto</w:t>
      </w:r>
      <w:r>
        <w:rPr>
          <w:rFonts w:ascii="Consolas" w:hAnsi="Consolas" w:cs="Consolas"/>
          <w:color w:val="000000"/>
          <w:sz w:val="19"/>
          <w:szCs w:val="19"/>
          <w:highlight w:val="white"/>
        </w:rPr>
        <w:t xml:space="preserve"> listAvailableNutzungsarten();</w:t>
      </w:r>
    </w:p>
    <w:p w:rsidR="0093684A" w:rsidRDefault="0093684A" w:rsidP="0093684A">
      <w:pPr>
        <w:pStyle w:val="berschrift5"/>
      </w:pPr>
      <w:bookmarkStart w:id="324" w:name="_Toc472332998"/>
      <w:r>
        <w:t>Inputstruktur</w:t>
      </w:r>
      <w:bookmarkEnd w:id="324"/>
    </w:p>
    <w:p w:rsidR="0093684A" w:rsidRDefault="00285EFF" w:rsidP="0093684A">
      <w:pPr>
        <w:pStyle w:val="Text"/>
      </w:pPr>
      <w:r>
        <w:t>Keine Parameter</w:t>
      </w:r>
    </w:p>
    <w:p w:rsidR="0093684A" w:rsidRDefault="0093684A" w:rsidP="0093684A">
      <w:pPr>
        <w:pStyle w:val="berschrift5"/>
      </w:pPr>
      <w:bookmarkStart w:id="325" w:name="_Toc472332999"/>
      <w:r>
        <w:t>Rückgabestruktur</w:t>
      </w:r>
      <w:bookmarkEnd w:id="32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Beschreibung </w:t>
            </w:r>
          </w:p>
        </w:tc>
      </w:tr>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Consolas" w:hAnsi="Consolas" w:cs="Consolas"/>
                <w:color w:val="2B91AF"/>
                <w:sz w:val="19"/>
                <w:szCs w:val="19"/>
                <w:lang w:eastAsia="de-CH"/>
              </w:rPr>
              <w:t xml:space="preserve">olistAvailableNutzungsartenDto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r>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nutzungsarten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Array von Nutzungsarten </w:t>
            </w:r>
          </w:p>
        </w:tc>
      </w:tr>
    </w:tbl>
    <w:p w:rsidR="00285EFF" w:rsidRPr="00285EFF" w:rsidRDefault="00285EFF" w:rsidP="00285EFF"/>
    <w:p w:rsidR="0093684A" w:rsidRDefault="0093684A" w:rsidP="0093684A">
      <w:pPr>
        <w:pStyle w:val="berschrift4"/>
      </w:pPr>
      <w:bookmarkStart w:id="326" w:name="_Toc472333000"/>
      <w:r>
        <w:t>SOAP Beispiel</w:t>
      </w:r>
      <w:bookmarkEnd w:id="326"/>
    </w:p>
    <w:p w:rsidR="0093684A" w:rsidRDefault="0093684A" w:rsidP="0093684A">
      <w:pPr>
        <w:pStyle w:val="berschrift5"/>
      </w:pPr>
      <w:bookmarkStart w:id="327" w:name="_Toc472333001"/>
      <w:r>
        <w:t>Request:</w:t>
      </w:r>
      <w:bookmarkEnd w:id="327"/>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328" w:name="_Toc472333002"/>
      <w:r>
        <w:t>Response</w:t>
      </w:r>
      <w:bookmarkEnd w:id="328"/>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80022B" w:rsidRDefault="0080022B" w:rsidP="0080022B">
      <w:pPr>
        <w:pStyle w:val="berschrift3"/>
      </w:pPr>
      <w:bookmarkStart w:id="329" w:name="_Toc472333003"/>
      <w:r>
        <w:t>listAvailableObjektarten</w:t>
      </w:r>
      <w:bookmarkEnd w:id="329"/>
    </w:p>
    <w:p w:rsidR="0080022B" w:rsidRDefault="0080022B" w:rsidP="0080022B">
      <w:pPr>
        <w:pStyle w:val="berschrift4"/>
      </w:pPr>
      <w:bookmarkStart w:id="330" w:name="_Toc472333004"/>
      <w:r>
        <w:t>WebService Beschreibung</w:t>
      </w:r>
      <w:bookmarkEnd w:id="330"/>
    </w:p>
    <w:p w:rsidR="004F7688" w:rsidRDefault="00CE5F0E" w:rsidP="004F7688">
      <w:r>
        <w:t>Es werden für den Produktkontext eines Angebotes oder Antrages die verfügbaren Objektarten zurückgeliefert.</w:t>
      </w:r>
      <w:r w:rsidR="003019B6" w:rsidRPr="003019B6">
        <w:t xml:space="preserve"> </w:t>
      </w:r>
      <w:r w:rsidR="003019B6">
        <w:t>Es werden sowohl die Bezeichnung als auch der Primärschlüssel zurückgeliefert. Der Primärschlüssel kann in allen Methoden als sysobart übergeben werden.</w:t>
      </w:r>
      <w:r w:rsidR="004F7688" w:rsidRPr="004F7688">
        <w:t xml:space="preserve"> </w:t>
      </w:r>
      <w:r w:rsidR="004F7688">
        <w:t xml:space="preserve">Der Schlüssel wird in DropListDto als Feld </w:t>
      </w:r>
      <w:r w:rsidR="004F7688">
        <w:rPr>
          <w:rFonts w:asciiTheme="minorHAnsi" w:hAnsiTheme="minorHAnsi"/>
          <w:szCs w:val="22"/>
        </w:rPr>
        <w:t xml:space="preserve">sysID </w:t>
      </w:r>
      <w:r w:rsidR="004F7688" w:rsidRPr="004F7688">
        <w:t>übergeben.</w:t>
      </w:r>
    </w:p>
    <w:p w:rsidR="0080022B" w:rsidRDefault="0080022B" w:rsidP="0080022B"/>
    <w:p w:rsidR="0080022B" w:rsidRDefault="0080022B" w:rsidP="0080022B"/>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Objektarten im Kontext</w:t>
      </w:r>
    </w:p>
    <w:p w:rsidR="0080022B" w:rsidRPr="001E0CBD"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80022B" w:rsidRPr="001E0CBD" w:rsidRDefault="0080022B" w:rsidP="0080022B">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&lt;returns&gt;</w:t>
      </w:r>
      <w:r w:rsidRPr="001E0CBD">
        <w:rPr>
          <w:rFonts w:ascii="Consolas" w:hAnsi="Consolas" w:cs="Consolas"/>
          <w:color w:val="008000"/>
          <w:sz w:val="19"/>
          <w:szCs w:val="19"/>
          <w:highlight w:val="white"/>
          <w:lang w:val="en-US"/>
        </w:rPr>
        <w:t>olistAvailableObjektartenDto</w:t>
      </w:r>
      <w:r w:rsidRPr="001E0CBD">
        <w:rPr>
          <w:rFonts w:ascii="Consolas" w:hAnsi="Consolas" w:cs="Consolas"/>
          <w:color w:val="808080"/>
          <w:sz w:val="19"/>
          <w:szCs w:val="19"/>
          <w:highlight w:val="white"/>
          <w:lang w:val="en-US"/>
        </w:rPr>
        <w:t>&lt;/returns&gt;</w:t>
      </w:r>
    </w:p>
    <w:p w:rsidR="0080022B" w:rsidRPr="001E0CBD" w:rsidRDefault="0080022B" w:rsidP="0080022B">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2B91AF"/>
          <w:sz w:val="19"/>
          <w:szCs w:val="19"/>
          <w:highlight w:val="white"/>
          <w:lang w:val="en-US"/>
        </w:rPr>
        <w:t>OperationContract</w:t>
      </w:r>
      <w:r w:rsidRPr="001E0CBD">
        <w:rPr>
          <w:rFonts w:ascii="Consolas" w:hAnsi="Consolas" w:cs="Consolas"/>
          <w:color w:val="000000"/>
          <w:sz w:val="19"/>
          <w:szCs w:val="19"/>
          <w:highlight w:val="white"/>
          <w:lang w:val="en-US"/>
        </w:rPr>
        <w:t>]</w:t>
      </w:r>
    </w:p>
    <w:p w:rsidR="0080022B" w:rsidRPr="009C614F" w:rsidRDefault="0080022B" w:rsidP="0080022B">
      <w:pPr>
        <w:rPr>
          <w:lang w:val="en-US"/>
        </w:rPr>
      </w:pPr>
      <w:r w:rsidRPr="001E0CBD">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olistAvailableObjektartenDto</w:t>
      </w:r>
      <w:r>
        <w:rPr>
          <w:rFonts w:ascii="Consolas" w:hAnsi="Consolas" w:cs="Consolas"/>
          <w:color w:val="000000"/>
          <w:sz w:val="19"/>
          <w:szCs w:val="19"/>
          <w:highlight w:val="white"/>
        </w:rPr>
        <w:t xml:space="preserve"> listAvailableObjektarten();</w:t>
      </w:r>
    </w:p>
    <w:p w:rsidR="0080022B" w:rsidRDefault="0080022B" w:rsidP="0080022B">
      <w:pPr>
        <w:pStyle w:val="berschrift5"/>
      </w:pPr>
      <w:bookmarkStart w:id="331" w:name="_Toc472333005"/>
      <w:r>
        <w:lastRenderedPageBreak/>
        <w:t>Inputstruktur</w:t>
      </w:r>
      <w:bookmarkEnd w:id="331"/>
    </w:p>
    <w:p w:rsidR="0080022B" w:rsidRDefault="00792879" w:rsidP="0080022B">
      <w:pPr>
        <w:pStyle w:val="Text"/>
      </w:pPr>
      <w:r>
        <w:t>Keine Parameter</w:t>
      </w:r>
    </w:p>
    <w:p w:rsidR="0080022B" w:rsidRDefault="0080022B" w:rsidP="0080022B">
      <w:pPr>
        <w:pStyle w:val="berschrift5"/>
      </w:pPr>
      <w:bookmarkStart w:id="332" w:name="_Toc472333006"/>
      <w:r>
        <w:t>Rückgabestruktur</w:t>
      </w:r>
      <w:bookmarkEnd w:id="33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Beschreibung </w:t>
            </w:r>
          </w:p>
        </w:tc>
      </w:tr>
      <w:tr w:rsidR="00135123"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Consolas" w:hAnsi="Consolas" w:cs="Consolas"/>
                <w:color w:val="2B91AF"/>
                <w:sz w:val="19"/>
                <w:szCs w:val="19"/>
                <w:lang w:eastAsia="de-CH"/>
              </w:rPr>
              <w:t xml:space="preserve">olistAvailableObjektartenDto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r>
      <w:tr w:rsidR="00135123"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objektarten </w:t>
            </w:r>
          </w:p>
        </w:tc>
        <w:tc>
          <w:tcPr>
            <w:tcW w:w="172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Consolas" w:hAnsi="Consolas" w:cs="Consolas"/>
                <w:color w:val="2B91AF"/>
                <w:sz w:val="19"/>
                <w:szCs w:val="19"/>
                <w:lang w:eastAsia="de-CH"/>
              </w:rPr>
              <w:t>DropListDto</w:t>
            </w:r>
            <w:r w:rsidRPr="0079287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Array von Objektarten </w:t>
            </w:r>
          </w:p>
        </w:tc>
      </w:tr>
    </w:tbl>
    <w:p w:rsidR="00792879" w:rsidRPr="00792879" w:rsidRDefault="00792879" w:rsidP="00792879">
      <w:pPr>
        <w:spacing w:before="100" w:beforeAutospacing="1" w:after="100" w:afterAutospacing="1"/>
        <w:jc w:val="left"/>
        <w:rPr>
          <w:rFonts w:ascii="Times New Roman" w:hAnsi="Times New Roman"/>
          <w:sz w:val="24"/>
        </w:rPr>
      </w:pPr>
      <w:r w:rsidRPr="00792879">
        <w:rPr>
          <w:rFonts w:ascii="Times New Roman" w:hAnsi="Times New Roman"/>
          <w:sz w:val="24"/>
        </w:rPr>
        <w:t xml:space="preserve">  </w:t>
      </w:r>
    </w:p>
    <w:p w:rsidR="00285EFF" w:rsidRPr="00285EFF" w:rsidRDefault="00285EFF" w:rsidP="00285EFF"/>
    <w:p w:rsidR="0080022B" w:rsidRDefault="0080022B" w:rsidP="0080022B">
      <w:pPr>
        <w:pStyle w:val="berschrift4"/>
      </w:pPr>
      <w:bookmarkStart w:id="333" w:name="_Toc472333007"/>
      <w:r>
        <w:t>SOAP Beispiel</w:t>
      </w:r>
      <w:bookmarkEnd w:id="333"/>
    </w:p>
    <w:p w:rsidR="0080022B" w:rsidRDefault="0080022B" w:rsidP="0080022B">
      <w:pPr>
        <w:pStyle w:val="berschrift5"/>
      </w:pPr>
      <w:bookmarkStart w:id="334" w:name="_Toc472333008"/>
      <w:r>
        <w:t>Request:</w:t>
      </w:r>
      <w:bookmarkEnd w:id="334"/>
    </w:p>
    <w:p w:rsidR="0080022B" w:rsidRDefault="0080022B" w:rsidP="0080022B"/>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Pr="006B79C5" w:rsidRDefault="0080022B" w:rsidP="0080022B">
      <w:pPr>
        <w:rPr>
          <w:lang w:val="en-US"/>
        </w:rPr>
      </w:pPr>
    </w:p>
    <w:p w:rsidR="0080022B" w:rsidRDefault="0080022B" w:rsidP="0080022B">
      <w:pPr>
        <w:pStyle w:val="berschrift5"/>
      </w:pPr>
      <w:bookmarkStart w:id="335" w:name="_Toc472333009"/>
      <w:r>
        <w:t>Response</w:t>
      </w:r>
      <w:bookmarkEnd w:id="335"/>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47601F" w:rsidRDefault="0080022B" w:rsidP="0080022B">
      <w:pPr>
        <w:pStyle w:val="berschrift3"/>
      </w:pPr>
      <w:r>
        <w:rPr>
          <w:lang w:val="en-US"/>
        </w:rPr>
        <w:br w:type="page"/>
      </w:r>
      <w:bookmarkStart w:id="336" w:name="_Toc472333010"/>
      <w:r w:rsidR="001E0CBD">
        <w:lastRenderedPageBreak/>
        <w:t>listAvailableObjekttypen</w:t>
      </w:r>
      <w:bookmarkEnd w:id="336"/>
    </w:p>
    <w:p w:rsidR="0047601F" w:rsidRDefault="0047601F" w:rsidP="0047601F">
      <w:pPr>
        <w:pStyle w:val="berschrift4"/>
      </w:pPr>
      <w:bookmarkStart w:id="337" w:name="_Toc472333011"/>
      <w:r>
        <w:t>WebService Beschreibung</w:t>
      </w:r>
      <w:bookmarkEnd w:id="337"/>
    </w:p>
    <w:p w:rsidR="004F7688" w:rsidRDefault="00CE5F0E" w:rsidP="004F7688">
      <w:r>
        <w:t>Es werden für den Produktkontext eines Angebotes oder Antrages die verfügbaren Objekttypen zurückgeliefert.</w:t>
      </w:r>
      <w:r w:rsidR="003019B6" w:rsidRPr="003019B6">
        <w:t xml:space="preserve"> </w:t>
      </w:r>
      <w:r w:rsidR="003019B6">
        <w:t>Es werden sowohl die Bezeichnung als auch der Primärschlüssel zurückgeliefert. Der Primärschlüssel kann in allen Methoden als sysobtyp übergeben werden.</w:t>
      </w:r>
      <w:r w:rsidR="004F7688" w:rsidRPr="004F7688">
        <w:t xml:space="preserve"> </w:t>
      </w:r>
      <w:r w:rsidR="004F7688">
        <w:t xml:space="preserve">Der Schlüssel wird in DropListDto als Feld </w:t>
      </w:r>
      <w:r w:rsidR="004F7688">
        <w:rPr>
          <w:rFonts w:asciiTheme="minorHAnsi" w:hAnsiTheme="minorHAnsi"/>
          <w:szCs w:val="22"/>
        </w:rPr>
        <w:t xml:space="preserve">sysID </w:t>
      </w:r>
      <w:r w:rsidR="004F7688" w:rsidRPr="004F7688">
        <w:t>übergeben.</w:t>
      </w:r>
    </w:p>
    <w:p w:rsidR="00CE5F0E" w:rsidRDefault="00CE5F0E" w:rsidP="00CE5F0E"/>
    <w:p w:rsidR="0047601F" w:rsidRDefault="0047601F" w:rsidP="0047601F"/>
    <w:p w:rsidR="001E0CBD" w:rsidRDefault="001E0CBD" w:rsidP="001E0CBD">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E0CBD" w:rsidRDefault="001E0CBD" w:rsidP="001E0CB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Objekttypen im Kontext</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&lt;returns&gt;</w:t>
      </w:r>
      <w:r w:rsidRPr="001E0CBD">
        <w:rPr>
          <w:rFonts w:ascii="Consolas" w:hAnsi="Consolas" w:cs="Consolas"/>
          <w:color w:val="008000"/>
          <w:sz w:val="19"/>
          <w:szCs w:val="19"/>
          <w:highlight w:val="white"/>
          <w:lang w:val="en-US"/>
        </w:rPr>
        <w:t>olistAvailableObjekttypenDto</w:t>
      </w:r>
      <w:r w:rsidRPr="001E0CBD">
        <w:rPr>
          <w:rFonts w:ascii="Consolas" w:hAnsi="Consolas" w:cs="Consolas"/>
          <w:color w:val="808080"/>
          <w:sz w:val="19"/>
          <w:szCs w:val="19"/>
          <w:highlight w:val="white"/>
          <w:lang w:val="en-US"/>
        </w:rPr>
        <w:t>&lt;/returns&gt;</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2B91AF"/>
          <w:sz w:val="19"/>
          <w:szCs w:val="19"/>
          <w:highlight w:val="white"/>
          <w:lang w:val="en-US"/>
        </w:rPr>
        <w:t>OperationContract</w:t>
      </w:r>
      <w:r w:rsidRPr="001E0CBD">
        <w:rPr>
          <w:rFonts w:ascii="Consolas" w:hAnsi="Consolas" w:cs="Consolas"/>
          <w:color w:val="000000"/>
          <w:sz w:val="19"/>
          <w:szCs w:val="19"/>
          <w:highlight w:val="white"/>
          <w:lang w:val="en-US"/>
        </w:rPr>
        <w:t>]</w:t>
      </w:r>
    </w:p>
    <w:p w:rsidR="0047601F" w:rsidRPr="009C614F" w:rsidRDefault="001E0CBD" w:rsidP="001E0CBD">
      <w:pPr>
        <w:rPr>
          <w:lang w:val="en-US"/>
        </w:rPr>
      </w:pPr>
      <w:r w:rsidRPr="001E0CBD">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olistAvailableObjekttypenDto</w:t>
      </w:r>
      <w:r>
        <w:rPr>
          <w:rFonts w:ascii="Consolas" w:hAnsi="Consolas" w:cs="Consolas"/>
          <w:color w:val="000000"/>
          <w:sz w:val="19"/>
          <w:szCs w:val="19"/>
          <w:highlight w:val="white"/>
        </w:rPr>
        <w:t xml:space="preserve"> listAvailableObjekttypen();</w:t>
      </w:r>
    </w:p>
    <w:p w:rsidR="0047601F" w:rsidRDefault="0047601F" w:rsidP="0047601F">
      <w:pPr>
        <w:pStyle w:val="berschrift5"/>
      </w:pPr>
      <w:bookmarkStart w:id="338" w:name="_Toc472333012"/>
      <w:r>
        <w:t>Inputstruktur</w:t>
      </w:r>
      <w:bookmarkEnd w:id="338"/>
    </w:p>
    <w:p w:rsidR="00792879" w:rsidRDefault="00792879" w:rsidP="00792879">
      <w:pPr>
        <w:pStyle w:val="Text"/>
      </w:pPr>
      <w:r>
        <w:t>Keine Parameter</w:t>
      </w:r>
    </w:p>
    <w:p w:rsidR="0047601F" w:rsidRDefault="0047601F" w:rsidP="0047601F">
      <w:pPr>
        <w:pStyle w:val="Text"/>
      </w:pPr>
    </w:p>
    <w:p w:rsidR="0047601F" w:rsidRDefault="0047601F" w:rsidP="0047601F">
      <w:pPr>
        <w:pStyle w:val="berschrift5"/>
      </w:pPr>
      <w:bookmarkStart w:id="339" w:name="_Toc472333013"/>
      <w:r>
        <w:t>Rückgabestruktur</w:t>
      </w:r>
      <w:bookmarkEnd w:id="33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Beschreibung </w:t>
            </w:r>
          </w:p>
        </w:tc>
      </w:tr>
      <w:tr w:rsidR="00135123"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Consolas" w:hAnsi="Consolas" w:cs="Consolas"/>
                <w:color w:val="2B91AF"/>
                <w:sz w:val="19"/>
                <w:szCs w:val="19"/>
                <w:lang w:eastAsia="de-CH"/>
              </w:rPr>
              <w:t xml:space="preserve">olistAvailableObjekttypenDto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r>
      <w:tr w:rsidR="00135123"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objekttypen </w:t>
            </w:r>
          </w:p>
        </w:tc>
        <w:tc>
          <w:tcPr>
            <w:tcW w:w="172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Consolas" w:hAnsi="Consolas" w:cs="Consolas"/>
                <w:color w:val="2B91AF"/>
                <w:sz w:val="19"/>
                <w:szCs w:val="19"/>
                <w:lang w:eastAsia="de-CH"/>
              </w:rPr>
              <w:t>DropListDto</w:t>
            </w:r>
            <w:r w:rsidRPr="0079287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Array von Objekttypen </w:t>
            </w:r>
          </w:p>
        </w:tc>
      </w:tr>
    </w:tbl>
    <w:p w:rsidR="00285EFF" w:rsidRPr="00285EFF" w:rsidRDefault="00285EFF" w:rsidP="00285EFF"/>
    <w:p w:rsidR="0047601F" w:rsidRDefault="0047601F" w:rsidP="0047601F">
      <w:pPr>
        <w:pStyle w:val="berschrift4"/>
      </w:pPr>
      <w:bookmarkStart w:id="340" w:name="_Toc472333014"/>
      <w:r>
        <w:t>SOAP Beispiel</w:t>
      </w:r>
      <w:bookmarkEnd w:id="340"/>
    </w:p>
    <w:p w:rsidR="0047601F" w:rsidRDefault="0047601F" w:rsidP="0047601F">
      <w:pPr>
        <w:pStyle w:val="berschrift5"/>
      </w:pPr>
      <w:bookmarkStart w:id="341" w:name="_Toc472333015"/>
      <w:r>
        <w:t>Request:</w:t>
      </w:r>
      <w:bookmarkEnd w:id="341"/>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342" w:name="_Toc472333016"/>
      <w:r>
        <w:t>Response</w:t>
      </w:r>
      <w:bookmarkEnd w:id="342"/>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1E0CBD" w:rsidP="0047601F">
      <w:pPr>
        <w:pStyle w:val="berschrift3"/>
      </w:pPr>
      <w:bookmarkStart w:id="343" w:name="_Toc472333017"/>
      <w:r>
        <w:lastRenderedPageBreak/>
        <w:t>listAvailableProdukte</w:t>
      </w:r>
      <w:bookmarkEnd w:id="343"/>
    </w:p>
    <w:p w:rsidR="0047601F" w:rsidRDefault="0047601F" w:rsidP="0047601F">
      <w:pPr>
        <w:pStyle w:val="berschrift4"/>
      </w:pPr>
      <w:bookmarkStart w:id="344" w:name="_Toc472333018"/>
      <w:r>
        <w:t>WebService Beschreibung</w:t>
      </w:r>
      <w:bookmarkEnd w:id="344"/>
    </w:p>
    <w:p w:rsidR="003019B6" w:rsidRDefault="00CE5F0E" w:rsidP="003019B6">
      <w:r>
        <w:t>Es werden für den Produktkontext eines Angebotes oder Antrages die verfügbaren Produkte zurückgeliefert.</w:t>
      </w:r>
      <w:r w:rsidR="003019B6" w:rsidRPr="003019B6">
        <w:t xml:space="preserve"> </w:t>
      </w:r>
      <w:r w:rsidR="003019B6">
        <w:t>Es werden sowohl die Bezeichnung als auch der Primärschlüssel zurückgeliefert. Der Primärschlüssel kann in allen Methoden als sysprproduct übergeben werden.</w:t>
      </w:r>
      <w:r w:rsidR="004F7688">
        <w:t xml:space="preserve"> Der Primärschlüssel wird in AvailableProduktDto im Feld </w:t>
      </w:r>
      <w:r w:rsidR="004F7688">
        <w:rPr>
          <w:rFonts w:asciiTheme="minorHAnsi" w:hAnsiTheme="minorHAnsi"/>
          <w:szCs w:val="22"/>
        </w:rPr>
        <w:t>sysID geliefert.</w:t>
      </w:r>
    </w:p>
    <w:p w:rsidR="00CE5F0E" w:rsidRDefault="00CE5F0E" w:rsidP="00CE5F0E"/>
    <w:p w:rsidR="0047601F" w:rsidRDefault="0047601F" w:rsidP="0047601F"/>
    <w:p w:rsidR="001E0CBD" w:rsidRDefault="001E0CBD" w:rsidP="001E0CBD">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E0CBD" w:rsidRDefault="001E0CBD" w:rsidP="001E0CB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Produkte im Kontext</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ilistAvailableProdukteDto</w:t>
      </w:r>
      <w:r w:rsidRPr="001E0CBD">
        <w:rPr>
          <w:rFonts w:ascii="Consolas" w:hAnsi="Consolas" w:cs="Consolas"/>
          <w:color w:val="808080"/>
          <w:sz w:val="19"/>
          <w:szCs w:val="19"/>
          <w:highlight w:val="white"/>
          <w:lang w:val="en-US"/>
        </w:rPr>
        <w:t>&lt;/param&gt;</w:t>
      </w:r>
    </w:p>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olistAvailableProdukteDto</w:t>
      </w:r>
      <w:r w:rsidRPr="00A7642C">
        <w:rPr>
          <w:rFonts w:ascii="Consolas" w:hAnsi="Consolas" w:cs="Consolas"/>
          <w:color w:val="808080"/>
          <w:sz w:val="19"/>
          <w:szCs w:val="19"/>
          <w:highlight w:val="white"/>
          <w:lang w:val="en-US"/>
        </w:rPr>
        <w:t>&lt;/returns&gt;</w:t>
      </w:r>
    </w:p>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1E0CBD" w:rsidP="001E0CBD">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olistAvailableProdukteDto</w:t>
      </w:r>
      <w:r w:rsidRPr="00A7642C">
        <w:rPr>
          <w:rFonts w:ascii="Consolas" w:hAnsi="Consolas" w:cs="Consolas"/>
          <w:color w:val="000000"/>
          <w:sz w:val="19"/>
          <w:szCs w:val="19"/>
          <w:highlight w:val="white"/>
          <w:lang w:val="en-US"/>
        </w:rPr>
        <w:t xml:space="preserve"> listAvailableProdukte(</w:t>
      </w:r>
      <w:r w:rsidRPr="00A7642C">
        <w:rPr>
          <w:rFonts w:ascii="Consolas" w:hAnsi="Consolas" w:cs="Consolas"/>
          <w:color w:val="2B91AF"/>
          <w:sz w:val="19"/>
          <w:szCs w:val="19"/>
          <w:highlight w:val="white"/>
          <w:lang w:val="en-US"/>
        </w:rPr>
        <w:t>ilistAvailableProdukteDto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345" w:name="_Toc472333019"/>
      <w:r>
        <w:t>Inputstruktur</w:t>
      </w:r>
      <w:bookmarkEnd w:id="34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92879"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Required</w:t>
            </w:r>
            <w:r w:rsidRPr="00792879">
              <w:rPr>
                <w:rFonts w:ascii="Times New Roman" w:hAnsi="Times New Roman"/>
                <w:sz w:val="24"/>
              </w:rPr>
              <w:t xml:space="preserve"> </w:t>
            </w:r>
          </w:p>
        </w:tc>
      </w:tr>
      <w:tr w:rsidR="00792879"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Consolas" w:hAnsi="Consolas" w:cs="Consolas"/>
                <w:color w:val="2B91AF"/>
                <w:sz w:val="19"/>
                <w:szCs w:val="19"/>
                <w:lang w:eastAsia="de-CH"/>
              </w:rPr>
              <w:t xml:space="preserve">ilistAvailableProdukteDto </w:t>
            </w:r>
          </w:p>
        </w:tc>
        <w:tc>
          <w:tcPr>
            <w:tcW w:w="1503"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r>
      <w:tr w:rsidR="00792879"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kontext </w:t>
            </w:r>
          </w:p>
        </w:tc>
        <w:tc>
          <w:tcPr>
            <w:tcW w:w="1723"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Consolas" w:hAnsi="Consolas" w:cs="Consolas"/>
                <w:color w:val="2B91AF"/>
                <w:sz w:val="19"/>
                <w:szCs w:val="19"/>
                <w:lang w:eastAsia="de-CH"/>
              </w:rPr>
              <w:t>prKontextDto</w:t>
            </w:r>
            <w:r w:rsidRPr="0079287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Produktkontext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r>
    </w:tbl>
    <w:p w:rsidR="00792879" w:rsidRPr="00792879" w:rsidRDefault="00792879" w:rsidP="00792879">
      <w:pPr>
        <w:spacing w:before="100" w:beforeAutospacing="1" w:after="100" w:afterAutospacing="1"/>
        <w:jc w:val="left"/>
        <w:rPr>
          <w:rFonts w:ascii="Times New Roman" w:hAnsi="Times New Roman"/>
          <w:sz w:val="24"/>
        </w:rPr>
      </w:pPr>
      <w:r w:rsidRPr="00792879">
        <w:rPr>
          <w:rFonts w:ascii="Times New Roman" w:hAnsi="Times New Roman"/>
          <w:sz w:val="24"/>
        </w:rPr>
        <w:t xml:space="preserve">  </w:t>
      </w:r>
    </w:p>
    <w:p w:rsidR="0047601F" w:rsidRDefault="00792879" w:rsidP="00792879">
      <w:pPr>
        <w:spacing w:before="100" w:beforeAutospacing="1" w:after="100" w:afterAutospacing="1"/>
        <w:jc w:val="left"/>
      </w:pPr>
      <w:r w:rsidRPr="00792879">
        <w:rPr>
          <w:rFonts w:ascii="Times New Roman" w:hAnsi="Times New Roman"/>
          <w:sz w:val="24"/>
        </w:rPr>
        <w:t xml:space="preserve">  </w:t>
      </w:r>
    </w:p>
    <w:p w:rsidR="0047601F" w:rsidRDefault="0047601F" w:rsidP="0047601F">
      <w:pPr>
        <w:pStyle w:val="berschrift5"/>
      </w:pPr>
      <w:bookmarkStart w:id="346" w:name="_Toc472333020"/>
      <w:r>
        <w:t>Rückgabestruktur</w:t>
      </w:r>
      <w:bookmarkEnd w:id="34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Beschreibung </w:t>
            </w:r>
          </w:p>
        </w:tc>
      </w:tr>
      <w:tr w:rsidR="00135123"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Consolas" w:hAnsi="Consolas" w:cs="Consolas"/>
                <w:color w:val="2B91AF"/>
                <w:sz w:val="19"/>
                <w:szCs w:val="19"/>
                <w:lang w:eastAsia="de-CH"/>
              </w:rPr>
              <w:t xml:space="preserve">olistAvailableProdukteDto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r>
      <w:tr w:rsidR="00135123"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produkte </w:t>
            </w:r>
          </w:p>
        </w:tc>
        <w:tc>
          <w:tcPr>
            <w:tcW w:w="172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Consolas" w:hAnsi="Consolas" w:cs="Consolas"/>
                <w:color w:val="2B91AF"/>
                <w:sz w:val="19"/>
                <w:szCs w:val="19"/>
                <w:lang w:eastAsia="de-CH"/>
              </w:rPr>
              <w:t>AvailableProduktDto</w:t>
            </w:r>
            <w:r w:rsidRPr="0079287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Array von Produkten </w:t>
            </w:r>
            <w:r>
              <w:rPr>
                <w:rFonts w:asciiTheme="minorHAnsi" w:hAnsiTheme="minorHAnsi"/>
                <w:sz w:val="24"/>
                <w:szCs w:val="22"/>
                <w:lang w:val="de-CH"/>
              </w:rPr>
              <w:t>(siehe Kapitel 4)</w:t>
            </w:r>
          </w:p>
        </w:tc>
      </w:tr>
    </w:tbl>
    <w:p w:rsidR="00792879" w:rsidRPr="00792879" w:rsidRDefault="00792879" w:rsidP="00F42C30">
      <w:pPr>
        <w:spacing w:before="100" w:beforeAutospacing="1" w:after="100" w:afterAutospacing="1"/>
        <w:jc w:val="left"/>
      </w:pPr>
      <w:r w:rsidRPr="00792879">
        <w:rPr>
          <w:rFonts w:ascii="Times New Roman" w:hAnsi="Times New Roman"/>
          <w:sz w:val="24"/>
        </w:rPr>
        <w:t xml:space="preserve">  </w:t>
      </w:r>
    </w:p>
    <w:p w:rsidR="0047601F" w:rsidRDefault="0047601F" w:rsidP="0047601F">
      <w:pPr>
        <w:pStyle w:val="berschrift4"/>
      </w:pPr>
      <w:bookmarkStart w:id="347" w:name="_Toc472333021"/>
      <w:r>
        <w:t>SOAP Beispiel</w:t>
      </w:r>
      <w:bookmarkEnd w:id="347"/>
    </w:p>
    <w:p w:rsidR="0047601F" w:rsidRDefault="00F42C30" w:rsidP="0047601F">
      <w:pPr>
        <w:pStyle w:val="berschrift5"/>
      </w:pPr>
      <w:bookmarkStart w:id="348" w:name="_Toc472333022"/>
      <w:r>
        <w:t>Request</w:t>
      </w:r>
      <w:bookmarkEnd w:id="348"/>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349" w:name="_Toc472333023"/>
      <w:r>
        <w:t>Response</w:t>
      </w:r>
      <w:bookmarkEnd w:id="349"/>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1E0CBD" w:rsidP="0047601F">
      <w:pPr>
        <w:pStyle w:val="berschrift3"/>
      </w:pPr>
      <w:bookmarkStart w:id="350" w:name="_Toc472333024"/>
      <w:r>
        <w:t>listAvailableServices</w:t>
      </w:r>
      <w:bookmarkEnd w:id="350"/>
    </w:p>
    <w:p w:rsidR="0047601F" w:rsidRDefault="0047601F" w:rsidP="0047601F">
      <w:pPr>
        <w:pStyle w:val="berschrift4"/>
      </w:pPr>
      <w:bookmarkStart w:id="351" w:name="_Toc472333025"/>
      <w:r>
        <w:t>WebService Beschreibung</w:t>
      </w:r>
      <w:bookmarkEnd w:id="351"/>
    </w:p>
    <w:p w:rsidR="004F7688" w:rsidRDefault="00CE5F0E" w:rsidP="004F7688">
      <w:r>
        <w:t>Es werden für den Produktkontext eines Angebotes oder Antrages die verfügbaren Services zurückgeliefert.</w:t>
      </w:r>
      <w:r w:rsidR="003019B6" w:rsidRPr="003019B6">
        <w:t xml:space="preserve"> </w:t>
      </w:r>
      <w:r w:rsidR="003019B6">
        <w:t>Es werden sowohl die Bezeichnung als auch der Primärschlüssel zurückgeliefert. Der Primärschlüssel kann in allen Methoden als sysvstyp übergeben werden.</w:t>
      </w:r>
      <w:r w:rsidR="004F7688" w:rsidRPr="004F7688">
        <w:t xml:space="preserve"> </w:t>
      </w:r>
      <w:r w:rsidR="004F7688">
        <w:t xml:space="preserve">Der Schlüssel wird in AvailableServiceDto als Feld </w:t>
      </w:r>
      <w:r w:rsidR="004F7688">
        <w:rPr>
          <w:rFonts w:asciiTheme="minorHAnsi" w:hAnsiTheme="minorHAnsi"/>
          <w:szCs w:val="22"/>
        </w:rPr>
        <w:t xml:space="preserve">sysID </w:t>
      </w:r>
      <w:r w:rsidR="004F7688">
        <w:t>geliefert</w:t>
      </w:r>
      <w:r w:rsidR="004F7688" w:rsidRPr="004F7688">
        <w:t>.</w:t>
      </w:r>
    </w:p>
    <w:p w:rsidR="00CE5F0E" w:rsidRDefault="00CE5F0E" w:rsidP="00CE5F0E"/>
    <w:p w:rsidR="0047601F" w:rsidRDefault="0047601F" w:rsidP="0047601F"/>
    <w:p w:rsidR="001E0CBD" w:rsidRDefault="001E0CBD" w:rsidP="001E0CBD">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E0CBD" w:rsidRDefault="001E0CBD" w:rsidP="001E0CB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Services im Kontext</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ilistAvailableServicesDto</w:t>
      </w:r>
      <w:r w:rsidRPr="001E0CBD">
        <w:rPr>
          <w:rFonts w:ascii="Consolas" w:hAnsi="Consolas" w:cs="Consolas"/>
          <w:color w:val="808080"/>
          <w:sz w:val="19"/>
          <w:szCs w:val="19"/>
          <w:highlight w:val="white"/>
          <w:lang w:val="en-US"/>
        </w:rPr>
        <w:t>&lt;/param&gt;</w:t>
      </w:r>
    </w:p>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olistAvailableServicesDto</w:t>
      </w:r>
      <w:r w:rsidRPr="00A7642C">
        <w:rPr>
          <w:rFonts w:ascii="Consolas" w:hAnsi="Consolas" w:cs="Consolas"/>
          <w:color w:val="808080"/>
          <w:sz w:val="19"/>
          <w:szCs w:val="19"/>
          <w:highlight w:val="white"/>
          <w:lang w:val="en-US"/>
        </w:rPr>
        <w:t>&lt;/returns&gt;</w:t>
      </w:r>
    </w:p>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1E0CBD" w:rsidP="001E0CBD">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olistAvailableServicesDto</w:t>
      </w:r>
      <w:r w:rsidRPr="00A7642C">
        <w:rPr>
          <w:rFonts w:ascii="Consolas" w:hAnsi="Consolas" w:cs="Consolas"/>
          <w:color w:val="000000"/>
          <w:sz w:val="19"/>
          <w:szCs w:val="19"/>
          <w:highlight w:val="white"/>
          <w:lang w:val="en-US"/>
        </w:rPr>
        <w:t xml:space="preserve"> listAvailableServices(</w:t>
      </w:r>
      <w:r w:rsidRPr="00A7642C">
        <w:rPr>
          <w:rFonts w:ascii="Consolas" w:hAnsi="Consolas" w:cs="Consolas"/>
          <w:color w:val="2B91AF"/>
          <w:sz w:val="19"/>
          <w:szCs w:val="19"/>
          <w:highlight w:val="white"/>
          <w:lang w:val="en-US"/>
        </w:rPr>
        <w:t>ilistAvailableServicesDto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352" w:name="_Toc472333026"/>
      <w:r>
        <w:t>Inputstruktur</w:t>
      </w:r>
      <w:bookmarkEnd w:id="35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ilistAvailableServicesDto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kontext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srvKontextDto</w:t>
            </w: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Servicekontext </w:t>
            </w:r>
            <w:r>
              <w:rPr>
                <w:rFonts w:asciiTheme="minorHAnsi" w:hAnsiTheme="minorHAnsi"/>
                <w:sz w:val="24"/>
                <w:szCs w:val="22"/>
                <w:lang w:val="de-CH"/>
              </w:rPr>
              <w:t xml:space="preserve"> (siehe Kapitel 4)</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bl>
    <w:p w:rsidR="0047601F" w:rsidRDefault="0047601F" w:rsidP="0047601F">
      <w:pPr>
        <w:pStyle w:val="Text"/>
      </w:pPr>
    </w:p>
    <w:p w:rsidR="0047601F" w:rsidRDefault="0047601F" w:rsidP="0047601F">
      <w:pPr>
        <w:pStyle w:val="berschrift5"/>
      </w:pPr>
      <w:bookmarkStart w:id="353" w:name="_Toc472333027"/>
      <w:r>
        <w:t>Rückgabestruktur</w:t>
      </w:r>
      <w:bookmarkEnd w:id="35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lastRenderedPageBreak/>
              <w:t xml:space="preserve">olistAvailableServicesDto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services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AvailableServiceDto</w:t>
            </w: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Array von Services </w:t>
            </w:r>
            <w:r>
              <w:rPr>
                <w:rFonts w:asciiTheme="minorHAnsi" w:hAnsiTheme="minorHAnsi"/>
                <w:sz w:val="24"/>
                <w:szCs w:val="22"/>
                <w:lang w:val="de-CH"/>
              </w:rPr>
              <w:t>(siehe Kapitel 4)</w:t>
            </w:r>
          </w:p>
        </w:tc>
      </w:tr>
    </w:tbl>
    <w:p w:rsidR="007E31B5" w:rsidRPr="007E31B5" w:rsidRDefault="007E31B5" w:rsidP="007E31B5">
      <w:pPr>
        <w:spacing w:before="100" w:beforeAutospacing="1" w:after="100" w:afterAutospacing="1"/>
        <w:jc w:val="left"/>
        <w:rPr>
          <w:rFonts w:ascii="Times New Roman" w:hAnsi="Times New Roman"/>
          <w:sz w:val="24"/>
        </w:rPr>
      </w:pPr>
      <w:r w:rsidRPr="007E31B5">
        <w:rPr>
          <w:rFonts w:ascii="Times New Roman" w:hAnsi="Times New Roman"/>
          <w:sz w:val="24"/>
        </w:rPr>
        <w:t xml:space="preserve">  </w:t>
      </w:r>
    </w:p>
    <w:p w:rsidR="007E31B5" w:rsidRPr="007E31B5" w:rsidRDefault="007E31B5" w:rsidP="007E31B5"/>
    <w:p w:rsidR="0047601F" w:rsidRDefault="0047601F" w:rsidP="0047601F">
      <w:pPr>
        <w:pStyle w:val="berschrift4"/>
      </w:pPr>
      <w:bookmarkStart w:id="354" w:name="_Toc472333028"/>
      <w:r>
        <w:t>SOAP Beispiel</w:t>
      </w:r>
      <w:bookmarkEnd w:id="354"/>
    </w:p>
    <w:p w:rsidR="0047601F" w:rsidRDefault="0047601F" w:rsidP="0047601F">
      <w:pPr>
        <w:pStyle w:val="berschrift5"/>
      </w:pPr>
      <w:bookmarkStart w:id="355" w:name="_Toc472333029"/>
      <w:r>
        <w:t>Request:</w:t>
      </w:r>
      <w:bookmarkEnd w:id="355"/>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356" w:name="_Toc472333030"/>
      <w:r>
        <w:t>Response</w:t>
      </w:r>
      <w:bookmarkEnd w:id="356"/>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47601F" w:rsidRDefault="0047601F" w:rsidP="0093684A">
      <w:pPr>
        <w:pStyle w:val="berschrift3"/>
        <w:rPr>
          <w:rFonts w:ascii="Courier New" w:hAnsi="Courier New" w:cs="Courier New"/>
          <w:lang w:val="en-US"/>
        </w:rPr>
      </w:pPr>
      <w:r>
        <w:rPr>
          <w:lang w:val="en-US"/>
        </w:rPr>
        <w:br w:type="page"/>
      </w:r>
    </w:p>
    <w:p w:rsidR="0080022B" w:rsidRDefault="0080022B" w:rsidP="0080022B">
      <w:pPr>
        <w:pStyle w:val="berschrift3"/>
      </w:pPr>
      <w:bookmarkStart w:id="357" w:name="_Toc472333031"/>
      <w:r>
        <w:lastRenderedPageBreak/>
        <w:t>preisschildDruck</w:t>
      </w:r>
      <w:bookmarkEnd w:id="357"/>
    </w:p>
    <w:p w:rsidR="0080022B" w:rsidRDefault="0080022B" w:rsidP="0080022B">
      <w:pPr>
        <w:pStyle w:val="berschrift4"/>
      </w:pPr>
      <w:bookmarkStart w:id="358" w:name="_Toc472333032"/>
      <w:r>
        <w:t>WebService Beschreibung</w:t>
      </w:r>
      <w:bookmarkEnd w:id="358"/>
    </w:p>
    <w:p w:rsidR="0080022B" w:rsidRDefault="00CE5F0E" w:rsidP="0080022B">
      <w:r>
        <w:t xml:space="preserve">Die Methode liefert ein fertig generiertes Preisschild in Form eines PDFs. Das PDF wird über die Eventengine erzeugt und </w:t>
      </w:r>
      <w:r w:rsidR="00E02C03">
        <w:t>von der Methode zurückgegeben.</w:t>
      </w:r>
    </w:p>
    <w:p w:rsidR="0080022B" w:rsidRDefault="0080022B" w:rsidP="0080022B"/>
    <w:p w:rsidR="0080022B" w:rsidRPr="0093684A" w:rsidRDefault="0080022B" w:rsidP="0080022B">
      <w:pPr>
        <w:autoSpaceDE w:val="0"/>
        <w:autoSpaceDN w:val="0"/>
        <w:adjustRightInd w:val="0"/>
        <w:jc w:val="left"/>
        <w:rPr>
          <w:rFonts w:ascii="Consolas" w:hAnsi="Consolas" w:cs="Consolas"/>
          <w:color w:val="000000"/>
          <w:sz w:val="19"/>
          <w:szCs w:val="19"/>
          <w:highlight w:val="white"/>
          <w:lang w:val="en-US"/>
        </w:rPr>
      </w:pPr>
      <w:r w:rsidRPr="00CE5F0E">
        <w:rPr>
          <w:rFonts w:ascii="Consolas" w:hAnsi="Consolas" w:cs="Consolas"/>
          <w:color w:val="000000"/>
          <w:sz w:val="19"/>
          <w:szCs w:val="19"/>
          <w:highlight w:val="white"/>
        </w:rPr>
        <w:t xml:space="preserve">        </w:t>
      </w:r>
      <w:r w:rsidRPr="0093684A">
        <w:rPr>
          <w:rFonts w:ascii="Consolas" w:hAnsi="Consolas" w:cs="Consolas"/>
          <w:color w:val="808080"/>
          <w:sz w:val="19"/>
          <w:szCs w:val="19"/>
          <w:highlight w:val="white"/>
          <w:lang w:val="en-US"/>
        </w:rPr>
        <w:t>///</w:t>
      </w:r>
      <w:r w:rsidRPr="0093684A">
        <w:rPr>
          <w:rFonts w:ascii="Consolas" w:hAnsi="Consolas" w:cs="Consolas"/>
          <w:color w:val="008000"/>
          <w:sz w:val="19"/>
          <w:szCs w:val="19"/>
          <w:highlight w:val="white"/>
          <w:lang w:val="en-US"/>
        </w:rPr>
        <w:t xml:space="preserve"> </w:t>
      </w:r>
      <w:r w:rsidRPr="0093684A">
        <w:rPr>
          <w:rFonts w:ascii="Consolas" w:hAnsi="Consolas" w:cs="Consolas"/>
          <w:color w:val="808080"/>
          <w:sz w:val="19"/>
          <w:szCs w:val="19"/>
          <w:highlight w:val="white"/>
          <w:lang w:val="en-US"/>
        </w:rPr>
        <w:t>&lt;summary&gt;</w:t>
      </w:r>
    </w:p>
    <w:p w:rsidR="0080022B" w:rsidRPr="0093684A" w:rsidRDefault="0080022B" w:rsidP="0080022B">
      <w:pPr>
        <w:autoSpaceDE w:val="0"/>
        <w:autoSpaceDN w:val="0"/>
        <w:adjustRightInd w:val="0"/>
        <w:jc w:val="left"/>
        <w:rPr>
          <w:rFonts w:ascii="Consolas" w:hAnsi="Consolas" w:cs="Consolas"/>
          <w:color w:val="000000"/>
          <w:sz w:val="19"/>
          <w:szCs w:val="19"/>
          <w:highlight w:val="white"/>
          <w:lang w:val="en-US"/>
        </w:rPr>
      </w:pPr>
      <w:r w:rsidRPr="0093684A">
        <w:rPr>
          <w:rFonts w:ascii="Consolas" w:hAnsi="Consolas" w:cs="Consolas"/>
          <w:color w:val="000000"/>
          <w:sz w:val="19"/>
          <w:szCs w:val="19"/>
          <w:highlight w:val="white"/>
          <w:lang w:val="en-US"/>
        </w:rPr>
        <w:t xml:space="preserve">        </w:t>
      </w:r>
      <w:r w:rsidRPr="0093684A">
        <w:rPr>
          <w:rFonts w:ascii="Consolas" w:hAnsi="Consolas" w:cs="Consolas"/>
          <w:color w:val="808080"/>
          <w:sz w:val="19"/>
          <w:szCs w:val="19"/>
          <w:highlight w:val="white"/>
          <w:lang w:val="en-US"/>
        </w:rPr>
        <w:t>///</w:t>
      </w:r>
      <w:r w:rsidRPr="0093684A">
        <w:rPr>
          <w:rFonts w:ascii="Consolas" w:hAnsi="Consolas" w:cs="Consolas"/>
          <w:color w:val="008000"/>
          <w:sz w:val="19"/>
          <w:szCs w:val="19"/>
          <w:highlight w:val="white"/>
          <w:lang w:val="en-US"/>
        </w:rPr>
        <w:t xml:space="preserve"> preisschildDruck</w:t>
      </w:r>
    </w:p>
    <w:p w:rsidR="0080022B" w:rsidRPr="0093684A" w:rsidRDefault="0080022B" w:rsidP="0080022B">
      <w:pPr>
        <w:autoSpaceDE w:val="0"/>
        <w:autoSpaceDN w:val="0"/>
        <w:adjustRightInd w:val="0"/>
        <w:jc w:val="left"/>
        <w:rPr>
          <w:rFonts w:ascii="Consolas" w:hAnsi="Consolas" w:cs="Consolas"/>
          <w:color w:val="000000"/>
          <w:sz w:val="19"/>
          <w:szCs w:val="19"/>
          <w:highlight w:val="white"/>
          <w:lang w:val="en-US"/>
        </w:rPr>
      </w:pPr>
      <w:r w:rsidRPr="0093684A">
        <w:rPr>
          <w:rFonts w:ascii="Consolas" w:hAnsi="Consolas" w:cs="Consolas"/>
          <w:color w:val="000000"/>
          <w:sz w:val="19"/>
          <w:szCs w:val="19"/>
          <w:highlight w:val="white"/>
          <w:lang w:val="en-US"/>
        </w:rPr>
        <w:t xml:space="preserve">        </w:t>
      </w:r>
      <w:r w:rsidRPr="0093684A">
        <w:rPr>
          <w:rFonts w:ascii="Consolas" w:hAnsi="Consolas" w:cs="Consolas"/>
          <w:color w:val="808080"/>
          <w:sz w:val="19"/>
          <w:szCs w:val="19"/>
          <w:highlight w:val="white"/>
          <w:lang w:val="en-US"/>
        </w:rPr>
        <w:t>///</w:t>
      </w:r>
      <w:r w:rsidRPr="0093684A">
        <w:rPr>
          <w:rFonts w:ascii="Consolas" w:hAnsi="Consolas" w:cs="Consolas"/>
          <w:color w:val="008000"/>
          <w:sz w:val="19"/>
          <w:szCs w:val="19"/>
          <w:highlight w:val="white"/>
          <w:lang w:val="en-US"/>
        </w:rPr>
        <w:t xml:space="preserve"> </w:t>
      </w:r>
      <w:r w:rsidRPr="0093684A">
        <w:rPr>
          <w:rFonts w:ascii="Consolas" w:hAnsi="Consolas" w:cs="Consolas"/>
          <w:color w:val="808080"/>
          <w:sz w:val="19"/>
          <w:szCs w:val="19"/>
          <w:highlight w:val="white"/>
          <w:lang w:val="en-US"/>
        </w:rPr>
        <w:t>&lt;/summary&gt;</w:t>
      </w:r>
    </w:p>
    <w:p w:rsidR="0080022B" w:rsidRPr="0093684A" w:rsidRDefault="0080022B" w:rsidP="0080022B">
      <w:pPr>
        <w:autoSpaceDE w:val="0"/>
        <w:autoSpaceDN w:val="0"/>
        <w:adjustRightInd w:val="0"/>
        <w:jc w:val="left"/>
        <w:rPr>
          <w:rFonts w:ascii="Consolas" w:hAnsi="Consolas" w:cs="Consolas"/>
          <w:color w:val="000000"/>
          <w:sz w:val="19"/>
          <w:szCs w:val="19"/>
          <w:highlight w:val="white"/>
          <w:lang w:val="en-US"/>
        </w:rPr>
      </w:pPr>
      <w:r w:rsidRPr="0093684A">
        <w:rPr>
          <w:rFonts w:ascii="Consolas" w:hAnsi="Consolas" w:cs="Consolas"/>
          <w:color w:val="000000"/>
          <w:sz w:val="19"/>
          <w:szCs w:val="19"/>
          <w:highlight w:val="white"/>
          <w:lang w:val="en-US"/>
        </w:rPr>
        <w:t xml:space="preserve">        </w:t>
      </w:r>
      <w:r w:rsidRPr="0093684A">
        <w:rPr>
          <w:rFonts w:ascii="Consolas" w:hAnsi="Consolas" w:cs="Consolas"/>
          <w:color w:val="808080"/>
          <w:sz w:val="19"/>
          <w:szCs w:val="19"/>
          <w:highlight w:val="white"/>
          <w:lang w:val="en-US"/>
        </w:rPr>
        <w:t>///</w:t>
      </w:r>
      <w:r w:rsidRPr="0093684A">
        <w:rPr>
          <w:rFonts w:ascii="Consolas" w:hAnsi="Consolas" w:cs="Consolas"/>
          <w:color w:val="008000"/>
          <w:sz w:val="19"/>
          <w:szCs w:val="19"/>
          <w:highlight w:val="white"/>
          <w:lang w:val="en-US"/>
        </w:rPr>
        <w:t xml:space="preserve"> </w:t>
      </w:r>
      <w:r w:rsidRPr="0093684A">
        <w:rPr>
          <w:rFonts w:ascii="Consolas" w:hAnsi="Consolas" w:cs="Consolas"/>
          <w:color w:val="808080"/>
          <w:sz w:val="19"/>
          <w:szCs w:val="19"/>
          <w:highlight w:val="white"/>
          <w:lang w:val="en-US"/>
        </w:rPr>
        <w:t>&lt;param name="input"&gt;</w:t>
      </w:r>
      <w:r w:rsidRPr="0093684A">
        <w:rPr>
          <w:rFonts w:ascii="Consolas" w:hAnsi="Consolas" w:cs="Consolas"/>
          <w:color w:val="008000"/>
          <w:sz w:val="19"/>
          <w:szCs w:val="19"/>
          <w:highlight w:val="white"/>
          <w:lang w:val="en-US"/>
        </w:rPr>
        <w:t>input</w:t>
      </w:r>
      <w:r w:rsidRPr="0093684A">
        <w:rPr>
          <w:rFonts w:ascii="Consolas" w:hAnsi="Consolas" w:cs="Consolas"/>
          <w:color w:val="808080"/>
          <w:sz w:val="19"/>
          <w:szCs w:val="19"/>
          <w:highlight w:val="white"/>
          <w:lang w:val="en-US"/>
        </w:rPr>
        <w:t>&lt;/param&gt;</w:t>
      </w:r>
    </w:p>
    <w:p w:rsidR="0080022B" w:rsidRPr="0093684A" w:rsidRDefault="0080022B" w:rsidP="0080022B">
      <w:pPr>
        <w:autoSpaceDE w:val="0"/>
        <w:autoSpaceDN w:val="0"/>
        <w:adjustRightInd w:val="0"/>
        <w:jc w:val="left"/>
        <w:rPr>
          <w:rFonts w:ascii="Consolas" w:hAnsi="Consolas" w:cs="Consolas"/>
          <w:color w:val="000000"/>
          <w:sz w:val="19"/>
          <w:szCs w:val="19"/>
          <w:highlight w:val="white"/>
          <w:lang w:val="en-US"/>
        </w:rPr>
      </w:pPr>
      <w:r w:rsidRPr="0093684A">
        <w:rPr>
          <w:rFonts w:ascii="Consolas" w:hAnsi="Consolas" w:cs="Consolas"/>
          <w:color w:val="000000"/>
          <w:sz w:val="19"/>
          <w:szCs w:val="19"/>
          <w:highlight w:val="white"/>
          <w:lang w:val="en-US"/>
        </w:rPr>
        <w:t xml:space="preserve">        </w:t>
      </w:r>
      <w:r w:rsidRPr="0093684A">
        <w:rPr>
          <w:rFonts w:ascii="Consolas" w:hAnsi="Consolas" w:cs="Consolas"/>
          <w:color w:val="808080"/>
          <w:sz w:val="19"/>
          <w:szCs w:val="19"/>
          <w:highlight w:val="white"/>
          <w:lang w:val="en-US"/>
        </w:rPr>
        <w:t>///</w:t>
      </w:r>
      <w:r w:rsidRPr="0093684A">
        <w:rPr>
          <w:rFonts w:ascii="Consolas" w:hAnsi="Consolas" w:cs="Consolas"/>
          <w:color w:val="008000"/>
          <w:sz w:val="19"/>
          <w:szCs w:val="19"/>
          <w:highlight w:val="white"/>
          <w:lang w:val="en-US"/>
        </w:rPr>
        <w:t xml:space="preserve"> </w:t>
      </w:r>
      <w:r w:rsidRPr="0093684A">
        <w:rPr>
          <w:rFonts w:ascii="Consolas" w:hAnsi="Consolas" w:cs="Consolas"/>
          <w:color w:val="808080"/>
          <w:sz w:val="19"/>
          <w:szCs w:val="19"/>
          <w:highlight w:val="white"/>
          <w:lang w:val="en-US"/>
        </w:rPr>
        <w:t>&lt;returns&gt;&lt;/returns&gt;</w:t>
      </w:r>
    </w:p>
    <w:p w:rsidR="0080022B" w:rsidRPr="0093684A" w:rsidRDefault="0080022B" w:rsidP="0080022B">
      <w:pPr>
        <w:autoSpaceDE w:val="0"/>
        <w:autoSpaceDN w:val="0"/>
        <w:adjustRightInd w:val="0"/>
        <w:jc w:val="left"/>
        <w:rPr>
          <w:rFonts w:ascii="Consolas" w:hAnsi="Consolas" w:cs="Consolas"/>
          <w:color w:val="000000"/>
          <w:sz w:val="19"/>
          <w:szCs w:val="19"/>
          <w:highlight w:val="white"/>
          <w:lang w:val="en-US"/>
        </w:rPr>
      </w:pPr>
      <w:r w:rsidRPr="0093684A">
        <w:rPr>
          <w:rFonts w:ascii="Consolas" w:hAnsi="Consolas" w:cs="Consolas"/>
          <w:color w:val="000000"/>
          <w:sz w:val="19"/>
          <w:szCs w:val="19"/>
          <w:highlight w:val="white"/>
          <w:lang w:val="en-US"/>
        </w:rPr>
        <w:t xml:space="preserve">        [</w:t>
      </w:r>
      <w:r w:rsidRPr="0093684A">
        <w:rPr>
          <w:rFonts w:ascii="Consolas" w:hAnsi="Consolas" w:cs="Consolas"/>
          <w:color w:val="2B91AF"/>
          <w:sz w:val="19"/>
          <w:szCs w:val="19"/>
          <w:highlight w:val="white"/>
          <w:lang w:val="en-US"/>
        </w:rPr>
        <w:t>OperationContract</w:t>
      </w:r>
      <w:r w:rsidRPr="0093684A">
        <w:rPr>
          <w:rFonts w:ascii="Consolas" w:hAnsi="Consolas" w:cs="Consolas"/>
          <w:color w:val="000000"/>
          <w:sz w:val="19"/>
          <w:szCs w:val="19"/>
          <w:highlight w:val="white"/>
          <w:lang w:val="en-US"/>
        </w:rPr>
        <w:t>]</w:t>
      </w:r>
    </w:p>
    <w:p w:rsidR="0080022B" w:rsidRPr="0093684A" w:rsidRDefault="0080022B" w:rsidP="0080022B">
      <w:pPr>
        <w:autoSpaceDE w:val="0"/>
        <w:autoSpaceDN w:val="0"/>
        <w:adjustRightInd w:val="0"/>
        <w:jc w:val="left"/>
        <w:rPr>
          <w:rFonts w:ascii="Consolas" w:hAnsi="Consolas" w:cs="Consolas"/>
          <w:color w:val="000000"/>
          <w:sz w:val="19"/>
          <w:szCs w:val="19"/>
          <w:highlight w:val="white"/>
          <w:lang w:val="en-US"/>
        </w:rPr>
      </w:pPr>
      <w:r w:rsidRPr="0093684A">
        <w:rPr>
          <w:rFonts w:ascii="Consolas" w:hAnsi="Consolas" w:cs="Consolas"/>
          <w:color w:val="000000"/>
          <w:sz w:val="19"/>
          <w:szCs w:val="19"/>
          <w:highlight w:val="white"/>
          <w:lang w:val="en-US"/>
        </w:rPr>
        <w:t xml:space="preserve">        </w:t>
      </w:r>
      <w:r w:rsidRPr="0093684A">
        <w:rPr>
          <w:rFonts w:ascii="Consolas" w:hAnsi="Consolas" w:cs="Consolas"/>
          <w:color w:val="2B91AF"/>
          <w:sz w:val="19"/>
          <w:szCs w:val="19"/>
          <w:highlight w:val="white"/>
          <w:lang w:val="en-US"/>
        </w:rPr>
        <w:t>oPreisschildDruckDto</w:t>
      </w:r>
      <w:r w:rsidRPr="0093684A">
        <w:rPr>
          <w:rFonts w:ascii="Consolas" w:hAnsi="Consolas" w:cs="Consolas"/>
          <w:color w:val="000000"/>
          <w:sz w:val="19"/>
          <w:szCs w:val="19"/>
          <w:highlight w:val="white"/>
          <w:lang w:val="en-US"/>
        </w:rPr>
        <w:t xml:space="preserve"> preisschildDruck(</w:t>
      </w:r>
      <w:r w:rsidRPr="0093684A">
        <w:rPr>
          <w:rFonts w:ascii="Consolas" w:hAnsi="Consolas" w:cs="Consolas"/>
          <w:color w:val="2B91AF"/>
          <w:sz w:val="19"/>
          <w:szCs w:val="19"/>
          <w:highlight w:val="white"/>
          <w:lang w:val="en-US"/>
        </w:rPr>
        <w:t>iPreisschildDruckDto</w:t>
      </w:r>
      <w:r w:rsidRPr="0093684A">
        <w:rPr>
          <w:rFonts w:ascii="Consolas" w:hAnsi="Consolas" w:cs="Consolas"/>
          <w:color w:val="000000"/>
          <w:sz w:val="19"/>
          <w:szCs w:val="19"/>
          <w:highlight w:val="white"/>
          <w:lang w:val="en-US"/>
        </w:rPr>
        <w:t xml:space="preserve"> input);</w:t>
      </w:r>
    </w:p>
    <w:p w:rsidR="0080022B" w:rsidRPr="009C614F" w:rsidRDefault="0080022B" w:rsidP="0080022B">
      <w:pPr>
        <w:rPr>
          <w:lang w:val="en-US"/>
        </w:rPr>
      </w:pPr>
    </w:p>
    <w:p w:rsidR="0080022B" w:rsidRDefault="0080022B" w:rsidP="0080022B">
      <w:pPr>
        <w:pStyle w:val="berschrift5"/>
      </w:pPr>
      <w:bookmarkStart w:id="359" w:name="_Toc472333033"/>
      <w:r>
        <w:t>Inputstruktur</w:t>
      </w:r>
      <w:bookmarkEnd w:id="35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iPreisschildDruckDto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herkunft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herkunft /B2B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ISOLanguageCode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ISOLanguageCode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preisInklusive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preisInklusiv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sysAngVar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sysAngKalk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SysID des Antrags/OFFERTE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bl>
    <w:p w:rsidR="0080022B" w:rsidRDefault="0080022B" w:rsidP="0080022B">
      <w:pPr>
        <w:pStyle w:val="Text"/>
      </w:pPr>
    </w:p>
    <w:p w:rsidR="0080022B" w:rsidRDefault="0080022B" w:rsidP="0080022B">
      <w:pPr>
        <w:pStyle w:val="berschrift5"/>
      </w:pPr>
      <w:bookmarkStart w:id="360" w:name="_Toc472333034"/>
      <w:r>
        <w:t>Rückgabestruktur</w:t>
      </w:r>
      <w:bookmarkEnd w:id="36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oPreisschildDruckDto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Frontid des eai results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hfile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byte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Dokument </w:t>
            </w:r>
          </w:p>
        </w:tc>
      </w:tr>
    </w:tbl>
    <w:p w:rsidR="007E31B5" w:rsidRPr="007E31B5" w:rsidRDefault="007E31B5" w:rsidP="007E31B5">
      <w:pPr>
        <w:spacing w:before="100" w:beforeAutospacing="1" w:after="100" w:afterAutospacing="1"/>
        <w:jc w:val="left"/>
      </w:pPr>
      <w:r w:rsidRPr="007E31B5">
        <w:rPr>
          <w:rFonts w:ascii="Times New Roman" w:hAnsi="Times New Roman"/>
          <w:sz w:val="24"/>
        </w:rPr>
        <w:t xml:space="preserve">  </w:t>
      </w:r>
    </w:p>
    <w:p w:rsidR="0080022B" w:rsidRDefault="0080022B" w:rsidP="0080022B">
      <w:pPr>
        <w:pStyle w:val="berschrift4"/>
      </w:pPr>
      <w:bookmarkStart w:id="361" w:name="_Toc472333035"/>
      <w:r>
        <w:t>SOAP Beispiel</w:t>
      </w:r>
      <w:bookmarkEnd w:id="361"/>
    </w:p>
    <w:p w:rsidR="0080022B" w:rsidRDefault="0080022B" w:rsidP="0080022B">
      <w:pPr>
        <w:pStyle w:val="berschrift5"/>
      </w:pPr>
      <w:bookmarkStart w:id="362" w:name="_Toc472333036"/>
      <w:r>
        <w:t>Request:</w:t>
      </w:r>
      <w:bookmarkEnd w:id="362"/>
    </w:p>
    <w:p w:rsidR="0080022B" w:rsidRDefault="0080022B" w:rsidP="0080022B"/>
    <w:p w:rsidR="0080022B" w:rsidRPr="0047601F" w:rsidRDefault="0080022B" w:rsidP="0080022B">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Pr="006B79C5" w:rsidRDefault="0080022B" w:rsidP="0080022B">
      <w:pPr>
        <w:rPr>
          <w:lang w:val="en-US"/>
        </w:rPr>
      </w:pPr>
    </w:p>
    <w:p w:rsidR="0080022B" w:rsidRDefault="0080022B" w:rsidP="0080022B">
      <w:pPr>
        <w:pStyle w:val="berschrift5"/>
      </w:pPr>
      <w:bookmarkStart w:id="363" w:name="_Toc472333037"/>
      <w:r>
        <w:t>Response</w:t>
      </w:r>
      <w:bookmarkEnd w:id="363"/>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Pr="00EF703F" w:rsidRDefault="0080022B" w:rsidP="0080022B"/>
    <w:p w:rsidR="0080022B" w:rsidRDefault="0080022B" w:rsidP="0080022B">
      <w:pPr>
        <w:pStyle w:val="berschrift3"/>
      </w:pPr>
      <w:bookmarkStart w:id="364" w:name="_Toc472333038"/>
      <w:r>
        <w:t>processAngebotToAntrag</w:t>
      </w:r>
      <w:bookmarkEnd w:id="364"/>
    </w:p>
    <w:p w:rsidR="0080022B" w:rsidRDefault="0080022B" w:rsidP="0080022B">
      <w:pPr>
        <w:pStyle w:val="berschrift4"/>
      </w:pPr>
      <w:bookmarkStart w:id="365" w:name="_Toc472333039"/>
      <w:r>
        <w:t>WebService Beschreibung</w:t>
      </w:r>
      <w:bookmarkEnd w:id="365"/>
    </w:p>
    <w:p w:rsidR="0080022B" w:rsidRDefault="00E02C03" w:rsidP="0080022B">
      <w:r>
        <w:t>Diese Methode erzeugt aus einem übergebenen Angebotsobjekt ein vollständiges und mit dem Angebot verknüpftes Antragsobjekt, das Objekt wird in der Datenbank abgelegt und zurückgegeben, für die weitere Verarbeitung im System. Alle abhängigen Tabllen, wie zB Kalkulationen werden ebenfalls übernommen. Die Methode procesAngebotToAntrag und processAngebotToAntragById verhalten sich generell gleich.</w:t>
      </w:r>
    </w:p>
    <w:p w:rsidR="0080022B" w:rsidRDefault="0080022B" w:rsidP="0080022B"/>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Übernimmt Angebot in Antrag</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Pr="00F96E5D"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96E5D">
        <w:rPr>
          <w:rFonts w:ascii="Consolas" w:hAnsi="Consolas" w:cs="Consolas"/>
          <w:color w:val="808080"/>
          <w:sz w:val="19"/>
          <w:szCs w:val="19"/>
          <w:highlight w:val="white"/>
          <w:lang w:val="en-US"/>
        </w:rPr>
        <w:t>///</w:t>
      </w:r>
      <w:r w:rsidRPr="00F96E5D">
        <w:rPr>
          <w:rFonts w:ascii="Consolas" w:hAnsi="Consolas" w:cs="Consolas"/>
          <w:color w:val="008000"/>
          <w:sz w:val="19"/>
          <w:szCs w:val="19"/>
          <w:highlight w:val="white"/>
          <w:lang w:val="en-US"/>
        </w:rPr>
        <w:t xml:space="preserve"> </w:t>
      </w:r>
      <w:r w:rsidRPr="00F96E5D">
        <w:rPr>
          <w:rFonts w:ascii="Consolas" w:hAnsi="Consolas" w:cs="Consolas"/>
          <w:color w:val="808080"/>
          <w:sz w:val="19"/>
          <w:szCs w:val="19"/>
          <w:highlight w:val="white"/>
          <w:lang w:val="en-US"/>
        </w:rPr>
        <w:t>&lt;param name="input"&gt;</w:t>
      </w:r>
      <w:r w:rsidRPr="00F96E5D">
        <w:rPr>
          <w:rFonts w:ascii="Consolas" w:hAnsi="Consolas" w:cs="Consolas"/>
          <w:color w:val="008000"/>
          <w:sz w:val="19"/>
          <w:szCs w:val="19"/>
          <w:highlight w:val="white"/>
          <w:lang w:val="en-US"/>
        </w:rPr>
        <w:t>iprocessAngebotToAntragDto</w:t>
      </w:r>
      <w:r w:rsidRPr="00F96E5D">
        <w:rPr>
          <w:rFonts w:ascii="Consolas" w:hAnsi="Consolas" w:cs="Consolas"/>
          <w:color w:val="808080"/>
          <w:sz w:val="19"/>
          <w:szCs w:val="19"/>
          <w:highlight w:val="white"/>
          <w:lang w:val="en-US"/>
        </w:rPr>
        <w: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F96E5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oprocessAngebotToAntragDto</w:t>
      </w:r>
      <w:r w:rsidRPr="00A7642C">
        <w:rPr>
          <w:rFonts w:ascii="Consolas" w:hAnsi="Consolas" w:cs="Consolas"/>
          <w:color w:val="808080"/>
          <w:sz w:val="19"/>
          <w:szCs w:val="19"/>
          <w:highlight w:val="white"/>
          <w:lang w:val="en-US"/>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80022B" w:rsidRPr="009C614F" w:rsidRDefault="0080022B" w:rsidP="0080022B">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oprocessAngebotToAntragDto</w:t>
      </w:r>
      <w:r w:rsidRPr="00A7642C">
        <w:rPr>
          <w:rFonts w:ascii="Consolas" w:hAnsi="Consolas" w:cs="Consolas"/>
          <w:color w:val="000000"/>
          <w:sz w:val="19"/>
          <w:szCs w:val="19"/>
          <w:highlight w:val="white"/>
          <w:lang w:val="en-US"/>
        </w:rPr>
        <w:t xml:space="preserve"> processAngebotToAntrag(</w:t>
      </w:r>
      <w:r w:rsidRPr="00A7642C">
        <w:rPr>
          <w:rFonts w:ascii="Consolas" w:hAnsi="Consolas" w:cs="Consolas"/>
          <w:color w:val="2B91AF"/>
          <w:sz w:val="19"/>
          <w:szCs w:val="19"/>
          <w:highlight w:val="white"/>
          <w:lang w:val="en-US"/>
        </w:rPr>
        <w:t>iprocessAngebotToAntragDto</w:t>
      </w:r>
      <w:r w:rsidRPr="00A7642C">
        <w:rPr>
          <w:rFonts w:ascii="Consolas" w:hAnsi="Consolas" w:cs="Consolas"/>
          <w:color w:val="000000"/>
          <w:sz w:val="19"/>
          <w:szCs w:val="19"/>
          <w:highlight w:val="white"/>
          <w:lang w:val="en-US"/>
        </w:rPr>
        <w:t xml:space="preserve"> input);</w:t>
      </w:r>
    </w:p>
    <w:p w:rsidR="0080022B" w:rsidRDefault="0080022B" w:rsidP="0080022B">
      <w:pPr>
        <w:pStyle w:val="berschrift5"/>
      </w:pPr>
      <w:bookmarkStart w:id="366" w:name="_Toc472333040"/>
      <w:r>
        <w:t>Inputstruktur</w:t>
      </w:r>
      <w:bookmarkEnd w:id="36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iprocessAngebotToAntragDto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AngebotDto</w:t>
            </w: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Persistenzobjekt Angebot (siehe Kapitel 4)</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bl>
    <w:p w:rsidR="007E31B5" w:rsidRPr="007E31B5" w:rsidRDefault="007E31B5" w:rsidP="007E31B5">
      <w:pPr>
        <w:spacing w:before="100" w:beforeAutospacing="1" w:after="100" w:afterAutospacing="1"/>
        <w:jc w:val="left"/>
        <w:rPr>
          <w:rFonts w:ascii="Times New Roman" w:hAnsi="Times New Roman"/>
          <w:sz w:val="24"/>
        </w:rPr>
      </w:pPr>
      <w:r w:rsidRPr="007E31B5">
        <w:rPr>
          <w:rFonts w:ascii="Times New Roman" w:hAnsi="Times New Roman"/>
          <w:sz w:val="24"/>
        </w:rPr>
        <w:t xml:space="preserve">  </w:t>
      </w:r>
    </w:p>
    <w:p w:rsidR="0080022B" w:rsidRDefault="0080022B" w:rsidP="0080022B">
      <w:pPr>
        <w:pStyle w:val="Text"/>
      </w:pPr>
    </w:p>
    <w:p w:rsidR="0080022B" w:rsidRDefault="0080022B" w:rsidP="0080022B">
      <w:pPr>
        <w:pStyle w:val="berschrift5"/>
      </w:pPr>
      <w:bookmarkStart w:id="367" w:name="_Toc472333041"/>
      <w:r>
        <w:t>Rückgabestruktur</w:t>
      </w:r>
      <w:bookmarkEnd w:id="36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lastRenderedPageBreak/>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oprocessAngebotToAntragDto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AntragDto</w:t>
            </w: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Persistenzobjekt Antrag (siehe Kapitel 4)</w:t>
            </w:r>
          </w:p>
        </w:tc>
      </w:tr>
    </w:tbl>
    <w:p w:rsidR="007E31B5" w:rsidRPr="007E31B5" w:rsidRDefault="007E31B5" w:rsidP="007E31B5">
      <w:pPr>
        <w:spacing w:before="100" w:beforeAutospacing="1" w:after="100" w:afterAutospacing="1"/>
        <w:jc w:val="left"/>
        <w:rPr>
          <w:rFonts w:ascii="Times New Roman" w:hAnsi="Times New Roman"/>
          <w:sz w:val="24"/>
        </w:rPr>
      </w:pPr>
      <w:r w:rsidRPr="007E31B5">
        <w:rPr>
          <w:rFonts w:ascii="Times New Roman" w:hAnsi="Times New Roman"/>
          <w:sz w:val="24"/>
        </w:rPr>
        <w:t xml:space="preserve">  </w:t>
      </w:r>
    </w:p>
    <w:p w:rsidR="007E31B5" w:rsidRPr="007E31B5" w:rsidRDefault="007E31B5" w:rsidP="007E31B5"/>
    <w:p w:rsidR="0080022B" w:rsidRDefault="0080022B" w:rsidP="0080022B">
      <w:pPr>
        <w:pStyle w:val="berschrift4"/>
      </w:pPr>
      <w:bookmarkStart w:id="368" w:name="_Toc472333042"/>
      <w:r>
        <w:t>SOAP Beispiel</w:t>
      </w:r>
      <w:bookmarkEnd w:id="368"/>
    </w:p>
    <w:p w:rsidR="0080022B" w:rsidRDefault="0080022B" w:rsidP="0080022B">
      <w:pPr>
        <w:pStyle w:val="berschrift5"/>
      </w:pPr>
      <w:bookmarkStart w:id="369" w:name="_Toc472333043"/>
      <w:r>
        <w:t>Request:</w:t>
      </w:r>
      <w:bookmarkEnd w:id="369"/>
    </w:p>
    <w:p w:rsidR="0080022B" w:rsidRDefault="0080022B" w:rsidP="0080022B"/>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Pr="006B79C5" w:rsidRDefault="0080022B" w:rsidP="0080022B">
      <w:pPr>
        <w:rPr>
          <w:lang w:val="en-US"/>
        </w:rPr>
      </w:pPr>
    </w:p>
    <w:p w:rsidR="0080022B" w:rsidRDefault="0080022B" w:rsidP="0080022B">
      <w:pPr>
        <w:pStyle w:val="berschrift5"/>
      </w:pPr>
      <w:bookmarkStart w:id="370" w:name="_Toc472333044"/>
      <w:r>
        <w:t>Response</w:t>
      </w:r>
      <w:bookmarkEnd w:id="370"/>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Default="0080022B" w:rsidP="0080022B">
      <w:pPr>
        <w:pStyle w:val="berschrift3"/>
      </w:pPr>
      <w:bookmarkStart w:id="371" w:name="_Toc472333045"/>
      <w:r>
        <w:t>processAngebotToAntragById</w:t>
      </w:r>
      <w:bookmarkEnd w:id="371"/>
    </w:p>
    <w:p w:rsidR="0080022B" w:rsidRDefault="0080022B" w:rsidP="0080022B">
      <w:pPr>
        <w:pStyle w:val="berschrift4"/>
      </w:pPr>
      <w:bookmarkStart w:id="372" w:name="_Toc472333046"/>
      <w:r>
        <w:t>WebService Beschreibung</w:t>
      </w:r>
      <w:bookmarkEnd w:id="372"/>
    </w:p>
    <w:p w:rsidR="00E02C03" w:rsidRDefault="00E02C03" w:rsidP="00E02C03">
      <w:r>
        <w:t>Diese Methode erzeugt aus einem übergebenen Primärschlüssel eines Angebotes ein vollständiges und mit dem Angebot verknüpftes Antragsobjekt, das Objekt wird in der Datenbank abgelegt und zurückgegeben, für die weitere Verarbeitung im System. Alle abhängigen Tabllen, wie zB Kalkulationen werden ebenfalls übernommen. Die Methode procesAngebotToAntrag und processAngebotToAntragById verhalten sich generell gleich.</w:t>
      </w:r>
    </w:p>
    <w:p w:rsidR="0080022B" w:rsidRDefault="0080022B" w:rsidP="0080022B"/>
    <w:p w:rsidR="0080022B" w:rsidRDefault="0080022B" w:rsidP="0080022B"/>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Übernimmt Angebot in Antrag</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Pr="0093684A"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3684A">
        <w:rPr>
          <w:rFonts w:ascii="Consolas" w:hAnsi="Consolas" w:cs="Consolas"/>
          <w:color w:val="808080"/>
          <w:sz w:val="19"/>
          <w:szCs w:val="19"/>
          <w:highlight w:val="white"/>
          <w:lang w:val="en-US"/>
        </w:rPr>
        <w:t>///</w:t>
      </w:r>
      <w:r w:rsidRPr="0093684A">
        <w:rPr>
          <w:rFonts w:ascii="Consolas" w:hAnsi="Consolas" w:cs="Consolas"/>
          <w:color w:val="008000"/>
          <w:sz w:val="19"/>
          <w:szCs w:val="19"/>
          <w:highlight w:val="white"/>
          <w:lang w:val="en-US"/>
        </w:rPr>
        <w:t xml:space="preserve"> </w:t>
      </w:r>
      <w:r w:rsidRPr="0093684A">
        <w:rPr>
          <w:rFonts w:ascii="Consolas" w:hAnsi="Consolas" w:cs="Consolas"/>
          <w:color w:val="808080"/>
          <w:sz w:val="19"/>
          <w:szCs w:val="19"/>
          <w:highlight w:val="white"/>
          <w:lang w:val="en-US"/>
        </w:rPr>
        <w:t>&lt;param name="sysid"&gt;</w:t>
      </w:r>
      <w:r w:rsidRPr="0093684A">
        <w:rPr>
          <w:rFonts w:ascii="Consolas" w:hAnsi="Consolas" w:cs="Consolas"/>
          <w:color w:val="008000"/>
          <w:sz w:val="19"/>
          <w:szCs w:val="19"/>
          <w:highlight w:val="white"/>
          <w:lang w:val="en-US"/>
        </w:rPr>
        <w:t>Primary Key</w:t>
      </w:r>
      <w:r w:rsidRPr="0093684A">
        <w:rPr>
          <w:rFonts w:ascii="Consolas" w:hAnsi="Consolas" w:cs="Consolas"/>
          <w:color w:val="808080"/>
          <w:sz w:val="19"/>
          <w:szCs w:val="19"/>
          <w:highlight w:val="white"/>
          <w:lang w:val="en-US"/>
        </w:rPr>
        <w: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93684A">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oprocessAngebotToAntragDto</w:t>
      </w:r>
      <w:r w:rsidRPr="00A7642C">
        <w:rPr>
          <w:rFonts w:ascii="Consolas" w:hAnsi="Consolas" w:cs="Consolas"/>
          <w:color w:val="808080"/>
          <w:sz w:val="19"/>
          <w:szCs w:val="19"/>
          <w:highlight w:val="white"/>
          <w:lang w:val="en-US"/>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80022B" w:rsidRPr="009C614F" w:rsidRDefault="0080022B" w:rsidP="0080022B">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oprocessAngebotToAntragByIdDto</w:t>
      </w:r>
      <w:r w:rsidRPr="00A7642C">
        <w:rPr>
          <w:rFonts w:ascii="Consolas" w:hAnsi="Consolas" w:cs="Consolas"/>
          <w:color w:val="000000"/>
          <w:sz w:val="19"/>
          <w:szCs w:val="19"/>
          <w:highlight w:val="white"/>
          <w:lang w:val="en-US"/>
        </w:rPr>
        <w:t xml:space="preserve"> processAngebotToAntragById(</w:t>
      </w:r>
      <w:r w:rsidRPr="00A7642C">
        <w:rPr>
          <w:rFonts w:ascii="Consolas" w:hAnsi="Consolas" w:cs="Consolas"/>
          <w:color w:val="0000FF"/>
          <w:sz w:val="19"/>
          <w:szCs w:val="19"/>
          <w:highlight w:val="white"/>
          <w:lang w:val="en-US"/>
        </w:rPr>
        <w:t>long</w:t>
      </w:r>
      <w:r w:rsidRPr="00A7642C">
        <w:rPr>
          <w:rFonts w:ascii="Consolas" w:hAnsi="Consolas" w:cs="Consolas"/>
          <w:color w:val="000000"/>
          <w:sz w:val="19"/>
          <w:szCs w:val="19"/>
          <w:highlight w:val="white"/>
          <w:lang w:val="en-US"/>
        </w:rPr>
        <w:t xml:space="preserve"> sysid);</w:t>
      </w:r>
    </w:p>
    <w:p w:rsidR="0080022B" w:rsidRDefault="0080022B" w:rsidP="0080022B">
      <w:pPr>
        <w:pStyle w:val="berschrift5"/>
      </w:pPr>
      <w:bookmarkStart w:id="373" w:name="_Toc472333047"/>
      <w:r>
        <w:lastRenderedPageBreak/>
        <w:t>Inputstruktur</w:t>
      </w:r>
      <w:bookmarkEnd w:id="37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r>
              <w:rPr>
                <w:rFonts w:asciiTheme="minorHAnsi" w:hAnsiTheme="minorHAnsi"/>
                <w:sz w:val="24"/>
                <w:szCs w:val="22"/>
                <w:lang w:val="de-CH"/>
              </w:rPr>
              <w:t>long</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Pr>
                <w:rFonts w:asciiTheme="minorHAnsi" w:hAnsiTheme="minorHAnsi"/>
                <w:sz w:val="24"/>
                <w:szCs w:val="22"/>
                <w:lang w:val="de-CH"/>
              </w:rPr>
              <w:t>Angebots</w:t>
            </w:r>
            <w:r w:rsidRPr="007E31B5">
              <w:rPr>
                <w:rFonts w:asciiTheme="minorHAnsi" w:hAnsiTheme="minorHAnsi"/>
                <w:sz w:val="24"/>
                <w:szCs w:val="22"/>
                <w:lang w:val="de-CH"/>
              </w:rPr>
              <w:t xml:space="preserve"> id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bl>
    <w:p w:rsidR="0080022B" w:rsidRDefault="0080022B" w:rsidP="0080022B">
      <w:pPr>
        <w:pStyle w:val="Text"/>
      </w:pPr>
    </w:p>
    <w:p w:rsidR="0080022B" w:rsidRDefault="0080022B" w:rsidP="0080022B">
      <w:pPr>
        <w:pStyle w:val="berschrift5"/>
      </w:pPr>
      <w:bookmarkStart w:id="374" w:name="_Toc472333048"/>
      <w:r>
        <w:t>Rückgabestruktur</w:t>
      </w:r>
      <w:bookmarkEnd w:id="37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oprocessAngebotToAntragByIdDto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Antrags id </w:t>
            </w:r>
          </w:p>
        </w:tc>
      </w:tr>
    </w:tbl>
    <w:p w:rsidR="007E31B5" w:rsidRPr="007E31B5" w:rsidRDefault="007E31B5" w:rsidP="007E31B5"/>
    <w:p w:rsidR="0080022B" w:rsidRDefault="0080022B" w:rsidP="0080022B">
      <w:pPr>
        <w:pStyle w:val="berschrift4"/>
      </w:pPr>
      <w:bookmarkStart w:id="375" w:name="_Toc472333049"/>
      <w:r>
        <w:t>SOAP Beispiel</w:t>
      </w:r>
      <w:bookmarkEnd w:id="375"/>
    </w:p>
    <w:p w:rsidR="0080022B" w:rsidRDefault="0080022B" w:rsidP="0080022B">
      <w:pPr>
        <w:pStyle w:val="berschrift5"/>
      </w:pPr>
      <w:bookmarkStart w:id="376" w:name="_Toc472333050"/>
      <w:r>
        <w:t>Request:</w:t>
      </w:r>
      <w:bookmarkEnd w:id="376"/>
    </w:p>
    <w:p w:rsidR="0080022B" w:rsidRDefault="0080022B" w:rsidP="0080022B"/>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Pr="006B79C5" w:rsidRDefault="0080022B" w:rsidP="0080022B">
      <w:pPr>
        <w:rPr>
          <w:lang w:val="en-US"/>
        </w:rPr>
      </w:pPr>
    </w:p>
    <w:p w:rsidR="0080022B" w:rsidRDefault="0080022B" w:rsidP="0080022B">
      <w:pPr>
        <w:pStyle w:val="berschrift5"/>
      </w:pPr>
      <w:bookmarkStart w:id="377" w:name="_Toc472333051"/>
      <w:r>
        <w:t>Response</w:t>
      </w:r>
      <w:bookmarkEnd w:id="377"/>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Default="0080022B" w:rsidP="0080022B">
      <w:pPr>
        <w:pStyle w:val="berschrift3"/>
      </w:pPr>
      <w:r>
        <w:rPr>
          <w:lang w:val="en-US"/>
        </w:rPr>
        <w:br w:type="page"/>
      </w:r>
      <w:bookmarkStart w:id="378" w:name="_Toc472333052"/>
      <w:r>
        <w:lastRenderedPageBreak/>
        <w:t>saveAngebot</w:t>
      </w:r>
      <w:bookmarkEnd w:id="378"/>
    </w:p>
    <w:p w:rsidR="0080022B" w:rsidRDefault="0080022B" w:rsidP="0080022B">
      <w:pPr>
        <w:pStyle w:val="berschrift4"/>
      </w:pPr>
      <w:bookmarkStart w:id="379" w:name="_Toc472333053"/>
      <w:r>
        <w:t>WebService Beschreibung</w:t>
      </w:r>
      <w:bookmarkEnd w:id="379"/>
    </w:p>
    <w:p w:rsidR="0080022B" w:rsidRDefault="00E02C03" w:rsidP="0080022B">
      <w:r>
        <w:t>Die Methode saveAngebot verhält sich gleich wie die Methode createOrUpdateAngebot, jedoch kann sie kein neues Angebot anlegen.</w:t>
      </w:r>
    </w:p>
    <w:p w:rsidR="0080022B" w:rsidRDefault="0080022B" w:rsidP="0080022B"/>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Speichert Persistenzobjekte des Angebots und aller Angebotsvarianten</w:t>
      </w:r>
    </w:p>
    <w:p w:rsidR="0080022B" w:rsidRPr="001E0CBD"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80022B" w:rsidRPr="001E0CBD" w:rsidRDefault="0080022B" w:rsidP="0080022B">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isaveAngebotDto</w:t>
      </w:r>
      <w:r w:rsidRPr="001E0CBD">
        <w:rPr>
          <w:rFonts w:ascii="Consolas" w:hAnsi="Consolas" w:cs="Consolas"/>
          <w:color w:val="808080"/>
          <w:sz w:val="19"/>
          <w:szCs w:val="19"/>
          <w:highlight w:val="white"/>
          <w:lang w:val="en-US"/>
        </w:rPr>
        <w: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osaveAngebotDto</w:t>
      </w:r>
      <w:r w:rsidRPr="00A7642C">
        <w:rPr>
          <w:rFonts w:ascii="Consolas" w:hAnsi="Consolas" w:cs="Consolas"/>
          <w:color w:val="808080"/>
          <w:sz w:val="19"/>
          <w:szCs w:val="19"/>
          <w:highlight w:val="white"/>
          <w:lang w:val="en-US"/>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80022B" w:rsidRPr="009C614F" w:rsidRDefault="0080022B" w:rsidP="0080022B">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osaveAngebotDto</w:t>
      </w:r>
      <w:r w:rsidRPr="00A7642C">
        <w:rPr>
          <w:rFonts w:ascii="Consolas" w:hAnsi="Consolas" w:cs="Consolas"/>
          <w:color w:val="000000"/>
          <w:sz w:val="19"/>
          <w:szCs w:val="19"/>
          <w:highlight w:val="white"/>
          <w:lang w:val="en-US"/>
        </w:rPr>
        <w:t xml:space="preserve"> saveAngebot(</w:t>
      </w:r>
      <w:r w:rsidRPr="00A7642C">
        <w:rPr>
          <w:rFonts w:ascii="Consolas" w:hAnsi="Consolas" w:cs="Consolas"/>
          <w:color w:val="2B91AF"/>
          <w:sz w:val="19"/>
          <w:szCs w:val="19"/>
          <w:highlight w:val="white"/>
          <w:lang w:val="en-US"/>
        </w:rPr>
        <w:t>isaveAngebotDto</w:t>
      </w:r>
      <w:r w:rsidRPr="00A7642C">
        <w:rPr>
          <w:rFonts w:ascii="Consolas" w:hAnsi="Consolas" w:cs="Consolas"/>
          <w:color w:val="000000"/>
          <w:sz w:val="19"/>
          <w:szCs w:val="19"/>
          <w:highlight w:val="white"/>
          <w:lang w:val="en-US"/>
        </w:rPr>
        <w:t xml:space="preserve"> input);</w:t>
      </w:r>
    </w:p>
    <w:p w:rsidR="0080022B" w:rsidRDefault="0080022B" w:rsidP="0080022B">
      <w:pPr>
        <w:pStyle w:val="berschrift5"/>
      </w:pPr>
      <w:bookmarkStart w:id="380" w:name="_Toc472333054"/>
      <w:r>
        <w:t>Inputstruktur</w:t>
      </w:r>
      <w:bookmarkEnd w:id="38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isaveAngebotDto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AngebotDto</w:t>
            </w: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Persistenzobjekt Angebot (siehe Kapitel 4)</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bl>
    <w:p w:rsidR="0080022B" w:rsidRDefault="0080022B" w:rsidP="0080022B">
      <w:pPr>
        <w:pStyle w:val="Text"/>
      </w:pPr>
    </w:p>
    <w:p w:rsidR="0080022B" w:rsidRDefault="0080022B" w:rsidP="0080022B">
      <w:pPr>
        <w:pStyle w:val="berschrift5"/>
      </w:pPr>
      <w:bookmarkStart w:id="381" w:name="_Toc472333055"/>
      <w:r>
        <w:t>Rückgabestruktur</w:t>
      </w:r>
      <w:bookmarkEnd w:id="38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osaveAngebotDto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bl>
    <w:p w:rsidR="0080022B" w:rsidRDefault="0080022B" w:rsidP="0080022B">
      <w:pPr>
        <w:pStyle w:val="berschrift4"/>
      </w:pPr>
      <w:bookmarkStart w:id="382" w:name="_Toc472333056"/>
      <w:r>
        <w:t>SOAP Beispiel</w:t>
      </w:r>
      <w:bookmarkEnd w:id="382"/>
    </w:p>
    <w:p w:rsidR="0080022B" w:rsidRDefault="0080022B" w:rsidP="0080022B">
      <w:pPr>
        <w:pStyle w:val="berschrift5"/>
      </w:pPr>
      <w:bookmarkStart w:id="383" w:name="_Toc472333057"/>
      <w:r>
        <w:t>Request:</w:t>
      </w:r>
      <w:bookmarkEnd w:id="383"/>
    </w:p>
    <w:p w:rsidR="0080022B" w:rsidRDefault="0080022B" w:rsidP="0080022B"/>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Pr="006B79C5" w:rsidRDefault="0080022B" w:rsidP="0080022B">
      <w:pPr>
        <w:rPr>
          <w:lang w:val="en-US"/>
        </w:rPr>
      </w:pPr>
    </w:p>
    <w:p w:rsidR="0080022B" w:rsidRDefault="0080022B" w:rsidP="0080022B">
      <w:pPr>
        <w:pStyle w:val="berschrift5"/>
      </w:pPr>
      <w:bookmarkStart w:id="384" w:name="_Toc472333058"/>
      <w:r>
        <w:t>Response</w:t>
      </w:r>
      <w:bookmarkEnd w:id="384"/>
    </w:p>
    <w:p w:rsidR="0080022B" w:rsidRPr="0047601F" w:rsidRDefault="0080022B" w:rsidP="0080022B">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47601F" w:rsidRDefault="001E0CBD" w:rsidP="0080022B">
      <w:pPr>
        <w:pStyle w:val="berschrift3"/>
      </w:pPr>
      <w:bookmarkStart w:id="385" w:name="_Toc472333059"/>
      <w:r>
        <w:t>solveKalkulation</w:t>
      </w:r>
      <w:bookmarkEnd w:id="385"/>
    </w:p>
    <w:p w:rsidR="0047601F" w:rsidRDefault="0047601F" w:rsidP="0047601F">
      <w:pPr>
        <w:pStyle w:val="berschrift4"/>
      </w:pPr>
      <w:bookmarkStart w:id="386" w:name="_Toc472333060"/>
      <w:r>
        <w:t>WebService Beschreibung</w:t>
      </w:r>
      <w:bookmarkEnd w:id="386"/>
    </w:p>
    <w:p w:rsidR="0047601F" w:rsidRDefault="00E02C03" w:rsidP="0047601F">
      <w:r>
        <w:t>Diese Methode ist die zentrale Berechnung aller Kalkulationen, die übergebenen Daten werden über die hinterlegten Berechnungsmethoden verarbeitet und je nach Berechnungsziel alle anderen Daten berechnet und vorbelegt. Das zurückgelieferte Objekt kann in allen Angebots und Antragsmethoden als Kalkulationsobjekt weiterverwendet werden.</w:t>
      </w:r>
    </w:p>
    <w:p w:rsidR="0047601F" w:rsidRDefault="0047601F" w:rsidP="0047601F"/>
    <w:p w:rsidR="001E0CBD" w:rsidRDefault="001E0CBD" w:rsidP="001E0CB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E0CBD" w:rsidRDefault="001E0CBD" w:rsidP="001E0CB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Löst die aktuelle Kalkulation auf und liefert die Berechnungsergebnisse</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isolveKalkulationDto</w:t>
      </w:r>
      <w:r w:rsidRPr="001E0CBD">
        <w:rPr>
          <w:rFonts w:ascii="Consolas" w:hAnsi="Consolas" w:cs="Consolas"/>
          <w:color w:val="808080"/>
          <w:sz w:val="19"/>
          <w:szCs w:val="19"/>
          <w:highlight w:val="white"/>
          <w:lang w:val="en-US"/>
        </w:rPr>
        <w:t>&lt;/param&gt;</w:t>
      </w:r>
    </w:p>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osolveKalkulationDto</w:t>
      </w:r>
      <w:r w:rsidRPr="00A7642C">
        <w:rPr>
          <w:rFonts w:ascii="Consolas" w:hAnsi="Consolas" w:cs="Consolas"/>
          <w:color w:val="808080"/>
          <w:sz w:val="19"/>
          <w:szCs w:val="19"/>
          <w:highlight w:val="white"/>
          <w:lang w:val="en-US"/>
        </w:rPr>
        <w:t>&lt;/returns&gt;</w:t>
      </w:r>
    </w:p>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1E0CBD" w:rsidP="001E0CBD">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osolveKalkulationDto</w:t>
      </w:r>
      <w:r w:rsidRPr="00A7642C">
        <w:rPr>
          <w:rFonts w:ascii="Consolas" w:hAnsi="Consolas" w:cs="Consolas"/>
          <w:color w:val="000000"/>
          <w:sz w:val="19"/>
          <w:szCs w:val="19"/>
          <w:highlight w:val="white"/>
          <w:lang w:val="en-US"/>
        </w:rPr>
        <w:t xml:space="preserve"> solveKalkulation(</w:t>
      </w:r>
      <w:r w:rsidRPr="00A7642C">
        <w:rPr>
          <w:rFonts w:ascii="Consolas" w:hAnsi="Consolas" w:cs="Consolas"/>
          <w:color w:val="2B91AF"/>
          <w:sz w:val="19"/>
          <w:szCs w:val="19"/>
          <w:highlight w:val="white"/>
          <w:lang w:val="en-US"/>
        </w:rPr>
        <w:t>isolveKalkulationDto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387" w:name="_Toc472333061"/>
      <w:r>
        <w:t>Inputstruktur</w:t>
      </w:r>
      <w:bookmarkEnd w:id="38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isolveKalkulationDto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kalkKontext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Consolas" w:hAnsi="Consolas" w:cs="Consolas"/>
                <w:color w:val="2B91AF"/>
                <w:sz w:val="19"/>
                <w:szCs w:val="19"/>
                <w:lang w:eastAsia="de-CH"/>
              </w:rPr>
            </w:pPr>
            <w:r w:rsidRPr="007E31B5">
              <w:rPr>
                <w:rFonts w:ascii="Consolas" w:hAnsi="Consolas" w:cs="Consolas"/>
                <w:color w:val="2B91AF"/>
                <w:sz w:val="19"/>
                <w:szCs w:val="19"/>
                <w:lang w:eastAsia="de-CH"/>
              </w:rPr>
              <w:t xml:space="preserve">kalkKontext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Kalkulationskontext (für Berechnung notwendige Daten) </w:t>
            </w:r>
            <w:r>
              <w:rPr>
                <w:rFonts w:asciiTheme="minorHAnsi" w:hAnsiTheme="minorHAnsi"/>
                <w:sz w:val="24"/>
                <w:szCs w:val="22"/>
                <w:lang w:val="de-CH"/>
              </w:rPr>
              <w:t xml:space="preserve"> </w:t>
            </w:r>
            <w:r w:rsidRPr="007E31B5">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kalkulation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Consolas" w:hAnsi="Consolas" w:cs="Consolas"/>
                <w:color w:val="2B91AF"/>
                <w:sz w:val="19"/>
                <w:szCs w:val="19"/>
                <w:lang w:eastAsia="de-CH"/>
              </w:rPr>
            </w:pPr>
            <w:r w:rsidRPr="007E31B5">
              <w:rPr>
                <w:rFonts w:ascii="Consolas" w:hAnsi="Consolas" w:cs="Consolas"/>
                <w:color w:val="2B91AF"/>
                <w:sz w:val="19"/>
                <w:szCs w:val="19"/>
                <w:lang w:eastAsia="de-CH"/>
              </w:rPr>
              <w:t xml:space="preserve">KalkulationDto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Persistenzobjekt Kalkulation</w:t>
            </w:r>
            <w:r>
              <w:t xml:space="preserve"> </w:t>
            </w:r>
            <w:r w:rsidRPr="007E31B5">
              <w:rPr>
                <w:rFonts w:asciiTheme="minorHAnsi" w:hAnsiTheme="minorHAnsi"/>
                <w:sz w:val="24"/>
                <w:szCs w:val="22"/>
                <w:lang w:val="de-CH"/>
              </w:rPr>
              <w:t xml:space="preserve">(siehe Kapitel 4)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prodKontext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Consolas" w:hAnsi="Consolas" w:cs="Consolas"/>
                <w:color w:val="2B91AF"/>
                <w:sz w:val="19"/>
                <w:szCs w:val="19"/>
                <w:lang w:eastAsia="de-CH"/>
              </w:rPr>
            </w:pPr>
            <w:r w:rsidRPr="007E31B5">
              <w:rPr>
                <w:rFonts w:ascii="Consolas" w:hAnsi="Consolas" w:cs="Consolas"/>
                <w:color w:val="2B91AF"/>
                <w:sz w:val="19"/>
                <w:szCs w:val="19"/>
                <w:lang w:eastAsia="de-CH"/>
              </w:rPr>
              <w:t xml:space="preserve">prKontextDto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Produktkontext zur Zinsermittlung (siehe Kapitel 4)</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bl>
    <w:p w:rsidR="0047601F" w:rsidRDefault="0047601F" w:rsidP="0047601F">
      <w:pPr>
        <w:pStyle w:val="Text"/>
      </w:pPr>
    </w:p>
    <w:p w:rsidR="0047601F" w:rsidRDefault="0047601F" w:rsidP="0047601F">
      <w:pPr>
        <w:pStyle w:val="berschrift5"/>
      </w:pPr>
      <w:bookmarkStart w:id="388" w:name="_Toc472333062"/>
      <w:r>
        <w:t>Rückgabestruktur</w:t>
      </w:r>
      <w:bookmarkEnd w:id="38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osolveKalkulationDto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kalkulation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KalkulationDto</w:t>
            </w: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Persistenzobjekt Kalkulation</w:t>
            </w:r>
            <w:r>
              <w:rPr>
                <w:rFonts w:asciiTheme="minorHAnsi" w:hAnsiTheme="minorHAnsi"/>
                <w:sz w:val="24"/>
                <w:szCs w:val="22"/>
                <w:lang w:val="de-CH"/>
              </w:rPr>
              <w:t xml:space="preserve"> </w:t>
            </w:r>
            <w:r w:rsidRPr="007E31B5">
              <w:rPr>
                <w:rFonts w:asciiTheme="minorHAnsi" w:hAnsiTheme="minorHAnsi"/>
                <w:sz w:val="24"/>
                <w:szCs w:val="22"/>
                <w:lang w:val="de-CH"/>
              </w:rPr>
              <w:t xml:space="preserve">(siehe Kapitel 4)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zusatzinformationen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List&lt;ZusatzinformationDto&gt;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Provisions-Zusatzinformationen zur Darstellung am Client </w:t>
            </w:r>
          </w:p>
        </w:tc>
      </w:tr>
    </w:tbl>
    <w:p w:rsidR="007E31B5" w:rsidRPr="007E31B5" w:rsidRDefault="007E31B5" w:rsidP="007E31B5"/>
    <w:p w:rsidR="0047601F" w:rsidRDefault="0047601F" w:rsidP="0047601F">
      <w:pPr>
        <w:pStyle w:val="berschrift4"/>
      </w:pPr>
      <w:bookmarkStart w:id="389" w:name="_Toc472333063"/>
      <w:r>
        <w:t>SOAP Beispiel</w:t>
      </w:r>
      <w:bookmarkEnd w:id="389"/>
    </w:p>
    <w:p w:rsidR="0047601F" w:rsidRDefault="0047601F" w:rsidP="0047601F">
      <w:pPr>
        <w:pStyle w:val="berschrift5"/>
      </w:pPr>
      <w:bookmarkStart w:id="390" w:name="_Toc472333064"/>
      <w:r>
        <w:t>Request:</w:t>
      </w:r>
      <w:bookmarkEnd w:id="390"/>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391" w:name="_Toc472333065"/>
      <w:r>
        <w:t>Response</w:t>
      </w:r>
      <w:bookmarkEnd w:id="391"/>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F84EDC" w:rsidRDefault="00F84EDC" w:rsidP="00F84EDC">
      <w:pPr>
        <w:pStyle w:val="berschrift2"/>
      </w:pPr>
      <w:bookmarkStart w:id="392" w:name="_Toc472333066"/>
      <w:r>
        <w:t>createOrUpdateAntragService</w:t>
      </w:r>
      <w:r w:rsidR="00EF703F">
        <w:t xml:space="preserve"> (EAI und B2B)</w:t>
      </w:r>
      <w:bookmarkEnd w:id="392"/>
    </w:p>
    <w:p w:rsidR="00C848A9" w:rsidRDefault="00EF703F" w:rsidP="00C848A9">
      <w:r>
        <w:t>Zusammenfassung von Methoden die für den Anlege und Änderungsprozess eines Antragesbenötigt werden.</w:t>
      </w:r>
      <w:r w:rsidR="00C848A9" w:rsidRPr="00C848A9">
        <w:t xml:space="preserve"> </w:t>
      </w:r>
      <w:r w:rsidR="00C848A9">
        <w:t>Dieser Service ist über Interop aus OpenLease aufrufbar.</w:t>
      </w:r>
    </w:p>
    <w:p w:rsidR="00EF703F" w:rsidRPr="00EF703F" w:rsidRDefault="00EF703F" w:rsidP="00EF703F"/>
    <w:p w:rsidR="0046627F" w:rsidRDefault="0093684A" w:rsidP="0046627F">
      <w:pPr>
        <w:pStyle w:val="berschrift3"/>
      </w:pPr>
      <w:bookmarkStart w:id="393" w:name="_Toc472333067"/>
      <w:r>
        <w:t>automatischePruefung</w:t>
      </w:r>
      <w:bookmarkEnd w:id="393"/>
    </w:p>
    <w:p w:rsidR="0046627F" w:rsidRDefault="0046627F" w:rsidP="0046627F">
      <w:pPr>
        <w:pStyle w:val="berschrift4"/>
      </w:pPr>
      <w:bookmarkStart w:id="394" w:name="_Toc472333068"/>
      <w:r>
        <w:t>WebService Beschreibung</w:t>
      </w:r>
      <w:bookmarkEnd w:id="394"/>
    </w:p>
    <w:p w:rsidR="0046627F" w:rsidRDefault="00E75290" w:rsidP="0046627F">
      <w:r>
        <w:t>Diese Methode führt eine automatische Prüfung des Antrages durch inklusive des Transaktionsrisiko.</w:t>
      </w:r>
    </w:p>
    <w:p w:rsidR="0046627F" w:rsidRDefault="0046627F" w:rsidP="0046627F"/>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CheckAntrag mit TR</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w:t>
      </w:r>
      <w:r w:rsidRPr="0080022B">
        <w:rPr>
          <w:rFonts w:ascii="Consolas" w:hAnsi="Consolas" w:cs="Consolas"/>
          <w:color w:val="008000"/>
          <w:sz w:val="19"/>
          <w:szCs w:val="19"/>
          <w:highlight w:val="white"/>
          <w:lang w:val="en-US"/>
        </w:rPr>
        <w:t>iautomatischePruefungDto</w:t>
      </w:r>
      <w:r w:rsidRPr="0080022B">
        <w:rPr>
          <w:rFonts w:ascii="Consolas" w:hAnsi="Consolas" w:cs="Consolas"/>
          <w:color w:val="808080"/>
          <w:sz w:val="19"/>
          <w:szCs w:val="19"/>
          <w:highlight w:val="white"/>
          <w:lang w:val="en-US"/>
        </w:rPr>
        <w:t>&lt;/param&gt;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&lt;returns&gt;</w:t>
      </w:r>
      <w:r w:rsidRPr="0080022B">
        <w:rPr>
          <w:rFonts w:ascii="Consolas" w:hAnsi="Consolas" w:cs="Consolas"/>
          <w:color w:val="008000"/>
          <w:sz w:val="19"/>
          <w:szCs w:val="19"/>
          <w:highlight w:val="white"/>
          <w:lang w:val="en-US"/>
        </w:rPr>
        <w:t>oautomatischePruefungDto</w:t>
      </w:r>
      <w:r w:rsidRPr="0080022B">
        <w:rPr>
          <w:rFonts w:ascii="Consolas" w:hAnsi="Consolas" w:cs="Consolas"/>
          <w:color w:val="808080"/>
          <w:sz w:val="19"/>
          <w:szCs w:val="19"/>
          <w:highlight w:val="white"/>
          <w:lang w:val="en-US"/>
        </w:rPr>
        <w:t>&lt;/returns&gt;</w:t>
      </w:r>
    </w:p>
    <w:p w:rsidR="00E02C03" w:rsidRDefault="0080022B" w:rsidP="0080022B">
      <w:pPr>
        <w:autoSpaceDE w:val="0"/>
        <w:autoSpaceDN w:val="0"/>
        <w:adjustRightInd w:val="0"/>
        <w:jc w:val="left"/>
        <w:rPr>
          <w:rFonts w:ascii="Consolas" w:hAnsi="Consolas" w:cs="Consolas"/>
          <w:color w:val="000000"/>
          <w:sz w:val="19"/>
          <w:szCs w:val="19"/>
          <w:highlight w:val="white"/>
        </w:rPr>
      </w:pPr>
      <w:r w:rsidRPr="00A764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r w:rsidR="00E02C03">
        <w:rPr>
          <w:rFonts w:ascii="Consolas" w:hAnsi="Consolas" w:cs="Consolas"/>
          <w:color w:val="000000"/>
          <w:sz w:val="19"/>
          <w:szCs w:val="19"/>
          <w:highlight w:val="white"/>
        </w:rPr>
        <w:t xml:space="preserve"> </w:t>
      </w:r>
      <w:r w:rsidR="00E02C03">
        <w:rPr>
          <w:rFonts w:ascii="Consolas" w:hAnsi="Consolas" w:cs="Consolas"/>
          <w:color w:val="2B91AF"/>
          <w:sz w:val="19"/>
          <w:szCs w:val="19"/>
          <w:highlight w:val="white"/>
        </w:rPr>
        <w:t>oautomatischePruefungDto</w:t>
      </w:r>
      <w:r w:rsidR="00E02C03">
        <w:rPr>
          <w:rFonts w:ascii="Consolas" w:hAnsi="Consolas" w:cs="Consolas"/>
          <w:color w:val="000000"/>
          <w:sz w:val="19"/>
          <w:szCs w:val="19"/>
          <w:highlight w:val="white"/>
        </w:rPr>
        <w:t xml:space="preserve"> automatischePruefung(</w:t>
      </w:r>
      <w:r w:rsidR="00E02C03">
        <w:rPr>
          <w:rFonts w:ascii="Consolas" w:hAnsi="Consolas" w:cs="Consolas"/>
          <w:color w:val="2B91AF"/>
          <w:sz w:val="19"/>
          <w:szCs w:val="19"/>
          <w:highlight w:val="white"/>
        </w:rPr>
        <w:t>iautomatischePruefungDto</w:t>
      </w:r>
      <w:r w:rsidR="00E02C03">
        <w:rPr>
          <w:rFonts w:ascii="Consolas" w:hAnsi="Consolas" w:cs="Consolas"/>
          <w:color w:val="000000"/>
          <w:sz w:val="19"/>
          <w:szCs w:val="19"/>
          <w:highlight w:val="white"/>
        </w:rPr>
        <w:t xml:space="preserve"> input);</w:t>
      </w:r>
    </w:p>
    <w:p w:rsidR="0046627F" w:rsidRDefault="0046627F" w:rsidP="0080022B">
      <w:pPr>
        <w:pStyle w:val="berschrift5"/>
      </w:pPr>
      <w:bookmarkStart w:id="395" w:name="_Toc472333069"/>
      <w:r>
        <w:t>Inputstruktur</w:t>
      </w:r>
      <w:bookmarkEnd w:id="39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503CA" w:rsidRPr="007503CA" w:rsidTr="007503CA">
        <w:tc>
          <w:tcPr>
            <w:tcW w:w="2846"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lastRenderedPageBreak/>
              <w:t xml:space="preserve">  </w:t>
            </w:r>
          </w:p>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Required</w:t>
            </w:r>
            <w:r w:rsidRPr="007503CA">
              <w:rPr>
                <w:rFonts w:ascii="Times New Roman" w:hAnsi="Times New Roman"/>
                <w:sz w:val="24"/>
              </w:rPr>
              <w:t xml:space="preserve"> </w:t>
            </w:r>
          </w:p>
        </w:tc>
      </w:tr>
      <w:tr w:rsidR="007503CA" w:rsidRPr="007503CA" w:rsidTr="007503CA">
        <w:tc>
          <w:tcPr>
            <w:tcW w:w="2846"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iautomatischePruefungDto </w:t>
            </w:r>
          </w:p>
        </w:tc>
        <w:tc>
          <w:tcPr>
            <w:tcW w:w="150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7503CA" w:rsidRPr="007503CA" w:rsidTr="007503CA">
        <w:tc>
          <w:tcPr>
            <w:tcW w:w="2846"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antrag </w:t>
            </w:r>
          </w:p>
        </w:tc>
        <w:tc>
          <w:tcPr>
            <w:tcW w:w="1181"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396" w:name="_Toc472333070"/>
      <w:r>
        <w:t>Rückgabestruktur</w:t>
      </w:r>
      <w:bookmarkEnd w:id="39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oautomatischePruefungDto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AntragDto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antrag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checkAntAngDto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ocheckAntAngDto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jc w:val="left"/>
              <w:rPr>
                <w:rFonts w:ascii="Times New Roman" w:hAnsi="Times New Roman"/>
                <w:sz w:val="24"/>
              </w:rPr>
            </w:pP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results </w:t>
            </w:r>
          </w:p>
        </w:tc>
      </w:tr>
    </w:tbl>
    <w:p w:rsidR="007503CA" w:rsidRPr="007503CA" w:rsidRDefault="007503CA" w:rsidP="007503CA"/>
    <w:p w:rsidR="0046627F" w:rsidRDefault="0046627F" w:rsidP="0046627F">
      <w:pPr>
        <w:pStyle w:val="berschrift4"/>
      </w:pPr>
      <w:bookmarkStart w:id="397" w:name="_Toc472333071"/>
      <w:r>
        <w:t>SOAP Beispiel</w:t>
      </w:r>
      <w:bookmarkEnd w:id="397"/>
    </w:p>
    <w:p w:rsidR="0046627F" w:rsidRDefault="0046627F" w:rsidP="0046627F">
      <w:pPr>
        <w:pStyle w:val="berschrift5"/>
      </w:pPr>
      <w:bookmarkStart w:id="398" w:name="_Toc472333072"/>
      <w:r>
        <w:t>Request:</w:t>
      </w:r>
      <w:bookmarkEnd w:id="398"/>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399" w:name="_Toc472333073"/>
      <w:r>
        <w:t>Response</w:t>
      </w:r>
      <w:bookmarkEnd w:id="399"/>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400" w:name="_Toc472333074"/>
      <w:r>
        <w:t>changeRRReveiver</w:t>
      </w:r>
      <w:bookmarkEnd w:id="400"/>
    </w:p>
    <w:p w:rsidR="0046627F" w:rsidRDefault="0046627F" w:rsidP="0046627F">
      <w:pPr>
        <w:pStyle w:val="berschrift4"/>
      </w:pPr>
      <w:bookmarkStart w:id="401" w:name="_Toc472333075"/>
      <w:r>
        <w:t>WebService Beschreibung</w:t>
      </w:r>
      <w:bookmarkEnd w:id="401"/>
    </w:p>
    <w:p w:rsidR="0046627F" w:rsidRDefault="00E75290" w:rsidP="0046627F">
      <w:r>
        <w:t>Diese Methode erlaubt es den hinterlegten Restwertrechungsempfänger unabhängig von den anderen Methoden zu ändern.</w:t>
      </w:r>
    </w:p>
    <w:p w:rsidR="0046627F" w:rsidRDefault="0046627F" w:rsidP="0046627F"/>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Löst eine Änderung des Restwertrechnungsempfängers aus</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9C614F" w:rsidRDefault="0080022B" w:rsidP="0080022B">
      <w:pPr>
        <w:rPr>
          <w:lang w:val="en-US"/>
        </w:rPr>
      </w:pPr>
      <w:r w:rsidRPr="00A7642C">
        <w:rPr>
          <w:rFonts w:ascii="Consolas" w:hAnsi="Consolas" w:cs="Consolas"/>
          <w:color w:val="000000"/>
          <w:sz w:val="19"/>
          <w:szCs w:val="19"/>
          <w:highlight w:val="white"/>
          <w:lang w:val="en-US"/>
        </w:rPr>
        <w:lastRenderedPageBreak/>
        <w:t xml:space="preserve">        </w:t>
      </w:r>
      <w:r w:rsidRPr="00A7642C">
        <w:rPr>
          <w:rFonts w:ascii="Consolas" w:hAnsi="Consolas" w:cs="Consolas"/>
          <w:color w:val="2B91AF"/>
          <w:sz w:val="19"/>
          <w:szCs w:val="19"/>
          <w:highlight w:val="white"/>
          <w:lang w:val="en-US"/>
        </w:rPr>
        <w:t>ochangeRRReceiverDto</w:t>
      </w:r>
      <w:r w:rsidRPr="00A7642C">
        <w:rPr>
          <w:rFonts w:ascii="Consolas" w:hAnsi="Consolas" w:cs="Consolas"/>
          <w:color w:val="000000"/>
          <w:sz w:val="19"/>
          <w:szCs w:val="19"/>
          <w:highlight w:val="white"/>
          <w:lang w:val="en-US"/>
        </w:rPr>
        <w:t xml:space="preserve"> changeRRReceiver(</w:t>
      </w:r>
      <w:r w:rsidRPr="00A7642C">
        <w:rPr>
          <w:rFonts w:ascii="Consolas" w:hAnsi="Consolas" w:cs="Consolas"/>
          <w:color w:val="2B91AF"/>
          <w:sz w:val="19"/>
          <w:szCs w:val="19"/>
          <w:highlight w:val="white"/>
          <w:lang w:val="en-US"/>
        </w:rPr>
        <w:t>ichangeRRReceiverDto</w:t>
      </w:r>
      <w:r w:rsidRPr="00A7642C">
        <w:rPr>
          <w:rFonts w:ascii="Consolas" w:hAnsi="Consolas" w:cs="Consolas"/>
          <w:color w:val="000000"/>
          <w:sz w:val="19"/>
          <w:szCs w:val="19"/>
          <w:highlight w:val="white"/>
          <w:lang w:val="en-US"/>
        </w:rPr>
        <w:t xml:space="preserve"> input);</w:t>
      </w:r>
    </w:p>
    <w:p w:rsidR="0046627F" w:rsidRDefault="0046627F" w:rsidP="0046627F">
      <w:pPr>
        <w:pStyle w:val="berschrift5"/>
      </w:pPr>
      <w:bookmarkStart w:id="402" w:name="_Toc472333076"/>
      <w:r>
        <w:t>Inputstruktur</w:t>
      </w:r>
      <w:bookmarkEnd w:id="40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503CA" w:rsidRPr="007503CA" w:rsidTr="007503CA">
        <w:tc>
          <w:tcPr>
            <w:tcW w:w="2846"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Required</w:t>
            </w:r>
            <w:r w:rsidRPr="007503CA">
              <w:rPr>
                <w:rFonts w:ascii="Times New Roman" w:hAnsi="Times New Roman"/>
                <w:sz w:val="24"/>
              </w:rPr>
              <w:t xml:space="preserve"> </w:t>
            </w:r>
          </w:p>
        </w:tc>
      </w:tr>
      <w:tr w:rsidR="007503CA" w:rsidRPr="007503CA" w:rsidTr="007503CA">
        <w:tc>
          <w:tcPr>
            <w:tcW w:w="2846"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ichangeRRReceiverDto </w:t>
            </w:r>
          </w:p>
        </w:tc>
        <w:tc>
          <w:tcPr>
            <w:tcW w:w="150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7503CA" w:rsidRPr="007503CA" w:rsidTr="007503CA">
        <w:tc>
          <w:tcPr>
            <w:tcW w:w="2846"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SysID des Antrags </w:t>
            </w:r>
          </w:p>
        </w:tc>
        <w:tc>
          <w:tcPr>
            <w:tcW w:w="1181"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403" w:name="_Toc472333077"/>
      <w:r>
        <w:t>Rückgabestruktur</w:t>
      </w:r>
      <w:bookmarkEnd w:id="40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ochangeRRReceiverDto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des eai results </w:t>
            </w:r>
          </w:p>
        </w:tc>
      </w:tr>
    </w:tbl>
    <w:p w:rsidR="0046627F" w:rsidRDefault="0046627F" w:rsidP="0046627F">
      <w:pPr>
        <w:pStyle w:val="berschrift4"/>
      </w:pPr>
      <w:bookmarkStart w:id="404" w:name="_Toc472333078"/>
      <w:r>
        <w:t>SOAP Beispiel</w:t>
      </w:r>
      <w:bookmarkEnd w:id="404"/>
    </w:p>
    <w:p w:rsidR="0046627F" w:rsidRDefault="0046627F" w:rsidP="0046627F">
      <w:pPr>
        <w:pStyle w:val="berschrift5"/>
      </w:pPr>
      <w:bookmarkStart w:id="405" w:name="_Toc472333079"/>
      <w:r>
        <w:t>Request:</w:t>
      </w:r>
      <w:bookmarkEnd w:id="405"/>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406" w:name="_Toc472333080"/>
      <w:r>
        <w:t>Response</w:t>
      </w:r>
      <w:bookmarkEnd w:id="406"/>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407" w:name="_Toc472333081"/>
      <w:r>
        <w:t>checkAntrag</w:t>
      </w:r>
      <w:bookmarkEnd w:id="407"/>
    </w:p>
    <w:p w:rsidR="0046627F" w:rsidRDefault="0046627F" w:rsidP="0046627F">
      <w:pPr>
        <w:pStyle w:val="berschrift4"/>
      </w:pPr>
      <w:bookmarkStart w:id="408" w:name="_Toc472333082"/>
      <w:r>
        <w:t>WebService Beschreibung</w:t>
      </w:r>
      <w:bookmarkEnd w:id="408"/>
    </w:p>
    <w:p w:rsidR="0046627F" w:rsidRDefault="00E75290" w:rsidP="0046627F">
      <w:r>
        <w:t>Diese Methode überprüft einen übergebenen Antrag mit allen hinterlegten Prüfungen (zB Parameter und Produktprüfungen). Es werden die übergebenen Daten verwendet, ansonsten verhalte</w:t>
      </w:r>
      <w:r w:rsidR="00622F88">
        <w:t xml:space="preserve">n sich die Methoden checkAntrag, </w:t>
      </w:r>
      <w:r>
        <w:t xml:space="preserve">checkAntragById </w:t>
      </w:r>
      <w:r w:rsidR="00622F88">
        <w:t xml:space="preserve">und checkAntragById2 </w:t>
      </w:r>
      <w:r>
        <w:t>gleich</w:t>
      </w:r>
      <w:r w:rsidR="00622F88">
        <w:t>.</w:t>
      </w:r>
    </w:p>
    <w:p w:rsidR="0046627F" w:rsidRDefault="0046627F" w:rsidP="0046627F"/>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Prüft den Antrag</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&lt;param name="input"&gt;</w:t>
      </w:r>
      <w:r w:rsidRPr="00A7642C">
        <w:rPr>
          <w:rFonts w:ascii="Consolas" w:hAnsi="Consolas" w:cs="Consolas"/>
          <w:color w:val="008000"/>
          <w:sz w:val="19"/>
          <w:szCs w:val="19"/>
          <w:highlight w:val="white"/>
          <w:lang w:val="en-US"/>
        </w:rPr>
        <w:t>icheckAntragDto</w:t>
      </w:r>
      <w:r w:rsidRPr="00A7642C">
        <w:rPr>
          <w:rFonts w:ascii="Consolas" w:hAnsi="Consolas" w:cs="Consolas"/>
          <w:color w:val="808080"/>
          <w:sz w:val="19"/>
          <w:szCs w:val="19"/>
          <w:highlight w:val="white"/>
          <w:lang w:val="en-US"/>
        </w:rPr>
        <w:t>&lt;/pa</w:t>
      </w:r>
      <w:r w:rsidRPr="0080022B">
        <w:rPr>
          <w:rFonts w:ascii="Consolas" w:hAnsi="Consolas" w:cs="Consolas"/>
          <w:color w:val="808080"/>
          <w:sz w:val="19"/>
          <w:szCs w:val="19"/>
          <w:highlight w:val="white"/>
          <w:lang w:val="en-US"/>
        </w:rPr>
        <w:t>ram&gt;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&lt;returns&gt;</w:t>
      </w:r>
      <w:r w:rsidRPr="0080022B">
        <w:rPr>
          <w:rFonts w:ascii="Consolas" w:hAnsi="Consolas" w:cs="Consolas"/>
          <w:color w:val="008000"/>
          <w:sz w:val="19"/>
          <w:szCs w:val="19"/>
          <w:highlight w:val="white"/>
          <w:lang w:val="en-US"/>
        </w:rPr>
        <w:t>ocheckAntragDto</w:t>
      </w:r>
      <w:r w:rsidRPr="0080022B">
        <w:rPr>
          <w:rFonts w:ascii="Consolas" w:hAnsi="Consolas" w:cs="Consolas"/>
          <w:color w:val="808080"/>
          <w:sz w:val="19"/>
          <w:szCs w:val="19"/>
          <w:highlight w:val="white"/>
          <w:lang w:val="en-US"/>
        </w:rPr>
        <w:t>&lt;/returns&gt;</w:t>
      </w:r>
    </w:p>
    <w:p w:rsidR="0080022B" w:rsidRDefault="0080022B" w:rsidP="0080022B">
      <w:pPr>
        <w:autoSpaceDE w:val="0"/>
        <w:autoSpaceDN w:val="0"/>
        <w:adjustRightInd w:val="0"/>
        <w:jc w:val="left"/>
        <w:rPr>
          <w:rFonts w:ascii="Consolas" w:hAnsi="Consolas" w:cs="Consolas"/>
          <w:color w:val="000000"/>
          <w:sz w:val="19"/>
          <w:szCs w:val="19"/>
          <w:highlight w:val="white"/>
        </w:rPr>
      </w:pPr>
      <w:r w:rsidRPr="0080022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46627F" w:rsidRPr="0080022B" w:rsidRDefault="0080022B" w:rsidP="0080022B">
      <w:r>
        <w:rPr>
          <w:rFonts w:ascii="Consolas" w:hAnsi="Consolas" w:cs="Consolas"/>
          <w:color w:val="000000"/>
          <w:sz w:val="19"/>
          <w:szCs w:val="19"/>
          <w:highlight w:val="white"/>
        </w:rPr>
        <w:t xml:space="preserve">        DTO.</w:t>
      </w:r>
      <w:r>
        <w:rPr>
          <w:rFonts w:ascii="Consolas" w:hAnsi="Consolas" w:cs="Consolas"/>
          <w:color w:val="2B91AF"/>
          <w:sz w:val="19"/>
          <w:szCs w:val="19"/>
          <w:highlight w:val="white"/>
        </w:rPr>
        <w:t>ocheckAntAngDto</w:t>
      </w:r>
      <w:r>
        <w:rPr>
          <w:rFonts w:ascii="Consolas" w:hAnsi="Consolas" w:cs="Consolas"/>
          <w:color w:val="000000"/>
          <w:sz w:val="19"/>
          <w:szCs w:val="19"/>
          <w:highlight w:val="white"/>
        </w:rPr>
        <w:t xml:space="preserve"> checkAntrag(DTO.</w:t>
      </w:r>
      <w:r>
        <w:rPr>
          <w:rFonts w:ascii="Consolas" w:hAnsi="Consolas" w:cs="Consolas"/>
          <w:color w:val="2B91AF"/>
          <w:sz w:val="19"/>
          <w:szCs w:val="19"/>
          <w:highlight w:val="white"/>
        </w:rPr>
        <w:t>icheckAntragDto</w:t>
      </w:r>
      <w:r>
        <w:rPr>
          <w:rFonts w:ascii="Consolas" w:hAnsi="Consolas" w:cs="Consolas"/>
          <w:color w:val="000000"/>
          <w:sz w:val="19"/>
          <w:szCs w:val="19"/>
          <w:highlight w:val="white"/>
        </w:rPr>
        <w:t xml:space="preserve"> input);</w:t>
      </w:r>
    </w:p>
    <w:p w:rsidR="0046627F" w:rsidRDefault="0046627F" w:rsidP="0046627F">
      <w:pPr>
        <w:pStyle w:val="berschrift5"/>
      </w:pPr>
      <w:bookmarkStart w:id="409" w:name="_Toc472333083"/>
      <w:r>
        <w:t>Inputstruktur</w:t>
      </w:r>
      <w:bookmarkEnd w:id="40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503CA" w:rsidRPr="007503CA" w:rsidTr="007503CA">
        <w:tc>
          <w:tcPr>
            <w:tcW w:w="2846"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Required</w:t>
            </w:r>
            <w:r w:rsidRPr="007503CA">
              <w:rPr>
                <w:rFonts w:ascii="Times New Roman" w:hAnsi="Times New Roman"/>
                <w:sz w:val="24"/>
              </w:rPr>
              <w:t xml:space="preserve"> </w:t>
            </w:r>
          </w:p>
        </w:tc>
      </w:tr>
      <w:tr w:rsidR="007503CA" w:rsidRPr="007503CA" w:rsidTr="007503CA">
        <w:tc>
          <w:tcPr>
            <w:tcW w:w="2846"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icheckAntragDto </w:t>
            </w:r>
          </w:p>
        </w:tc>
        <w:tc>
          <w:tcPr>
            <w:tcW w:w="150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7503CA" w:rsidRPr="007503CA" w:rsidTr="007503CA">
        <w:tc>
          <w:tcPr>
            <w:tcW w:w="2846"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AntragDto</w:t>
            </w: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Persistenzobjekt Antrag (siehe Kapitel 4)</w:t>
            </w:r>
          </w:p>
        </w:tc>
        <w:tc>
          <w:tcPr>
            <w:tcW w:w="1181"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410" w:name="_Toc472333084"/>
      <w:r>
        <w:t>Rückgabestruktur</w:t>
      </w:r>
      <w:bookmarkEnd w:id="41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ocheckAntAngDto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der getroffenen Regel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errortext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Liste mit Fehlermeldungen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results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(rot, grün, gelb) </w:t>
            </w:r>
          </w:p>
        </w:tc>
      </w:tr>
    </w:tbl>
    <w:p w:rsidR="007503CA" w:rsidRPr="007503CA" w:rsidRDefault="007503CA" w:rsidP="007503CA"/>
    <w:p w:rsidR="0046627F" w:rsidRDefault="0046627F" w:rsidP="0046627F">
      <w:pPr>
        <w:pStyle w:val="berschrift4"/>
      </w:pPr>
      <w:bookmarkStart w:id="411" w:name="_Toc472333085"/>
      <w:r>
        <w:t>SOAP Beispiel</w:t>
      </w:r>
      <w:bookmarkEnd w:id="411"/>
    </w:p>
    <w:p w:rsidR="0046627F" w:rsidRDefault="0046627F" w:rsidP="0046627F">
      <w:pPr>
        <w:pStyle w:val="berschrift5"/>
      </w:pPr>
      <w:bookmarkStart w:id="412" w:name="_Toc472333086"/>
      <w:r>
        <w:t>Request:</w:t>
      </w:r>
      <w:bookmarkEnd w:id="412"/>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413" w:name="_Toc472333087"/>
      <w:r>
        <w:t>Response</w:t>
      </w:r>
      <w:bookmarkEnd w:id="413"/>
    </w:p>
    <w:p w:rsidR="0046627F" w:rsidRPr="0047601F" w:rsidRDefault="0046627F" w:rsidP="0046627F">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414" w:name="_Toc472333088"/>
      <w:r>
        <w:t>checkAntragById</w:t>
      </w:r>
      <w:bookmarkEnd w:id="414"/>
    </w:p>
    <w:p w:rsidR="0046627F" w:rsidRDefault="0046627F" w:rsidP="0046627F">
      <w:pPr>
        <w:pStyle w:val="berschrift4"/>
      </w:pPr>
      <w:bookmarkStart w:id="415" w:name="_Toc472333089"/>
      <w:r>
        <w:t>WebService Beschreibung</w:t>
      </w:r>
      <w:bookmarkEnd w:id="415"/>
    </w:p>
    <w:p w:rsidR="00622F88" w:rsidRDefault="00622F88" w:rsidP="00622F88">
      <w:r>
        <w:t>Diese Methode überprüft einen übergebenen Antrag mit allen hinterlegten Prüfungen (zB Parameter und Produktprüfungen). Es werden die Daten aus dem Antrag mit Hilfe des übergbenen Primärschlüssels bestimmt, ansonsten verhalten sich die Methoden checkAntrag, checkAntragById und checkAntragById2 gleich.</w:t>
      </w:r>
    </w:p>
    <w:p w:rsidR="0046627F" w:rsidRDefault="0046627F" w:rsidP="0046627F"/>
    <w:p w:rsidR="0046627F" w:rsidRDefault="0046627F" w:rsidP="0046627F"/>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Prüft den Antrag</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name="sysid"&gt;</w:t>
      </w:r>
      <w:r>
        <w:rPr>
          <w:rFonts w:ascii="Consolas" w:hAnsi="Consolas" w:cs="Consolas"/>
          <w:color w:val="008000"/>
          <w:sz w:val="19"/>
          <w:szCs w:val="19"/>
          <w:highlight w:val="white"/>
        </w:rPr>
        <w:t>id des Antrags</w:t>
      </w:r>
      <w:r>
        <w:rPr>
          <w:rFonts w:ascii="Consolas" w:hAnsi="Consolas" w:cs="Consolas"/>
          <w:color w:val="808080"/>
          <w:sz w:val="19"/>
          <w:szCs w:val="19"/>
          <w:highlight w:val="white"/>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name="sysvart"&gt;</w:t>
      </w:r>
      <w:r>
        <w:rPr>
          <w:rFonts w:ascii="Consolas" w:hAnsi="Consolas" w:cs="Consolas"/>
          <w:color w:val="008000"/>
          <w:sz w:val="19"/>
          <w:szCs w:val="19"/>
          <w:highlight w:val="white"/>
        </w:rPr>
        <w:t>id der Vertragsart</w:t>
      </w:r>
      <w:r>
        <w:rPr>
          <w:rFonts w:ascii="Consolas" w:hAnsi="Consolas" w:cs="Consolas"/>
          <w:color w:val="808080"/>
          <w:sz w:val="19"/>
          <w:szCs w:val="19"/>
          <w:highlight w:val="white"/>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Status der Antragsprüfung (rot, grün, gelb) und/oder Fehler</w:t>
      </w:r>
      <w:r>
        <w:rPr>
          <w:rFonts w:ascii="Consolas" w:hAnsi="Consolas" w:cs="Consolas"/>
          <w:color w:val="808080"/>
          <w:sz w:val="19"/>
          <w:szCs w:val="19"/>
          <w:highlight w:val="white"/>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80022B" w:rsidRDefault="0080022B" w:rsidP="0080022B">
      <w:pPr>
        <w:rPr>
          <w:lang w:val="en-US"/>
        </w:rPr>
      </w:pPr>
      <w:r w:rsidRPr="0080022B">
        <w:rPr>
          <w:rFonts w:ascii="Consolas" w:hAnsi="Consolas" w:cs="Consolas"/>
          <w:color w:val="000000"/>
          <w:sz w:val="19"/>
          <w:szCs w:val="19"/>
          <w:highlight w:val="white"/>
          <w:lang w:val="en-US"/>
        </w:rPr>
        <w:t xml:space="preserve">        DTO.</w:t>
      </w:r>
      <w:r w:rsidRPr="0080022B">
        <w:rPr>
          <w:rFonts w:ascii="Consolas" w:hAnsi="Consolas" w:cs="Consolas"/>
          <w:color w:val="2B91AF"/>
          <w:sz w:val="19"/>
          <w:szCs w:val="19"/>
          <w:highlight w:val="white"/>
          <w:lang w:val="en-US"/>
        </w:rPr>
        <w:t>ocheckAntAngDto</w:t>
      </w:r>
      <w:r w:rsidRPr="0080022B">
        <w:rPr>
          <w:rFonts w:ascii="Consolas" w:hAnsi="Consolas" w:cs="Consolas"/>
          <w:color w:val="000000"/>
          <w:sz w:val="19"/>
          <w:szCs w:val="19"/>
          <w:highlight w:val="white"/>
          <w:lang w:val="en-US"/>
        </w:rPr>
        <w:t xml:space="preserve"> checkAntragById(</w:t>
      </w:r>
      <w:r w:rsidRPr="0080022B">
        <w:rPr>
          <w:rFonts w:ascii="Consolas" w:hAnsi="Consolas" w:cs="Consolas"/>
          <w:color w:val="0000FF"/>
          <w:sz w:val="19"/>
          <w:szCs w:val="19"/>
          <w:highlight w:val="white"/>
          <w:lang w:val="en-US"/>
        </w:rPr>
        <w:t>long</w:t>
      </w:r>
      <w:r w:rsidRPr="0080022B">
        <w:rPr>
          <w:rFonts w:ascii="Consolas" w:hAnsi="Consolas" w:cs="Consolas"/>
          <w:color w:val="000000"/>
          <w:sz w:val="19"/>
          <w:szCs w:val="19"/>
          <w:highlight w:val="white"/>
          <w:lang w:val="en-US"/>
        </w:rPr>
        <w:t xml:space="preserve"> sysid, </w:t>
      </w:r>
      <w:r w:rsidRPr="0080022B">
        <w:rPr>
          <w:rFonts w:ascii="Consolas" w:hAnsi="Consolas" w:cs="Consolas"/>
          <w:color w:val="0000FF"/>
          <w:sz w:val="19"/>
          <w:szCs w:val="19"/>
          <w:highlight w:val="white"/>
          <w:lang w:val="en-US"/>
        </w:rPr>
        <w:t>long</w:t>
      </w:r>
      <w:r w:rsidRPr="0080022B">
        <w:rPr>
          <w:rFonts w:ascii="Consolas" w:hAnsi="Consolas" w:cs="Consolas"/>
          <w:color w:val="000000"/>
          <w:sz w:val="19"/>
          <w:szCs w:val="19"/>
          <w:highlight w:val="white"/>
          <w:lang w:val="en-US"/>
        </w:rPr>
        <w:t xml:space="preserve"> sysvart);</w:t>
      </w:r>
    </w:p>
    <w:p w:rsidR="0046627F" w:rsidRDefault="0046627F" w:rsidP="0046627F">
      <w:pPr>
        <w:pStyle w:val="berschrift5"/>
      </w:pPr>
      <w:bookmarkStart w:id="416" w:name="_Toc472333090"/>
      <w:r>
        <w:t>Inputstruktur</w:t>
      </w:r>
      <w:bookmarkEnd w:id="41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503CA" w:rsidRPr="007E31B5" w:rsidTr="00B93595">
        <w:tc>
          <w:tcPr>
            <w:tcW w:w="2846"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p>
        </w:tc>
        <w:tc>
          <w:tcPr>
            <w:tcW w:w="150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Pr>
                <w:rFonts w:asciiTheme="minorHAnsi" w:hAnsiTheme="minorHAnsi"/>
                <w:sz w:val="24"/>
                <w:szCs w:val="22"/>
                <w:lang w:val="de-CH"/>
              </w:rPr>
              <w:t>Antrags</w:t>
            </w:r>
            <w:r w:rsidRPr="007E31B5">
              <w:rPr>
                <w:rFonts w:asciiTheme="minorHAnsi" w:hAnsiTheme="minorHAnsi"/>
                <w:sz w:val="24"/>
                <w:szCs w:val="22"/>
                <w:lang w:val="de-CH"/>
              </w:rPr>
              <w:t xml:space="preserve"> id </w:t>
            </w:r>
          </w:p>
        </w:tc>
        <w:tc>
          <w:tcPr>
            <w:tcW w:w="1181"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sysvart</w:t>
            </w:r>
          </w:p>
        </w:tc>
        <w:tc>
          <w:tcPr>
            <w:tcW w:w="1723"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Vertragsart</w:t>
            </w:r>
          </w:p>
        </w:tc>
        <w:tc>
          <w:tcPr>
            <w:tcW w:w="1181"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r>
    </w:tbl>
    <w:p w:rsidR="0046627F" w:rsidRDefault="0046627F" w:rsidP="0046627F">
      <w:pPr>
        <w:pStyle w:val="Text"/>
      </w:pPr>
    </w:p>
    <w:p w:rsidR="0046627F" w:rsidRDefault="0046627F" w:rsidP="0046627F">
      <w:pPr>
        <w:pStyle w:val="berschrift5"/>
      </w:pPr>
      <w:bookmarkStart w:id="417" w:name="_Toc472333091"/>
      <w:r>
        <w:t>Rückgabestruktur</w:t>
      </w:r>
      <w:bookmarkEnd w:id="41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ocheckAntAngDto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der getroffenen Regel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errortext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Liste mit Fehlermeldungen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results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(rot, grün, gelb) </w:t>
            </w:r>
          </w:p>
        </w:tc>
      </w:tr>
    </w:tbl>
    <w:p w:rsidR="007503CA" w:rsidRPr="007503CA" w:rsidRDefault="007503CA" w:rsidP="007503CA"/>
    <w:p w:rsidR="0046627F" w:rsidRDefault="0046627F" w:rsidP="0046627F">
      <w:pPr>
        <w:pStyle w:val="berschrift4"/>
      </w:pPr>
      <w:bookmarkStart w:id="418" w:name="_Toc472333092"/>
      <w:r>
        <w:lastRenderedPageBreak/>
        <w:t>SOAP Beispiel</w:t>
      </w:r>
      <w:bookmarkEnd w:id="418"/>
    </w:p>
    <w:p w:rsidR="0046627F" w:rsidRDefault="0046627F" w:rsidP="0046627F">
      <w:pPr>
        <w:pStyle w:val="berschrift5"/>
      </w:pPr>
      <w:bookmarkStart w:id="419" w:name="_Toc472333093"/>
      <w:r>
        <w:t>Request:</w:t>
      </w:r>
      <w:bookmarkEnd w:id="419"/>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420" w:name="_Toc472333094"/>
      <w:r>
        <w:t>Response</w:t>
      </w:r>
      <w:bookmarkEnd w:id="420"/>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93684A" w:rsidRDefault="0046627F" w:rsidP="0093684A">
      <w:pPr>
        <w:pStyle w:val="berschrift3"/>
      </w:pPr>
      <w:r>
        <w:rPr>
          <w:lang w:val="en-US"/>
        </w:rPr>
        <w:br w:type="page"/>
      </w:r>
      <w:bookmarkStart w:id="421" w:name="_Toc472333095"/>
      <w:r w:rsidR="0093684A">
        <w:lastRenderedPageBreak/>
        <w:t>checkAntragById2</w:t>
      </w:r>
      <w:bookmarkEnd w:id="421"/>
    </w:p>
    <w:p w:rsidR="0093684A" w:rsidRDefault="0093684A" w:rsidP="0093684A">
      <w:pPr>
        <w:pStyle w:val="berschrift4"/>
      </w:pPr>
      <w:bookmarkStart w:id="422" w:name="_Toc472333096"/>
      <w:r>
        <w:t>WebService Beschreibung</w:t>
      </w:r>
      <w:bookmarkEnd w:id="422"/>
    </w:p>
    <w:p w:rsidR="00622F88" w:rsidRDefault="00622F88" w:rsidP="00622F88">
      <w:r>
        <w:t>Diese Methode überprüft einen übergebenen Antrag mit allen hinterlegten Prüfungen (zB Parameter und Produktprüfungen). Es werden die Daten aus dem Antrag mit Hilfe des übergbenen Primärschlüssels bestimmt, ansonsten verhalten sich die Methoden checkAntrag, checkAntragById und checkAntragById2 gleich.</w:t>
      </w:r>
    </w:p>
    <w:p w:rsidR="0093684A" w:rsidRDefault="0093684A" w:rsidP="0093684A"/>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Prüft den Antrag</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name="sysid"&gt;</w:t>
      </w:r>
      <w:r>
        <w:rPr>
          <w:rFonts w:ascii="Consolas" w:hAnsi="Consolas" w:cs="Consolas"/>
          <w:color w:val="008000"/>
          <w:sz w:val="19"/>
          <w:szCs w:val="19"/>
          <w:highlight w:val="white"/>
        </w:rPr>
        <w:t>id des Antrags</w:t>
      </w:r>
      <w:r>
        <w:rPr>
          <w:rFonts w:ascii="Consolas" w:hAnsi="Consolas" w:cs="Consolas"/>
          <w:color w:val="808080"/>
          <w:sz w:val="19"/>
          <w:szCs w:val="19"/>
          <w:highlight w:val="white"/>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name="sysvart"&gt;</w:t>
      </w:r>
      <w:r>
        <w:rPr>
          <w:rFonts w:ascii="Consolas" w:hAnsi="Consolas" w:cs="Consolas"/>
          <w:color w:val="008000"/>
          <w:sz w:val="19"/>
          <w:szCs w:val="19"/>
          <w:highlight w:val="white"/>
        </w:rPr>
        <w:t>id der Vertragsart</w:t>
      </w:r>
      <w:r>
        <w:rPr>
          <w:rFonts w:ascii="Consolas" w:hAnsi="Consolas" w:cs="Consolas"/>
          <w:color w:val="808080"/>
          <w:sz w:val="19"/>
          <w:szCs w:val="19"/>
          <w:highlight w:val="white"/>
        </w:rPr>
        <w:t>&lt;/param&gt;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name="sysprproduct"&gt;</w:t>
      </w:r>
      <w:r w:rsidRPr="0080022B">
        <w:rPr>
          <w:rFonts w:ascii="Consolas" w:hAnsi="Consolas" w:cs="Consolas"/>
          <w:color w:val="008000"/>
          <w:sz w:val="19"/>
          <w:szCs w:val="19"/>
          <w:highlight w:val="white"/>
          <w:lang w:val="en-US"/>
        </w:rPr>
        <w:t>id der Prproduct</w:t>
      </w:r>
      <w:r w:rsidRPr="0080022B">
        <w:rPr>
          <w:rFonts w:ascii="Consolas" w:hAnsi="Consolas" w:cs="Consolas"/>
          <w:color w:val="808080"/>
          <w:sz w:val="19"/>
          <w:szCs w:val="19"/>
          <w:highlight w:val="white"/>
          <w:lang w:val="en-US"/>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sidRPr="0080022B">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Status der Antragsprüfung (rot, grün, gelb) und/oder Fehler</w:t>
      </w:r>
      <w:r>
        <w:rPr>
          <w:rFonts w:ascii="Consolas" w:hAnsi="Consolas" w:cs="Consolas"/>
          <w:color w:val="808080"/>
          <w:sz w:val="19"/>
          <w:szCs w:val="19"/>
          <w:highlight w:val="white"/>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93684A" w:rsidRPr="0080022B" w:rsidRDefault="0080022B" w:rsidP="0080022B">
      <w:pPr>
        <w:rPr>
          <w:lang w:val="en-US"/>
        </w:rPr>
      </w:pPr>
      <w:r w:rsidRPr="0080022B">
        <w:rPr>
          <w:rFonts w:ascii="Consolas" w:hAnsi="Consolas" w:cs="Consolas"/>
          <w:color w:val="000000"/>
          <w:sz w:val="19"/>
          <w:szCs w:val="19"/>
          <w:highlight w:val="white"/>
          <w:lang w:val="en-US"/>
        </w:rPr>
        <w:t xml:space="preserve">        DTO.</w:t>
      </w:r>
      <w:r w:rsidRPr="0080022B">
        <w:rPr>
          <w:rFonts w:ascii="Consolas" w:hAnsi="Consolas" w:cs="Consolas"/>
          <w:color w:val="2B91AF"/>
          <w:sz w:val="19"/>
          <w:szCs w:val="19"/>
          <w:highlight w:val="white"/>
          <w:lang w:val="en-US"/>
        </w:rPr>
        <w:t>ocheckAntAngDto</w:t>
      </w:r>
      <w:r w:rsidRPr="0080022B">
        <w:rPr>
          <w:rFonts w:ascii="Consolas" w:hAnsi="Consolas" w:cs="Consolas"/>
          <w:color w:val="000000"/>
          <w:sz w:val="19"/>
          <w:szCs w:val="19"/>
          <w:highlight w:val="white"/>
          <w:lang w:val="en-US"/>
        </w:rPr>
        <w:t xml:space="preserve"> checkAntragById2(</w:t>
      </w:r>
      <w:r w:rsidRPr="0080022B">
        <w:rPr>
          <w:rFonts w:ascii="Consolas" w:hAnsi="Consolas" w:cs="Consolas"/>
          <w:color w:val="0000FF"/>
          <w:sz w:val="19"/>
          <w:szCs w:val="19"/>
          <w:highlight w:val="white"/>
          <w:lang w:val="en-US"/>
        </w:rPr>
        <w:t>long</w:t>
      </w:r>
      <w:r w:rsidRPr="0080022B">
        <w:rPr>
          <w:rFonts w:ascii="Consolas" w:hAnsi="Consolas" w:cs="Consolas"/>
          <w:color w:val="000000"/>
          <w:sz w:val="19"/>
          <w:szCs w:val="19"/>
          <w:highlight w:val="white"/>
          <w:lang w:val="en-US"/>
        </w:rPr>
        <w:t xml:space="preserve"> sysid, </w:t>
      </w:r>
      <w:r w:rsidRPr="0080022B">
        <w:rPr>
          <w:rFonts w:ascii="Consolas" w:hAnsi="Consolas" w:cs="Consolas"/>
          <w:color w:val="0000FF"/>
          <w:sz w:val="19"/>
          <w:szCs w:val="19"/>
          <w:highlight w:val="white"/>
          <w:lang w:val="en-US"/>
        </w:rPr>
        <w:t>long</w:t>
      </w:r>
      <w:r w:rsidRPr="0080022B">
        <w:rPr>
          <w:rFonts w:ascii="Consolas" w:hAnsi="Consolas" w:cs="Consolas"/>
          <w:color w:val="000000"/>
          <w:sz w:val="19"/>
          <w:szCs w:val="19"/>
          <w:highlight w:val="white"/>
          <w:lang w:val="en-US"/>
        </w:rPr>
        <w:t xml:space="preserve"> sysvart, </w:t>
      </w:r>
      <w:r w:rsidRPr="0080022B">
        <w:rPr>
          <w:rFonts w:ascii="Consolas" w:hAnsi="Consolas" w:cs="Consolas"/>
          <w:color w:val="0000FF"/>
          <w:sz w:val="19"/>
          <w:szCs w:val="19"/>
          <w:highlight w:val="white"/>
          <w:lang w:val="en-US"/>
        </w:rPr>
        <w:t>long</w:t>
      </w:r>
      <w:r w:rsidRPr="0080022B">
        <w:rPr>
          <w:rFonts w:ascii="Consolas" w:hAnsi="Consolas" w:cs="Consolas"/>
          <w:color w:val="000000"/>
          <w:sz w:val="19"/>
          <w:szCs w:val="19"/>
          <w:highlight w:val="white"/>
          <w:lang w:val="en-US"/>
        </w:rPr>
        <w:t xml:space="preserve"> sysprproduct);</w:t>
      </w:r>
    </w:p>
    <w:p w:rsidR="0093684A" w:rsidRDefault="0093684A" w:rsidP="0093684A">
      <w:pPr>
        <w:pStyle w:val="berschrift5"/>
      </w:pPr>
      <w:bookmarkStart w:id="423" w:name="_Toc472333097"/>
      <w:r>
        <w:t>Inputstruktur</w:t>
      </w:r>
      <w:bookmarkEnd w:id="42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503CA" w:rsidRPr="007E31B5" w:rsidTr="00B93595">
        <w:tc>
          <w:tcPr>
            <w:tcW w:w="2846"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p>
        </w:tc>
        <w:tc>
          <w:tcPr>
            <w:tcW w:w="150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Pr>
                <w:rFonts w:asciiTheme="minorHAnsi" w:hAnsiTheme="minorHAnsi"/>
                <w:sz w:val="24"/>
                <w:szCs w:val="22"/>
                <w:lang w:val="de-CH"/>
              </w:rPr>
              <w:t>Antrags</w:t>
            </w:r>
            <w:r w:rsidRPr="007E31B5">
              <w:rPr>
                <w:rFonts w:asciiTheme="minorHAnsi" w:hAnsiTheme="minorHAnsi"/>
                <w:sz w:val="24"/>
                <w:szCs w:val="22"/>
                <w:lang w:val="de-CH"/>
              </w:rPr>
              <w:t xml:space="preserve"> id </w:t>
            </w:r>
          </w:p>
        </w:tc>
        <w:tc>
          <w:tcPr>
            <w:tcW w:w="1181"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sysvart</w:t>
            </w:r>
          </w:p>
        </w:tc>
        <w:tc>
          <w:tcPr>
            <w:tcW w:w="1723"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Vertragsart</w:t>
            </w:r>
          </w:p>
        </w:tc>
        <w:tc>
          <w:tcPr>
            <w:tcW w:w="1181"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sysprproduct</w:t>
            </w:r>
          </w:p>
        </w:tc>
        <w:tc>
          <w:tcPr>
            <w:tcW w:w="1723"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Produkt id</w:t>
            </w:r>
          </w:p>
        </w:tc>
        <w:tc>
          <w:tcPr>
            <w:tcW w:w="1181"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r>
    </w:tbl>
    <w:p w:rsidR="0093684A" w:rsidRDefault="0093684A" w:rsidP="0093684A">
      <w:pPr>
        <w:pStyle w:val="Text"/>
      </w:pPr>
    </w:p>
    <w:p w:rsidR="0093684A" w:rsidRDefault="0093684A" w:rsidP="0093684A">
      <w:pPr>
        <w:pStyle w:val="berschrift5"/>
      </w:pPr>
      <w:bookmarkStart w:id="424" w:name="_Toc472333098"/>
      <w:r>
        <w:t>Rückgabestruktur</w:t>
      </w:r>
      <w:bookmarkEnd w:id="42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ocheckAntAngDto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der getroffenen Regel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errortext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Liste mit Fehlermeldungen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results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(rot, grün, gelb) </w:t>
            </w:r>
          </w:p>
        </w:tc>
      </w:tr>
    </w:tbl>
    <w:p w:rsidR="007503CA" w:rsidRPr="007503CA" w:rsidRDefault="007503CA" w:rsidP="007503CA"/>
    <w:p w:rsidR="0093684A" w:rsidRDefault="0093684A" w:rsidP="0093684A">
      <w:pPr>
        <w:pStyle w:val="berschrift4"/>
      </w:pPr>
      <w:bookmarkStart w:id="425" w:name="_Toc472333099"/>
      <w:r>
        <w:t>SOAP Beispiel</w:t>
      </w:r>
      <w:bookmarkEnd w:id="425"/>
    </w:p>
    <w:p w:rsidR="0093684A" w:rsidRDefault="0093684A" w:rsidP="0093684A">
      <w:pPr>
        <w:pStyle w:val="berschrift5"/>
      </w:pPr>
      <w:bookmarkStart w:id="426" w:name="_Toc472333100"/>
      <w:r>
        <w:t>Request:</w:t>
      </w:r>
      <w:bookmarkEnd w:id="426"/>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427" w:name="_Toc472333101"/>
      <w:r>
        <w:t>Response</w:t>
      </w:r>
      <w:bookmarkEnd w:id="427"/>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428" w:name="_Toc472333102"/>
      <w:r>
        <w:t>checkAntragByIdFlag</w:t>
      </w:r>
      <w:bookmarkEnd w:id="428"/>
    </w:p>
    <w:p w:rsidR="0046627F" w:rsidRDefault="0046627F" w:rsidP="0046627F">
      <w:pPr>
        <w:pStyle w:val="berschrift4"/>
      </w:pPr>
      <w:bookmarkStart w:id="429" w:name="_Toc472333103"/>
      <w:r>
        <w:t>WebService Beschreibung</w:t>
      </w:r>
      <w:bookmarkEnd w:id="429"/>
    </w:p>
    <w:p w:rsidR="00C72047" w:rsidRDefault="00C72047" w:rsidP="00C72047">
      <w:r>
        <w:t>Diese Methode überprüft einen übergebenen Antrag mit allen hinterlegten Prüfungen (zB Parameter und Produktprüfungen). Es werden die Daten aus dem Antrag mit Hilfe des übergbenen Primärschlüssels bestimmt, ansonsten verhalten sich die Methoden checkAntragByIdFlag und checkAntragByIdFlag2  gleich.</w:t>
      </w:r>
    </w:p>
    <w:p w:rsidR="0046627F" w:rsidRDefault="0046627F" w:rsidP="0046627F"/>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Prüft den Antrag Flag</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name="sysid"&gt;</w:t>
      </w:r>
      <w:r>
        <w:rPr>
          <w:rFonts w:ascii="Consolas" w:hAnsi="Consolas" w:cs="Consolas"/>
          <w:color w:val="008000"/>
          <w:sz w:val="19"/>
          <w:szCs w:val="19"/>
          <w:highlight w:val="white"/>
        </w:rPr>
        <w:t>id des Antrags</w:t>
      </w:r>
      <w:r>
        <w:rPr>
          <w:rFonts w:ascii="Consolas" w:hAnsi="Consolas" w:cs="Consolas"/>
          <w:color w:val="808080"/>
          <w:sz w:val="19"/>
          <w:szCs w:val="19"/>
          <w:highlight w:val="white"/>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name="sysvart"&gt;</w:t>
      </w:r>
      <w:r>
        <w:rPr>
          <w:rFonts w:ascii="Consolas" w:hAnsi="Consolas" w:cs="Consolas"/>
          <w:color w:val="008000"/>
          <w:sz w:val="19"/>
          <w:szCs w:val="19"/>
          <w:highlight w:val="white"/>
        </w:rPr>
        <w:t>id der Vertragsart</w:t>
      </w:r>
      <w:r>
        <w:rPr>
          <w:rFonts w:ascii="Consolas" w:hAnsi="Consolas" w:cs="Consolas"/>
          <w:color w:val="808080"/>
          <w:sz w:val="19"/>
          <w:szCs w:val="19"/>
          <w:highlight w:val="white"/>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name="nurallgemeine"&gt;</w:t>
      </w:r>
      <w:r>
        <w:rPr>
          <w:rFonts w:ascii="Consolas" w:hAnsi="Consolas" w:cs="Consolas"/>
          <w:color w:val="008000"/>
          <w:sz w:val="19"/>
          <w:szCs w:val="19"/>
          <w:highlight w:val="white"/>
        </w:rPr>
        <w:t>nur allgemeine Prüfung</w:t>
      </w:r>
      <w:r>
        <w:rPr>
          <w:rFonts w:ascii="Consolas" w:hAnsi="Consolas" w:cs="Consolas"/>
          <w:color w:val="808080"/>
          <w:sz w:val="19"/>
          <w:szCs w:val="19"/>
          <w:highlight w:val="white"/>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Status der Antragsprüfung (rot, grün, gelb) und/oder Fehler</w:t>
      </w:r>
      <w:r>
        <w:rPr>
          <w:rFonts w:ascii="Consolas" w:hAnsi="Consolas" w:cs="Consolas"/>
          <w:color w:val="808080"/>
          <w:sz w:val="19"/>
          <w:szCs w:val="19"/>
          <w:highlight w:val="white"/>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80022B" w:rsidRDefault="0080022B" w:rsidP="0080022B">
      <w:pPr>
        <w:rPr>
          <w:lang w:val="en-US"/>
        </w:rPr>
      </w:pPr>
      <w:r w:rsidRPr="0080022B">
        <w:rPr>
          <w:rFonts w:ascii="Consolas" w:hAnsi="Consolas" w:cs="Consolas"/>
          <w:color w:val="000000"/>
          <w:sz w:val="19"/>
          <w:szCs w:val="19"/>
          <w:highlight w:val="white"/>
          <w:lang w:val="en-US"/>
        </w:rPr>
        <w:t xml:space="preserve">        DTO.</w:t>
      </w:r>
      <w:r w:rsidRPr="0080022B">
        <w:rPr>
          <w:rFonts w:ascii="Consolas" w:hAnsi="Consolas" w:cs="Consolas"/>
          <w:color w:val="2B91AF"/>
          <w:sz w:val="19"/>
          <w:szCs w:val="19"/>
          <w:highlight w:val="white"/>
          <w:lang w:val="en-US"/>
        </w:rPr>
        <w:t>ocheckAntAngDto</w:t>
      </w:r>
      <w:r w:rsidRPr="0080022B">
        <w:rPr>
          <w:rFonts w:ascii="Consolas" w:hAnsi="Consolas" w:cs="Consolas"/>
          <w:color w:val="000000"/>
          <w:sz w:val="19"/>
          <w:szCs w:val="19"/>
          <w:highlight w:val="white"/>
          <w:lang w:val="en-US"/>
        </w:rPr>
        <w:t xml:space="preserve"> checkAntragByIdFlag(</w:t>
      </w:r>
      <w:r w:rsidRPr="0080022B">
        <w:rPr>
          <w:rFonts w:ascii="Consolas" w:hAnsi="Consolas" w:cs="Consolas"/>
          <w:color w:val="0000FF"/>
          <w:sz w:val="19"/>
          <w:szCs w:val="19"/>
          <w:highlight w:val="white"/>
          <w:lang w:val="en-US"/>
        </w:rPr>
        <w:t>long</w:t>
      </w:r>
      <w:r w:rsidRPr="0080022B">
        <w:rPr>
          <w:rFonts w:ascii="Consolas" w:hAnsi="Consolas" w:cs="Consolas"/>
          <w:color w:val="000000"/>
          <w:sz w:val="19"/>
          <w:szCs w:val="19"/>
          <w:highlight w:val="white"/>
          <w:lang w:val="en-US"/>
        </w:rPr>
        <w:t xml:space="preserve"> sysid, </w:t>
      </w:r>
      <w:r w:rsidRPr="0080022B">
        <w:rPr>
          <w:rFonts w:ascii="Consolas" w:hAnsi="Consolas" w:cs="Consolas"/>
          <w:color w:val="0000FF"/>
          <w:sz w:val="19"/>
          <w:szCs w:val="19"/>
          <w:highlight w:val="white"/>
          <w:lang w:val="en-US"/>
        </w:rPr>
        <w:t>long</w:t>
      </w:r>
      <w:r w:rsidRPr="0080022B">
        <w:rPr>
          <w:rFonts w:ascii="Consolas" w:hAnsi="Consolas" w:cs="Consolas"/>
          <w:color w:val="000000"/>
          <w:sz w:val="19"/>
          <w:szCs w:val="19"/>
          <w:highlight w:val="white"/>
          <w:lang w:val="en-US"/>
        </w:rPr>
        <w:t xml:space="preserve"> sysvart, </w:t>
      </w:r>
      <w:r w:rsidRPr="0080022B">
        <w:rPr>
          <w:rFonts w:ascii="Consolas" w:hAnsi="Consolas" w:cs="Consolas"/>
          <w:color w:val="0000FF"/>
          <w:sz w:val="19"/>
          <w:szCs w:val="19"/>
          <w:highlight w:val="white"/>
          <w:lang w:val="en-US"/>
        </w:rPr>
        <w:t>bool</w:t>
      </w:r>
      <w:r w:rsidRPr="0080022B">
        <w:rPr>
          <w:rFonts w:ascii="Consolas" w:hAnsi="Consolas" w:cs="Consolas"/>
          <w:color w:val="000000"/>
          <w:sz w:val="19"/>
          <w:szCs w:val="19"/>
          <w:highlight w:val="white"/>
          <w:lang w:val="en-US"/>
        </w:rPr>
        <w:t xml:space="preserve"> nurallgemeine);</w:t>
      </w:r>
    </w:p>
    <w:p w:rsidR="0046627F" w:rsidRDefault="0046627F" w:rsidP="0046627F">
      <w:pPr>
        <w:pStyle w:val="berschrift5"/>
      </w:pPr>
      <w:bookmarkStart w:id="430" w:name="_Toc472333104"/>
      <w:r>
        <w:t>Inputstruktur</w:t>
      </w:r>
      <w:bookmarkEnd w:id="43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503CA" w:rsidRPr="007E31B5" w:rsidTr="00B93595">
        <w:tc>
          <w:tcPr>
            <w:tcW w:w="2846"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p>
        </w:tc>
        <w:tc>
          <w:tcPr>
            <w:tcW w:w="150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Pr>
                <w:rFonts w:asciiTheme="minorHAnsi" w:hAnsiTheme="minorHAnsi"/>
                <w:sz w:val="24"/>
                <w:szCs w:val="22"/>
                <w:lang w:val="de-CH"/>
              </w:rPr>
              <w:t>Antrags</w:t>
            </w:r>
            <w:r w:rsidRPr="007E31B5">
              <w:rPr>
                <w:rFonts w:asciiTheme="minorHAnsi" w:hAnsiTheme="minorHAnsi"/>
                <w:sz w:val="24"/>
                <w:szCs w:val="22"/>
                <w:lang w:val="de-CH"/>
              </w:rPr>
              <w:t xml:space="preserve"> id </w:t>
            </w:r>
          </w:p>
        </w:tc>
        <w:tc>
          <w:tcPr>
            <w:tcW w:w="1181"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sysvart</w:t>
            </w:r>
          </w:p>
        </w:tc>
        <w:tc>
          <w:tcPr>
            <w:tcW w:w="1723"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Vertragsart</w:t>
            </w:r>
          </w:p>
        </w:tc>
        <w:tc>
          <w:tcPr>
            <w:tcW w:w="1181"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nurallgemeine</w:t>
            </w:r>
          </w:p>
        </w:tc>
        <w:tc>
          <w:tcPr>
            <w:tcW w:w="1723"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bool</w:t>
            </w:r>
          </w:p>
        </w:tc>
        <w:tc>
          <w:tcPr>
            <w:tcW w:w="1809"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sidRPr="007503CA">
              <w:rPr>
                <w:rFonts w:asciiTheme="minorHAnsi" w:hAnsiTheme="minorHAnsi"/>
                <w:sz w:val="24"/>
                <w:szCs w:val="22"/>
                <w:lang w:val="de-CH"/>
              </w:rPr>
              <w:t>nur allgemeine Prüfung</w:t>
            </w:r>
          </w:p>
        </w:tc>
        <w:tc>
          <w:tcPr>
            <w:tcW w:w="1181"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r>
    </w:tbl>
    <w:p w:rsidR="0046627F" w:rsidRDefault="0046627F" w:rsidP="0046627F">
      <w:pPr>
        <w:pStyle w:val="Text"/>
      </w:pPr>
    </w:p>
    <w:p w:rsidR="0046627F" w:rsidRDefault="0046627F" w:rsidP="0046627F">
      <w:pPr>
        <w:pStyle w:val="berschrift5"/>
      </w:pPr>
      <w:bookmarkStart w:id="431" w:name="_Toc472333105"/>
      <w:r>
        <w:t>Rückgabestruktur</w:t>
      </w:r>
      <w:bookmarkEnd w:id="43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lastRenderedPageBreak/>
              <w:t xml:space="preserve">  </w:t>
            </w:r>
          </w:p>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ocheckAntAngDto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der getroffenen Regel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errortext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Liste mit Fehlermeldungen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results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(rot, grün, gelb) </w:t>
            </w:r>
          </w:p>
        </w:tc>
      </w:tr>
    </w:tbl>
    <w:p w:rsidR="007503CA" w:rsidRPr="007503CA" w:rsidRDefault="007503CA" w:rsidP="007503CA"/>
    <w:p w:rsidR="0046627F" w:rsidRDefault="0046627F" w:rsidP="0046627F">
      <w:pPr>
        <w:pStyle w:val="berschrift4"/>
      </w:pPr>
      <w:bookmarkStart w:id="432" w:name="_Toc472333106"/>
      <w:r>
        <w:t>SOAP Beispiel</w:t>
      </w:r>
      <w:bookmarkEnd w:id="432"/>
    </w:p>
    <w:p w:rsidR="0046627F" w:rsidRDefault="0046627F" w:rsidP="0046627F">
      <w:pPr>
        <w:pStyle w:val="berschrift5"/>
      </w:pPr>
      <w:bookmarkStart w:id="433" w:name="_Toc472333107"/>
      <w:r>
        <w:t>Request:</w:t>
      </w:r>
      <w:bookmarkEnd w:id="433"/>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434" w:name="_Toc472333108"/>
      <w:r>
        <w:t>Response</w:t>
      </w:r>
      <w:bookmarkEnd w:id="434"/>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435" w:name="_Toc472333109"/>
      <w:r>
        <w:t>checkAntragByIdFlag2</w:t>
      </w:r>
      <w:bookmarkEnd w:id="435"/>
    </w:p>
    <w:p w:rsidR="0046627F" w:rsidRDefault="0046627F" w:rsidP="0046627F">
      <w:pPr>
        <w:pStyle w:val="berschrift4"/>
      </w:pPr>
      <w:bookmarkStart w:id="436" w:name="_Toc472333110"/>
      <w:r>
        <w:t>WebService Beschreibung</w:t>
      </w:r>
      <w:bookmarkEnd w:id="436"/>
    </w:p>
    <w:p w:rsidR="0046627F" w:rsidRDefault="0046627F" w:rsidP="0046627F">
      <w:r>
        <w:t>Dieser Service ruf für einen vorab in der DB abgelegten Auskunftssatz die passenden internen Methoden für externe Systeme oder Auskunftteien auf und legt die Antworten wieder in der DB ab.</w:t>
      </w:r>
    </w:p>
    <w:p w:rsidR="0046627F" w:rsidRDefault="0046627F" w:rsidP="0046627F"/>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Prüft den Antrag Flag</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name="sysid"&gt;</w:t>
      </w:r>
      <w:r>
        <w:rPr>
          <w:rFonts w:ascii="Consolas" w:hAnsi="Consolas" w:cs="Consolas"/>
          <w:color w:val="008000"/>
          <w:sz w:val="19"/>
          <w:szCs w:val="19"/>
          <w:highlight w:val="white"/>
        </w:rPr>
        <w:t>id des Antrags</w:t>
      </w:r>
      <w:r>
        <w:rPr>
          <w:rFonts w:ascii="Consolas" w:hAnsi="Consolas" w:cs="Consolas"/>
          <w:color w:val="808080"/>
          <w:sz w:val="19"/>
          <w:szCs w:val="19"/>
          <w:highlight w:val="white"/>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name="sysvart"&gt;</w:t>
      </w:r>
      <w:r>
        <w:rPr>
          <w:rFonts w:ascii="Consolas" w:hAnsi="Consolas" w:cs="Consolas"/>
          <w:color w:val="008000"/>
          <w:sz w:val="19"/>
          <w:szCs w:val="19"/>
          <w:highlight w:val="white"/>
        </w:rPr>
        <w:t>id der Vertragsart</w:t>
      </w:r>
      <w:r>
        <w:rPr>
          <w:rFonts w:ascii="Consolas" w:hAnsi="Consolas" w:cs="Consolas"/>
          <w:color w:val="808080"/>
          <w:sz w:val="19"/>
          <w:szCs w:val="19"/>
          <w:highlight w:val="white"/>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name="nurallgemeine"&gt;</w:t>
      </w:r>
      <w:r>
        <w:rPr>
          <w:rFonts w:ascii="Consolas" w:hAnsi="Consolas" w:cs="Consolas"/>
          <w:color w:val="008000"/>
          <w:sz w:val="19"/>
          <w:szCs w:val="19"/>
          <w:highlight w:val="white"/>
        </w:rPr>
        <w:t>nur allgemeine Prüfung</w:t>
      </w:r>
      <w:r>
        <w:rPr>
          <w:rFonts w:ascii="Consolas" w:hAnsi="Consolas" w:cs="Consolas"/>
          <w:color w:val="808080"/>
          <w:sz w:val="19"/>
          <w:szCs w:val="19"/>
          <w:highlight w:val="white"/>
        </w:rPr>
        <w:t>&lt;/param&gt;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 </w:t>
      </w:r>
      <w:r w:rsidRPr="0080022B">
        <w:rPr>
          <w:rFonts w:ascii="Consolas" w:hAnsi="Consolas" w:cs="Consolas"/>
          <w:color w:val="808080"/>
          <w:sz w:val="19"/>
          <w:szCs w:val="19"/>
          <w:highlight w:val="white"/>
          <w:lang w:val="en-US"/>
        </w:rPr>
        <w:t>&lt;param name="sysprproduct"&gt;</w:t>
      </w:r>
      <w:r w:rsidRPr="0080022B">
        <w:rPr>
          <w:rFonts w:ascii="Consolas" w:hAnsi="Consolas" w:cs="Consolas"/>
          <w:color w:val="008000"/>
          <w:sz w:val="19"/>
          <w:szCs w:val="19"/>
          <w:highlight w:val="white"/>
          <w:lang w:val="en-US"/>
        </w:rPr>
        <w:t>id der prproduct</w:t>
      </w:r>
      <w:r w:rsidRPr="0080022B">
        <w:rPr>
          <w:rFonts w:ascii="Consolas" w:hAnsi="Consolas" w:cs="Consolas"/>
          <w:color w:val="808080"/>
          <w:sz w:val="19"/>
          <w:szCs w:val="19"/>
          <w:highlight w:val="white"/>
          <w:lang w:val="en-US"/>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sidRPr="0080022B">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Status der Antragsprüfung (rot, grün, gelb) und/oder Fehler</w:t>
      </w:r>
      <w:r>
        <w:rPr>
          <w:rFonts w:ascii="Consolas" w:hAnsi="Consolas" w:cs="Consolas"/>
          <w:color w:val="808080"/>
          <w:sz w:val="19"/>
          <w:szCs w:val="19"/>
          <w:highlight w:val="white"/>
        </w:rPr>
        <w:t>&lt;/returns&gt;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7503CA" w:rsidRDefault="007503CA"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Service.DTO.</w:t>
      </w:r>
      <w:r>
        <w:rPr>
          <w:rFonts w:ascii="Consolas" w:hAnsi="Consolas" w:cs="Consolas"/>
          <w:color w:val="2B91AF"/>
          <w:sz w:val="19"/>
          <w:szCs w:val="19"/>
          <w:highlight w:val="white"/>
        </w:rPr>
        <w:t>ocheckAntAngDto</w:t>
      </w:r>
      <w:r>
        <w:rPr>
          <w:rFonts w:ascii="Consolas" w:hAnsi="Consolas" w:cs="Consolas"/>
          <w:color w:val="000000"/>
          <w:sz w:val="19"/>
          <w:szCs w:val="19"/>
          <w:highlight w:val="white"/>
        </w:rPr>
        <w:t xml:space="preserve"> checkAntragByIdFlag2(</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sysid,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sysvart,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nurallgemeine, </w:t>
      </w:r>
      <w:r w:rsidRPr="007503CA">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sysprproduct)</w:t>
      </w:r>
    </w:p>
    <w:p w:rsidR="007503CA" w:rsidRPr="007503CA" w:rsidRDefault="007503CA" w:rsidP="0080022B">
      <w:pPr>
        <w:pStyle w:val="berschrift5"/>
        <w:rPr>
          <w:lang w:val="en-US"/>
        </w:rPr>
      </w:pPr>
      <w:bookmarkStart w:id="437" w:name="_Toc472333111"/>
      <w:r w:rsidRPr="007503CA">
        <w:rPr>
          <w:iCs w:val="0"/>
          <w:szCs w:val="28"/>
        </w:rPr>
        <w:lastRenderedPageBreak/>
        <w:t>Inputstruktur</w:t>
      </w:r>
      <w:bookmarkEnd w:id="437"/>
      <w:r w:rsidR="0080022B" w:rsidRPr="007503CA">
        <w:rPr>
          <w:iCs w:val="0"/>
          <w:szCs w:val="28"/>
        </w:rPr>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503CA" w:rsidRPr="007E31B5" w:rsidTr="00B93595">
        <w:tc>
          <w:tcPr>
            <w:tcW w:w="2846"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p>
        </w:tc>
        <w:tc>
          <w:tcPr>
            <w:tcW w:w="150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Pr>
                <w:rFonts w:asciiTheme="minorHAnsi" w:hAnsiTheme="minorHAnsi"/>
                <w:sz w:val="24"/>
                <w:szCs w:val="22"/>
                <w:lang w:val="de-CH"/>
              </w:rPr>
              <w:t>Antrags</w:t>
            </w:r>
            <w:r w:rsidRPr="007E31B5">
              <w:rPr>
                <w:rFonts w:asciiTheme="minorHAnsi" w:hAnsiTheme="minorHAnsi"/>
                <w:sz w:val="24"/>
                <w:szCs w:val="22"/>
                <w:lang w:val="de-CH"/>
              </w:rPr>
              <w:t xml:space="preserve"> id </w:t>
            </w:r>
          </w:p>
        </w:tc>
        <w:tc>
          <w:tcPr>
            <w:tcW w:w="1181"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sysvart</w:t>
            </w:r>
          </w:p>
        </w:tc>
        <w:tc>
          <w:tcPr>
            <w:tcW w:w="1723"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Vertragsart</w:t>
            </w:r>
          </w:p>
        </w:tc>
        <w:tc>
          <w:tcPr>
            <w:tcW w:w="1181"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nurallgemeine</w:t>
            </w:r>
          </w:p>
        </w:tc>
        <w:tc>
          <w:tcPr>
            <w:tcW w:w="1723"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bool</w:t>
            </w:r>
          </w:p>
        </w:tc>
        <w:tc>
          <w:tcPr>
            <w:tcW w:w="1809"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sidRPr="007503CA">
              <w:rPr>
                <w:rFonts w:asciiTheme="minorHAnsi" w:hAnsiTheme="minorHAnsi"/>
                <w:sz w:val="24"/>
                <w:szCs w:val="22"/>
                <w:lang w:val="de-CH"/>
              </w:rPr>
              <w:t>nur allgemeine Prüfung</w:t>
            </w:r>
          </w:p>
        </w:tc>
        <w:tc>
          <w:tcPr>
            <w:tcW w:w="1181"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sysprproduct</w:t>
            </w:r>
          </w:p>
        </w:tc>
        <w:tc>
          <w:tcPr>
            <w:tcW w:w="1723"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7503CA" w:rsidRP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Produkt id</w:t>
            </w:r>
          </w:p>
        </w:tc>
        <w:tc>
          <w:tcPr>
            <w:tcW w:w="1181"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r>
    </w:tbl>
    <w:p w:rsidR="0046627F" w:rsidRDefault="0046627F" w:rsidP="0046627F">
      <w:pPr>
        <w:pStyle w:val="berschrift5"/>
      </w:pPr>
      <w:bookmarkStart w:id="438" w:name="_Toc472333112"/>
      <w:r>
        <w:t>Rückgabestruktur</w:t>
      </w:r>
      <w:bookmarkEnd w:id="43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ocheckAntAngDto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der getroffenen Regel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errortext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Liste mit Fehlermeldungen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results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(rot, grün, gelb) </w:t>
            </w:r>
          </w:p>
        </w:tc>
      </w:tr>
    </w:tbl>
    <w:p w:rsidR="007503CA" w:rsidRPr="007503CA" w:rsidRDefault="007503CA" w:rsidP="007503CA"/>
    <w:p w:rsidR="007503CA" w:rsidRPr="007503CA" w:rsidRDefault="007503CA" w:rsidP="007503CA"/>
    <w:p w:rsidR="0046627F" w:rsidRDefault="0046627F" w:rsidP="0046627F">
      <w:pPr>
        <w:pStyle w:val="berschrift4"/>
      </w:pPr>
      <w:bookmarkStart w:id="439" w:name="_Toc472333113"/>
      <w:r>
        <w:t>SOAP Beispiel</w:t>
      </w:r>
      <w:bookmarkEnd w:id="439"/>
    </w:p>
    <w:p w:rsidR="0046627F" w:rsidRDefault="0046627F" w:rsidP="0046627F">
      <w:pPr>
        <w:pStyle w:val="berschrift5"/>
      </w:pPr>
      <w:bookmarkStart w:id="440" w:name="_Toc472333114"/>
      <w:r>
        <w:t>Request:</w:t>
      </w:r>
      <w:bookmarkEnd w:id="440"/>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441" w:name="_Toc472333115"/>
      <w:r>
        <w:t>Response</w:t>
      </w:r>
      <w:bookmarkEnd w:id="441"/>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442" w:name="_Toc472333116"/>
      <w:r>
        <w:lastRenderedPageBreak/>
        <w:t>checkKalkulation</w:t>
      </w:r>
      <w:bookmarkEnd w:id="442"/>
    </w:p>
    <w:p w:rsidR="00C72047" w:rsidRPr="0047601F" w:rsidRDefault="00C72047" w:rsidP="00C72047">
      <w:pPr>
        <w:rPr>
          <w:rFonts w:ascii="Courier New" w:hAnsi="Courier New" w:cs="Courier New"/>
          <w:lang w:val="en-US"/>
        </w:rPr>
      </w:pPr>
      <w:r>
        <w:t>siehe createOrUpdateAntragService</w:t>
      </w:r>
    </w:p>
    <w:p w:rsidR="0046627F" w:rsidRPr="0047601F" w:rsidRDefault="0046627F" w:rsidP="0046627F">
      <w:pPr>
        <w:rPr>
          <w:rFonts w:ascii="Courier New" w:hAnsi="Courier New" w:cs="Courier New"/>
          <w:lang w:val="en-US"/>
        </w:rPr>
      </w:pPr>
    </w:p>
    <w:p w:rsidR="0046627F" w:rsidRDefault="0046627F" w:rsidP="0046627F">
      <w:pPr>
        <w:pStyle w:val="berschrift3"/>
      </w:pPr>
      <w:r>
        <w:rPr>
          <w:lang w:val="en-US"/>
        </w:rPr>
        <w:br w:type="page"/>
      </w:r>
      <w:bookmarkStart w:id="443" w:name="_Toc472333117"/>
      <w:r w:rsidR="0093684A">
        <w:lastRenderedPageBreak/>
        <w:t>checkTrRisk</w:t>
      </w:r>
      <w:bookmarkEnd w:id="443"/>
    </w:p>
    <w:p w:rsidR="0046627F" w:rsidRDefault="0046627F" w:rsidP="0046627F">
      <w:pPr>
        <w:pStyle w:val="berschrift4"/>
      </w:pPr>
      <w:bookmarkStart w:id="444" w:name="_Toc472333118"/>
      <w:r>
        <w:t>WebService Beschreibung</w:t>
      </w:r>
      <w:bookmarkEnd w:id="444"/>
    </w:p>
    <w:p w:rsidR="0046627F" w:rsidRDefault="00C72047" w:rsidP="0046627F">
      <w:r>
        <w:t>Diese Methode führt die Prüfung und Berechnung des Transaktionsrisikos für den übergebenen Antrag aus. Es werden die übergebenen Daten zur Prüfung verwendent, ansonsten verhalten sich die Methoden checkTrRisk und checkTrRiskById gleich.</w:t>
      </w:r>
    </w:p>
    <w:p w:rsidR="0046627F" w:rsidRDefault="0046627F" w:rsidP="0046627F"/>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&lt;TransactionRisikoprüfung durchführen/summary&gt;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w:t>
      </w:r>
      <w:r w:rsidRPr="0080022B">
        <w:rPr>
          <w:rFonts w:ascii="Consolas" w:hAnsi="Consolas" w:cs="Consolas"/>
          <w:color w:val="008000"/>
          <w:sz w:val="19"/>
          <w:szCs w:val="19"/>
          <w:highlight w:val="white"/>
          <w:lang w:val="en-US"/>
        </w:rPr>
        <w:t xml:space="preserve">icheckTrRiskDto </w:t>
      </w:r>
      <w:r w:rsidRPr="0080022B">
        <w:rPr>
          <w:rFonts w:ascii="Consolas" w:hAnsi="Consolas" w:cs="Consolas"/>
          <w:color w:val="808080"/>
          <w:sz w:val="19"/>
          <w:szCs w:val="19"/>
          <w:highlight w:val="white"/>
          <w:lang w:val="en-US"/>
        </w:rPr>
        <w:t>&lt;/param&gt;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&lt;returns&gt;</w:t>
      </w:r>
      <w:r w:rsidRPr="0080022B">
        <w:rPr>
          <w:rFonts w:ascii="Consolas" w:hAnsi="Consolas" w:cs="Consolas"/>
          <w:color w:val="008000"/>
          <w:sz w:val="19"/>
          <w:szCs w:val="19"/>
          <w:highlight w:val="white"/>
          <w:lang w:val="en-US"/>
        </w:rPr>
        <w:t>ocheckTrRiskDto</w:t>
      </w:r>
      <w:r w:rsidRPr="0080022B">
        <w:rPr>
          <w:rFonts w:ascii="Consolas" w:hAnsi="Consolas" w:cs="Consolas"/>
          <w:color w:val="808080"/>
          <w:sz w:val="19"/>
          <w:szCs w:val="19"/>
          <w:highlight w:val="white"/>
          <w:lang w:val="en-US"/>
        </w:rPr>
        <w:t>&lt;/returns&gt;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2B91AF"/>
          <w:sz w:val="19"/>
          <w:szCs w:val="19"/>
          <w:highlight w:val="white"/>
          <w:lang w:val="en-US"/>
        </w:rPr>
        <w:t>OperationContract</w:t>
      </w:r>
      <w:r w:rsidRPr="0080022B">
        <w:rPr>
          <w:rFonts w:ascii="Consolas" w:hAnsi="Consolas" w:cs="Consolas"/>
          <w:color w:val="000000"/>
          <w:sz w:val="19"/>
          <w:szCs w:val="19"/>
          <w:highlight w:val="white"/>
          <w:lang w:val="en-US"/>
        </w:rPr>
        <w: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2B91AF"/>
          <w:sz w:val="19"/>
          <w:szCs w:val="19"/>
          <w:highlight w:val="white"/>
          <w:lang w:val="en-US"/>
        </w:rPr>
        <w:t>ocheckTrRiskDto</w:t>
      </w:r>
      <w:r w:rsidRPr="0080022B">
        <w:rPr>
          <w:rFonts w:ascii="Consolas" w:hAnsi="Consolas" w:cs="Consolas"/>
          <w:color w:val="000000"/>
          <w:sz w:val="19"/>
          <w:szCs w:val="19"/>
          <w:highlight w:val="white"/>
          <w:lang w:val="en-US"/>
        </w:rPr>
        <w:t xml:space="preserve"> checkTrRisk(Cic.OpenOne.GateBANKNOW.Service.DTO.</w:t>
      </w:r>
      <w:r w:rsidRPr="0080022B">
        <w:rPr>
          <w:rFonts w:ascii="Consolas" w:hAnsi="Consolas" w:cs="Consolas"/>
          <w:color w:val="2B91AF"/>
          <w:sz w:val="19"/>
          <w:szCs w:val="19"/>
          <w:highlight w:val="white"/>
          <w:lang w:val="en-US"/>
        </w:rPr>
        <w:t>icheckTrRiskDto</w:t>
      </w:r>
      <w:r w:rsidRPr="0080022B">
        <w:rPr>
          <w:rFonts w:ascii="Consolas" w:hAnsi="Consolas" w:cs="Consolas"/>
          <w:color w:val="000000"/>
          <w:sz w:val="19"/>
          <w:szCs w:val="19"/>
          <w:highlight w:val="white"/>
          <w:lang w:val="en-US"/>
        </w:rPr>
        <w:t xml:space="preserve"> input);</w:t>
      </w:r>
    </w:p>
    <w:p w:rsidR="0046627F" w:rsidRPr="009C614F" w:rsidRDefault="0046627F" w:rsidP="0046627F">
      <w:pPr>
        <w:rPr>
          <w:lang w:val="en-US"/>
        </w:rPr>
      </w:pPr>
    </w:p>
    <w:p w:rsidR="0046627F" w:rsidRDefault="0046627F" w:rsidP="0046627F">
      <w:pPr>
        <w:pStyle w:val="berschrift5"/>
      </w:pPr>
      <w:bookmarkStart w:id="445" w:name="_Toc472333119"/>
      <w:r>
        <w:t>Inputstruktur</w:t>
      </w:r>
      <w:bookmarkEnd w:id="44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42549" w:rsidRPr="00642549"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Required</w:t>
            </w:r>
            <w:r w:rsidRPr="00642549">
              <w:rPr>
                <w:rFonts w:ascii="Times New Roman" w:hAnsi="Times New Roman"/>
                <w:sz w:val="24"/>
              </w:rPr>
              <w:t xml:space="preserve"> </w:t>
            </w:r>
          </w:p>
        </w:tc>
      </w:tr>
      <w:tr w:rsidR="00642549" w:rsidRPr="00642549"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Consolas" w:hAnsi="Consolas" w:cs="Consolas"/>
                <w:color w:val="2B91AF"/>
                <w:sz w:val="19"/>
                <w:szCs w:val="19"/>
                <w:lang w:eastAsia="de-CH"/>
              </w:rPr>
              <w:t xml:space="preserve">icheckTrRiskDto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r>
      <w:tr w:rsidR="00642549" w:rsidRPr="00642549"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AntragDto </w:t>
            </w:r>
          </w:p>
        </w:tc>
        <w:tc>
          <w:tcPr>
            <w:tcW w:w="1809"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Pr>
                <w:rFonts w:asciiTheme="minorHAnsi" w:hAnsiTheme="minorHAnsi"/>
                <w:sz w:val="24"/>
                <w:szCs w:val="22"/>
                <w:lang w:val="de-CH"/>
              </w:rPr>
              <w:t>Antragsdaten, siehe Kapitel 4</w:t>
            </w:r>
          </w:p>
        </w:tc>
        <w:tc>
          <w:tcPr>
            <w:tcW w:w="1181"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r>
              <w:rPr>
                <w:rFonts w:asciiTheme="minorHAnsi" w:hAnsiTheme="minorHAnsi"/>
                <w:sz w:val="24"/>
                <w:szCs w:val="22"/>
                <w:lang w:val="de-CH"/>
              </w:rPr>
              <w:t>x</w:t>
            </w:r>
          </w:p>
        </w:tc>
      </w:tr>
    </w:tbl>
    <w:p w:rsidR="0046627F" w:rsidRDefault="0046627F" w:rsidP="0046627F">
      <w:pPr>
        <w:pStyle w:val="Text"/>
      </w:pPr>
    </w:p>
    <w:p w:rsidR="0046627F" w:rsidRDefault="0046627F" w:rsidP="0046627F">
      <w:pPr>
        <w:pStyle w:val="berschrift5"/>
      </w:pPr>
      <w:bookmarkStart w:id="446" w:name="_Toc472333120"/>
      <w:r>
        <w:t>Rückgabestruktur</w:t>
      </w:r>
      <w:bookmarkEnd w:id="44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642549"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Beschreibung </w:t>
            </w:r>
          </w:p>
        </w:tc>
      </w:tr>
      <w:tr w:rsidR="00642549" w:rsidRPr="00642549"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Consolas" w:hAnsi="Consolas" w:cs="Consolas"/>
                <w:color w:val="2B91AF"/>
                <w:sz w:val="19"/>
                <w:szCs w:val="19"/>
                <w:lang w:eastAsia="de-CH"/>
              </w:rPr>
              <w:t xml:space="preserve">ocheckTrRiskDto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r>
      <w:tr w:rsidR="00642549" w:rsidRPr="00642549"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AntragDto </w:t>
            </w:r>
          </w:p>
        </w:tc>
        <w:tc>
          <w:tcPr>
            <w:tcW w:w="1809"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Pr>
                <w:rFonts w:asciiTheme="minorHAnsi" w:hAnsiTheme="minorHAnsi"/>
                <w:sz w:val="24"/>
                <w:szCs w:val="22"/>
                <w:lang w:val="de-CH"/>
              </w:rPr>
              <w:t>Antragsdaten, siehe Kapitel 4</w:t>
            </w:r>
          </w:p>
        </w:tc>
      </w:tr>
      <w:tr w:rsidR="00642549" w:rsidRPr="00642549"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Frontid results </w:t>
            </w:r>
          </w:p>
        </w:tc>
      </w:tr>
    </w:tbl>
    <w:p w:rsidR="00F95BC0" w:rsidRPr="00F95BC0" w:rsidRDefault="00F95BC0" w:rsidP="00F95BC0"/>
    <w:p w:rsidR="0046627F" w:rsidRDefault="0046627F" w:rsidP="0046627F">
      <w:pPr>
        <w:pStyle w:val="berschrift4"/>
      </w:pPr>
      <w:bookmarkStart w:id="447" w:name="_Toc472333121"/>
      <w:r>
        <w:t>SOAP Beispiel</w:t>
      </w:r>
      <w:bookmarkEnd w:id="447"/>
    </w:p>
    <w:p w:rsidR="0046627F" w:rsidRDefault="0046627F" w:rsidP="0046627F">
      <w:pPr>
        <w:pStyle w:val="berschrift5"/>
      </w:pPr>
      <w:bookmarkStart w:id="448" w:name="_Toc472333122"/>
      <w:r>
        <w:t>Request:</w:t>
      </w:r>
      <w:bookmarkEnd w:id="448"/>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449" w:name="_Toc472333123"/>
      <w:r>
        <w:lastRenderedPageBreak/>
        <w:t>Response</w:t>
      </w:r>
      <w:bookmarkEnd w:id="449"/>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450" w:name="_Toc472333124"/>
      <w:r>
        <w:t>checkTrRiskById</w:t>
      </w:r>
      <w:bookmarkEnd w:id="450"/>
    </w:p>
    <w:p w:rsidR="0046627F" w:rsidRDefault="0046627F" w:rsidP="0046627F">
      <w:pPr>
        <w:pStyle w:val="berschrift4"/>
      </w:pPr>
      <w:bookmarkStart w:id="451" w:name="_Toc472333125"/>
      <w:r>
        <w:t>WebService Beschreibung</w:t>
      </w:r>
      <w:bookmarkEnd w:id="451"/>
    </w:p>
    <w:p w:rsidR="00C72047" w:rsidRDefault="00C72047" w:rsidP="00C72047">
      <w:r>
        <w:t>Diese Methode führt die Prüfung und Berechnung des Transaktionsrisikos für den übergebenen Antrag aus. Es werden Daten des Antrags mit dem übergebenen Primärschlüssel zur Prüfung verwendent, ansonsten verhalten sich die Methoden checkTrRisk und checkTrRiskById gleich.</w:t>
      </w:r>
    </w:p>
    <w:p w:rsidR="0046627F" w:rsidRDefault="0046627F" w:rsidP="0046627F"/>
    <w:p w:rsidR="0046627F" w:rsidRDefault="0046627F" w:rsidP="0046627F"/>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C72047">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&lt;TransactionRisikoprüfung durchführen/summary&gt;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w:t>
      </w:r>
      <w:r w:rsidRPr="0080022B">
        <w:rPr>
          <w:rFonts w:ascii="Consolas" w:hAnsi="Consolas" w:cs="Consolas"/>
          <w:color w:val="008000"/>
          <w:sz w:val="19"/>
          <w:szCs w:val="19"/>
          <w:highlight w:val="white"/>
          <w:lang w:val="en-US"/>
        </w:rPr>
        <w:t xml:space="preserve">icheckTrRiskDto </w:t>
      </w:r>
      <w:r w:rsidRPr="0080022B">
        <w:rPr>
          <w:rFonts w:ascii="Consolas" w:hAnsi="Consolas" w:cs="Consolas"/>
          <w:color w:val="808080"/>
          <w:sz w:val="19"/>
          <w:szCs w:val="19"/>
          <w:highlight w:val="white"/>
          <w:lang w:val="en-US"/>
        </w:rPr>
        <w:t>&lt;/param&gt;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&lt;returns&gt;</w:t>
      </w:r>
      <w:r w:rsidRPr="0080022B">
        <w:rPr>
          <w:rFonts w:ascii="Consolas" w:hAnsi="Consolas" w:cs="Consolas"/>
          <w:color w:val="008000"/>
          <w:sz w:val="19"/>
          <w:szCs w:val="19"/>
          <w:highlight w:val="white"/>
          <w:lang w:val="en-US"/>
        </w:rPr>
        <w:t>ocheckTrRiskDto</w:t>
      </w:r>
      <w:r w:rsidRPr="0080022B">
        <w:rPr>
          <w:rFonts w:ascii="Consolas" w:hAnsi="Consolas" w:cs="Consolas"/>
          <w:color w:val="808080"/>
          <w:sz w:val="19"/>
          <w:szCs w:val="19"/>
          <w:highlight w:val="white"/>
          <w:lang w:val="en-US"/>
        </w:rPr>
        <w:t>&lt;/returns&gt;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2B91AF"/>
          <w:sz w:val="19"/>
          <w:szCs w:val="19"/>
          <w:highlight w:val="white"/>
          <w:lang w:val="en-US"/>
        </w:rPr>
        <w:t>OperationContract</w:t>
      </w:r>
      <w:r w:rsidRPr="0080022B">
        <w:rPr>
          <w:rFonts w:ascii="Consolas" w:hAnsi="Consolas" w:cs="Consolas"/>
          <w:color w:val="000000"/>
          <w:sz w:val="19"/>
          <w:szCs w:val="19"/>
          <w:highlight w:val="white"/>
          <w:lang w:val="en-US"/>
        </w:rPr>
        <w: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2B91AF"/>
          <w:sz w:val="19"/>
          <w:szCs w:val="19"/>
          <w:highlight w:val="white"/>
          <w:lang w:val="en-US"/>
        </w:rPr>
        <w:t>ocheckTrRiskByIdDto</w:t>
      </w:r>
      <w:r w:rsidRPr="0080022B">
        <w:rPr>
          <w:rFonts w:ascii="Consolas" w:hAnsi="Consolas" w:cs="Consolas"/>
          <w:color w:val="000000"/>
          <w:sz w:val="19"/>
          <w:szCs w:val="19"/>
          <w:highlight w:val="white"/>
          <w:lang w:val="en-US"/>
        </w:rPr>
        <w:t xml:space="preserve"> checkTrRiskById(Cic.OpenOne.GateBANKNOW.Service.DTO.</w:t>
      </w:r>
      <w:r w:rsidRPr="0080022B">
        <w:rPr>
          <w:rFonts w:ascii="Consolas" w:hAnsi="Consolas" w:cs="Consolas"/>
          <w:color w:val="2B91AF"/>
          <w:sz w:val="19"/>
          <w:szCs w:val="19"/>
          <w:highlight w:val="white"/>
          <w:lang w:val="en-US"/>
        </w:rPr>
        <w:t>icheckTrRiskByIdDto</w:t>
      </w:r>
      <w:r w:rsidRPr="0080022B">
        <w:rPr>
          <w:rFonts w:ascii="Consolas" w:hAnsi="Consolas" w:cs="Consolas"/>
          <w:color w:val="000000"/>
          <w:sz w:val="19"/>
          <w:szCs w:val="19"/>
          <w:highlight w:val="white"/>
          <w:lang w:val="en-US"/>
        </w:rPr>
        <w:t xml:space="preserve"> input);</w:t>
      </w:r>
    </w:p>
    <w:p w:rsidR="0046627F" w:rsidRPr="009C614F" w:rsidRDefault="0046627F" w:rsidP="0046627F">
      <w:pPr>
        <w:rPr>
          <w:lang w:val="en-US"/>
        </w:rPr>
      </w:pPr>
    </w:p>
    <w:p w:rsidR="0046627F" w:rsidRDefault="0046627F" w:rsidP="0046627F">
      <w:pPr>
        <w:pStyle w:val="berschrift5"/>
      </w:pPr>
      <w:bookmarkStart w:id="452" w:name="_Toc472333126"/>
      <w:r>
        <w:t>Inputstruktur</w:t>
      </w:r>
      <w:bookmarkEnd w:id="45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F39A3" w:rsidRPr="007F39A3" w:rsidTr="007F39A3">
        <w:tc>
          <w:tcPr>
            <w:tcW w:w="2846"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Required</w:t>
            </w:r>
            <w:r w:rsidRPr="007F39A3">
              <w:rPr>
                <w:rFonts w:ascii="Times New Roman" w:hAnsi="Times New Roman"/>
                <w:sz w:val="24"/>
              </w:rPr>
              <w:t xml:space="preserve"> </w:t>
            </w:r>
          </w:p>
        </w:tc>
      </w:tr>
      <w:tr w:rsidR="007F39A3" w:rsidRPr="007F39A3" w:rsidTr="007F39A3">
        <w:tc>
          <w:tcPr>
            <w:tcW w:w="2846"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Consolas" w:hAnsi="Consolas" w:cs="Consolas"/>
                <w:color w:val="2B91AF"/>
                <w:sz w:val="19"/>
                <w:szCs w:val="19"/>
                <w:lang w:eastAsia="de-CH"/>
              </w:rPr>
              <w:t xml:space="preserve">icheckTrRiskByIdDto </w:t>
            </w:r>
          </w:p>
        </w:tc>
        <w:tc>
          <w:tcPr>
            <w:tcW w:w="1503"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tc>
      </w:tr>
      <w:tr w:rsidR="007F39A3" w:rsidRPr="007F39A3" w:rsidTr="007F39A3">
        <w:tc>
          <w:tcPr>
            <w:tcW w:w="2846"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F39A3" w:rsidRPr="007F39A3" w:rsidRDefault="00310E65" w:rsidP="007F39A3">
            <w:pPr>
              <w:jc w:val="left"/>
              <w:rPr>
                <w:rFonts w:ascii="Times New Roman" w:hAnsi="Times New Roman"/>
                <w:sz w:val="24"/>
              </w:rPr>
            </w:pPr>
            <w:r>
              <w:rPr>
                <w:rFonts w:ascii="Times New Roman" w:hAnsi="Times New Roman"/>
                <w:sz w:val="24"/>
              </w:rPr>
              <w:t>Antrag Id</w:t>
            </w:r>
          </w:p>
        </w:tc>
        <w:tc>
          <w:tcPr>
            <w:tcW w:w="1181"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r w:rsidR="00642549">
              <w:rPr>
                <w:rFonts w:asciiTheme="minorHAnsi" w:hAnsiTheme="minorHAnsi"/>
                <w:sz w:val="24"/>
                <w:szCs w:val="22"/>
                <w:lang w:val="de-CH"/>
              </w:rPr>
              <w:t>x</w:t>
            </w:r>
          </w:p>
        </w:tc>
      </w:tr>
    </w:tbl>
    <w:p w:rsidR="0046627F" w:rsidRDefault="007F39A3" w:rsidP="007F39A3">
      <w:pPr>
        <w:spacing w:before="100" w:beforeAutospacing="1" w:after="100" w:afterAutospacing="1"/>
        <w:jc w:val="left"/>
      </w:pPr>
      <w:r w:rsidRPr="007F39A3">
        <w:rPr>
          <w:rFonts w:ascii="Times New Roman" w:hAnsi="Times New Roman"/>
          <w:sz w:val="24"/>
        </w:rPr>
        <w:t xml:space="preserve">  </w:t>
      </w:r>
    </w:p>
    <w:p w:rsidR="0046627F" w:rsidRDefault="0046627F" w:rsidP="0046627F">
      <w:pPr>
        <w:pStyle w:val="berschrift5"/>
      </w:pPr>
      <w:bookmarkStart w:id="453" w:name="_Toc472333127"/>
      <w:r>
        <w:t>Rückgabestruktur</w:t>
      </w:r>
      <w:bookmarkEnd w:id="45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7F39A3" w:rsidTr="007F39A3">
        <w:tc>
          <w:tcPr>
            <w:tcW w:w="2846"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Beschreibung </w:t>
            </w:r>
          </w:p>
        </w:tc>
      </w:tr>
      <w:tr w:rsidR="00642549" w:rsidRPr="007F39A3" w:rsidTr="007F39A3">
        <w:tc>
          <w:tcPr>
            <w:tcW w:w="2846"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Consolas" w:hAnsi="Consolas" w:cs="Consolas"/>
                <w:color w:val="2B91AF"/>
                <w:sz w:val="19"/>
                <w:szCs w:val="19"/>
                <w:lang w:eastAsia="de-CH"/>
              </w:rPr>
              <w:t xml:space="preserve">ocheckTrRiskByIdDto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tc>
      </w:tr>
      <w:tr w:rsidR="00642549" w:rsidRPr="007F39A3" w:rsidTr="007F39A3">
        <w:tc>
          <w:tcPr>
            <w:tcW w:w="2846"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Frontid results </w:t>
            </w:r>
          </w:p>
        </w:tc>
      </w:tr>
    </w:tbl>
    <w:p w:rsidR="00F95BC0" w:rsidRPr="00F95BC0" w:rsidRDefault="00F95BC0" w:rsidP="00F95BC0"/>
    <w:p w:rsidR="0046627F" w:rsidRDefault="0046627F" w:rsidP="0046627F">
      <w:pPr>
        <w:pStyle w:val="berschrift4"/>
      </w:pPr>
      <w:bookmarkStart w:id="454" w:name="_Toc472333128"/>
      <w:r>
        <w:t>SOAP Beispiel</w:t>
      </w:r>
      <w:bookmarkEnd w:id="454"/>
    </w:p>
    <w:p w:rsidR="0046627F" w:rsidRDefault="0046627F" w:rsidP="0046627F">
      <w:pPr>
        <w:pStyle w:val="berschrift5"/>
      </w:pPr>
      <w:bookmarkStart w:id="455" w:name="_Toc472333129"/>
      <w:r>
        <w:t>Request:</w:t>
      </w:r>
      <w:bookmarkEnd w:id="455"/>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456" w:name="_Toc472333130"/>
      <w:r>
        <w:t>Response</w:t>
      </w:r>
      <w:bookmarkEnd w:id="456"/>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457" w:name="_Toc472333131"/>
      <w:r>
        <w:t>createAntragFromNkk</w:t>
      </w:r>
      <w:bookmarkEnd w:id="457"/>
    </w:p>
    <w:p w:rsidR="0046627F" w:rsidRDefault="0046627F" w:rsidP="0046627F">
      <w:pPr>
        <w:pStyle w:val="berschrift4"/>
      </w:pPr>
      <w:bookmarkStart w:id="458" w:name="_Toc472333132"/>
      <w:r>
        <w:t>WebService Beschreibung</w:t>
      </w:r>
      <w:bookmarkEnd w:id="458"/>
    </w:p>
    <w:p w:rsidR="0046627F" w:rsidRDefault="00C72047" w:rsidP="0046627F">
      <w:r>
        <w:t>Diese Methode erzeugt einen vollständigen Antrag anhand des übergebenen Primärschlüssel von NKK (Händlereinkaufsfinanzierung). Die Daten werden als Antrag in der Datenbank abgelegt und können von allen Folgeprozessen als vollständiger Antrag weiterverarbeitet werden.</w:t>
      </w:r>
    </w:p>
    <w:p w:rsidR="0046627F" w:rsidRDefault="0046627F" w:rsidP="0046627F"/>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Erstellt einen neuen Antrag von einem Nkk,</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9C614F" w:rsidRDefault="0080022B" w:rsidP="0080022B">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ocreateAntragFromNkkDto</w:t>
      </w:r>
      <w:r w:rsidRPr="00A7642C">
        <w:rPr>
          <w:rFonts w:ascii="Consolas" w:hAnsi="Consolas" w:cs="Consolas"/>
          <w:color w:val="000000"/>
          <w:sz w:val="19"/>
          <w:szCs w:val="19"/>
          <w:highlight w:val="white"/>
          <w:lang w:val="en-US"/>
        </w:rPr>
        <w:t xml:space="preserve"> createAntragFromNkk(</w:t>
      </w:r>
      <w:r w:rsidRPr="00A7642C">
        <w:rPr>
          <w:rFonts w:ascii="Consolas" w:hAnsi="Consolas" w:cs="Consolas"/>
          <w:color w:val="2B91AF"/>
          <w:sz w:val="19"/>
          <w:szCs w:val="19"/>
          <w:highlight w:val="white"/>
          <w:lang w:val="en-US"/>
        </w:rPr>
        <w:t>icreateAntragFromNkkDto</w:t>
      </w:r>
      <w:r w:rsidRPr="00A7642C">
        <w:rPr>
          <w:rFonts w:ascii="Consolas" w:hAnsi="Consolas" w:cs="Consolas"/>
          <w:color w:val="000000"/>
          <w:sz w:val="19"/>
          <w:szCs w:val="19"/>
          <w:highlight w:val="white"/>
          <w:lang w:val="en-US"/>
        </w:rPr>
        <w:t xml:space="preserve"> input);</w:t>
      </w:r>
    </w:p>
    <w:p w:rsidR="0046627F" w:rsidRDefault="0046627F" w:rsidP="0046627F">
      <w:pPr>
        <w:pStyle w:val="berschrift5"/>
      </w:pPr>
      <w:bookmarkStart w:id="459" w:name="_Toc472333133"/>
      <w:r>
        <w:t>Inputstruktur</w:t>
      </w:r>
      <w:bookmarkEnd w:id="45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Required</w:t>
            </w:r>
            <w:r w:rsidRPr="00310E65">
              <w:rPr>
                <w:rFonts w:ascii="Times New Roman" w:hAnsi="Times New Roman"/>
                <w:sz w:val="24"/>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icreateAntragFromNkkDto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SysNkk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Rahmenvereinbarungs id</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460" w:name="_Toc472333134"/>
      <w:r>
        <w:t>Rückgabestruktur</w:t>
      </w:r>
      <w:bookmarkEnd w:id="46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r>
      <w:tr w:rsidR="00642549"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ocreateAntragFromNkkDto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642549"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SysId vom erstellten Antrag </w:t>
            </w:r>
          </w:p>
        </w:tc>
      </w:tr>
    </w:tbl>
    <w:p w:rsidR="00F95BC0" w:rsidRPr="00F95BC0" w:rsidRDefault="00F95BC0" w:rsidP="00F95BC0"/>
    <w:p w:rsidR="0046627F" w:rsidRDefault="0046627F" w:rsidP="0046627F">
      <w:pPr>
        <w:pStyle w:val="berschrift4"/>
      </w:pPr>
      <w:bookmarkStart w:id="461" w:name="_Toc472333135"/>
      <w:r>
        <w:t>SOAP Beispiel</w:t>
      </w:r>
      <w:bookmarkEnd w:id="461"/>
    </w:p>
    <w:p w:rsidR="0046627F" w:rsidRDefault="0046627F" w:rsidP="0046627F">
      <w:pPr>
        <w:pStyle w:val="berschrift5"/>
      </w:pPr>
      <w:bookmarkStart w:id="462" w:name="_Toc472333136"/>
      <w:r>
        <w:t>Request:</w:t>
      </w:r>
      <w:bookmarkEnd w:id="462"/>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463" w:name="_Toc472333137"/>
      <w:r>
        <w:t>Response</w:t>
      </w:r>
      <w:bookmarkEnd w:id="463"/>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464" w:name="_Toc472333138"/>
      <w:r>
        <w:t>createExtendedContract</w:t>
      </w:r>
      <w:bookmarkEnd w:id="464"/>
    </w:p>
    <w:p w:rsidR="0046627F" w:rsidRDefault="0046627F" w:rsidP="0046627F">
      <w:pPr>
        <w:pStyle w:val="berschrift4"/>
      </w:pPr>
      <w:bookmarkStart w:id="465" w:name="_Toc472333139"/>
      <w:r>
        <w:t>WebService Beschreibung</w:t>
      </w:r>
      <w:bookmarkEnd w:id="465"/>
    </w:p>
    <w:p w:rsidR="0046627F" w:rsidRDefault="00C72047" w:rsidP="0046627F">
      <w:r>
        <w:t>Diese Methode erstelle aus einem übergebenen Primärschlüssel für einen Vertrag einen Antrag inklusive aller Verknüpfungen zur Weiterverarbeitung als Antrag innerhalb der anderen Methoden. Der Antrag wird als Restwertverlängerung gekennzeichnet und mit dem ursprünglichen Vertrag verknüpft.</w:t>
      </w:r>
    </w:p>
    <w:p w:rsidR="0046627F" w:rsidRDefault="0046627F" w:rsidP="0046627F"/>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Erstellt einen neuen Vertrag, der eine Restwertverlängerung des gegebenen Vertrags darstellt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w:t>
      </w:r>
      <w:r w:rsidRPr="0080022B">
        <w:rPr>
          <w:rFonts w:ascii="Consolas" w:hAnsi="Consolas" w:cs="Consolas"/>
          <w:color w:val="008000"/>
          <w:sz w:val="19"/>
          <w:szCs w:val="19"/>
          <w:highlight w:val="white"/>
          <w:lang w:val="en-US"/>
        </w:rPr>
        <w:t>icreateExtendedContract</w:t>
      </w:r>
      <w:r w:rsidRPr="0080022B">
        <w:rPr>
          <w:rFonts w:ascii="Consolas" w:hAnsi="Consolas" w:cs="Consolas"/>
          <w:color w:val="808080"/>
          <w:sz w:val="19"/>
          <w:szCs w:val="19"/>
          <w:highlight w:val="white"/>
          <w:lang w:val="en-US"/>
        </w:rPr>
        <w:t>&lt;/param&gt;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&lt;returns&gt;</w:t>
      </w:r>
      <w:r w:rsidRPr="0080022B">
        <w:rPr>
          <w:rFonts w:ascii="Consolas" w:hAnsi="Consolas" w:cs="Consolas"/>
          <w:color w:val="008000"/>
          <w:sz w:val="19"/>
          <w:szCs w:val="19"/>
          <w:highlight w:val="white"/>
          <w:lang w:val="en-US"/>
        </w:rPr>
        <w:t>ocreateExtendedContract</w:t>
      </w:r>
      <w:r w:rsidRPr="0080022B">
        <w:rPr>
          <w:rFonts w:ascii="Consolas" w:hAnsi="Consolas" w:cs="Consolas"/>
          <w:color w:val="808080"/>
          <w:sz w:val="19"/>
          <w:szCs w:val="19"/>
          <w:highlight w:val="white"/>
          <w:lang w:val="en-US"/>
        </w:rPr>
        <w:t>&lt;/returns&gt;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2B91AF"/>
          <w:sz w:val="19"/>
          <w:szCs w:val="19"/>
          <w:highlight w:val="white"/>
          <w:lang w:val="en-US"/>
        </w:rPr>
        <w:t>OperationContract</w:t>
      </w:r>
      <w:r w:rsidRPr="0080022B">
        <w:rPr>
          <w:rFonts w:ascii="Consolas" w:hAnsi="Consolas" w:cs="Consolas"/>
          <w:color w:val="000000"/>
          <w:sz w:val="19"/>
          <w:szCs w:val="19"/>
          <w:highlight w:val="white"/>
          <w:lang w:val="en-US"/>
        </w:rPr>
        <w: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2B91AF"/>
          <w:sz w:val="19"/>
          <w:szCs w:val="19"/>
          <w:highlight w:val="white"/>
          <w:lang w:val="en-US"/>
        </w:rPr>
        <w:t>ocreateExtendedContract</w:t>
      </w:r>
      <w:r w:rsidRPr="0080022B">
        <w:rPr>
          <w:rFonts w:ascii="Consolas" w:hAnsi="Consolas" w:cs="Consolas"/>
          <w:color w:val="000000"/>
          <w:sz w:val="19"/>
          <w:szCs w:val="19"/>
          <w:highlight w:val="white"/>
          <w:lang w:val="en-US"/>
        </w:rPr>
        <w:t xml:space="preserve"> createExtendedContract(</w:t>
      </w:r>
      <w:r w:rsidRPr="0080022B">
        <w:rPr>
          <w:rFonts w:ascii="Consolas" w:hAnsi="Consolas" w:cs="Consolas"/>
          <w:color w:val="2B91AF"/>
          <w:sz w:val="19"/>
          <w:szCs w:val="19"/>
          <w:highlight w:val="white"/>
          <w:lang w:val="en-US"/>
        </w:rPr>
        <w:t>icreateExtendedContract</w:t>
      </w:r>
      <w:r w:rsidRPr="0080022B">
        <w:rPr>
          <w:rFonts w:ascii="Consolas" w:hAnsi="Consolas" w:cs="Consolas"/>
          <w:color w:val="000000"/>
          <w:sz w:val="19"/>
          <w:szCs w:val="19"/>
          <w:highlight w:val="white"/>
          <w:lang w:val="en-US"/>
        </w:rPr>
        <w:t xml:space="preserve"> input);</w:t>
      </w:r>
    </w:p>
    <w:p w:rsidR="0046627F" w:rsidRPr="009C614F" w:rsidRDefault="0046627F" w:rsidP="0046627F">
      <w:pPr>
        <w:rPr>
          <w:lang w:val="en-US"/>
        </w:rPr>
      </w:pPr>
    </w:p>
    <w:p w:rsidR="0046627F" w:rsidRDefault="0046627F" w:rsidP="0046627F">
      <w:pPr>
        <w:pStyle w:val="berschrift5"/>
      </w:pPr>
      <w:bookmarkStart w:id="466" w:name="_Toc472333140"/>
      <w:r>
        <w:t>Inputstruktur</w:t>
      </w:r>
      <w:bookmarkEnd w:id="466"/>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imes New Roman" w:hAnsi="Times New Roman"/>
          <w:sz w:val="24"/>
        </w:rPr>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Required</w:t>
            </w:r>
            <w:r w:rsidRPr="00310E65">
              <w:rPr>
                <w:rFonts w:ascii="Times New Roman" w:hAnsi="Times New Roman"/>
                <w:sz w:val="24"/>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icreateExtendedContract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sysVorvertrag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jc w:val="left"/>
              <w:rPr>
                <w:rFonts w:ascii="Times New Roman" w:hAnsi="Times New Roman"/>
                <w:sz w:val="24"/>
              </w:rPr>
            </w:pPr>
            <w:r>
              <w:rPr>
                <w:rFonts w:ascii="Times New Roman" w:hAnsi="Times New Roman"/>
                <w:sz w:val="24"/>
              </w:rPr>
              <w:t>Vorvertrag id</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wsclient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Nullable&lt;int&gt;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jc w:val="left"/>
              <w:rPr>
                <w:rFonts w:ascii="Times New Roman" w:hAnsi="Times New Roman"/>
                <w:sz w:val="24"/>
              </w:rPr>
            </w:pPr>
            <w:r>
              <w:rPr>
                <w:rFonts w:ascii="Times New Roman" w:hAnsi="Times New Roman"/>
                <w:sz w:val="24"/>
              </w:rPr>
              <w:t>Erfassungsclient (10=B2b, 20=MA, 50=One, 30=B2C)</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bl>
    <w:p w:rsidR="00310E65" w:rsidRPr="00310E65" w:rsidRDefault="00310E65" w:rsidP="00310E65">
      <w:pPr>
        <w:spacing w:before="100" w:beforeAutospacing="1" w:after="100" w:afterAutospacing="1"/>
        <w:jc w:val="left"/>
        <w:rPr>
          <w:rFonts w:ascii="Times New Roman" w:hAnsi="Times New Roman"/>
          <w:sz w:val="24"/>
        </w:rPr>
      </w:pPr>
    </w:p>
    <w:p w:rsidR="0046627F" w:rsidRDefault="0046627F" w:rsidP="0046627F">
      <w:pPr>
        <w:pStyle w:val="Text"/>
      </w:pPr>
    </w:p>
    <w:p w:rsidR="0046627F" w:rsidRDefault="0046627F" w:rsidP="0046627F">
      <w:pPr>
        <w:pStyle w:val="berschrift5"/>
      </w:pPr>
      <w:bookmarkStart w:id="467" w:name="_Toc472333141"/>
      <w:r>
        <w:t>Rückgabestruktur</w:t>
      </w:r>
      <w:bookmarkEnd w:id="46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310E65" w:rsidTr="00B93595">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r>
      <w:tr w:rsidR="00642549" w:rsidRPr="00310E65" w:rsidTr="00B93595">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ocreateExtendedContract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642549" w:rsidRPr="00310E65" w:rsidTr="00B93595">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ExtendedContract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AntragDto</w:t>
            </w: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jc w:val="left"/>
              <w:rPr>
                <w:rFonts w:ascii="Times New Roman" w:hAnsi="Times New Roman"/>
                <w:sz w:val="24"/>
              </w:rPr>
            </w:pPr>
            <w:r>
              <w:rPr>
                <w:rFonts w:ascii="Times New Roman" w:hAnsi="Times New Roman"/>
                <w:sz w:val="24"/>
              </w:rPr>
              <w:t>Antragsdaten, siehe Kapitel 4</w:t>
            </w:r>
          </w:p>
        </w:tc>
      </w:tr>
    </w:tbl>
    <w:p w:rsidR="00F95BC0" w:rsidRPr="00F95BC0" w:rsidRDefault="00F95BC0" w:rsidP="00F95BC0"/>
    <w:p w:rsidR="0046627F" w:rsidRDefault="0046627F" w:rsidP="0046627F">
      <w:pPr>
        <w:pStyle w:val="berschrift4"/>
      </w:pPr>
      <w:bookmarkStart w:id="468" w:name="_Toc472333142"/>
      <w:r>
        <w:t>SOAP Beispiel</w:t>
      </w:r>
      <w:bookmarkEnd w:id="468"/>
    </w:p>
    <w:p w:rsidR="0046627F" w:rsidRDefault="0046627F" w:rsidP="0046627F">
      <w:pPr>
        <w:pStyle w:val="berschrift5"/>
      </w:pPr>
      <w:bookmarkStart w:id="469" w:name="_Toc472333143"/>
      <w:r>
        <w:t>Request:</w:t>
      </w:r>
      <w:bookmarkEnd w:id="469"/>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470" w:name="_Toc472333144"/>
      <w:r>
        <w:t>Response</w:t>
      </w:r>
      <w:bookmarkEnd w:id="470"/>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6627F" w:rsidP="0046627F">
      <w:pPr>
        <w:pStyle w:val="berschrift3"/>
      </w:pPr>
      <w:r>
        <w:rPr>
          <w:lang w:val="en-US"/>
        </w:rPr>
        <w:br w:type="page"/>
      </w:r>
      <w:bookmarkStart w:id="471" w:name="_Toc472333145"/>
      <w:r w:rsidR="0093684A">
        <w:lastRenderedPageBreak/>
        <w:t>createOrUpdateAntrag</w:t>
      </w:r>
      <w:bookmarkEnd w:id="471"/>
    </w:p>
    <w:p w:rsidR="0046627F" w:rsidRDefault="0046627F" w:rsidP="0046627F">
      <w:pPr>
        <w:pStyle w:val="berschrift4"/>
      </w:pPr>
      <w:bookmarkStart w:id="472" w:name="_Toc472333146"/>
      <w:r>
        <w:t>WebService Beschreibung</w:t>
      </w:r>
      <w:bookmarkEnd w:id="472"/>
    </w:p>
    <w:p w:rsidR="0046627F" w:rsidRDefault="00C72047" w:rsidP="0046627F">
      <w:r>
        <w:t>Diese Methode erzeugt oder ändert anhand der übergebenen Daten einen Antrag. Es werden alle Verknüpfungen und abhängigen Daten in der Datenbank abgelegt. Wird kein Primärschlüssel übergeben wird ein neuer Datensatz erzeugt. Bei Übergabe werden die Daten nur geändert.</w:t>
      </w:r>
    </w:p>
    <w:p w:rsidR="0046627F" w:rsidRDefault="0046627F" w:rsidP="0046627F"/>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Erzeugt/Ändert Persistenzobjekt des Antrags</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w:t>
      </w:r>
      <w:r w:rsidRPr="0080022B">
        <w:rPr>
          <w:rFonts w:ascii="Consolas" w:hAnsi="Consolas" w:cs="Consolas"/>
          <w:color w:val="008000"/>
          <w:sz w:val="19"/>
          <w:szCs w:val="19"/>
          <w:highlight w:val="white"/>
          <w:lang w:val="en-US"/>
        </w:rPr>
        <w:t>icreateAntragDto</w:t>
      </w:r>
      <w:r w:rsidRPr="0080022B">
        <w:rPr>
          <w:rFonts w:ascii="Consolas" w:hAnsi="Consolas" w:cs="Consolas"/>
          <w:color w:val="808080"/>
          <w:sz w:val="19"/>
          <w:szCs w:val="19"/>
          <w:highlight w:val="white"/>
          <w:lang w:val="en-US"/>
        </w:rPr>
        <w: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ocreateAntragDto</w:t>
      </w:r>
      <w:r w:rsidRPr="00A7642C">
        <w:rPr>
          <w:rFonts w:ascii="Consolas" w:hAnsi="Consolas" w:cs="Consolas"/>
          <w:color w:val="808080"/>
          <w:sz w:val="19"/>
          <w:szCs w:val="19"/>
          <w:highlight w:val="white"/>
          <w:lang w:val="en-US"/>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9C614F" w:rsidRDefault="0080022B" w:rsidP="0080022B">
      <w:pPr>
        <w:rPr>
          <w:lang w:val="en-US"/>
        </w:rPr>
      </w:pPr>
      <w:r w:rsidRPr="00A7642C">
        <w:rPr>
          <w:rFonts w:ascii="Consolas" w:hAnsi="Consolas" w:cs="Consolas"/>
          <w:color w:val="000000"/>
          <w:sz w:val="19"/>
          <w:szCs w:val="19"/>
          <w:highlight w:val="white"/>
          <w:lang w:val="en-US"/>
        </w:rPr>
        <w:t xml:space="preserve">        DTO.</w:t>
      </w:r>
      <w:r w:rsidRPr="00A7642C">
        <w:rPr>
          <w:rFonts w:ascii="Consolas" w:hAnsi="Consolas" w:cs="Consolas"/>
          <w:color w:val="2B91AF"/>
          <w:sz w:val="19"/>
          <w:szCs w:val="19"/>
          <w:highlight w:val="white"/>
          <w:lang w:val="en-US"/>
        </w:rPr>
        <w:t>ocreateAntragDto</w:t>
      </w:r>
      <w:r w:rsidRPr="00A7642C">
        <w:rPr>
          <w:rFonts w:ascii="Consolas" w:hAnsi="Consolas" w:cs="Consolas"/>
          <w:color w:val="000000"/>
          <w:sz w:val="19"/>
          <w:szCs w:val="19"/>
          <w:highlight w:val="white"/>
          <w:lang w:val="en-US"/>
        </w:rPr>
        <w:t xml:space="preserve"> createOrUpdateAntrag(DTO.</w:t>
      </w:r>
      <w:r w:rsidRPr="00A7642C">
        <w:rPr>
          <w:rFonts w:ascii="Consolas" w:hAnsi="Consolas" w:cs="Consolas"/>
          <w:color w:val="2B91AF"/>
          <w:sz w:val="19"/>
          <w:szCs w:val="19"/>
          <w:highlight w:val="white"/>
          <w:lang w:val="en-US"/>
        </w:rPr>
        <w:t>icreateAntragDto</w:t>
      </w:r>
      <w:r w:rsidRPr="00A7642C">
        <w:rPr>
          <w:rFonts w:ascii="Consolas" w:hAnsi="Consolas" w:cs="Consolas"/>
          <w:color w:val="000000"/>
          <w:sz w:val="19"/>
          <w:szCs w:val="19"/>
          <w:highlight w:val="white"/>
          <w:lang w:val="en-US"/>
        </w:rPr>
        <w:t xml:space="preserve"> input);</w:t>
      </w:r>
    </w:p>
    <w:p w:rsidR="0046627F" w:rsidRDefault="0046627F" w:rsidP="0046627F">
      <w:pPr>
        <w:pStyle w:val="berschrift5"/>
      </w:pPr>
      <w:bookmarkStart w:id="473" w:name="_Toc472333147"/>
      <w:r>
        <w:t>Inputstruktur</w:t>
      </w:r>
      <w:bookmarkEnd w:id="47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Required</w:t>
            </w:r>
            <w:r w:rsidRPr="00310E65">
              <w:rPr>
                <w:rFonts w:ascii="Times New Roman" w:hAnsi="Times New Roman"/>
                <w:sz w:val="24"/>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icreateAntragDto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AntragDto</w:t>
            </w: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Antrag (siehe Kapitel 4)</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bl>
    <w:p w:rsidR="0046627F" w:rsidRDefault="00310E65" w:rsidP="00310E65">
      <w:pPr>
        <w:spacing w:before="100" w:beforeAutospacing="1" w:after="100" w:afterAutospacing="1"/>
        <w:jc w:val="left"/>
      </w:pPr>
      <w:r w:rsidRPr="00310E65">
        <w:rPr>
          <w:rFonts w:ascii="Times New Roman" w:hAnsi="Times New Roman"/>
          <w:sz w:val="24"/>
        </w:rPr>
        <w:t xml:space="preserve">  </w:t>
      </w:r>
    </w:p>
    <w:p w:rsidR="0046627F" w:rsidRDefault="0046627F" w:rsidP="0046627F">
      <w:pPr>
        <w:pStyle w:val="berschrift5"/>
      </w:pPr>
      <w:bookmarkStart w:id="474" w:name="_Toc472333148"/>
      <w:r>
        <w:t>Rückgabestruktur</w:t>
      </w:r>
      <w:bookmarkEnd w:id="47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ocreateAntragDto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AntragDto</w:t>
            </w: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Persistenzobjekt Antrag (siehe Kapitel 4)</w:t>
            </w:r>
          </w:p>
        </w:tc>
      </w:tr>
    </w:tbl>
    <w:p w:rsidR="0046627F" w:rsidRDefault="0046627F" w:rsidP="0046627F">
      <w:pPr>
        <w:pStyle w:val="berschrift4"/>
      </w:pPr>
      <w:bookmarkStart w:id="475" w:name="_Toc472333149"/>
      <w:r>
        <w:t>SOAP Beispiel</w:t>
      </w:r>
      <w:bookmarkEnd w:id="475"/>
    </w:p>
    <w:p w:rsidR="0046627F" w:rsidRDefault="0046627F" w:rsidP="0046627F">
      <w:pPr>
        <w:pStyle w:val="berschrift5"/>
      </w:pPr>
      <w:bookmarkStart w:id="476" w:name="_Toc472333150"/>
      <w:r>
        <w:t>Request:</w:t>
      </w:r>
      <w:bookmarkEnd w:id="476"/>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477" w:name="_Toc472333151"/>
      <w:r>
        <w:lastRenderedPageBreak/>
        <w:t>Response</w:t>
      </w:r>
      <w:bookmarkEnd w:id="477"/>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478" w:name="_Toc472333152"/>
      <w:r>
        <w:t>createOrUpdateUpload</w:t>
      </w:r>
      <w:bookmarkEnd w:id="478"/>
    </w:p>
    <w:p w:rsidR="0046627F" w:rsidRDefault="0046627F" w:rsidP="0046627F">
      <w:pPr>
        <w:pStyle w:val="berschrift4"/>
      </w:pPr>
      <w:bookmarkStart w:id="479" w:name="_Toc472333153"/>
      <w:r>
        <w:t>WebService Beschreibung</w:t>
      </w:r>
      <w:bookmarkEnd w:id="479"/>
    </w:p>
    <w:p w:rsidR="0046627F" w:rsidRDefault="00C72047" w:rsidP="0046627F">
      <w:r>
        <w:t>D</w:t>
      </w:r>
      <w:r w:rsidR="003019B6">
        <w:t xml:space="preserve">iese Methode ermöglicht es eine Datei </w:t>
      </w:r>
      <w:r>
        <w:t>an einen Antrag zu hängen und in der Datenbank verknüpft abzulegen.</w:t>
      </w:r>
      <w:r w:rsidR="001F44D8">
        <w:t xml:space="preserve"> Die Datei ist über die Inbox als </w:t>
      </w:r>
      <w:r w:rsidR="001F44D8">
        <w:rPr>
          <w:rFonts w:ascii="Consolas" w:hAnsi="Consolas" w:cs="Consolas"/>
          <w:color w:val="A31515"/>
          <w:sz w:val="19"/>
          <w:szCs w:val="19"/>
          <w:highlight w:val="white"/>
        </w:rPr>
        <w:t>EINGANG_B2B-FF</w:t>
      </w:r>
      <w:r w:rsidR="001F44D8">
        <w:rPr>
          <w:rFonts w:ascii="Consolas" w:hAnsi="Consolas" w:cs="Consolas"/>
          <w:color w:val="A31515"/>
          <w:sz w:val="19"/>
          <w:szCs w:val="19"/>
        </w:rPr>
        <w:t xml:space="preserve"> oder </w:t>
      </w:r>
      <w:r w:rsidR="001F44D8">
        <w:rPr>
          <w:rFonts w:ascii="Consolas" w:hAnsi="Consolas" w:cs="Consolas"/>
          <w:color w:val="A31515"/>
          <w:sz w:val="19"/>
          <w:szCs w:val="19"/>
          <w:highlight w:val="white"/>
        </w:rPr>
        <w:t>EINGANG_B2B-KF</w:t>
      </w:r>
      <w:r w:rsidR="001F44D8">
        <w:rPr>
          <w:rFonts w:ascii="Consolas" w:hAnsi="Consolas" w:cs="Consolas"/>
          <w:color w:val="A31515"/>
          <w:sz w:val="19"/>
          <w:szCs w:val="19"/>
        </w:rPr>
        <w:t xml:space="preserve"> </w:t>
      </w:r>
      <w:r w:rsidR="001F44D8">
        <w:t>erreichbar.</w:t>
      </w:r>
    </w:p>
    <w:p w:rsidR="001F44D8" w:rsidRDefault="001F44D8" w:rsidP="0046627F"/>
    <w:p w:rsidR="0080022B" w:rsidRPr="0080022B" w:rsidRDefault="0080022B" w:rsidP="001F44D8">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1F44D8">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createOrUpdateUpload</w:t>
      </w:r>
    </w:p>
    <w:p w:rsidR="0080022B" w:rsidRPr="0080022B" w:rsidRDefault="0080022B" w:rsidP="001F44D8">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1F44D8">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name="input"&gt;&lt;/param&gt;</w:t>
      </w:r>
    </w:p>
    <w:p w:rsidR="0080022B" w:rsidRPr="00A7642C" w:rsidRDefault="0080022B" w:rsidP="001F44D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80022B" w:rsidRPr="00A7642C" w:rsidRDefault="0080022B" w:rsidP="001F44D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9C614F" w:rsidRDefault="0080022B" w:rsidP="001F44D8">
      <w:pPr>
        <w:rPr>
          <w:lang w:val="en-US"/>
        </w:rPr>
      </w:pPr>
      <w:r w:rsidRPr="00A7642C">
        <w:rPr>
          <w:rFonts w:ascii="Consolas" w:hAnsi="Consolas" w:cs="Consolas"/>
          <w:color w:val="2B91AF"/>
          <w:sz w:val="19"/>
          <w:szCs w:val="19"/>
          <w:highlight w:val="white"/>
          <w:lang w:val="en-US"/>
        </w:rPr>
        <w:t>ocreateUploadDto</w:t>
      </w:r>
      <w:r w:rsidRPr="00A7642C">
        <w:rPr>
          <w:rFonts w:ascii="Consolas" w:hAnsi="Consolas" w:cs="Consolas"/>
          <w:color w:val="000000"/>
          <w:sz w:val="19"/>
          <w:szCs w:val="19"/>
          <w:highlight w:val="white"/>
          <w:lang w:val="en-US"/>
        </w:rPr>
        <w:t xml:space="preserve"> createOrUpdateUpload(</w:t>
      </w:r>
      <w:r w:rsidRPr="00A7642C">
        <w:rPr>
          <w:rFonts w:ascii="Consolas" w:hAnsi="Consolas" w:cs="Consolas"/>
          <w:color w:val="2B91AF"/>
          <w:sz w:val="19"/>
          <w:szCs w:val="19"/>
          <w:highlight w:val="white"/>
          <w:lang w:val="en-US"/>
        </w:rPr>
        <w:t>icreateUploadDto</w:t>
      </w:r>
      <w:r w:rsidRPr="00A7642C">
        <w:rPr>
          <w:rFonts w:ascii="Consolas" w:hAnsi="Consolas" w:cs="Consolas"/>
          <w:color w:val="000000"/>
          <w:sz w:val="19"/>
          <w:szCs w:val="19"/>
          <w:highlight w:val="white"/>
          <w:lang w:val="en-US"/>
        </w:rPr>
        <w:t xml:space="preserve"> input);</w:t>
      </w:r>
    </w:p>
    <w:p w:rsidR="0046627F" w:rsidRDefault="0046627F" w:rsidP="0046627F">
      <w:pPr>
        <w:pStyle w:val="berschrift5"/>
      </w:pPr>
      <w:bookmarkStart w:id="480" w:name="_Toc472333154"/>
      <w:r>
        <w:t>Inputstruktur</w:t>
      </w:r>
      <w:bookmarkEnd w:id="48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Required</w:t>
            </w:r>
            <w:r w:rsidRPr="00310E65">
              <w:rPr>
                <w:rFonts w:ascii="Times New Roman" w:hAnsi="Times New Roman"/>
                <w:sz w:val="24"/>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icreateUploadDto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file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FileDto</w:t>
            </w: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File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Consolas" w:hAnsi="Consolas" w:cs="Consolas"/>
                <w:color w:val="2B91AF"/>
                <w:sz w:val="19"/>
                <w:szCs w:val="19"/>
                <w:lang w:eastAsia="de-CH"/>
              </w:rPr>
              <w:t>FileDto</w:t>
            </w: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activFlag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activFlag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area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Area an dem das File hängt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content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byte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Inhalt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description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description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fileLocation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Ort der angehängten Datei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fileName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Name der angehängten Datei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fileSize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Grösse der angehängten Datei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format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format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sysCrtDate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sysCrtDate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sysCrtTime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sysCrtTime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syscrtuser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syscrtuser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sysFile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Primärschlüssel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Nullable&lt;long&gt;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Id zur Area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username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Name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481" w:name="_Toc472333155"/>
      <w:r>
        <w:t>Rückgabestruktur</w:t>
      </w:r>
      <w:bookmarkEnd w:id="48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ocreateUploadDto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file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FileDto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File Data </w:t>
            </w:r>
          </w:p>
        </w:tc>
      </w:tr>
    </w:tbl>
    <w:p w:rsidR="0046627F" w:rsidRDefault="0046627F" w:rsidP="0046627F">
      <w:pPr>
        <w:pStyle w:val="berschrift4"/>
      </w:pPr>
      <w:bookmarkStart w:id="482" w:name="_Toc472333156"/>
      <w:r>
        <w:t>SOAP Beispiel</w:t>
      </w:r>
      <w:bookmarkEnd w:id="482"/>
    </w:p>
    <w:p w:rsidR="0046627F" w:rsidRDefault="0046627F" w:rsidP="0046627F">
      <w:pPr>
        <w:pStyle w:val="berschrift5"/>
      </w:pPr>
      <w:bookmarkStart w:id="483" w:name="_Toc472333157"/>
      <w:r>
        <w:t>Request:</w:t>
      </w:r>
      <w:bookmarkEnd w:id="483"/>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484" w:name="_Toc472333158"/>
      <w:r>
        <w:t>Response</w:t>
      </w:r>
      <w:bookmarkEnd w:id="484"/>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485" w:name="_Toc472333159"/>
      <w:r>
        <w:t>finanzierungsvariantenDrucken</w:t>
      </w:r>
      <w:bookmarkEnd w:id="485"/>
    </w:p>
    <w:p w:rsidR="0046627F" w:rsidRDefault="0046627F" w:rsidP="0046627F">
      <w:pPr>
        <w:pStyle w:val="berschrift4"/>
      </w:pPr>
      <w:bookmarkStart w:id="486" w:name="_Toc472333160"/>
      <w:r>
        <w:t>WebService Beschreibung</w:t>
      </w:r>
      <w:bookmarkEnd w:id="486"/>
    </w:p>
    <w:p w:rsidR="0046627F" w:rsidRDefault="00C72047" w:rsidP="0046627F">
      <w:r>
        <w:t xml:space="preserve">Diese Methode erzeugt über die Eventengine ein Dokument und gibt es zurück. </w:t>
      </w:r>
    </w:p>
    <w:p w:rsidR="0046627F" w:rsidRDefault="0046627F" w:rsidP="0046627F"/>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C72047">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finanzierungsvariantenDrucken</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w:t>
      </w:r>
      <w:r w:rsidRPr="0080022B">
        <w:rPr>
          <w:rFonts w:ascii="Consolas" w:hAnsi="Consolas" w:cs="Consolas"/>
          <w:color w:val="008000"/>
          <w:sz w:val="19"/>
          <w:szCs w:val="19"/>
          <w:highlight w:val="white"/>
          <w:lang w:val="en-US"/>
        </w:rPr>
        <w:t>iFinVariantenDruckenDto</w:t>
      </w:r>
      <w:r w:rsidRPr="0080022B">
        <w:rPr>
          <w:rFonts w:ascii="Consolas" w:hAnsi="Consolas" w:cs="Consolas"/>
          <w:color w:val="808080"/>
          <w:sz w:val="19"/>
          <w:szCs w:val="19"/>
          <w:highlight w:val="white"/>
          <w:lang w:val="en-US"/>
        </w:rPr>
        <w:t>&lt;/param&gt;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&lt;returns&gt;</w:t>
      </w:r>
      <w:r w:rsidRPr="0080022B">
        <w:rPr>
          <w:rFonts w:ascii="Consolas" w:hAnsi="Consolas" w:cs="Consolas"/>
          <w:color w:val="008000"/>
          <w:sz w:val="19"/>
          <w:szCs w:val="19"/>
          <w:highlight w:val="white"/>
          <w:lang w:val="en-US"/>
        </w:rPr>
        <w:t>oFinVariantenDruckenDto</w:t>
      </w:r>
      <w:r w:rsidRPr="0080022B">
        <w:rPr>
          <w:rFonts w:ascii="Consolas" w:hAnsi="Consolas" w:cs="Consolas"/>
          <w:color w:val="808080"/>
          <w:sz w:val="19"/>
          <w:szCs w:val="19"/>
          <w:highlight w:val="white"/>
          <w:lang w:val="en-US"/>
        </w:rPr>
        <w:t>&lt;/returns&gt;</w:t>
      </w:r>
    </w:p>
    <w:p w:rsidR="0080022B" w:rsidRDefault="0080022B" w:rsidP="0080022B">
      <w:pPr>
        <w:autoSpaceDE w:val="0"/>
        <w:autoSpaceDN w:val="0"/>
        <w:adjustRightInd w:val="0"/>
        <w:jc w:val="left"/>
        <w:rPr>
          <w:rFonts w:ascii="Consolas" w:hAnsi="Consolas" w:cs="Consolas"/>
          <w:color w:val="000000"/>
          <w:sz w:val="19"/>
          <w:szCs w:val="19"/>
          <w:highlight w:val="white"/>
        </w:rPr>
      </w:pPr>
      <w:r w:rsidRPr="0080022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oFinVariantenDruckenDto</w:t>
      </w:r>
      <w:r>
        <w:rPr>
          <w:rFonts w:ascii="Consolas" w:hAnsi="Consolas" w:cs="Consolas"/>
          <w:color w:val="000000"/>
          <w:sz w:val="19"/>
          <w:szCs w:val="19"/>
          <w:highlight w:val="white"/>
        </w:rPr>
        <w:t xml:space="preserve"> finanzierungsvariantenDrucken(</w:t>
      </w:r>
      <w:r>
        <w:rPr>
          <w:rFonts w:ascii="Consolas" w:hAnsi="Consolas" w:cs="Consolas"/>
          <w:color w:val="2B91AF"/>
          <w:sz w:val="19"/>
          <w:szCs w:val="19"/>
          <w:highlight w:val="white"/>
        </w:rPr>
        <w:t>iFinVariantenDruckenDto</w:t>
      </w:r>
      <w:r>
        <w:rPr>
          <w:rFonts w:ascii="Consolas" w:hAnsi="Consolas" w:cs="Consolas"/>
          <w:color w:val="000000"/>
          <w:sz w:val="19"/>
          <w:szCs w:val="19"/>
          <w:highlight w:val="white"/>
        </w:rPr>
        <w:t xml:space="preserve"> input);</w:t>
      </w:r>
    </w:p>
    <w:p w:rsidR="0046627F" w:rsidRPr="009C614F" w:rsidRDefault="0046627F" w:rsidP="0046627F">
      <w:pPr>
        <w:rPr>
          <w:lang w:val="en-US"/>
        </w:rPr>
      </w:pPr>
    </w:p>
    <w:p w:rsidR="0046627F" w:rsidRDefault="0046627F" w:rsidP="0046627F">
      <w:pPr>
        <w:pStyle w:val="berschrift5"/>
      </w:pPr>
      <w:bookmarkStart w:id="487" w:name="_Toc472333161"/>
      <w:r>
        <w:t>Inputstruktur</w:t>
      </w:r>
      <w:bookmarkEnd w:id="48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lastRenderedPageBreak/>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Required</w:t>
            </w:r>
            <w:r w:rsidRPr="00310E65">
              <w:rPr>
                <w:rFonts w:ascii="Times New Roman" w:hAnsi="Times New Roman"/>
                <w:sz w:val="24"/>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iFinVariantenDruckenDto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ISOLanguageCode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ISOLanguageCode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SysID des Antrags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488" w:name="_Toc472333162"/>
      <w:r>
        <w:t>Rückgabestruktur</w:t>
      </w:r>
      <w:bookmarkEnd w:id="48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oFinVariantenDruckenDto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Frontid des eai results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hfile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byte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Dokument </w:t>
            </w:r>
          </w:p>
        </w:tc>
      </w:tr>
    </w:tbl>
    <w:p w:rsidR="00310E65" w:rsidRPr="00310E65" w:rsidRDefault="00310E65" w:rsidP="00310E65"/>
    <w:p w:rsidR="0046627F" w:rsidRDefault="0046627F" w:rsidP="0046627F">
      <w:pPr>
        <w:pStyle w:val="berschrift4"/>
      </w:pPr>
      <w:bookmarkStart w:id="489" w:name="_Toc472333163"/>
      <w:r>
        <w:t>SOAP Beispiel</w:t>
      </w:r>
      <w:bookmarkEnd w:id="489"/>
    </w:p>
    <w:p w:rsidR="0046627F" w:rsidRDefault="0046627F" w:rsidP="0046627F">
      <w:pPr>
        <w:pStyle w:val="berschrift5"/>
      </w:pPr>
      <w:bookmarkStart w:id="490" w:name="_Toc472333164"/>
      <w:r>
        <w:t>Request:</w:t>
      </w:r>
      <w:bookmarkEnd w:id="490"/>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491" w:name="_Toc472333165"/>
      <w:r>
        <w:t>Response</w:t>
      </w:r>
      <w:bookmarkEnd w:id="491"/>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492" w:name="_Toc472333166"/>
      <w:r>
        <w:t>getCreditLimits</w:t>
      </w:r>
      <w:bookmarkEnd w:id="492"/>
    </w:p>
    <w:p w:rsidR="0046627F" w:rsidRDefault="0046627F" w:rsidP="0046627F">
      <w:pPr>
        <w:pStyle w:val="berschrift4"/>
      </w:pPr>
      <w:bookmarkStart w:id="493" w:name="_Toc472333167"/>
      <w:r>
        <w:t>WebService Beschreibung</w:t>
      </w:r>
      <w:bookmarkEnd w:id="493"/>
    </w:p>
    <w:p w:rsidR="0046627F" w:rsidRDefault="00C72047" w:rsidP="0046627F">
      <w:r>
        <w:t xml:space="preserve">Diese Methode berehnet für </w:t>
      </w:r>
      <w:r w:rsidR="003019B6">
        <w:t>einen Antrag Kreditlimite als Matrix aus Laufzeiten und Produkten. Die Berechnung berücksichtigt Verfügbarkeiten und Grenzewerte.</w:t>
      </w:r>
    </w:p>
    <w:p w:rsidR="0046627F" w:rsidRDefault="0046627F" w:rsidP="0046627F"/>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Matrix der Produkte(X)/Laufzeiten(Y) für die Kreditlimits im angegebenen Kontext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w:t>
      </w:r>
      <w:r w:rsidRPr="0080022B">
        <w:rPr>
          <w:rFonts w:ascii="Consolas" w:hAnsi="Consolas" w:cs="Consolas"/>
          <w:color w:val="008000"/>
          <w:sz w:val="19"/>
          <w:szCs w:val="19"/>
          <w:highlight w:val="white"/>
          <w:lang w:val="en-US"/>
        </w:rPr>
        <w:t>igetCreditLimitsDto</w:t>
      </w:r>
      <w:r w:rsidRPr="0080022B">
        <w:rPr>
          <w:rFonts w:ascii="Consolas" w:hAnsi="Consolas" w:cs="Consolas"/>
          <w:color w:val="808080"/>
          <w:sz w:val="19"/>
          <w:szCs w:val="19"/>
          <w:highlight w:val="white"/>
          <w:lang w:val="en-US"/>
        </w:rPr>
        <w: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ogetCreditLimitsDto</w:t>
      </w:r>
      <w:r w:rsidRPr="00A7642C">
        <w:rPr>
          <w:rFonts w:ascii="Consolas" w:hAnsi="Consolas" w:cs="Consolas"/>
          <w:color w:val="808080"/>
          <w:sz w:val="19"/>
          <w:szCs w:val="19"/>
          <w:highlight w:val="white"/>
          <w:lang w:val="en-US"/>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80022B" w:rsidRDefault="0080022B" w:rsidP="0080022B">
      <w:pPr>
        <w:rPr>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2B91AF"/>
          <w:sz w:val="19"/>
          <w:szCs w:val="19"/>
          <w:highlight w:val="white"/>
          <w:lang w:val="en-US"/>
        </w:rPr>
        <w:t>ogetCreditLimitsDto</w:t>
      </w:r>
      <w:r w:rsidRPr="0080022B">
        <w:rPr>
          <w:rFonts w:ascii="Consolas" w:hAnsi="Consolas" w:cs="Consolas"/>
          <w:color w:val="000000"/>
          <w:sz w:val="19"/>
          <w:szCs w:val="19"/>
          <w:highlight w:val="white"/>
          <w:lang w:val="en-US"/>
        </w:rPr>
        <w:t xml:space="preserve"> getCreditLimits(DTO.</w:t>
      </w:r>
      <w:r w:rsidRPr="0080022B">
        <w:rPr>
          <w:rFonts w:ascii="Consolas" w:hAnsi="Consolas" w:cs="Consolas"/>
          <w:color w:val="2B91AF"/>
          <w:sz w:val="19"/>
          <w:szCs w:val="19"/>
          <w:highlight w:val="white"/>
          <w:lang w:val="en-US"/>
        </w:rPr>
        <w:t>igetCreditLimitsDto</w:t>
      </w:r>
      <w:r w:rsidRPr="0080022B">
        <w:rPr>
          <w:rFonts w:ascii="Consolas" w:hAnsi="Consolas" w:cs="Consolas"/>
          <w:color w:val="000000"/>
          <w:sz w:val="19"/>
          <w:szCs w:val="19"/>
          <w:highlight w:val="white"/>
          <w:lang w:val="en-US"/>
        </w:rPr>
        <w:t xml:space="preserve"> input);</w:t>
      </w:r>
    </w:p>
    <w:p w:rsidR="0046627F" w:rsidRDefault="0046627F" w:rsidP="0046627F">
      <w:pPr>
        <w:pStyle w:val="berschrift5"/>
      </w:pPr>
      <w:bookmarkStart w:id="494" w:name="_Toc472333168"/>
      <w:r>
        <w:t>Inputstruktur</w:t>
      </w:r>
      <w:bookmarkEnd w:id="49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Required</w:t>
            </w:r>
            <w:r w:rsidRPr="00310E65">
              <w:rPr>
                <w:rFonts w:ascii="Times New Roman" w:hAnsi="Times New Roman"/>
                <w:sz w:val="24"/>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igetCreditLimitsDto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kontext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prKontextDto</w:t>
            </w: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Produktkontext</w:t>
            </w:r>
            <w:r>
              <w:rPr>
                <w:rFonts w:asciiTheme="minorHAnsi" w:hAnsiTheme="minorHAnsi"/>
                <w:sz w:val="24"/>
                <w:szCs w:val="22"/>
                <w:lang w:val="de-CH"/>
              </w:rPr>
              <w:t xml:space="preserve"> </w:t>
            </w:r>
            <w:r w:rsidRPr="00310E65">
              <w:rPr>
                <w:rFonts w:asciiTheme="minorHAnsi" w:hAnsiTheme="minorHAnsi"/>
                <w:sz w:val="24"/>
                <w:szCs w:val="22"/>
                <w:lang w:val="de-CH"/>
              </w:rPr>
              <w:t xml:space="preserve">(siehe Kapitel 4)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sysantrag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id for determining kremo-data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sysvart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additional filter for vart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495" w:name="_Toc472333169"/>
      <w:r>
        <w:t>Rückgabestruktur</w:t>
      </w:r>
      <w:bookmarkEnd w:id="49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ogetCreditLimitsDto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products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List&lt;</w:t>
            </w:r>
            <w:r w:rsidRPr="00310E65">
              <w:rPr>
                <w:rFonts w:ascii="Consolas" w:hAnsi="Consolas" w:cs="Consolas"/>
                <w:color w:val="2B91AF"/>
                <w:sz w:val="19"/>
                <w:szCs w:val="19"/>
                <w:lang w:eastAsia="de-CH"/>
              </w:rPr>
              <w:t>ProductCreditInfoDto</w:t>
            </w:r>
            <w:r w:rsidRPr="00310E65">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List of all Products where credit limit data is available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ProductCreditInfoDto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D65019" w:rsidRDefault="00642549" w:rsidP="00D65019">
            <w:pPr>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creditLimits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List&lt;</w:t>
            </w:r>
            <w:r w:rsidRPr="00D65019">
              <w:rPr>
                <w:rFonts w:ascii="Consolas" w:hAnsi="Consolas" w:cs="Consolas"/>
                <w:color w:val="2B91AF"/>
                <w:sz w:val="19"/>
                <w:szCs w:val="19"/>
                <w:lang w:eastAsia="de-CH"/>
              </w:rPr>
              <w:t>ProductCreditLimitDto</w:t>
            </w:r>
            <w:r w:rsidRPr="00310E65">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642549" w:rsidRPr="00D65019" w:rsidRDefault="00D65019" w:rsidP="00310E65">
            <w:pPr>
              <w:jc w:val="left"/>
              <w:rPr>
                <w:rFonts w:asciiTheme="minorHAnsi" w:hAnsiTheme="minorHAnsi"/>
                <w:sz w:val="24"/>
                <w:szCs w:val="22"/>
                <w:lang w:val="de-CH"/>
              </w:rPr>
            </w:pPr>
            <w:r w:rsidRPr="00D65019">
              <w:rPr>
                <w:rFonts w:asciiTheme="minorHAnsi" w:hAnsiTheme="minorHAnsi"/>
                <w:sz w:val="24"/>
                <w:szCs w:val="22"/>
                <w:lang w:val="de-CH"/>
              </w:rPr>
              <w:t>Credit Limit Information for all terms</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product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D65019">
              <w:rPr>
                <w:rFonts w:ascii="Consolas" w:hAnsi="Consolas" w:cs="Consolas"/>
                <w:color w:val="2B91AF"/>
                <w:sz w:val="19"/>
                <w:szCs w:val="19"/>
                <w:lang w:eastAsia="de-CH"/>
              </w:rPr>
              <w:t xml:space="preserve">AvailableProduktDto </w:t>
            </w:r>
          </w:p>
        </w:tc>
        <w:tc>
          <w:tcPr>
            <w:tcW w:w="1809" w:type="dxa"/>
            <w:tcBorders>
              <w:top w:val="single" w:sz="4" w:space="0" w:color="auto"/>
              <w:left w:val="single" w:sz="4" w:space="0" w:color="auto"/>
              <w:bottom w:val="single" w:sz="4" w:space="0" w:color="auto"/>
              <w:right w:val="single" w:sz="4" w:space="0" w:color="auto"/>
            </w:tcBorders>
            <w:hideMark/>
          </w:tcPr>
          <w:p w:rsidR="00642549" w:rsidRPr="00D65019" w:rsidRDefault="00D65019" w:rsidP="00310E65">
            <w:pPr>
              <w:jc w:val="left"/>
              <w:rPr>
                <w:rFonts w:asciiTheme="minorHAnsi" w:hAnsiTheme="minorHAnsi"/>
                <w:sz w:val="24"/>
                <w:szCs w:val="22"/>
                <w:lang w:val="de-CH"/>
              </w:rPr>
            </w:pPr>
            <w:r w:rsidRPr="00D65019">
              <w:rPr>
                <w:rFonts w:asciiTheme="minorHAnsi" w:hAnsiTheme="minorHAnsi"/>
                <w:sz w:val="24"/>
                <w:szCs w:val="22"/>
                <w:lang w:val="de-CH"/>
              </w:rPr>
              <w:t>Product information</w:t>
            </w:r>
          </w:p>
        </w:tc>
      </w:tr>
      <w:tr w:rsidR="00D65019" w:rsidRPr="00310E65" w:rsidTr="00642549">
        <w:tc>
          <w:tcPr>
            <w:tcW w:w="2846" w:type="dxa"/>
            <w:tcBorders>
              <w:top w:val="single" w:sz="4" w:space="0" w:color="auto"/>
              <w:left w:val="single" w:sz="4" w:space="0" w:color="auto"/>
              <w:bottom w:val="single" w:sz="4" w:space="0" w:color="auto"/>
              <w:right w:val="single" w:sz="4" w:space="0" w:color="auto"/>
            </w:tcBorders>
          </w:tcPr>
          <w:p w:rsidR="00D65019" w:rsidRPr="00310E65" w:rsidRDefault="00D65019" w:rsidP="00310E65">
            <w:pPr>
              <w:spacing w:before="100" w:beforeAutospacing="1" w:after="100" w:afterAutospacing="1"/>
              <w:jc w:val="left"/>
              <w:rPr>
                <w:rFonts w:asciiTheme="minorHAnsi" w:hAnsiTheme="minorHAnsi"/>
                <w:sz w:val="24"/>
                <w:szCs w:val="22"/>
                <w:lang w:val="de-CH"/>
              </w:rPr>
            </w:pPr>
            <w:r w:rsidRPr="00D65019">
              <w:rPr>
                <w:rFonts w:ascii="Consolas" w:hAnsi="Consolas" w:cs="Consolas"/>
                <w:color w:val="2B91AF"/>
                <w:sz w:val="19"/>
                <w:szCs w:val="19"/>
                <w:lang w:eastAsia="de-CH"/>
              </w:rPr>
              <w:t>ProductCreditLimitDto</w:t>
            </w:r>
          </w:p>
        </w:tc>
        <w:tc>
          <w:tcPr>
            <w:tcW w:w="1503" w:type="dxa"/>
            <w:tcBorders>
              <w:top w:val="single" w:sz="4" w:space="0" w:color="auto"/>
              <w:left w:val="single" w:sz="4" w:space="0" w:color="auto"/>
              <w:bottom w:val="single" w:sz="4" w:space="0" w:color="auto"/>
              <w:right w:val="single" w:sz="4" w:space="0" w:color="auto"/>
            </w:tcBorders>
          </w:tcPr>
          <w:p w:rsidR="00D65019" w:rsidRPr="00310E65" w:rsidRDefault="00D65019" w:rsidP="00310E65">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D65019" w:rsidRPr="00310E65" w:rsidRDefault="00D65019" w:rsidP="00310E65">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D65019" w:rsidRPr="00310E65" w:rsidRDefault="00D65019" w:rsidP="00310E65">
            <w:pPr>
              <w:jc w:val="left"/>
              <w:rPr>
                <w:rFonts w:ascii="Times New Roman" w:hAnsi="Times New Roman"/>
                <w:sz w:val="24"/>
              </w:rPr>
            </w:pPr>
          </w:p>
        </w:tc>
      </w:tr>
      <w:tr w:rsidR="00D65019" w:rsidRPr="00310E65" w:rsidTr="00642549">
        <w:tc>
          <w:tcPr>
            <w:tcW w:w="2846"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65019" w:rsidRPr="00310E65"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laufzeit</w:t>
            </w:r>
          </w:p>
        </w:tc>
        <w:tc>
          <w:tcPr>
            <w:tcW w:w="1723" w:type="dxa"/>
            <w:tcBorders>
              <w:top w:val="single" w:sz="4" w:space="0" w:color="auto"/>
              <w:left w:val="single" w:sz="4" w:space="0" w:color="auto"/>
              <w:bottom w:val="single" w:sz="4" w:space="0" w:color="auto"/>
              <w:right w:val="single" w:sz="4" w:space="0" w:color="auto"/>
            </w:tcBorders>
          </w:tcPr>
          <w:p w:rsidR="00D65019" w:rsidRPr="00310E65"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int</w:t>
            </w:r>
          </w:p>
        </w:tc>
        <w:tc>
          <w:tcPr>
            <w:tcW w:w="1809" w:type="dxa"/>
            <w:tcBorders>
              <w:top w:val="single" w:sz="4" w:space="0" w:color="auto"/>
              <w:left w:val="single" w:sz="4" w:space="0" w:color="auto"/>
              <w:bottom w:val="single" w:sz="4" w:space="0" w:color="auto"/>
              <w:right w:val="single" w:sz="4" w:space="0" w:color="auto"/>
            </w:tcBorders>
          </w:tcPr>
          <w:p w:rsidR="00D65019" w:rsidRPr="00D65019" w:rsidRDefault="00D65019" w:rsidP="00310E65">
            <w:pPr>
              <w:jc w:val="left"/>
              <w:rPr>
                <w:rFonts w:asciiTheme="minorHAnsi" w:hAnsiTheme="minorHAnsi"/>
                <w:sz w:val="24"/>
                <w:szCs w:val="22"/>
                <w:lang w:val="de-CH"/>
              </w:rPr>
            </w:pPr>
            <w:r>
              <w:rPr>
                <w:rFonts w:asciiTheme="minorHAnsi" w:hAnsiTheme="minorHAnsi"/>
                <w:sz w:val="24"/>
                <w:szCs w:val="22"/>
                <w:lang w:val="de-CH"/>
              </w:rPr>
              <w:t>Term</w:t>
            </w:r>
          </w:p>
        </w:tc>
      </w:tr>
      <w:tr w:rsidR="00D65019" w:rsidRPr="00310E65" w:rsidTr="00642549">
        <w:tc>
          <w:tcPr>
            <w:tcW w:w="2846"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creditLimit</w:t>
            </w:r>
          </w:p>
        </w:tc>
        <w:tc>
          <w:tcPr>
            <w:tcW w:w="172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double</w:t>
            </w:r>
          </w:p>
        </w:tc>
        <w:tc>
          <w:tcPr>
            <w:tcW w:w="1809" w:type="dxa"/>
            <w:tcBorders>
              <w:top w:val="single" w:sz="4" w:space="0" w:color="auto"/>
              <w:left w:val="single" w:sz="4" w:space="0" w:color="auto"/>
              <w:bottom w:val="single" w:sz="4" w:space="0" w:color="auto"/>
              <w:right w:val="single" w:sz="4" w:space="0" w:color="auto"/>
            </w:tcBorders>
          </w:tcPr>
          <w:p w:rsidR="00D65019" w:rsidRPr="00D65019" w:rsidRDefault="00D65019" w:rsidP="00310E65">
            <w:pPr>
              <w:jc w:val="left"/>
              <w:rPr>
                <w:rFonts w:asciiTheme="minorHAnsi" w:hAnsiTheme="minorHAnsi"/>
                <w:sz w:val="24"/>
                <w:szCs w:val="22"/>
                <w:lang w:val="de-CH"/>
              </w:rPr>
            </w:pPr>
            <w:r w:rsidRPr="00D65019">
              <w:rPr>
                <w:rFonts w:asciiTheme="minorHAnsi" w:hAnsiTheme="minorHAnsi"/>
                <w:sz w:val="24"/>
                <w:szCs w:val="22"/>
                <w:lang w:val="de-CH"/>
              </w:rPr>
              <w:t>Creditlimit</w:t>
            </w:r>
          </w:p>
        </w:tc>
      </w:tr>
      <w:tr w:rsidR="00D65019" w:rsidRPr="00310E65" w:rsidTr="00642549">
        <w:tc>
          <w:tcPr>
            <w:tcW w:w="2846"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r w:rsidRPr="00D65019">
              <w:rPr>
                <w:rFonts w:ascii="Consolas" w:hAnsi="Consolas" w:cs="Consolas"/>
                <w:color w:val="2B91AF"/>
                <w:sz w:val="19"/>
                <w:szCs w:val="19"/>
                <w:lang w:eastAsia="de-CH"/>
              </w:rPr>
              <w:t>AvailableProduktDto</w:t>
            </w:r>
          </w:p>
        </w:tc>
        <w:tc>
          <w:tcPr>
            <w:tcW w:w="150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D65019" w:rsidRPr="00D65019" w:rsidRDefault="00D65019" w:rsidP="00310E65">
            <w:pPr>
              <w:jc w:val="left"/>
              <w:rPr>
                <w:rFonts w:asciiTheme="minorHAnsi" w:hAnsiTheme="minorHAnsi"/>
                <w:sz w:val="24"/>
                <w:szCs w:val="22"/>
                <w:lang w:val="de-CH"/>
              </w:rPr>
            </w:pPr>
          </w:p>
        </w:tc>
      </w:tr>
      <w:tr w:rsidR="00D65019" w:rsidRPr="00310E65" w:rsidTr="00642549">
        <w:tc>
          <w:tcPr>
            <w:tcW w:w="2846"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indent</w:t>
            </w:r>
          </w:p>
        </w:tc>
        <w:tc>
          <w:tcPr>
            <w:tcW w:w="172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D65019" w:rsidRPr="00D65019" w:rsidRDefault="00D65019" w:rsidP="00310E65">
            <w:pPr>
              <w:jc w:val="left"/>
              <w:rPr>
                <w:rFonts w:asciiTheme="minorHAnsi" w:hAnsiTheme="minorHAnsi"/>
                <w:sz w:val="24"/>
                <w:szCs w:val="22"/>
                <w:lang w:val="de-CH"/>
              </w:rPr>
            </w:pPr>
            <w:r>
              <w:rPr>
                <w:rFonts w:asciiTheme="minorHAnsi" w:hAnsiTheme="minorHAnsi"/>
                <w:sz w:val="24"/>
                <w:szCs w:val="22"/>
                <w:lang w:val="de-CH"/>
              </w:rPr>
              <w:t>Indentation</w:t>
            </w:r>
          </w:p>
        </w:tc>
      </w:tr>
      <w:tr w:rsidR="00D65019" w:rsidRPr="00310E65" w:rsidTr="00642549">
        <w:tc>
          <w:tcPr>
            <w:tcW w:w="2846"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vttypcode</w:t>
            </w:r>
          </w:p>
        </w:tc>
        <w:tc>
          <w:tcPr>
            <w:tcW w:w="172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D65019" w:rsidRDefault="00D65019" w:rsidP="00310E65">
            <w:pPr>
              <w:jc w:val="left"/>
              <w:rPr>
                <w:rFonts w:asciiTheme="minorHAnsi" w:hAnsiTheme="minorHAnsi"/>
                <w:sz w:val="24"/>
                <w:szCs w:val="22"/>
                <w:lang w:val="de-CH"/>
              </w:rPr>
            </w:pPr>
            <w:r>
              <w:rPr>
                <w:rFonts w:asciiTheme="minorHAnsi" w:hAnsiTheme="minorHAnsi"/>
                <w:sz w:val="24"/>
                <w:szCs w:val="22"/>
                <w:lang w:val="de-CH"/>
              </w:rPr>
              <w:t>VTTYP Code</w:t>
            </w:r>
          </w:p>
        </w:tc>
      </w:tr>
      <w:tr w:rsidR="00D65019" w:rsidRPr="00310E65" w:rsidTr="00642549">
        <w:tc>
          <w:tcPr>
            <w:tcW w:w="2846"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sysprprodtype</w:t>
            </w:r>
          </w:p>
        </w:tc>
        <w:tc>
          <w:tcPr>
            <w:tcW w:w="172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D65019" w:rsidRDefault="00D65019" w:rsidP="00310E65">
            <w:pPr>
              <w:jc w:val="left"/>
              <w:rPr>
                <w:rFonts w:asciiTheme="minorHAnsi" w:hAnsiTheme="minorHAnsi"/>
                <w:sz w:val="24"/>
                <w:szCs w:val="22"/>
                <w:lang w:val="de-CH"/>
              </w:rPr>
            </w:pPr>
            <w:r>
              <w:rPr>
                <w:rFonts w:asciiTheme="minorHAnsi" w:hAnsiTheme="minorHAnsi"/>
                <w:sz w:val="24"/>
                <w:szCs w:val="22"/>
                <w:lang w:val="de-CH"/>
              </w:rPr>
              <w:t>Product type id</w:t>
            </w:r>
          </w:p>
        </w:tc>
      </w:tr>
    </w:tbl>
    <w:p w:rsidR="00310E65" w:rsidRPr="00310E65" w:rsidRDefault="00310E65" w:rsidP="00310E65"/>
    <w:p w:rsidR="0046627F" w:rsidRDefault="0046627F" w:rsidP="0046627F">
      <w:pPr>
        <w:pStyle w:val="berschrift4"/>
      </w:pPr>
      <w:bookmarkStart w:id="496" w:name="_Toc472333170"/>
      <w:r>
        <w:t>SOAP Beispiel</w:t>
      </w:r>
      <w:bookmarkEnd w:id="496"/>
    </w:p>
    <w:p w:rsidR="0046627F" w:rsidRDefault="0046627F" w:rsidP="0046627F">
      <w:pPr>
        <w:pStyle w:val="berschrift5"/>
      </w:pPr>
      <w:bookmarkStart w:id="497" w:name="_Toc472333171"/>
      <w:r>
        <w:t>Request:</w:t>
      </w:r>
      <w:bookmarkEnd w:id="497"/>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498" w:name="_Toc472333172"/>
      <w:r>
        <w:t>Response</w:t>
      </w:r>
      <w:bookmarkEnd w:id="498"/>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6627F" w:rsidP="0046627F">
      <w:pPr>
        <w:pStyle w:val="berschrift3"/>
      </w:pPr>
      <w:r>
        <w:rPr>
          <w:lang w:val="en-US"/>
        </w:rPr>
        <w:br w:type="page"/>
      </w:r>
      <w:bookmarkStart w:id="499" w:name="_Toc472333173"/>
      <w:r w:rsidR="0093684A">
        <w:lastRenderedPageBreak/>
        <w:t>getObjektDaten</w:t>
      </w:r>
      <w:bookmarkEnd w:id="499"/>
    </w:p>
    <w:p w:rsidR="0080022B" w:rsidRPr="0080022B" w:rsidRDefault="0080022B" w:rsidP="0080022B">
      <w:r>
        <w:t>siehe createOrUpdateAngebot</w:t>
      </w:r>
    </w:p>
    <w:p w:rsidR="0046627F" w:rsidRDefault="0093684A" w:rsidP="0046627F">
      <w:pPr>
        <w:pStyle w:val="berschrift3"/>
      </w:pPr>
      <w:bookmarkStart w:id="500" w:name="_Toc472333174"/>
      <w:r>
        <w:t>getObjektDatenByVIN</w:t>
      </w:r>
      <w:bookmarkEnd w:id="500"/>
    </w:p>
    <w:p w:rsidR="0080022B" w:rsidRPr="0080022B" w:rsidRDefault="0080022B" w:rsidP="0080022B">
      <w:r>
        <w:t>siehe createOrUpdateAngebot</w:t>
      </w:r>
    </w:p>
    <w:p w:rsidR="0046627F" w:rsidRDefault="0093684A" w:rsidP="0046627F">
      <w:pPr>
        <w:pStyle w:val="berschrift3"/>
      </w:pPr>
      <w:bookmarkStart w:id="501" w:name="_Toc472333175"/>
      <w:r>
        <w:t>getParameter</w:t>
      </w:r>
      <w:bookmarkEnd w:id="501"/>
    </w:p>
    <w:p w:rsidR="0080022B" w:rsidRPr="0080022B" w:rsidRDefault="0080022B" w:rsidP="0080022B">
      <w:r>
        <w:t>siehe createOrUpdateAngebot</w:t>
      </w:r>
    </w:p>
    <w:p w:rsidR="0046627F" w:rsidRDefault="0093684A" w:rsidP="0046627F">
      <w:pPr>
        <w:pStyle w:val="berschrift3"/>
      </w:pPr>
      <w:bookmarkStart w:id="502" w:name="_Toc472333176"/>
      <w:r>
        <w:t>getUploadDetail</w:t>
      </w:r>
      <w:bookmarkEnd w:id="502"/>
    </w:p>
    <w:p w:rsidR="0046627F" w:rsidRDefault="0046627F" w:rsidP="0046627F">
      <w:pPr>
        <w:pStyle w:val="berschrift4"/>
      </w:pPr>
      <w:bookmarkStart w:id="503" w:name="_Toc472333177"/>
      <w:r>
        <w:t>WebService Beschreibung</w:t>
      </w:r>
      <w:bookmarkEnd w:id="503"/>
    </w:p>
    <w:p w:rsidR="0046627F" w:rsidRDefault="003019B6" w:rsidP="0046627F">
      <w:r>
        <w:t>Diese Methode liefert eine Datei, die vorher mit dem Service createOrUpdateUpload ins System gestellt wurde inklusive aller Zusatzinformationen zur Datei.</w:t>
      </w:r>
    </w:p>
    <w:p w:rsidR="0046627F" w:rsidRDefault="0046627F" w:rsidP="0046627F"/>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3019B6">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Liefert ein Upload-Objekt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w:t>
      </w:r>
      <w:r w:rsidRPr="0080022B">
        <w:rPr>
          <w:rFonts w:ascii="Consolas" w:hAnsi="Consolas" w:cs="Consolas"/>
          <w:color w:val="008000"/>
          <w:sz w:val="19"/>
          <w:szCs w:val="19"/>
          <w:highlight w:val="white"/>
          <w:lang w:val="en-US"/>
        </w:rPr>
        <w:t>igetUploadDetailDto</w:t>
      </w:r>
      <w:r w:rsidRPr="0080022B">
        <w:rPr>
          <w:rFonts w:ascii="Consolas" w:hAnsi="Consolas" w:cs="Consolas"/>
          <w:color w:val="808080"/>
          <w:sz w:val="19"/>
          <w:szCs w:val="19"/>
          <w:highlight w:val="white"/>
          <w:lang w:val="en-US"/>
        </w:rPr>
        <w: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ogetUploadDetailDto</w:t>
      </w:r>
      <w:r w:rsidRPr="00A7642C">
        <w:rPr>
          <w:rFonts w:ascii="Consolas" w:hAnsi="Consolas" w:cs="Consolas"/>
          <w:color w:val="808080"/>
          <w:sz w:val="19"/>
          <w:szCs w:val="19"/>
          <w:highlight w:val="white"/>
          <w:lang w:val="en-US"/>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9C614F" w:rsidRDefault="0080022B" w:rsidP="0080022B">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ogetUploadDetailDto</w:t>
      </w:r>
      <w:r w:rsidRPr="00A7642C">
        <w:rPr>
          <w:rFonts w:ascii="Consolas" w:hAnsi="Consolas" w:cs="Consolas"/>
          <w:color w:val="000000"/>
          <w:sz w:val="19"/>
          <w:szCs w:val="19"/>
          <w:highlight w:val="white"/>
          <w:lang w:val="en-US"/>
        </w:rPr>
        <w:t xml:space="preserve"> getUploadDetail(</w:t>
      </w:r>
      <w:r w:rsidRPr="00A7642C">
        <w:rPr>
          <w:rFonts w:ascii="Consolas" w:hAnsi="Consolas" w:cs="Consolas"/>
          <w:color w:val="2B91AF"/>
          <w:sz w:val="19"/>
          <w:szCs w:val="19"/>
          <w:highlight w:val="white"/>
          <w:lang w:val="en-US"/>
        </w:rPr>
        <w:t>igetUploadDetailDto</w:t>
      </w:r>
      <w:r w:rsidRPr="00A7642C">
        <w:rPr>
          <w:rFonts w:ascii="Consolas" w:hAnsi="Consolas" w:cs="Consolas"/>
          <w:color w:val="000000"/>
          <w:sz w:val="19"/>
          <w:szCs w:val="19"/>
          <w:highlight w:val="white"/>
          <w:lang w:val="en-US"/>
        </w:rPr>
        <w:t xml:space="preserve"> input);</w:t>
      </w:r>
    </w:p>
    <w:p w:rsidR="0046627F" w:rsidRDefault="0046627F" w:rsidP="0046627F">
      <w:pPr>
        <w:pStyle w:val="berschrift5"/>
      </w:pPr>
      <w:bookmarkStart w:id="504" w:name="_Toc472333178"/>
      <w:r>
        <w:t>Inputstruktur</w:t>
      </w:r>
      <w:bookmarkEnd w:id="50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Required</w:t>
            </w:r>
            <w:r w:rsidRPr="00310E65">
              <w:rPr>
                <w:rFonts w:ascii="Times New Roman" w:hAnsi="Times New Roman"/>
                <w:sz w:val="24"/>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igetUploadDetailDto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sysfile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Fileatt Primary Key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505" w:name="_Toc472333179"/>
      <w:r>
        <w:t>Rückgabestruktur</w:t>
      </w:r>
      <w:bookmarkEnd w:id="50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ogetUploadDetailDto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file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FileDto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File Data </w:t>
            </w:r>
          </w:p>
        </w:tc>
      </w:tr>
    </w:tbl>
    <w:p w:rsidR="00310E65" w:rsidRPr="00310E65" w:rsidRDefault="00310E65" w:rsidP="00310E65"/>
    <w:p w:rsidR="0046627F" w:rsidRDefault="0046627F" w:rsidP="0046627F">
      <w:pPr>
        <w:pStyle w:val="berschrift4"/>
      </w:pPr>
      <w:bookmarkStart w:id="506" w:name="_Toc472333180"/>
      <w:r>
        <w:t>SOAP Beispiel</w:t>
      </w:r>
      <w:bookmarkEnd w:id="506"/>
    </w:p>
    <w:p w:rsidR="0046627F" w:rsidRDefault="0046627F" w:rsidP="0046627F">
      <w:pPr>
        <w:pStyle w:val="berschrift5"/>
      </w:pPr>
      <w:bookmarkStart w:id="507" w:name="_Toc472333181"/>
      <w:r>
        <w:t>Request:</w:t>
      </w:r>
      <w:bookmarkEnd w:id="507"/>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508" w:name="_Toc472333182"/>
      <w:r>
        <w:t>Response</w:t>
      </w:r>
      <w:bookmarkEnd w:id="508"/>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6627F" w:rsidP="0046627F">
      <w:pPr>
        <w:pStyle w:val="berschrift3"/>
      </w:pPr>
      <w:r>
        <w:rPr>
          <w:lang w:val="en-US"/>
        </w:rPr>
        <w:br w:type="page"/>
      </w:r>
      <w:bookmarkStart w:id="509" w:name="_Toc472333183"/>
      <w:r w:rsidR="0093684A">
        <w:lastRenderedPageBreak/>
        <w:t>listAvailableInsurance</w:t>
      </w:r>
      <w:bookmarkEnd w:id="509"/>
    </w:p>
    <w:p w:rsidR="0046627F" w:rsidRDefault="0046627F" w:rsidP="0046627F">
      <w:pPr>
        <w:pStyle w:val="berschrift4"/>
      </w:pPr>
      <w:bookmarkStart w:id="510" w:name="_Toc472333184"/>
      <w:r>
        <w:t>WebService Beschreibung</w:t>
      </w:r>
      <w:bookmarkEnd w:id="510"/>
    </w:p>
    <w:p w:rsidR="0046627F" w:rsidRDefault="003019B6" w:rsidP="0046627F">
      <w:r>
        <w:t>Diese Methode liefert eine Liste von Versicherungsgesellschaften und Primärschlüssel dazu zurück. Sie kann als SYSVS in allen Datenstrukturen verwendet werden.</w:t>
      </w:r>
    </w:p>
    <w:p w:rsidR="0046627F" w:rsidRDefault="0046627F" w:rsidP="0046627F"/>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aller Versichreungen</w:t>
      </w:r>
    </w:p>
    <w:p w:rsidR="00D31B31" w:rsidRPr="00A7642C"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rPr>
        <w:t>///</w:t>
      </w:r>
      <w:r w:rsidRPr="00A7642C">
        <w:rPr>
          <w:rFonts w:ascii="Consolas" w:hAnsi="Consolas" w:cs="Consolas"/>
          <w:color w:val="008000"/>
          <w:sz w:val="19"/>
          <w:szCs w:val="19"/>
          <w:highlight w:val="white"/>
        </w:rPr>
        <w:t xml:space="preserve"> </w:t>
      </w:r>
      <w:r w:rsidRPr="00A7642C">
        <w:rPr>
          <w:rFonts w:ascii="Consolas" w:hAnsi="Consolas" w:cs="Consolas"/>
          <w:color w:val="808080"/>
          <w:sz w:val="19"/>
          <w:szCs w:val="19"/>
          <w:highlight w:val="white"/>
        </w:rPr>
        <w:t>&lt;/summary&gt;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&lt;returns&gt;</w:t>
      </w:r>
      <w:r w:rsidRPr="00D31B31">
        <w:rPr>
          <w:rFonts w:ascii="Consolas" w:hAnsi="Consolas" w:cs="Consolas"/>
          <w:color w:val="008000"/>
          <w:sz w:val="19"/>
          <w:szCs w:val="19"/>
          <w:highlight w:val="white"/>
          <w:lang w:val="en-US"/>
        </w:rPr>
        <w:t>olistAvailableInsuranceDto</w:t>
      </w:r>
      <w:r w:rsidRPr="00D31B31">
        <w:rPr>
          <w:rFonts w:ascii="Consolas" w:hAnsi="Consolas" w:cs="Consolas"/>
          <w:color w:val="808080"/>
          <w:sz w:val="19"/>
          <w:szCs w:val="19"/>
          <w:highlight w:val="white"/>
          <w:lang w:val="en-US"/>
        </w:rPr>
        <w:t>&lt;/returns&gt;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2B91AF"/>
          <w:sz w:val="19"/>
          <w:szCs w:val="19"/>
          <w:highlight w:val="white"/>
          <w:lang w:val="en-US"/>
        </w:rPr>
        <w:t>OperationContract</w:t>
      </w:r>
      <w:r w:rsidRPr="00D31B31">
        <w:rPr>
          <w:rFonts w:ascii="Consolas" w:hAnsi="Consolas" w:cs="Consolas"/>
          <w:color w:val="000000"/>
          <w:sz w:val="19"/>
          <w:szCs w:val="19"/>
          <w:highlight w:val="white"/>
          <w:lang w:val="en-US"/>
        </w:rPr>
        <w:t>]</w:t>
      </w:r>
    </w:p>
    <w:p w:rsidR="0046627F" w:rsidRPr="009C614F" w:rsidRDefault="00D31B31" w:rsidP="00D31B31">
      <w:pPr>
        <w:rPr>
          <w:lang w:val="en-US"/>
        </w:rPr>
      </w:pPr>
      <w:r w:rsidRPr="00D31B31">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Service.DTO.</w:t>
      </w:r>
      <w:r w:rsidRPr="00A7642C">
        <w:rPr>
          <w:rFonts w:ascii="Consolas" w:hAnsi="Consolas" w:cs="Consolas"/>
          <w:color w:val="2B91AF"/>
          <w:sz w:val="19"/>
          <w:szCs w:val="19"/>
          <w:highlight w:val="white"/>
          <w:lang w:val="en-US"/>
        </w:rPr>
        <w:t>olistAvailableInsuranceDto</w:t>
      </w:r>
      <w:r w:rsidRPr="00A7642C">
        <w:rPr>
          <w:rFonts w:ascii="Consolas" w:hAnsi="Consolas" w:cs="Consolas"/>
          <w:color w:val="000000"/>
          <w:sz w:val="19"/>
          <w:szCs w:val="19"/>
          <w:highlight w:val="white"/>
          <w:lang w:val="en-US"/>
        </w:rPr>
        <w:t xml:space="preserve"> listAvailableInsurance();</w:t>
      </w:r>
    </w:p>
    <w:p w:rsidR="0046627F" w:rsidRDefault="0046627F" w:rsidP="0046627F">
      <w:pPr>
        <w:pStyle w:val="berschrift5"/>
      </w:pPr>
      <w:bookmarkStart w:id="511" w:name="_Toc472333185"/>
      <w:r>
        <w:t>Inputstruktur</w:t>
      </w:r>
      <w:bookmarkEnd w:id="511"/>
    </w:p>
    <w:p w:rsidR="0046627F" w:rsidRDefault="00310E65" w:rsidP="0046627F">
      <w:pPr>
        <w:pStyle w:val="Text"/>
      </w:pPr>
      <w:r>
        <w:t>Keine Parameter</w:t>
      </w:r>
    </w:p>
    <w:p w:rsidR="0046627F" w:rsidRDefault="0046627F" w:rsidP="0046627F">
      <w:pPr>
        <w:pStyle w:val="berschrift5"/>
      </w:pPr>
      <w:bookmarkStart w:id="512" w:name="_Toc472333186"/>
      <w:r>
        <w:t>Rückgabestruktur</w:t>
      </w:r>
      <w:bookmarkEnd w:id="51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olistAvailableInsuranceDto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versicherung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InsuranceDto[]</w:t>
            </w: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Array der Versicherungen </w:t>
            </w:r>
          </w:p>
        </w:tc>
      </w:tr>
      <w:tr w:rsidR="00642549" w:rsidRPr="00310E65" w:rsidTr="00310E65">
        <w:tc>
          <w:tcPr>
            <w:tcW w:w="2846" w:type="dxa"/>
            <w:tcBorders>
              <w:top w:val="single" w:sz="4" w:space="0" w:color="auto"/>
              <w:left w:val="single" w:sz="4" w:space="0" w:color="auto"/>
              <w:bottom w:val="single" w:sz="4" w:space="0" w:color="auto"/>
              <w:right w:val="single" w:sz="4" w:space="0" w:color="auto"/>
            </w:tcBorders>
          </w:tcPr>
          <w:p w:rsidR="00642549" w:rsidRPr="00310E65" w:rsidRDefault="00642549" w:rsidP="00310E65">
            <w:pPr>
              <w:spacing w:before="100" w:beforeAutospacing="1" w:after="100" w:afterAutospacing="1"/>
              <w:jc w:val="left"/>
              <w:rPr>
                <w:rFonts w:asciiTheme="minorHAnsi" w:hAnsiTheme="minorHAnsi"/>
                <w:sz w:val="24"/>
                <w:szCs w:val="22"/>
                <w:lang w:val="de-CH"/>
              </w:rPr>
            </w:pPr>
            <w:r w:rsidRPr="00310E65">
              <w:rPr>
                <w:rFonts w:ascii="Consolas" w:hAnsi="Consolas" w:cs="Consolas"/>
                <w:color w:val="2B91AF"/>
                <w:sz w:val="19"/>
                <w:szCs w:val="19"/>
                <w:lang w:eastAsia="de-CH"/>
              </w:rPr>
              <w:t>InsuranceDto</w:t>
            </w:r>
          </w:p>
        </w:tc>
        <w:tc>
          <w:tcPr>
            <w:tcW w:w="1503" w:type="dxa"/>
            <w:tcBorders>
              <w:top w:val="single" w:sz="4" w:space="0" w:color="auto"/>
              <w:left w:val="single" w:sz="4" w:space="0" w:color="auto"/>
              <w:bottom w:val="single" w:sz="4" w:space="0" w:color="auto"/>
              <w:right w:val="single" w:sz="4" w:space="0" w:color="auto"/>
            </w:tcBorders>
          </w:tcPr>
          <w:p w:rsidR="00642549" w:rsidRPr="00310E65" w:rsidRDefault="00642549" w:rsidP="00310E65">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642549" w:rsidRPr="00310E65" w:rsidRDefault="00642549" w:rsidP="00310E65">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642549" w:rsidRPr="00310E65" w:rsidRDefault="00642549" w:rsidP="00310E65">
            <w:pPr>
              <w:spacing w:before="100" w:beforeAutospacing="1" w:after="100" w:afterAutospacing="1"/>
              <w:jc w:val="left"/>
              <w:rPr>
                <w:rFonts w:asciiTheme="minorHAnsi" w:hAnsiTheme="minorHAnsi"/>
                <w:sz w:val="24"/>
                <w:szCs w:val="22"/>
                <w:lang w:val="de-CH"/>
              </w:rPr>
            </w:pPr>
          </w:p>
        </w:tc>
      </w:tr>
      <w:tr w:rsidR="00642549" w:rsidRPr="00310E65" w:rsidTr="00310E65">
        <w:tc>
          <w:tcPr>
            <w:tcW w:w="2846" w:type="dxa"/>
            <w:tcBorders>
              <w:top w:val="single" w:sz="4" w:space="0" w:color="auto"/>
              <w:left w:val="single" w:sz="4" w:space="0" w:color="auto"/>
              <w:bottom w:val="single" w:sz="4" w:space="0" w:color="auto"/>
              <w:right w:val="single" w:sz="4" w:space="0" w:color="auto"/>
            </w:tcBorders>
          </w:tcPr>
          <w:p w:rsidR="00642549" w:rsidRPr="00310E65" w:rsidRDefault="00642549" w:rsidP="00310E6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642549" w:rsidRPr="00310E65" w:rsidRDefault="0064254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Name</w:t>
            </w:r>
          </w:p>
        </w:tc>
        <w:tc>
          <w:tcPr>
            <w:tcW w:w="1723" w:type="dxa"/>
            <w:tcBorders>
              <w:top w:val="single" w:sz="4" w:space="0" w:color="auto"/>
              <w:left w:val="single" w:sz="4" w:space="0" w:color="auto"/>
              <w:bottom w:val="single" w:sz="4" w:space="0" w:color="auto"/>
              <w:right w:val="single" w:sz="4" w:space="0" w:color="auto"/>
            </w:tcBorders>
          </w:tcPr>
          <w:p w:rsidR="00642549" w:rsidRPr="00310E65" w:rsidRDefault="0064254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642549" w:rsidRPr="00310E65" w:rsidRDefault="0064254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Name der Versicherung</w:t>
            </w:r>
          </w:p>
        </w:tc>
      </w:tr>
    </w:tbl>
    <w:p w:rsidR="00310E65" w:rsidRPr="00310E65" w:rsidRDefault="00310E65" w:rsidP="00310E65"/>
    <w:p w:rsidR="0046627F" w:rsidRDefault="0046627F" w:rsidP="0046627F">
      <w:pPr>
        <w:pStyle w:val="berschrift4"/>
      </w:pPr>
      <w:bookmarkStart w:id="513" w:name="_Toc472333187"/>
      <w:r>
        <w:t>SOAP Beispiel</w:t>
      </w:r>
      <w:bookmarkEnd w:id="513"/>
    </w:p>
    <w:p w:rsidR="0046627F" w:rsidRDefault="0046627F" w:rsidP="0046627F">
      <w:pPr>
        <w:pStyle w:val="berschrift5"/>
      </w:pPr>
      <w:bookmarkStart w:id="514" w:name="_Toc472333188"/>
      <w:r>
        <w:t>Request:</w:t>
      </w:r>
      <w:bookmarkEnd w:id="514"/>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515" w:name="_Toc472333189"/>
      <w:r>
        <w:t>Response</w:t>
      </w:r>
      <w:bookmarkEnd w:id="515"/>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516" w:name="_Toc472333190"/>
      <w:r>
        <w:lastRenderedPageBreak/>
        <w:t>listAvailableKundentypen</w:t>
      </w:r>
      <w:bookmarkEnd w:id="516"/>
    </w:p>
    <w:p w:rsidR="00FB1544" w:rsidRPr="0047601F" w:rsidRDefault="00FB1544" w:rsidP="00FB1544">
      <w:pPr>
        <w:rPr>
          <w:rFonts w:ascii="Courier New" w:hAnsi="Courier New" w:cs="Courier New"/>
          <w:lang w:val="en-US"/>
        </w:rPr>
      </w:pPr>
      <w:r>
        <w:t>siehe createOrUpdateAngebotService</w:t>
      </w:r>
    </w:p>
    <w:p w:rsidR="0046627F" w:rsidRPr="0047601F" w:rsidRDefault="0046627F" w:rsidP="0046627F">
      <w:pPr>
        <w:rPr>
          <w:rFonts w:ascii="Courier New" w:hAnsi="Courier New" w:cs="Courier New"/>
          <w:lang w:val="en-US"/>
        </w:rPr>
      </w:pPr>
    </w:p>
    <w:p w:rsidR="0046627F" w:rsidRDefault="0093684A" w:rsidP="0046627F">
      <w:pPr>
        <w:pStyle w:val="berschrift3"/>
      </w:pPr>
      <w:bookmarkStart w:id="517" w:name="_Toc472333191"/>
      <w:r>
        <w:t>listAvailableLenker</w:t>
      </w:r>
      <w:bookmarkEnd w:id="517"/>
    </w:p>
    <w:p w:rsidR="0046627F" w:rsidRDefault="0046627F" w:rsidP="0046627F">
      <w:pPr>
        <w:pStyle w:val="berschrift4"/>
      </w:pPr>
      <w:bookmarkStart w:id="518" w:name="_Toc472333192"/>
      <w:r>
        <w:t>WebService Beschreibung</w:t>
      </w:r>
      <w:bookmarkEnd w:id="518"/>
    </w:p>
    <w:p w:rsidR="0046627F" w:rsidRDefault="003019B6" w:rsidP="0046627F">
      <w:r>
        <w:t>Diese Methode liefert zu einem Kontext eine Auswahlliste für mögliche Lenker zurück.</w:t>
      </w:r>
    </w:p>
    <w:p w:rsidR="0046627F" w:rsidRDefault="0046627F" w:rsidP="0046627F"/>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aller Lenker</w:t>
      </w:r>
    </w:p>
    <w:p w:rsidR="00D31B31" w:rsidRPr="00A7642C" w:rsidRDefault="00D31B31" w:rsidP="00D31B31">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w:t>
      </w:r>
      <w:r w:rsidRPr="00D31B31">
        <w:rPr>
          <w:rFonts w:ascii="Consolas" w:hAnsi="Consolas" w:cs="Consolas"/>
          <w:color w:val="808080"/>
          <w:sz w:val="19"/>
          <w:szCs w:val="19"/>
          <w:highlight w:val="white"/>
          <w:lang w:val="en-US"/>
        </w:rPr>
        <w:t>returns&gt;</w:t>
      </w:r>
      <w:r w:rsidRPr="00D31B31">
        <w:rPr>
          <w:rFonts w:ascii="Consolas" w:hAnsi="Consolas" w:cs="Consolas"/>
          <w:color w:val="008000"/>
          <w:sz w:val="19"/>
          <w:szCs w:val="19"/>
          <w:highlight w:val="white"/>
          <w:lang w:val="en-US"/>
        </w:rPr>
        <w:t>olistAvailableLenkerDto</w:t>
      </w:r>
      <w:r w:rsidRPr="00D31B31">
        <w:rPr>
          <w:rFonts w:ascii="Consolas" w:hAnsi="Consolas" w:cs="Consolas"/>
          <w:color w:val="808080"/>
          <w:sz w:val="19"/>
          <w:szCs w:val="19"/>
          <w:highlight w:val="white"/>
          <w:lang w:val="en-US"/>
        </w:rPr>
        <w:t>&lt;/returns&gt;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2B91AF"/>
          <w:sz w:val="19"/>
          <w:szCs w:val="19"/>
          <w:highlight w:val="white"/>
          <w:lang w:val="en-US"/>
        </w:rPr>
        <w:t>OperationContract</w:t>
      </w:r>
      <w:r w:rsidRPr="00D31B31">
        <w:rPr>
          <w:rFonts w:ascii="Consolas" w:hAnsi="Consolas" w:cs="Consolas"/>
          <w:color w:val="000000"/>
          <w:sz w:val="19"/>
          <w:szCs w:val="19"/>
          <w:highlight w:val="white"/>
          <w:lang w:val="en-US"/>
        </w:rPr>
        <w:t>]</w:t>
      </w:r>
    </w:p>
    <w:p w:rsidR="0046627F" w:rsidRPr="009C614F" w:rsidRDefault="00D31B31" w:rsidP="00D31B31">
      <w:pPr>
        <w:rPr>
          <w:lang w:val="en-US"/>
        </w:rPr>
      </w:pPr>
      <w:r w:rsidRPr="00D31B3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Service.DTO.</w:t>
      </w:r>
      <w:r>
        <w:rPr>
          <w:rFonts w:ascii="Consolas" w:hAnsi="Consolas" w:cs="Consolas"/>
          <w:color w:val="2B91AF"/>
          <w:sz w:val="19"/>
          <w:szCs w:val="19"/>
          <w:highlight w:val="white"/>
        </w:rPr>
        <w:t>olistAvailableLenkerDto</w:t>
      </w:r>
      <w:r>
        <w:rPr>
          <w:rFonts w:ascii="Consolas" w:hAnsi="Consolas" w:cs="Consolas"/>
          <w:color w:val="000000"/>
          <w:sz w:val="19"/>
          <w:szCs w:val="19"/>
          <w:highlight w:val="white"/>
        </w:rPr>
        <w:t xml:space="preserve"> listAvailableLenker();</w:t>
      </w:r>
    </w:p>
    <w:p w:rsidR="0046627F" w:rsidRDefault="0046627F" w:rsidP="0046627F">
      <w:pPr>
        <w:pStyle w:val="berschrift5"/>
      </w:pPr>
      <w:bookmarkStart w:id="519" w:name="_Toc472333193"/>
      <w:r>
        <w:t>Inputstruktur</w:t>
      </w:r>
      <w:bookmarkEnd w:id="519"/>
    </w:p>
    <w:p w:rsidR="0046627F" w:rsidRDefault="00310E65" w:rsidP="0046627F">
      <w:pPr>
        <w:pStyle w:val="Text"/>
      </w:pPr>
      <w:r>
        <w:t>Keine Parameter</w:t>
      </w:r>
    </w:p>
    <w:p w:rsidR="0046627F" w:rsidRDefault="0046627F" w:rsidP="0046627F">
      <w:pPr>
        <w:pStyle w:val="berschrift5"/>
      </w:pPr>
      <w:bookmarkStart w:id="520" w:name="_Toc472333194"/>
      <w:r>
        <w:t>Rückgabestruktur</w:t>
      </w:r>
      <w:bookmarkEnd w:id="52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olistAvailableLenkerDto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lenker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Array von Lenker </w:t>
            </w:r>
          </w:p>
        </w:tc>
      </w:tr>
    </w:tbl>
    <w:p w:rsidR="0046627F" w:rsidRDefault="0046627F" w:rsidP="0046627F">
      <w:pPr>
        <w:pStyle w:val="berschrift4"/>
      </w:pPr>
      <w:bookmarkStart w:id="521" w:name="_Toc472333195"/>
      <w:r>
        <w:t>SOAP Beispiel</w:t>
      </w:r>
      <w:bookmarkEnd w:id="521"/>
    </w:p>
    <w:p w:rsidR="0046627F" w:rsidRDefault="0046627F" w:rsidP="0046627F">
      <w:pPr>
        <w:pStyle w:val="berschrift5"/>
      </w:pPr>
      <w:bookmarkStart w:id="522" w:name="_Toc472333196"/>
      <w:r>
        <w:t>Request:</w:t>
      </w:r>
      <w:bookmarkEnd w:id="522"/>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523" w:name="_Toc472333197"/>
      <w:r>
        <w:t>Response</w:t>
      </w:r>
      <w:bookmarkEnd w:id="523"/>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524" w:name="_Toc472333198"/>
      <w:r>
        <w:t>listAvailableNutzungsarten</w:t>
      </w:r>
      <w:bookmarkEnd w:id="524"/>
    </w:p>
    <w:p w:rsidR="00FB1544" w:rsidRPr="00FB1544" w:rsidRDefault="00FB1544" w:rsidP="00FB1544">
      <w:r>
        <w:t>siehe createOrUpdateAngebotService</w:t>
      </w:r>
    </w:p>
    <w:p w:rsidR="0093684A" w:rsidRPr="0047601F" w:rsidRDefault="0093684A" w:rsidP="0093684A">
      <w:pPr>
        <w:rPr>
          <w:rFonts w:ascii="Courier New" w:hAnsi="Courier New" w:cs="Courier New"/>
          <w:lang w:val="en-US"/>
        </w:rPr>
      </w:pPr>
    </w:p>
    <w:p w:rsidR="0093684A" w:rsidRDefault="0093684A" w:rsidP="0093684A">
      <w:pPr>
        <w:pStyle w:val="berschrift3"/>
      </w:pPr>
      <w:bookmarkStart w:id="525" w:name="_Toc472333199"/>
      <w:r>
        <w:t>listAvailableObjektarten</w:t>
      </w:r>
      <w:bookmarkEnd w:id="525"/>
    </w:p>
    <w:p w:rsidR="00D31B31" w:rsidRPr="00D31B31" w:rsidRDefault="00D31B31" w:rsidP="00D31B31">
      <w:r>
        <w:t>siehe createOrUpdateAngebotService</w:t>
      </w:r>
    </w:p>
    <w:p w:rsidR="0093684A" w:rsidRDefault="0093684A" w:rsidP="0093684A">
      <w:pPr>
        <w:pStyle w:val="berschrift3"/>
      </w:pPr>
      <w:bookmarkStart w:id="526" w:name="_Toc472333200"/>
      <w:r>
        <w:t>listAvaiableObjekttypen</w:t>
      </w:r>
      <w:bookmarkEnd w:id="526"/>
    </w:p>
    <w:p w:rsidR="00D31B31" w:rsidRPr="00D31B31" w:rsidRDefault="00D31B31" w:rsidP="00D31B31">
      <w:r>
        <w:t>siehe createOrUpdateAngebotService</w:t>
      </w:r>
    </w:p>
    <w:p w:rsidR="0093684A" w:rsidRDefault="0093684A" w:rsidP="0093684A">
      <w:pPr>
        <w:pStyle w:val="berschrift3"/>
      </w:pPr>
      <w:bookmarkStart w:id="527" w:name="_Toc472333201"/>
      <w:r>
        <w:t>listAvailableProdukte</w:t>
      </w:r>
      <w:bookmarkEnd w:id="527"/>
    </w:p>
    <w:p w:rsidR="00D31B31" w:rsidRPr="00D31B31" w:rsidRDefault="00D31B31" w:rsidP="00D31B31">
      <w:r>
        <w:t>siehe createOrUpdateAngebotService</w:t>
      </w:r>
    </w:p>
    <w:p w:rsidR="0093684A" w:rsidRDefault="0093684A" w:rsidP="0093684A">
      <w:pPr>
        <w:pStyle w:val="berschrift3"/>
      </w:pPr>
      <w:bookmarkStart w:id="528" w:name="_Toc472333202"/>
      <w:r>
        <w:t>listAvailableServices</w:t>
      </w:r>
      <w:bookmarkEnd w:id="528"/>
    </w:p>
    <w:p w:rsidR="00D31B31" w:rsidRPr="00D31B31" w:rsidRDefault="00D31B31" w:rsidP="00D31B31">
      <w:r>
        <w:t>siehe createOrUpdateAngebotService</w:t>
      </w:r>
    </w:p>
    <w:p w:rsidR="0093684A" w:rsidRDefault="0093684A" w:rsidP="0093684A">
      <w:pPr>
        <w:pStyle w:val="berschrift3"/>
      </w:pPr>
      <w:bookmarkStart w:id="529" w:name="_Toc472333203"/>
      <w:r>
        <w:t>processAntragEinreichung</w:t>
      </w:r>
      <w:bookmarkEnd w:id="529"/>
    </w:p>
    <w:p w:rsidR="0093684A" w:rsidRDefault="0093684A" w:rsidP="0093684A">
      <w:pPr>
        <w:pStyle w:val="berschrift4"/>
      </w:pPr>
      <w:bookmarkStart w:id="530" w:name="_Toc472333204"/>
      <w:r>
        <w:t>WebService Beschreibung</w:t>
      </w:r>
      <w:bookmarkEnd w:id="530"/>
    </w:p>
    <w:p w:rsidR="0093684A" w:rsidRDefault="003019B6" w:rsidP="0093684A">
      <w:r>
        <w:t>Diese Methode reicht den Antrag ein, um einen Vertrag daraus zu erzeugen.</w:t>
      </w:r>
    </w:p>
    <w:p w:rsidR="0093684A" w:rsidRDefault="0093684A" w:rsidP="0093684A"/>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Reicht den Antrag ein, um einen Vertrag zu erzeugen</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&lt;/summary&gt;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&lt;param name="input"&gt;</w:t>
      </w:r>
      <w:r w:rsidRPr="00D31B31">
        <w:rPr>
          <w:rFonts w:ascii="Consolas" w:hAnsi="Consolas" w:cs="Consolas"/>
          <w:color w:val="008000"/>
          <w:sz w:val="19"/>
          <w:szCs w:val="19"/>
          <w:highlight w:val="white"/>
          <w:lang w:val="en-US"/>
        </w:rPr>
        <w:t>iprocessAntragToVertragDto</w:t>
      </w:r>
      <w:r w:rsidRPr="00D31B31">
        <w:rPr>
          <w:rFonts w:ascii="Consolas" w:hAnsi="Consolas" w:cs="Consolas"/>
          <w:color w:val="808080"/>
          <w:sz w:val="19"/>
          <w:szCs w:val="19"/>
          <w:highlight w:val="white"/>
          <w:lang w:val="en-US"/>
        </w:rPr>
        <w:t>&lt;/param&gt;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&lt;returns&gt;</w:t>
      </w:r>
      <w:r w:rsidRPr="00D31B31">
        <w:rPr>
          <w:rFonts w:ascii="Consolas" w:hAnsi="Consolas" w:cs="Consolas"/>
          <w:color w:val="008000"/>
          <w:sz w:val="19"/>
          <w:szCs w:val="19"/>
          <w:highlight w:val="white"/>
          <w:lang w:val="en-US"/>
        </w:rPr>
        <w:t>Vertrags-Informationen</w:t>
      </w:r>
      <w:r w:rsidRPr="00D31B31">
        <w:rPr>
          <w:rFonts w:ascii="Consolas" w:hAnsi="Consolas" w:cs="Consolas"/>
          <w:color w:val="808080"/>
          <w:sz w:val="19"/>
          <w:szCs w:val="19"/>
          <w:highlight w:val="white"/>
          <w:lang w:val="en-US"/>
        </w:rPr>
        <w:t>&lt;/returns&gt;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2B91AF"/>
          <w:sz w:val="19"/>
          <w:szCs w:val="19"/>
          <w:highlight w:val="white"/>
          <w:lang w:val="en-US"/>
        </w:rPr>
        <w:t>OperationContract</w:t>
      </w:r>
      <w:r w:rsidRPr="00D31B31">
        <w:rPr>
          <w:rFonts w:ascii="Consolas" w:hAnsi="Consolas" w:cs="Consolas"/>
          <w:color w:val="000000"/>
          <w:sz w:val="19"/>
          <w:szCs w:val="19"/>
          <w:highlight w:val="white"/>
          <w:lang w:val="en-US"/>
        </w:rPr>
        <w:t>]</w:t>
      </w:r>
    </w:p>
    <w:p w:rsidR="00D31B31" w:rsidRDefault="00D31B31" w:rsidP="00D31B31">
      <w:pPr>
        <w:autoSpaceDE w:val="0"/>
        <w:autoSpaceDN w:val="0"/>
        <w:adjustRightInd w:val="0"/>
        <w:jc w:val="left"/>
        <w:rPr>
          <w:rFonts w:ascii="Consolas" w:hAnsi="Consolas" w:cs="Consolas"/>
          <w:color w:val="000000"/>
          <w:sz w:val="19"/>
          <w:szCs w:val="19"/>
          <w:highlight w:val="white"/>
        </w:rPr>
      </w:pPr>
      <w:r w:rsidRPr="00D31B3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DTO.</w:t>
      </w:r>
      <w:r>
        <w:rPr>
          <w:rFonts w:ascii="Consolas" w:hAnsi="Consolas" w:cs="Consolas"/>
          <w:color w:val="2B91AF"/>
          <w:sz w:val="19"/>
          <w:szCs w:val="19"/>
          <w:highlight w:val="white"/>
        </w:rPr>
        <w:t>oprocessAntragToVertragDto</w:t>
      </w:r>
      <w:r>
        <w:rPr>
          <w:rFonts w:ascii="Consolas" w:hAnsi="Consolas" w:cs="Consolas"/>
          <w:color w:val="000000"/>
          <w:sz w:val="19"/>
          <w:szCs w:val="19"/>
          <w:highlight w:val="white"/>
        </w:rPr>
        <w:t xml:space="preserve"> processAntragEinreichung(DTO.</w:t>
      </w:r>
      <w:r>
        <w:rPr>
          <w:rFonts w:ascii="Consolas" w:hAnsi="Consolas" w:cs="Consolas"/>
          <w:color w:val="2B91AF"/>
          <w:sz w:val="19"/>
          <w:szCs w:val="19"/>
          <w:highlight w:val="white"/>
        </w:rPr>
        <w:t>iprocessAntragToVertragDto</w:t>
      </w:r>
      <w:r>
        <w:rPr>
          <w:rFonts w:ascii="Consolas" w:hAnsi="Consolas" w:cs="Consolas"/>
          <w:color w:val="000000"/>
          <w:sz w:val="19"/>
          <w:szCs w:val="19"/>
          <w:highlight w:val="white"/>
        </w:rPr>
        <w:t xml:space="preserve"> input);</w:t>
      </w:r>
    </w:p>
    <w:p w:rsidR="0093684A" w:rsidRPr="00D31B31" w:rsidRDefault="0093684A" w:rsidP="0093684A"/>
    <w:p w:rsidR="0093684A" w:rsidRDefault="0093684A" w:rsidP="0093684A">
      <w:pPr>
        <w:pStyle w:val="berschrift5"/>
      </w:pPr>
      <w:bookmarkStart w:id="531" w:name="_Toc472333205"/>
      <w:r>
        <w:t>Inputstruktur</w:t>
      </w:r>
      <w:bookmarkEnd w:id="53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Required</w:t>
            </w:r>
            <w:r w:rsidRPr="00B93595">
              <w:rPr>
                <w:rFonts w:ascii="Times New Roman" w:hAnsi="Times New Roman"/>
                <w:sz w:val="24"/>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 xml:space="preserve">iprocessAntragToVertragDto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AntragDto</w:t>
            </w: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Persistenzobjekt Antrag (siehe Kapitel 4)</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bl>
    <w:p w:rsidR="0093684A" w:rsidRDefault="00B93595" w:rsidP="00B93595">
      <w:pPr>
        <w:spacing w:before="100" w:beforeAutospacing="1" w:after="100" w:afterAutospacing="1"/>
        <w:jc w:val="left"/>
      </w:pPr>
      <w:r w:rsidRPr="00B93595">
        <w:rPr>
          <w:rFonts w:ascii="Times New Roman" w:hAnsi="Times New Roman"/>
          <w:sz w:val="24"/>
        </w:rPr>
        <w:t xml:space="preserve">  </w:t>
      </w:r>
    </w:p>
    <w:p w:rsidR="0093684A" w:rsidRDefault="0093684A" w:rsidP="0093684A">
      <w:pPr>
        <w:pStyle w:val="berschrift5"/>
      </w:pPr>
      <w:bookmarkStart w:id="532" w:name="_Toc472333206"/>
      <w:r>
        <w:t>Rückgabestruktur</w:t>
      </w:r>
      <w:bookmarkEnd w:id="53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Beschreibung </w:t>
            </w:r>
          </w:p>
        </w:tc>
      </w:tr>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 xml:space="preserve">oprocessAntragToVertragDto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vertrag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VertragDto</w:t>
            </w: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Persistenzobjekt Vertrag (siehe Kapitel 4)</w:t>
            </w:r>
          </w:p>
        </w:tc>
      </w:tr>
    </w:tbl>
    <w:p w:rsidR="00B93595" w:rsidRPr="00B93595" w:rsidRDefault="00B93595" w:rsidP="00B93595"/>
    <w:p w:rsidR="0093684A" w:rsidRDefault="0093684A" w:rsidP="0093684A">
      <w:pPr>
        <w:pStyle w:val="berschrift4"/>
      </w:pPr>
      <w:bookmarkStart w:id="533" w:name="_Toc472333207"/>
      <w:r>
        <w:t>SOAP Beispiel</w:t>
      </w:r>
      <w:bookmarkEnd w:id="533"/>
    </w:p>
    <w:p w:rsidR="0093684A" w:rsidRDefault="0093684A" w:rsidP="0093684A">
      <w:pPr>
        <w:pStyle w:val="berschrift5"/>
      </w:pPr>
      <w:bookmarkStart w:id="534" w:name="_Toc472333208"/>
      <w:r>
        <w:t>Request:</w:t>
      </w:r>
      <w:bookmarkEnd w:id="534"/>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535" w:name="_Toc472333209"/>
      <w:r>
        <w:t>Response</w:t>
      </w:r>
      <w:bookmarkEnd w:id="535"/>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536" w:name="_Toc472333210"/>
      <w:r>
        <w:t>processFinVorEinreichung</w:t>
      </w:r>
      <w:bookmarkEnd w:id="536"/>
    </w:p>
    <w:p w:rsidR="0046627F" w:rsidRDefault="0046627F" w:rsidP="0046627F">
      <w:pPr>
        <w:pStyle w:val="berschrift4"/>
      </w:pPr>
      <w:bookmarkStart w:id="537" w:name="_Toc472333211"/>
      <w:r>
        <w:t>WebService Beschreibung</w:t>
      </w:r>
      <w:bookmarkEnd w:id="537"/>
    </w:p>
    <w:p w:rsidR="0046627F" w:rsidRDefault="008D3D4D" w:rsidP="0046627F">
      <w:r>
        <w:t>Diese Methode erlaubt es einen Finanzierungsvorschlag für das Einreichen zu übernehmen, ansonsten verhält sich die Methode wie processAntragEinreichung.</w:t>
      </w:r>
    </w:p>
    <w:p w:rsidR="0046627F" w:rsidRDefault="0046627F" w:rsidP="0046627F"/>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Finanzierungsvorschlag Einreichen</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name="input"&gt;</w:t>
      </w:r>
      <w:r>
        <w:rPr>
          <w:rFonts w:ascii="Consolas" w:hAnsi="Consolas" w:cs="Consolas"/>
          <w:color w:val="008000"/>
          <w:sz w:val="19"/>
          <w:szCs w:val="19"/>
          <w:highlight w:val="white"/>
        </w:rPr>
        <w:t>ifinVorEinreichungDto</w:t>
      </w:r>
      <w:r>
        <w:rPr>
          <w:rFonts w:ascii="Consolas" w:hAnsi="Consolas" w:cs="Consolas"/>
          <w:color w:val="808080"/>
          <w:sz w:val="19"/>
          <w:szCs w:val="19"/>
          <w:highlight w:val="white"/>
        </w:rPr>
        <w:t>&lt;/param&gt;</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ofinVorEinreichungDto</w:t>
      </w:r>
      <w:r>
        <w:rPr>
          <w:rFonts w:ascii="Consolas" w:hAnsi="Consolas" w:cs="Consolas"/>
          <w:color w:val="808080"/>
          <w:sz w:val="19"/>
          <w:szCs w:val="19"/>
          <w:highlight w:val="white"/>
        </w:rPr>
        <w:t>&lt;/returns&gt;</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ofinVorEinreichungDto</w:t>
      </w:r>
      <w:r>
        <w:rPr>
          <w:rFonts w:ascii="Consolas" w:hAnsi="Consolas" w:cs="Consolas"/>
          <w:color w:val="000000"/>
          <w:sz w:val="19"/>
          <w:szCs w:val="19"/>
          <w:highlight w:val="white"/>
        </w:rPr>
        <w:t xml:space="preserve"> processFinVorEinreichung(</w:t>
      </w:r>
      <w:r>
        <w:rPr>
          <w:rFonts w:ascii="Consolas" w:hAnsi="Consolas" w:cs="Consolas"/>
          <w:color w:val="2B91AF"/>
          <w:sz w:val="19"/>
          <w:szCs w:val="19"/>
          <w:highlight w:val="white"/>
        </w:rPr>
        <w:t>ifinVorEinreichungDto</w:t>
      </w:r>
      <w:r>
        <w:rPr>
          <w:rFonts w:ascii="Consolas" w:hAnsi="Consolas" w:cs="Consolas"/>
          <w:color w:val="000000"/>
          <w:sz w:val="19"/>
          <w:szCs w:val="19"/>
          <w:highlight w:val="white"/>
        </w:rPr>
        <w:t xml:space="preserve"> input);</w:t>
      </w:r>
    </w:p>
    <w:p w:rsidR="0046627F" w:rsidRPr="00D31B31" w:rsidRDefault="0046627F" w:rsidP="0046627F"/>
    <w:p w:rsidR="0046627F" w:rsidRDefault="0046627F" w:rsidP="0046627F">
      <w:pPr>
        <w:pStyle w:val="berschrift5"/>
      </w:pPr>
      <w:bookmarkStart w:id="538" w:name="_Toc472333212"/>
      <w:r>
        <w:t>Inputstruktur</w:t>
      </w:r>
      <w:bookmarkEnd w:id="53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Required</w:t>
            </w:r>
            <w:r w:rsidRPr="00B93595">
              <w:rPr>
                <w:rFonts w:ascii="Times New Roman" w:hAnsi="Times New Roman"/>
                <w:sz w:val="24"/>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 xml:space="preserve">ifinVorEinreichungDto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AntragDto</w:t>
            </w: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antrag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finanzierungsVariante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gewählte Variante (1,2,3)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539" w:name="_Toc472333213"/>
      <w:r>
        <w:t>Rückgabestruktur</w:t>
      </w:r>
      <w:bookmarkEnd w:id="53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B93595" w:rsidP="00B93595">
            <w:pPr>
              <w:spacing w:before="100" w:beforeAutospacing="1" w:after="100" w:afterAutospacing="1"/>
              <w:jc w:val="left"/>
              <w:rPr>
                <w:rFonts w:ascii="Times New Roman" w:hAnsi="Times New Roman"/>
                <w:sz w:val="24"/>
              </w:rPr>
            </w:pPr>
            <w:r w:rsidRPr="00B93595">
              <w:rPr>
                <w:rFonts w:ascii="Times New Roman" w:hAnsi="Times New Roman"/>
                <w:sz w:val="24"/>
              </w:rPr>
              <w:t xml:space="preserve">  </w:t>
            </w:r>
            <w:r w:rsidR="00642549" w:rsidRPr="00B93595">
              <w:rPr>
                <w:rFonts w:asciiTheme="minorHAnsi" w:hAnsiTheme="minorHAnsi"/>
                <w:sz w:val="24"/>
                <w:szCs w:val="22"/>
                <w:lang w:val="de-CH"/>
              </w:rPr>
              <w:t xml:space="preserve">  </w:t>
            </w:r>
          </w:p>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Beschreibung </w:t>
            </w:r>
          </w:p>
        </w:tc>
      </w:tr>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 xml:space="preserve">ofinVorEinreichungDto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Frontid des eai results </w:t>
            </w:r>
          </w:p>
        </w:tc>
      </w:tr>
    </w:tbl>
    <w:p w:rsidR="0046627F" w:rsidRDefault="0046627F" w:rsidP="0046627F">
      <w:pPr>
        <w:pStyle w:val="berschrift4"/>
      </w:pPr>
      <w:bookmarkStart w:id="540" w:name="_Toc472333214"/>
      <w:r>
        <w:t>SOAP Beispiel</w:t>
      </w:r>
      <w:bookmarkEnd w:id="540"/>
    </w:p>
    <w:p w:rsidR="0046627F" w:rsidRDefault="0046627F" w:rsidP="0046627F">
      <w:pPr>
        <w:pStyle w:val="berschrift5"/>
      </w:pPr>
      <w:bookmarkStart w:id="541" w:name="_Toc472333215"/>
      <w:r>
        <w:t>Request:</w:t>
      </w:r>
      <w:bookmarkEnd w:id="541"/>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542" w:name="_Toc472333216"/>
      <w:r>
        <w:t>Response</w:t>
      </w:r>
      <w:bookmarkEnd w:id="542"/>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543" w:name="_Toc472333217"/>
      <w:r>
        <w:t>risikoSim</w:t>
      </w:r>
      <w:bookmarkEnd w:id="543"/>
    </w:p>
    <w:p w:rsidR="0093684A" w:rsidRDefault="0093684A" w:rsidP="0093684A">
      <w:pPr>
        <w:pStyle w:val="berschrift4"/>
      </w:pPr>
      <w:bookmarkStart w:id="544" w:name="_Toc472333218"/>
      <w:r>
        <w:t>WebService Beschreibung</w:t>
      </w:r>
      <w:bookmarkEnd w:id="544"/>
    </w:p>
    <w:p w:rsidR="0093684A" w:rsidRDefault="008D3D4D" w:rsidP="0093684A">
      <w:r>
        <w:t>Diese Methode erlaubt es die Risikoprüfung für einen Antrag nur zu Simulieren und in der Datenbank abzulegen.</w:t>
      </w:r>
    </w:p>
    <w:p w:rsidR="0093684A" w:rsidRDefault="0093684A" w:rsidP="0093684A"/>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8D3D4D">
        <w:rPr>
          <w:rFonts w:ascii="Consolas" w:hAnsi="Consolas" w:cs="Consolas"/>
          <w:color w:val="000000"/>
          <w:sz w:val="19"/>
          <w:szCs w:val="19"/>
          <w:highlight w:val="white"/>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&lt;summary&gt;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Risikoprüfung simulieren</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&lt;/summary&gt;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&lt;param name="input"&gt;</w:t>
      </w:r>
      <w:r w:rsidRPr="00D31B31">
        <w:rPr>
          <w:rFonts w:ascii="Consolas" w:hAnsi="Consolas" w:cs="Consolas"/>
          <w:color w:val="008000"/>
          <w:sz w:val="19"/>
          <w:szCs w:val="19"/>
          <w:highlight w:val="white"/>
          <w:lang w:val="en-US"/>
        </w:rPr>
        <w:t>irisikoSimDto</w:t>
      </w:r>
      <w:r w:rsidRPr="00D31B31">
        <w:rPr>
          <w:rFonts w:ascii="Consolas" w:hAnsi="Consolas" w:cs="Consolas"/>
          <w:color w:val="808080"/>
          <w:sz w:val="19"/>
          <w:szCs w:val="19"/>
          <w:highlight w:val="white"/>
          <w:lang w:val="en-US"/>
        </w:rPr>
        <w:t>&lt;/param&gt;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&lt;returns&gt;</w:t>
      </w:r>
      <w:r w:rsidRPr="00D31B31">
        <w:rPr>
          <w:rFonts w:ascii="Consolas" w:hAnsi="Consolas" w:cs="Consolas"/>
          <w:color w:val="008000"/>
          <w:sz w:val="19"/>
          <w:szCs w:val="19"/>
          <w:highlight w:val="white"/>
          <w:lang w:val="en-US"/>
        </w:rPr>
        <w:t>orisikoSimDto</w:t>
      </w:r>
      <w:r w:rsidRPr="00D31B31">
        <w:rPr>
          <w:rFonts w:ascii="Consolas" w:hAnsi="Consolas" w:cs="Consolas"/>
          <w:color w:val="808080"/>
          <w:sz w:val="19"/>
          <w:szCs w:val="19"/>
          <w:highlight w:val="white"/>
          <w:lang w:val="en-US"/>
        </w:rPr>
        <w:t>&lt;/returns&gt;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2B91AF"/>
          <w:sz w:val="19"/>
          <w:szCs w:val="19"/>
          <w:highlight w:val="white"/>
          <w:lang w:val="en-US"/>
        </w:rPr>
        <w:t>OperationContract</w:t>
      </w:r>
      <w:r w:rsidRPr="00D31B31">
        <w:rPr>
          <w:rFonts w:ascii="Consolas" w:hAnsi="Consolas" w:cs="Consolas"/>
          <w:color w:val="000000"/>
          <w:sz w:val="19"/>
          <w:szCs w:val="19"/>
          <w:highlight w:val="white"/>
          <w:lang w:val="en-US"/>
        </w:rPr>
        <w: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2B91AF"/>
          <w:sz w:val="19"/>
          <w:szCs w:val="19"/>
          <w:highlight w:val="white"/>
          <w:lang w:val="en-US"/>
        </w:rPr>
        <w:t>orisikoSimDto</w:t>
      </w:r>
      <w:r w:rsidRPr="00D31B31">
        <w:rPr>
          <w:rFonts w:ascii="Consolas" w:hAnsi="Consolas" w:cs="Consolas"/>
          <w:color w:val="000000"/>
          <w:sz w:val="19"/>
          <w:szCs w:val="19"/>
          <w:highlight w:val="white"/>
          <w:lang w:val="en-US"/>
        </w:rPr>
        <w:t xml:space="preserve"> risikoSim(Cic.OpenOne.GateBANKNOW.Service.DTO.</w:t>
      </w:r>
      <w:r w:rsidRPr="00D31B31">
        <w:rPr>
          <w:rFonts w:ascii="Consolas" w:hAnsi="Consolas" w:cs="Consolas"/>
          <w:color w:val="2B91AF"/>
          <w:sz w:val="19"/>
          <w:szCs w:val="19"/>
          <w:highlight w:val="white"/>
          <w:lang w:val="en-US"/>
        </w:rPr>
        <w:t>irisikoSimDto</w:t>
      </w:r>
      <w:r w:rsidRPr="00D31B31">
        <w:rPr>
          <w:rFonts w:ascii="Consolas" w:hAnsi="Consolas" w:cs="Consolas"/>
          <w:color w:val="000000"/>
          <w:sz w:val="19"/>
          <w:szCs w:val="19"/>
          <w:highlight w:val="white"/>
          <w:lang w:val="en-US"/>
        </w:rPr>
        <w:t xml:space="preserve"> input);</w:t>
      </w:r>
    </w:p>
    <w:p w:rsidR="0093684A" w:rsidRPr="009C614F" w:rsidRDefault="0093684A" w:rsidP="0093684A">
      <w:pPr>
        <w:rPr>
          <w:lang w:val="en-US"/>
        </w:rPr>
      </w:pPr>
    </w:p>
    <w:p w:rsidR="0093684A" w:rsidRDefault="0093684A" w:rsidP="0093684A">
      <w:pPr>
        <w:pStyle w:val="berschrift5"/>
      </w:pPr>
      <w:bookmarkStart w:id="545" w:name="_Toc472333219"/>
      <w:r>
        <w:t>Inputstruktur</w:t>
      </w:r>
      <w:bookmarkEnd w:id="54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lastRenderedPageBreak/>
              <w:t xml:space="preserve">  </w:t>
            </w:r>
          </w:p>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Required</w:t>
            </w:r>
            <w:r w:rsidRPr="00B93595">
              <w:rPr>
                <w:rFonts w:ascii="Times New Roman" w:hAnsi="Times New Roman"/>
                <w:sz w:val="24"/>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 xml:space="preserve">irisikoSimDto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AntragDto</w:t>
            </w: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antrag (siehe Kapitel 4)</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eloutDto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ELOutDto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_Expected Loss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bl>
    <w:p w:rsidR="0093684A" w:rsidRDefault="00B93595" w:rsidP="00B93595">
      <w:pPr>
        <w:spacing w:before="100" w:beforeAutospacing="1" w:after="100" w:afterAutospacing="1"/>
        <w:jc w:val="left"/>
      </w:pPr>
      <w:r w:rsidRPr="00B93595">
        <w:rPr>
          <w:rFonts w:ascii="Times New Roman" w:hAnsi="Times New Roman"/>
          <w:sz w:val="24"/>
        </w:rPr>
        <w:t xml:space="preserve">  </w:t>
      </w:r>
    </w:p>
    <w:p w:rsidR="0093684A" w:rsidRDefault="0093684A" w:rsidP="0093684A">
      <w:pPr>
        <w:pStyle w:val="berschrift5"/>
      </w:pPr>
      <w:bookmarkStart w:id="546" w:name="_Toc472333220"/>
      <w:r>
        <w:t>Rückgabestruktur</w:t>
      </w:r>
      <w:bookmarkEnd w:id="54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Beschreibung </w:t>
            </w:r>
          </w:p>
        </w:tc>
      </w:tr>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 xml:space="preserve">orisikoSimDto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AntragDto</w:t>
            </w: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antrag (siehe Kapitel 4)</w:t>
            </w:r>
          </w:p>
        </w:tc>
      </w:tr>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Frontid results </w:t>
            </w:r>
          </w:p>
        </w:tc>
      </w:tr>
    </w:tbl>
    <w:p w:rsidR="00B93595" w:rsidRPr="00B93595" w:rsidRDefault="00B93595" w:rsidP="00B93595"/>
    <w:p w:rsidR="0093684A" w:rsidRDefault="0093684A" w:rsidP="0093684A">
      <w:pPr>
        <w:pStyle w:val="berschrift4"/>
      </w:pPr>
      <w:bookmarkStart w:id="547" w:name="_Toc472333221"/>
      <w:r>
        <w:t>SOAP Beispiel</w:t>
      </w:r>
      <w:bookmarkEnd w:id="547"/>
    </w:p>
    <w:p w:rsidR="0093684A" w:rsidRDefault="0093684A" w:rsidP="0093684A">
      <w:pPr>
        <w:pStyle w:val="berschrift5"/>
      </w:pPr>
      <w:bookmarkStart w:id="548" w:name="_Toc472333222"/>
      <w:r>
        <w:t>Request:</w:t>
      </w:r>
      <w:bookmarkEnd w:id="548"/>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549" w:name="_Toc472333223"/>
      <w:r>
        <w:t>Response</w:t>
      </w:r>
      <w:bookmarkEnd w:id="549"/>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550" w:name="_Toc472333224"/>
      <w:r>
        <w:t>saveAntrag</w:t>
      </w:r>
      <w:bookmarkEnd w:id="550"/>
    </w:p>
    <w:p w:rsidR="0093684A" w:rsidRDefault="0093684A" w:rsidP="0093684A">
      <w:pPr>
        <w:pStyle w:val="berschrift4"/>
      </w:pPr>
      <w:bookmarkStart w:id="551" w:name="_Toc472333225"/>
      <w:r>
        <w:t>WebService Beschreibung</w:t>
      </w:r>
      <w:bookmarkEnd w:id="551"/>
    </w:p>
    <w:p w:rsidR="008D3D4D" w:rsidRDefault="008D3D4D" w:rsidP="008D3D4D">
      <w:r>
        <w:t>Diese Methode ändert anhand der übergebenen Daten einen Antrag. Es werden alle Verknüpfungen und abhängigen Daten in der Datenbank abgelegt. Ansonsten funktioniert die Methode wie createOrUpdateAntrag, jedoch kann damit kein neuer Antrag angelegt werden.</w:t>
      </w:r>
    </w:p>
    <w:p w:rsidR="0093684A" w:rsidRDefault="0093684A" w:rsidP="0093684A"/>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Speichert Persistenzobjekt des Antrags</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&lt;param name="input"&gt;</w:t>
      </w:r>
      <w:r w:rsidRPr="00D31B31">
        <w:rPr>
          <w:rFonts w:ascii="Consolas" w:hAnsi="Consolas" w:cs="Consolas"/>
          <w:color w:val="008000"/>
          <w:sz w:val="19"/>
          <w:szCs w:val="19"/>
          <w:highlight w:val="white"/>
          <w:lang w:val="en-US"/>
        </w:rPr>
        <w:t>isaveAntragDto</w:t>
      </w:r>
      <w:r w:rsidRPr="00D31B31">
        <w:rPr>
          <w:rFonts w:ascii="Consolas" w:hAnsi="Consolas" w:cs="Consolas"/>
          <w:color w:val="808080"/>
          <w:sz w:val="19"/>
          <w:szCs w:val="19"/>
          <w:highlight w:val="white"/>
          <w:lang w:val="en-US"/>
        </w:rPr>
        <w:t>&lt;/param&gt;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&lt;returns&gt;</w:t>
      </w:r>
      <w:r w:rsidRPr="00D31B31">
        <w:rPr>
          <w:rFonts w:ascii="Consolas" w:hAnsi="Consolas" w:cs="Consolas"/>
          <w:color w:val="008000"/>
          <w:sz w:val="19"/>
          <w:szCs w:val="19"/>
          <w:highlight w:val="white"/>
          <w:lang w:val="en-US"/>
        </w:rPr>
        <w:t>osaveAntragDto</w:t>
      </w:r>
      <w:r w:rsidRPr="00D31B31">
        <w:rPr>
          <w:rFonts w:ascii="Consolas" w:hAnsi="Consolas" w:cs="Consolas"/>
          <w:color w:val="808080"/>
          <w:sz w:val="19"/>
          <w:szCs w:val="19"/>
          <w:highlight w:val="white"/>
          <w:lang w:val="en-US"/>
        </w:rPr>
        <w:t>&lt;/returns&gt;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2B91AF"/>
          <w:sz w:val="19"/>
          <w:szCs w:val="19"/>
          <w:highlight w:val="white"/>
          <w:lang w:val="en-US"/>
        </w:rPr>
        <w:t>OperationContract</w:t>
      </w:r>
      <w:r w:rsidRPr="00D31B31">
        <w:rPr>
          <w:rFonts w:ascii="Consolas" w:hAnsi="Consolas" w:cs="Consolas"/>
          <w:color w:val="000000"/>
          <w:sz w:val="19"/>
          <w:szCs w:val="19"/>
          <w:highlight w:val="white"/>
          <w:lang w:val="en-US"/>
        </w:rPr>
        <w: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DTO.</w:t>
      </w:r>
      <w:r w:rsidRPr="00D31B31">
        <w:rPr>
          <w:rFonts w:ascii="Consolas" w:hAnsi="Consolas" w:cs="Consolas"/>
          <w:color w:val="2B91AF"/>
          <w:sz w:val="19"/>
          <w:szCs w:val="19"/>
          <w:highlight w:val="white"/>
          <w:lang w:val="en-US"/>
        </w:rPr>
        <w:t>osaveAntragDto</w:t>
      </w:r>
      <w:r w:rsidRPr="00D31B31">
        <w:rPr>
          <w:rFonts w:ascii="Consolas" w:hAnsi="Consolas" w:cs="Consolas"/>
          <w:color w:val="000000"/>
          <w:sz w:val="19"/>
          <w:szCs w:val="19"/>
          <w:highlight w:val="white"/>
          <w:lang w:val="en-US"/>
        </w:rPr>
        <w:t xml:space="preserve"> saveAntrag(DTO.</w:t>
      </w:r>
      <w:r w:rsidRPr="00D31B31">
        <w:rPr>
          <w:rFonts w:ascii="Consolas" w:hAnsi="Consolas" w:cs="Consolas"/>
          <w:color w:val="2B91AF"/>
          <w:sz w:val="19"/>
          <w:szCs w:val="19"/>
          <w:highlight w:val="white"/>
          <w:lang w:val="en-US"/>
        </w:rPr>
        <w:t>isaveAntragDto</w:t>
      </w:r>
      <w:r w:rsidRPr="00D31B31">
        <w:rPr>
          <w:rFonts w:ascii="Consolas" w:hAnsi="Consolas" w:cs="Consolas"/>
          <w:color w:val="000000"/>
          <w:sz w:val="19"/>
          <w:szCs w:val="19"/>
          <w:highlight w:val="white"/>
          <w:lang w:val="en-US"/>
        </w:rPr>
        <w:t xml:space="preserve"> input);</w:t>
      </w:r>
    </w:p>
    <w:p w:rsidR="0093684A" w:rsidRDefault="0093684A" w:rsidP="0093684A">
      <w:pPr>
        <w:pStyle w:val="berschrift5"/>
      </w:pPr>
      <w:bookmarkStart w:id="552" w:name="_Toc472333226"/>
      <w:r>
        <w:t>Inputstruktur</w:t>
      </w:r>
      <w:bookmarkEnd w:id="55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Required</w:t>
            </w:r>
            <w:r w:rsidRPr="00B93595">
              <w:rPr>
                <w:rFonts w:ascii="Times New Roman" w:hAnsi="Times New Roman"/>
                <w:sz w:val="24"/>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 xml:space="preserve">isaveAntragDto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050305">
              <w:rPr>
                <w:rFonts w:ascii="Consolas" w:hAnsi="Consolas" w:cs="Consolas"/>
                <w:color w:val="2B91AF"/>
                <w:sz w:val="19"/>
                <w:szCs w:val="19"/>
                <w:lang w:eastAsia="de-CH"/>
              </w:rPr>
              <w:t>AntragDto</w:t>
            </w: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Persistenzobjekt Antrag (siehe Kapitel 4)</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bl>
    <w:p w:rsidR="0093684A" w:rsidRDefault="00B93595" w:rsidP="00B93595">
      <w:pPr>
        <w:spacing w:before="100" w:beforeAutospacing="1" w:after="100" w:afterAutospacing="1"/>
        <w:jc w:val="left"/>
      </w:pPr>
      <w:r w:rsidRPr="00B93595">
        <w:rPr>
          <w:rFonts w:ascii="Times New Roman" w:hAnsi="Times New Roman"/>
          <w:sz w:val="24"/>
        </w:rPr>
        <w:t xml:space="preserve">  </w:t>
      </w:r>
    </w:p>
    <w:p w:rsidR="0093684A" w:rsidRDefault="0093684A" w:rsidP="0093684A">
      <w:pPr>
        <w:pStyle w:val="berschrift5"/>
      </w:pPr>
      <w:bookmarkStart w:id="553" w:name="_Toc472333227"/>
      <w:r>
        <w:t>Rückgabestruktur</w:t>
      </w:r>
      <w:bookmarkEnd w:id="55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Beschreibung </w:t>
            </w:r>
          </w:p>
        </w:tc>
      </w:tr>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 xml:space="preserve">osaveAntragDto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bl>
    <w:p w:rsidR="0093684A" w:rsidRDefault="0093684A" w:rsidP="0093684A">
      <w:pPr>
        <w:pStyle w:val="berschrift4"/>
      </w:pPr>
      <w:bookmarkStart w:id="554" w:name="_Toc472333228"/>
      <w:r>
        <w:t>SOAP Beispiel</w:t>
      </w:r>
      <w:bookmarkEnd w:id="554"/>
    </w:p>
    <w:p w:rsidR="0093684A" w:rsidRDefault="0093684A" w:rsidP="0093684A">
      <w:pPr>
        <w:pStyle w:val="berschrift5"/>
      </w:pPr>
      <w:bookmarkStart w:id="555" w:name="_Toc472333229"/>
      <w:r>
        <w:t>Request:</w:t>
      </w:r>
      <w:bookmarkEnd w:id="555"/>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556" w:name="_Toc472333230"/>
      <w:r>
        <w:t>Response</w:t>
      </w:r>
      <w:bookmarkEnd w:id="556"/>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557" w:name="_Toc472333231"/>
      <w:r>
        <w:lastRenderedPageBreak/>
        <w:t>searchUpload</w:t>
      </w:r>
      <w:bookmarkEnd w:id="557"/>
    </w:p>
    <w:p w:rsidR="0093684A" w:rsidRDefault="0093684A" w:rsidP="0093684A">
      <w:pPr>
        <w:pStyle w:val="berschrift4"/>
      </w:pPr>
      <w:bookmarkStart w:id="558" w:name="_Toc472333232"/>
      <w:r>
        <w:t>WebService Beschreibung</w:t>
      </w:r>
      <w:bookmarkEnd w:id="558"/>
    </w:p>
    <w:p w:rsidR="0093684A" w:rsidRDefault="008D3D4D" w:rsidP="0093684A">
      <w:r>
        <w:t>Diese Methode erlaubt es im Bestand der über die Methode createOrUpdateUpload hochgeladenen Dateien zu suchen, als Ergebenis wird eine Liste der Dateien zurückgeliefert. Um weiter Details zu den einzelnen Dateien abzurufen wird die Methode getUploadDetail verwendet.</w:t>
      </w:r>
    </w:p>
    <w:p w:rsidR="0093684A" w:rsidRDefault="0093684A" w:rsidP="0093684A"/>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8D3D4D">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w:t>
      </w:r>
      <w:r w:rsidRPr="00D31B31">
        <w:rPr>
          <w:rFonts w:ascii="Consolas" w:hAnsi="Consolas" w:cs="Consolas"/>
          <w:color w:val="808080"/>
          <w:sz w:val="19"/>
          <w:szCs w:val="19"/>
          <w:highlight w:val="white"/>
          <w:lang w:val="en-US"/>
        </w:rPr>
        <w:t>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searches for uploaded files</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&lt;/summary&gt;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&lt;param name="input"&gt;&lt;/param&gt;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&lt;returns&gt;&lt;/returns&gt;</w:t>
      </w:r>
    </w:p>
    <w:p w:rsidR="00D31B31" w:rsidRPr="00A7642C"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93684A" w:rsidRPr="009C614F" w:rsidRDefault="00D31B31" w:rsidP="00D31B31">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osearchUploadDto</w:t>
      </w:r>
      <w:r w:rsidRPr="00A7642C">
        <w:rPr>
          <w:rFonts w:ascii="Consolas" w:hAnsi="Consolas" w:cs="Consolas"/>
          <w:color w:val="000000"/>
          <w:sz w:val="19"/>
          <w:szCs w:val="19"/>
          <w:highlight w:val="white"/>
          <w:lang w:val="en-US"/>
        </w:rPr>
        <w:t xml:space="preserve"> searchUpload(</w:t>
      </w:r>
      <w:r w:rsidRPr="00A7642C">
        <w:rPr>
          <w:rFonts w:ascii="Consolas" w:hAnsi="Consolas" w:cs="Consolas"/>
          <w:color w:val="2B91AF"/>
          <w:sz w:val="19"/>
          <w:szCs w:val="19"/>
          <w:highlight w:val="white"/>
          <w:lang w:val="en-US"/>
        </w:rPr>
        <w:t>isearchUploadDto</w:t>
      </w:r>
      <w:r w:rsidRPr="00A7642C">
        <w:rPr>
          <w:rFonts w:ascii="Consolas" w:hAnsi="Consolas" w:cs="Consolas"/>
          <w:color w:val="000000"/>
          <w:sz w:val="19"/>
          <w:szCs w:val="19"/>
          <w:highlight w:val="white"/>
          <w:lang w:val="en-US"/>
        </w:rPr>
        <w:t xml:space="preserve"> input);</w:t>
      </w:r>
    </w:p>
    <w:p w:rsidR="0093684A" w:rsidRDefault="0093684A" w:rsidP="0093684A">
      <w:pPr>
        <w:pStyle w:val="berschrift5"/>
      </w:pPr>
      <w:bookmarkStart w:id="559" w:name="_Toc472333233"/>
      <w:r>
        <w:t>Inputstruktur</w:t>
      </w:r>
      <w:bookmarkEnd w:id="55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050305" w:rsidRPr="00050305" w:rsidTr="00050305">
        <w:tc>
          <w:tcPr>
            <w:tcW w:w="2846"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Required</w:t>
            </w:r>
            <w:r w:rsidRPr="00050305">
              <w:rPr>
                <w:rFonts w:ascii="Times New Roman" w:hAnsi="Times New Roman"/>
                <w:sz w:val="24"/>
              </w:rPr>
              <w:t xml:space="preserve"> </w:t>
            </w:r>
          </w:p>
        </w:tc>
      </w:tr>
      <w:tr w:rsidR="00050305" w:rsidRPr="00050305" w:rsidTr="00050305">
        <w:tc>
          <w:tcPr>
            <w:tcW w:w="2846"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Consolas" w:hAnsi="Consolas" w:cs="Consolas"/>
                <w:color w:val="2B91AF"/>
                <w:sz w:val="19"/>
                <w:szCs w:val="19"/>
                <w:lang w:eastAsia="de-CH"/>
              </w:rPr>
              <w:t xml:space="preserve">isearchUploadDto </w:t>
            </w:r>
          </w:p>
        </w:tc>
        <w:tc>
          <w:tcPr>
            <w:tcW w:w="1503"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r>
      <w:tr w:rsidR="00050305" w:rsidRPr="00050305" w:rsidTr="00050305">
        <w:tc>
          <w:tcPr>
            <w:tcW w:w="2846"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searchInput </w:t>
            </w:r>
          </w:p>
        </w:tc>
        <w:tc>
          <w:tcPr>
            <w:tcW w:w="1723"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iSearchDto </w:t>
            </w:r>
          </w:p>
        </w:tc>
        <w:tc>
          <w:tcPr>
            <w:tcW w:w="1809"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Allgemeines Suchobjekt </w:t>
            </w:r>
          </w:p>
        </w:tc>
        <w:tc>
          <w:tcPr>
            <w:tcW w:w="1181"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r>
    </w:tbl>
    <w:p w:rsidR="0093684A" w:rsidRDefault="00050305" w:rsidP="0015694B">
      <w:pPr>
        <w:spacing w:before="100" w:beforeAutospacing="1" w:after="100" w:afterAutospacing="1"/>
        <w:jc w:val="left"/>
      </w:pPr>
      <w:r w:rsidRPr="00050305">
        <w:rPr>
          <w:rFonts w:ascii="Times New Roman" w:hAnsi="Times New Roman"/>
          <w:sz w:val="24"/>
        </w:rPr>
        <w:t xml:space="preserve">  </w:t>
      </w:r>
    </w:p>
    <w:p w:rsidR="0093684A" w:rsidRDefault="0093684A" w:rsidP="0093684A">
      <w:pPr>
        <w:pStyle w:val="berschrift5"/>
      </w:pPr>
      <w:bookmarkStart w:id="560" w:name="_Toc472333234"/>
      <w:r>
        <w:t>Rückgabestruktur</w:t>
      </w:r>
      <w:bookmarkEnd w:id="56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05030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Beschreibung </w:t>
            </w:r>
          </w:p>
        </w:tc>
      </w:tr>
      <w:tr w:rsidR="00642549" w:rsidRPr="0005030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Consolas" w:hAnsi="Consolas" w:cs="Consolas"/>
                <w:color w:val="2B91AF"/>
                <w:sz w:val="19"/>
                <w:szCs w:val="19"/>
                <w:lang w:eastAsia="de-CH"/>
              </w:rPr>
              <w:t xml:space="preserve">osearchUploadDto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r>
      <w:tr w:rsidR="00642549" w:rsidRPr="0005030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result </w:t>
            </w:r>
          </w:p>
        </w:tc>
        <w:tc>
          <w:tcPr>
            <w:tcW w:w="1723"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Consolas" w:hAnsi="Consolas" w:cs="Consolas"/>
                <w:color w:val="2B91AF"/>
                <w:sz w:val="19"/>
                <w:szCs w:val="19"/>
                <w:lang w:eastAsia="de-CH"/>
              </w:rPr>
              <w:t>oSearchDto</w:t>
            </w:r>
            <w:r w:rsidRPr="00050305">
              <w:rPr>
                <w:rFonts w:asciiTheme="minorHAnsi" w:hAnsiTheme="minorHAnsi"/>
                <w:sz w:val="24"/>
                <w:szCs w:val="22"/>
                <w:lang w:val="de-CH"/>
              </w:rPr>
              <w:t>&lt;</w:t>
            </w:r>
            <w:r w:rsidRPr="00050305">
              <w:rPr>
                <w:rFonts w:ascii="Consolas" w:hAnsi="Consolas" w:cs="Consolas"/>
                <w:color w:val="2B91AF"/>
                <w:sz w:val="19"/>
                <w:szCs w:val="19"/>
                <w:lang w:eastAsia="de-CH"/>
              </w:rPr>
              <w:t>FileDto</w:t>
            </w:r>
            <w:r w:rsidRPr="00050305">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Search Result for Uploads </w:t>
            </w:r>
          </w:p>
        </w:tc>
      </w:tr>
    </w:tbl>
    <w:p w:rsidR="00B93595" w:rsidRPr="00B93595" w:rsidRDefault="00B93595" w:rsidP="00B93595"/>
    <w:p w:rsidR="0093684A" w:rsidRDefault="0093684A" w:rsidP="0093684A">
      <w:pPr>
        <w:pStyle w:val="berschrift4"/>
      </w:pPr>
      <w:bookmarkStart w:id="561" w:name="_Toc472333235"/>
      <w:r>
        <w:t>SOAP Beispiel</w:t>
      </w:r>
      <w:bookmarkEnd w:id="561"/>
    </w:p>
    <w:p w:rsidR="0093684A" w:rsidRDefault="0093684A" w:rsidP="0093684A">
      <w:pPr>
        <w:pStyle w:val="berschrift5"/>
      </w:pPr>
      <w:bookmarkStart w:id="562" w:name="_Toc472333236"/>
      <w:r>
        <w:t>Request:</w:t>
      </w:r>
      <w:bookmarkEnd w:id="562"/>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563" w:name="_Toc472333237"/>
      <w:r>
        <w:t>Response</w:t>
      </w:r>
      <w:bookmarkEnd w:id="563"/>
    </w:p>
    <w:p w:rsidR="0093684A" w:rsidRPr="0047601F" w:rsidRDefault="0093684A" w:rsidP="0093684A">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564" w:name="_Toc472333238"/>
      <w:r>
        <w:t>solveKalkulation</w:t>
      </w:r>
      <w:bookmarkEnd w:id="564"/>
    </w:p>
    <w:p w:rsidR="00FB1544" w:rsidRPr="00FB1544" w:rsidRDefault="00FB1544" w:rsidP="00FB1544">
      <w:r>
        <w:t>siehe createOrUpdateAngebotService</w:t>
      </w:r>
    </w:p>
    <w:p w:rsidR="0093684A" w:rsidRPr="0047601F" w:rsidRDefault="0093684A" w:rsidP="0093684A">
      <w:pPr>
        <w:rPr>
          <w:rFonts w:ascii="Courier New" w:hAnsi="Courier New" w:cs="Courier New"/>
          <w:lang w:val="en-US"/>
        </w:rPr>
      </w:pPr>
    </w:p>
    <w:p w:rsidR="0093684A" w:rsidRDefault="0093684A" w:rsidP="0093684A">
      <w:pPr>
        <w:pStyle w:val="berschrift3"/>
      </w:pPr>
      <w:bookmarkStart w:id="565" w:name="_Toc472333239"/>
      <w:r>
        <w:t>solveKalkVarianten</w:t>
      </w:r>
      <w:bookmarkEnd w:id="565"/>
    </w:p>
    <w:p w:rsidR="0093684A" w:rsidRDefault="0093684A" w:rsidP="0093684A">
      <w:pPr>
        <w:pStyle w:val="berschrift4"/>
      </w:pPr>
      <w:bookmarkStart w:id="566" w:name="_Toc472333240"/>
      <w:r>
        <w:t>WebService Beschreibung</w:t>
      </w:r>
      <w:bookmarkEnd w:id="566"/>
    </w:p>
    <w:p w:rsidR="0093684A" w:rsidRDefault="0075131D" w:rsidP="0093684A">
      <w:r>
        <w:t>Mit Hilfe dieser Methode werden zu einem Antrag Vorschlagsvarianten berechnet und zurückgegeben.</w:t>
      </w:r>
    </w:p>
    <w:p w:rsidR="0093684A" w:rsidRDefault="0093684A" w:rsidP="0093684A"/>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75131D">
        <w:rPr>
          <w:rFonts w:ascii="Consolas" w:hAnsi="Consolas" w:cs="Consolas"/>
          <w:color w:val="000000"/>
          <w:sz w:val="19"/>
          <w:szCs w:val="19"/>
          <w:highlight w:val="white"/>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&lt;summary&gt;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Varianten rechnen</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&lt;/summary&gt;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&lt;param name="input"&gt;</w:t>
      </w:r>
      <w:r w:rsidRPr="00D31B31">
        <w:rPr>
          <w:rFonts w:ascii="Consolas" w:hAnsi="Consolas" w:cs="Consolas"/>
          <w:color w:val="008000"/>
          <w:sz w:val="19"/>
          <w:szCs w:val="19"/>
          <w:highlight w:val="white"/>
          <w:lang w:val="en-US"/>
        </w:rPr>
        <w:t>isolveKalkVariantenDto</w:t>
      </w:r>
      <w:r w:rsidRPr="00D31B31">
        <w:rPr>
          <w:rFonts w:ascii="Consolas" w:hAnsi="Consolas" w:cs="Consolas"/>
          <w:color w:val="808080"/>
          <w:sz w:val="19"/>
          <w:szCs w:val="19"/>
          <w:highlight w:val="white"/>
          <w:lang w:val="en-US"/>
        </w:rPr>
        <w:t>&lt;/param&gt;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&lt;returns&gt;</w:t>
      </w:r>
      <w:r w:rsidRPr="00D31B31">
        <w:rPr>
          <w:rFonts w:ascii="Consolas" w:hAnsi="Consolas" w:cs="Consolas"/>
          <w:color w:val="008000"/>
          <w:sz w:val="19"/>
          <w:szCs w:val="19"/>
          <w:highlight w:val="white"/>
          <w:lang w:val="en-US"/>
        </w:rPr>
        <w:t>osolveKalkVariantenDto</w:t>
      </w:r>
      <w:r w:rsidRPr="00D31B31">
        <w:rPr>
          <w:rFonts w:ascii="Consolas" w:hAnsi="Consolas" w:cs="Consolas"/>
          <w:color w:val="808080"/>
          <w:sz w:val="19"/>
          <w:szCs w:val="19"/>
          <w:highlight w:val="white"/>
          <w:lang w:val="en-US"/>
        </w:rPr>
        <w:t>&lt;/returns&gt;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2B91AF"/>
          <w:sz w:val="19"/>
          <w:szCs w:val="19"/>
          <w:highlight w:val="white"/>
          <w:lang w:val="en-US"/>
        </w:rPr>
        <w:t>OperationContract</w:t>
      </w:r>
      <w:r w:rsidRPr="00D31B31">
        <w:rPr>
          <w:rFonts w:ascii="Consolas" w:hAnsi="Consolas" w:cs="Consolas"/>
          <w:color w:val="000000"/>
          <w:sz w:val="19"/>
          <w:szCs w:val="19"/>
          <w:highlight w:val="white"/>
          <w:lang w:val="en-US"/>
        </w:rPr>
        <w: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2B91AF"/>
          <w:sz w:val="19"/>
          <w:szCs w:val="19"/>
          <w:highlight w:val="white"/>
          <w:lang w:val="en-US"/>
        </w:rPr>
        <w:t>osolveKalkVariantenDto</w:t>
      </w:r>
      <w:r w:rsidRPr="00D31B31">
        <w:rPr>
          <w:rFonts w:ascii="Consolas" w:hAnsi="Consolas" w:cs="Consolas"/>
          <w:color w:val="000000"/>
          <w:sz w:val="19"/>
          <w:szCs w:val="19"/>
          <w:highlight w:val="white"/>
          <w:lang w:val="en-US"/>
        </w:rPr>
        <w:t xml:space="preserve"> solveKalkVarianten(</w:t>
      </w:r>
      <w:r w:rsidRPr="00D31B31">
        <w:rPr>
          <w:rFonts w:ascii="Consolas" w:hAnsi="Consolas" w:cs="Consolas"/>
          <w:color w:val="2B91AF"/>
          <w:sz w:val="19"/>
          <w:szCs w:val="19"/>
          <w:highlight w:val="white"/>
          <w:lang w:val="en-US"/>
        </w:rPr>
        <w:t>isolveKalkVariantenDto</w:t>
      </w:r>
      <w:r w:rsidRPr="00D31B31">
        <w:rPr>
          <w:rFonts w:ascii="Consolas" w:hAnsi="Consolas" w:cs="Consolas"/>
          <w:color w:val="000000"/>
          <w:sz w:val="19"/>
          <w:szCs w:val="19"/>
          <w:highlight w:val="white"/>
          <w:lang w:val="en-US"/>
        </w:rPr>
        <w:t xml:space="preserve"> input);</w:t>
      </w:r>
    </w:p>
    <w:p w:rsidR="0093684A" w:rsidRPr="009C614F" w:rsidRDefault="0093684A" w:rsidP="0093684A">
      <w:pPr>
        <w:rPr>
          <w:lang w:val="en-US"/>
        </w:rPr>
      </w:pPr>
    </w:p>
    <w:p w:rsidR="0093684A" w:rsidRDefault="0093684A" w:rsidP="0093684A">
      <w:pPr>
        <w:pStyle w:val="berschrift5"/>
      </w:pPr>
      <w:bookmarkStart w:id="567" w:name="_Toc472333241"/>
      <w:r>
        <w:t>Inputstruktur</w:t>
      </w:r>
      <w:bookmarkEnd w:id="56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Required</w:t>
            </w:r>
            <w:r w:rsidRPr="0015694B">
              <w:rPr>
                <w:rFonts w:ascii="Times New Roman" w:hAnsi="Times New Roman"/>
                <w:sz w:val="24"/>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 xml:space="preserve">isolveKalkVariantenDto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AntragDto</w:t>
            </w:r>
            <w:r w:rsidRPr="0015694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antrag (siehe Kapitel 4)</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bl>
    <w:p w:rsidR="0093684A" w:rsidRDefault="0093684A" w:rsidP="0093684A">
      <w:pPr>
        <w:pStyle w:val="Text"/>
      </w:pPr>
    </w:p>
    <w:p w:rsidR="0093684A" w:rsidRDefault="0093684A" w:rsidP="0093684A">
      <w:pPr>
        <w:pStyle w:val="berschrift5"/>
      </w:pPr>
      <w:bookmarkStart w:id="568" w:name="_Toc472333242"/>
      <w:r>
        <w:t>Rückgabestruktur</w:t>
      </w:r>
      <w:bookmarkEnd w:id="56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Beschreibung </w:t>
            </w:r>
          </w:p>
        </w:tc>
      </w:tr>
      <w:tr w:rsidR="00642549"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 xml:space="preserve">osolveKalkVariantenDto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642549"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AntragDto </w:t>
            </w:r>
          </w:p>
        </w:tc>
        <w:tc>
          <w:tcPr>
            <w:tcW w:w="1809"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antrag (siehe Kapitel 4)</w:t>
            </w:r>
          </w:p>
        </w:tc>
      </w:tr>
      <w:tr w:rsidR="00642549"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Frontid results </w:t>
            </w:r>
          </w:p>
        </w:tc>
      </w:tr>
    </w:tbl>
    <w:p w:rsidR="0015694B" w:rsidRPr="0015694B" w:rsidRDefault="0015694B" w:rsidP="0015694B"/>
    <w:p w:rsidR="0093684A" w:rsidRDefault="0093684A" w:rsidP="0093684A">
      <w:pPr>
        <w:pStyle w:val="berschrift4"/>
      </w:pPr>
      <w:bookmarkStart w:id="569" w:name="_Toc472333243"/>
      <w:r>
        <w:t>SOAP Beispiel</w:t>
      </w:r>
      <w:bookmarkEnd w:id="569"/>
    </w:p>
    <w:p w:rsidR="00B93595" w:rsidRPr="00B93595" w:rsidRDefault="00B93595" w:rsidP="00B93595"/>
    <w:p w:rsidR="0093684A" w:rsidRDefault="0093684A" w:rsidP="0093684A">
      <w:pPr>
        <w:pStyle w:val="berschrift5"/>
      </w:pPr>
      <w:bookmarkStart w:id="570" w:name="_Toc472333244"/>
      <w:r>
        <w:lastRenderedPageBreak/>
        <w:t>Request:</w:t>
      </w:r>
      <w:bookmarkEnd w:id="570"/>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571" w:name="_Toc472333245"/>
      <w:r>
        <w:t>Response</w:t>
      </w:r>
      <w:bookmarkEnd w:id="571"/>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EF703F" w:rsidRPr="00EF703F" w:rsidRDefault="0046627F" w:rsidP="0046627F">
      <w:r>
        <w:rPr>
          <w:lang w:val="en-US"/>
        </w:rPr>
        <w:br w:type="page"/>
      </w:r>
    </w:p>
    <w:p w:rsidR="00F84EDC" w:rsidRDefault="00F84EDC" w:rsidP="00F84EDC">
      <w:pPr>
        <w:pStyle w:val="berschrift2"/>
      </w:pPr>
      <w:bookmarkStart w:id="572" w:name="_Toc472333246"/>
      <w:r>
        <w:lastRenderedPageBreak/>
        <w:t>createOrUpdateKundeService</w:t>
      </w:r>
      <w:r w:rsidR="00EF703F">
        <w:t xml:space="preserve"> (EAI und B2B)</w:t>
      </w:r>
      <w:bookmarkEnd w:id="572"/>
    </w:p>
    <w:p w:rsidR="00EF703F" w:rsidRDefault="00EF703F" w:rsidP="00EF703F">
      <w:r>
        <w:t>Zusammenfassung von Methoden die für den Anlege und Änderungsprozess eines Kunden/Interessenten benötigt werden.</w:t>
      </w:r>
    </w:p>
    <w:p w:rsidR="00AF6FA6" w:rsidRDefault="00AF6FA6" w:rsidP="00AF6FA6">
      <w:pPr>
        <w:pStyle w:val="berschrift3"/>
      </w:pPr>
      <w:bookmarkStart w:id="573" w:name="_Toc472333247"/>
      <w:r>
        <w:t>createOrUpdateAdresse</w:t>
      </w:r>
      <w:bookmarkEnd w:id="573"/>
    </w:p>
    <w:p w:rsidR="00AF6FA6" w:rsidRDefault="00AF6FA6" w:rsidP="00AF6FA6">
      <w:pPr>
        <w:pStyle w:val="berschrift4"/>
      </w:pPr>
      <w:bookmarkStart w:id="574" w:name="_Toc472333248"/>
      <w:r>
        <w:t>WebService Beschreibung</w:t>
      </w:r>
      <w:bookmarkEnd w:id="574"/>
    </w:p>
    <w:p w:rsidR="00AF6FA6" w:rsidRDefault="00154A93" w:rsidP="00AF6FA6">
      <w:r>
        <w:t>Diese Methode speichert oder erzeugt einen Adressdatensatz am Interessenten. Bei Übergabe keines Primärschlüssels wird ein neuer Datensatz angelegt, bei Übergabe wird einbestehender Datensatz geändert.</w:t>
      </w:r>
    </w:p>
    <w:p w:rsidR="00AF6FA6" w:rsidRDefault="00AF6FA6" w:rsidP="00AF6FA6"/>
    <w:p w:rsidR="00AF6FA6" w:rsidRDefault="00AF6FA6" w:rsidP="00AF6FA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F6FA6" w:rsidRDefault="00AF6FA6" w:rsidP="00AF6FA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Erzeugt/Ändert Persistenzobjekt der Adresse des Händlerkunden</w:t>
      </w:r>
    </w:p>
    <w:p w:rsidR="00AF6FA6" w:rsidRPr="00AF6FA6" w:rsidRDefault="00AF6FA6" w:rsidP="00AF6FA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F6FA6">
        <w:rPr>
          <w:rFonts w:ascii="Consolas" w:hAnsi="Consolas" w:cs="Consolas"/>
          <w:color w:val="808080"/>
          <w:sz w:val="19"/>
          <w:szCs w:val="19"/>
          <w:highlight w:val="white"/>
          <w:lang w:val="en-US"/>
        </w:rPr>
        <w:t>///</w:t>
      </w:r>
      <w:r w:rsidRPr="00AF6FA6">
        <w:rPr>
          <w:rFonts w:ascii="Consolas" w:hAnsi="Consolas" w:cs="Consolas"/>
          <w:color w:val="008000"/>
          <w:sz w:val="19"/>
          <w:szCs w:val="19"/>
          <w:highlight w:val="white"/>
          <w:lang w:val="en-US"/>
        </w:rPr>
        <w:t xml:space="preserve"> </w:t>
      </w:r>
      <w:r w:rsidRPr="00AF6FA6">
        <w:rPr>
          <w:rFonts w:ascii="Consolas" w:hAnsi="Consolas" w:cs="Consolas"/>
          <w:color w:val="808080"/>
          <w:sz w:val="19"/>
          <w:szCs w:val="19"/>
          <w:highlight w:val="white"/>
          <w:lang w:val="en-US"/>
        </w:rPr>
        <w:t>&lt;/summary&gt;</w:t>
      </w:r>
    </w:p>
    <w:p w:rsidR="00AF6FA6" w:rsidRPr="00AF6FA6" w:rsidRDefault="00AF6FA6" w:rsidP="00AF6FA6">
      <w:pPr>
        <w:autoSpaceDE w:val="0"/>
        <w:autoSpaceDN w:val="0"/>
        <w:adjustRightInd w:val="0"/>
        <w:jc w:val="left"/>
        <w:rPr>
          <w:rFonts w:ascii="Consolas" w:hAnsi="Consolas" w:cs="Consolas"/>
          <w:color w:val="000000"/>
          <w:sz w:val="19"/>
          <w:szCs w:val="19"/>
          <w:highlight w:val="white"/>
          <w:lang w:val="en-US"/>
        </w:rPr>
      </w:pPr>
      <w:r w:rsidRPr="00AF6FA6">
        <w:rPr>
          <w:rFonts w:ascii="Consolas" w:hAnsi="Consolas" w:cs="Consolas"/>
          <w:color w:val="000000"/>
          <w:sz w:val="19"/>
          <w:szCs w:val="19"/>
          <w:highlight w:val="white"/>
          <w:lang w:val="en-US"/>
        </w:rPr>
        <w:t xml:space="preserve">        </w:t>
      </w:r>
      <w:r w:rsidRPr="00AF6FA6">
        <w:rPr>
          <w:rFonts w:ascii="Consolas" w:hAnsi="Consolas" w:cs="Consolas"/>
          <w:color w:val="808080"/>
          <w:sz w:val="19"/>
          <w:szCs w:val="19"/>
          <w:highlight w:val="white"/>
          <w:lang w:val="en-US"/>
        </w:rPr>
        <w:t>///</w:t>
      </w:r>
      <w:r w:rsidRPr="00AF6FA6">
        <w:rPr>
          <w:rFonts w:ascii="Consolas" w:hAnsi="Consolas" w:cs="Consolas"/>
          <w:color w:val="008000"/>
          <w:sz w:val="19"/>
          <w:szCs w:val="19"/>
          <w:highlight w:val="white"/>
          <w:lang w:val="en-US"/>
        </w:rPr>
        <w:t xml:space="preserve"> </w:t>
      </w:r>
      <w:r w:rsidRPr="00AF6FA6">
        <w:rPr>
          <w:rFonts w:ascii="Consolas" w:hAnsi="Consolas" w:cs="Consolas"/>
          <w:color w:val="808080"/>
          <w:sz w:val="19"/>
          <w:szCs w:val="19"/>
          <w:highlight w:val="white"/>
          <w:lang w:val="en-US"/>
        </w:rPr>
        <w:t>&lt;param name="input"&gt;</w:t>
      </w:r>
      <w:r w:rsidRPr="00AF6FA6">
        <w:rPr>
          <w:rFonts w:ascii="Consolas" w:hAnsi="Consolas" w:cs="Consolas"/>
          <w:color w:val="008000"/>
          <w:sz w:val="19"/>
          <w:szCs w:val="19"/>
          <w:highlight w:val="white"/>
          <w:lang w:val="en-US"/>
        </w:rPr>
        <w:t>icreateAdresseDto</w:t>
      </w:r>
      <w:r w:rsidRPr="00AF6FA6">
        <w:rPr>
          <w:rFonts w:ascii="Consolas" w:hAnsi="Consolas" w:cs="Consolas"/>
          <w:color w:val="808080"/>
          <w:sz w:val="19"/>
          <w:szCs w:val="19"/>
          <w:highlight w:val="white"/>
          <w:lang w:val="en-US"/>
        </w:rPr>
        <w:t>&lt;/param&gt;</w:t>
      </w:r>
    </w:p>
    <w:p w:rsidR="00AF6FA6" w:rsidRPr="00A7642C" w:rsidRDefault="00AF6FA6" w:rsidP="00AF6FA6">
      <w:pPr>
        <w:autoSpaceDE w:val="0"/>
        <w:autoSpaceDN w:val="0"/>
        <w:adjustRightInd w:val="0"/>
        <w:jc w:val="left"/>
        <w:rPr>
          <w:rFonts w:ascii="Consolas" w:hAnsi="Consolas" w:cs="Consolas"/>
          <w:color w:val="000000"/>
          <w:sz w:val="19"/>
          <w:szCs w:val="19"/>
          <w:highlight w:val="white"/>
          <w:lang w:val="en-US"/>
        </w:rPr>
      </w:pPr>
      <w:r w:rsidRPr="00AF6FA6">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ocreateAdresseDto</w:t>
      </w:r>
      <w:r w:rsidRPr="00A7642C">
        <w:rPr>
          <w:rFonts w:ascii="Consolas" w:hAnsi="Consolas" w:cs="Consolas"/>
          <w:color w:val="808080"/>
          <w:sz w:val="19"/>
          <w:szCs w:val="19"/>
          <w:highlight w:val="white"/>
          <w:lang w:val="en-US"/>
        </w:rPr>
        <w:t>&lt;/returns&gt;</w:t>
      </w:r>
    </w:p>
    <w:p w:rsidR="00AF6FA6" w:rsidRPr="00A7642C" w:rsidRDefault="00AF6FA6" w:rsidP="00AF6FA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AF6FA6" w:rsidRPr="00AF6FA6" w:rsidRDefault="00AF6FA6" w:rsidP="00AF6FA6">
      <w:pPr>
        <w:rPr>
          <w:lang w:val="en-US"/>
        </w:rPr>
      </w:pPr>
      <w:r w:rsidRPr="00AF6FA6">
        <w:rPr>
          <w:rFonts w:ascii="Consolas" w:hAnsi="Consolas" w:cs="Consolas"/>
          <w:color w:val="000000"/>
          <w:sz w:val="19"/>
          <w:szCs w:val="19"/>
          <w:highlight w:val="white"/>
          <w:lang w:val="en-US"/>
        </w:rPr>
        <w:t xml:space="preserve">        </w:t>
      </w:r>
      <w:r w:rsidRPr="00AF6FA6">
        <w:rPr>
          <w:rFonts w:ascii="Consolas" w:hAnsi="Consolas" w:cs="Consolas"/>
          <w:color w:val="2B91AF"/>
          <w:sz w:val="19"/>
          <w:szCs w:val="19"/>
          <w:highlight w:val="white"/>
          <w:lang w:val="en-US"/>
        </w:rPr>
        <w:t>ocreateAdresseDto</w:t>
      </w:r>
      <w:r w:rsidRPr="00AF6FA6">
        <w:rPr>
          <w:rFonts w:ascii="Consolas" w:hAnsi="Consolas" w:cs="Consolas"/>
          <w:color w:val="000000"/>
          <w:sz w:val="19"/>
          <w:szCs w:val="19"/>
          <w:highlight w:val="white"/>
          <w:lang w:val="en-US"/>
        </w:rPr>
        <w:t xml:space="preserve"> createOrUpdateAdresse(DTO.</w:t>
      </w:r>
      <w:r w:rsidRPr="00AF6FA6">
        <w:rPr>
          <w:rFonts w:ascii="Consolas" w:hAnsi="Consolas" w:cs="Consolas"/>
          <w:color w:val="2B91AF"/>
          <w:sz w:val="19"/>
          <w:szCs w:val="19"/>
          <w:highlight w:val="white"/>
          <w:lang w:val="en-US"/>
        </w:rPr>
        <w:t>icreateAdresseDto</w:t>
      </w:r>
      <w:r w:rsidRPr="00AF6FA6">
        <w:rPr>
          <w:rFonts w:ascii="Consolas" w:hAnsi="Consolas" w:cs="Consolas"/>
          <w:color w:val="000000"/>
          <w:sz w:val="19"/>
          <w:szCs w:val="19"/>
          <w:highlight w:val="white"/>
          <w:lang w:val="en-US"/>
        </w:rPr>
        <w:t xml:space="preserve"> input);</w:t>
      </w:r>
    </w:p>
    <w:p w:rsidR="00AF6FA6" w:rsidRDefault="00AF6FA6" w:rsidP="00AF6FA6">
      <w:pPr>
        <w:pStyle w:val="berschrift5"/>
      </w:pPr>
      <w:bookmarkStart w:id="575" w:name="_Toc472333249"/>
      <w:r>
        <w:t>Inputstruktur</w:t>
      </w:r>
      <w:bookmarkEnd w:id="575"/>
    </w:p>
    <w:tbl>
      <w:tblPr>
        <w:tblW w:w="939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83"/>
        <w:gridCol w:w="1607"/>
        <w:gridCol w:w="71"/>
        <w:gridCol w:w="1696"/>
        <w:gridCol w:w="75"/>
        <w:gridCol w:w="2077"/>
        <w:gridCol w:w="1087"/>
      </w:tblGrid>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678" w:type="dxa"/>
            <w:gridSpan w:val="2"/>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69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2152" w:type="dxa"/>
            <w:gridSpan w:val="2"/>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Required</w:t>
            </w:r>
            <w:r w:rsidRPr="0069477F">
              <w:rPr>
                <w:rFonts w:ascii="Times New Roman" w:hAnsi="Times New Roman"/>
                <w:sz w:val="24"/>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icreateAdresseDto </w:t>
            </w:r>
          </w:p>
        </w:tc>
        <w:tc>
          <w:tcPr>
            <w:tcW w:w="1678" w:type="dxa"/>
            <w:gridSpan w:val="2"/>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9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2152" w:type="dxa"/>
            <w:gridSpan w:val="2"/>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78" w:type="dxa"/>
            <w:gridSpan w:val="2"/>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Adresse </w:t>
            </w:r>
          </w:p>
        </w:tc>
        <w:tc>
          <w:tcPr>
            <w:tcW w:w="169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AdresseDto </w:t>
            </w:r>
          </w:p>
        </w:tc>
        <w:tc>
          <w:tcPr>
            <w:tcW w:w="2152" w:type="dxa"/>
            <w:gridSpan w:val="2"/>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AdressenDto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AdresseDto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anrede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Anrede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anredeCode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Anrede (Lookup und Übersetzung)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gebdatum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Geburtsdatum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hsnr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Korrespondenzadresse Hausnummer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landBezeichnung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Land-Bezeichnung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langBezeichnung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Sprache-Bezeichnung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name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Name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ort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Korrespondenzadresse Ort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plz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Korrespondenzadresse Postleitzahl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staatBezeichnung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Staat-Bezeichnung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strasse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Korrespondenzadresse Strasse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sysadresse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PKEY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sysctlang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Korrespondenzsprache (wenn abweichend)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sysland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Korrespondenzadresse Land (Schweiz, Deutschland …)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sysperson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FKEY zur Person/Interessent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sysstaat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Korrespondenzadresse Kanton (AA .. ZH)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titel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Titel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titelCode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zum Titel (Lookup und Übersetzung)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vorname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Vorname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69477F" w:rsidRPr="0069477F" w:rsidRDefault="0069477F" w:rsidP="0069477F">
      <w:pPr>
        <w:spacing w:before="100" w:beforeAutospacing="1" w:after="100" w:afterAutospacing="1"/>
        <w:jc w:val="left"/>
        <w:rPr>
          <w:rFonts w:ascii="Times New Roman" w:hAnsi="Times New Roman"/>
          <w:sz w:val="24"/>
        </w:rPr>
      </w:pPr>
      <w:r w:rsidRPr="0069477F">
        <w:rPr>
          <w:rFonts w:ascii="Times New Roman" w:hAnsi="Times New Roman"/>
          <w:sz w:val="24"/>
        </w:rPr>
        <w:t xml:space="preserve">  </w:t>
      </w:r>
    </w:p>
    <w:p w:rsidR="00AF6FA6" w:rsidRDefault="00AF6FA6" w:rsidP="00AF6FA6">
      <w:pPr>
        <w:pStyle w:val="Text"/>
      </w:pPr>
    </w:p>
    <w:p w:rsidR="00AF6FA6" w:rsidRDefault="00AF6FA6" w:rsidP="00AF6FA6">
      <w:pPr>
        <w:pStyle w:val="berschrift5"/>
      </w:pPr>
      <w:bookmarkStart w:id="576" w:name="_Toc472333250"/>
      <w:r>
        <w:t>Rückgabestruktur</w:t>
      </w:r>
      <w:bookmarkEnd w:id="57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ocreateAdresseDto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adresse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AdresseDto</w:t>
            </w: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Persistenzobjekt Adresse </w:t>
            </w:r>
            <w:r>
              <w:rPr>
                <w:rFonts w:asciiTheme="minorHAnsi" w:hAnsiTheme="minorHAnsi"/>
                <w:sz w:val="24"/>
                <w:szCs w:val="22"/>
                <w:lang w:val="de-CH"/>
              </w:rPr>
              <w:t>siehe Inputstruktur</w:t>
            </w:r>
          </w:p>
        </w:tc>
      </w:tr>
    </w:tbl>
    <w:p w:rsidR="00AF6FA6" w:rsidRDefault="00AF6FA6" w:rsidP="00AF6FA6">
      <w:pPr>
        <w:pStyle w:val="berschrift4"/>
      </w:pPr>
      <w:bookmarkStart w:id="577" w:name="_Toc472333251"/>
      <w:r>
        <w:t>SOAP Beispiel</w:t>
      </w:r>
      <w:bookmarkEnd w:id="577"/>
    </w:p>
    <w:p w:rsidR="00AF6FA6" w:rsidRDefault="00AF6FA6" w:rsidP="00AF6FA6">
      <w:pPr>
        <w:pStyle w:val="berschrift5"/>
      </w:pPr>
      <w:bookmarkStart w:id="578" w:name="_Toc472333252"/>
      <w:r>
        <w:t>Request:</w:t>
      </w:r>
      <w:bookmarkEnd w:id="578"/>
    </w:p>
    <w:p w:rsidR="00AF6FA6" w:rsidRDefault="00AF6FA6" w:rsidP="00AF6FA6"/>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&lt;/soap:Envelope&gt;</w:t>
      </w:r>
    </w:p>
    <w:p w:rsidR="00AF6FA6" w:rsidRPr="006B79C5" w:rsidRDefault="00AF6FA6" w:rsidP="00AF6FA6">
      <w:pPr>
        <w:rPr>
          <w:lang w:val="en-US"/>
        </w:rPr>
      </w:pPr>
    </w:p>
    <w:p w:rsidR="00AF6FA6" w:rsidRDefault="00AF6FA6" w:rsidP="00AF6FA6">
      <w:pPr>
        <w:pStyle w:val="berschrift5"/>
      </w:pPr>
      <w:bookmarkStart w:id="579" w:name="_Toc472333253"/>
      <w:r>
        <w:lastRenderedPageBreak/>
        <w:t>Response</w:t>
      </w:r>
      <w:bookmarkEnd w:id="579"/>
    </w:p>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&lt;/soap:Envelope&gt;</w:t>
      </w:r>
    </w:p>
    <w:p w:rsidR="00AF6FA6" w:rsidRDefault="00AF6FA6" w:rsidP="00AF6FA6">
      <w:pPr>
        <w:pStyle w:val="berschrift3"/>
      </w:pPr>
      <w:bookmarkStart w:id="580" w:name="_Toc472333254"/>
      <w:r>
        <w:t>createOrUpdateKonto</w:t>
      </w:r>
      <w:bookmarkEnd w:id="580"/>
    </w:p>
    <w:p w:rsidR="00AF6FA6" w:rsidRDefault="00AF6FA6" w:rsidP="00AF6FA6">
      <w:pPr>
        <w:pStyle w:val="berschrift4"/>
      </w:pPr>
      <w:bookmarkStart w:id="581" w:name="_Toc472333255"/>
      <w:r>
        <w:t>WebService Beschreibung</w:t>
      </w:r>
      <w:bookmarkEnd w:id="581"/>
    </w:p>
    <w:p w:rsidR="00AF6FA6" w:rsidRDefault="00154A93" w:rsidP="00AF6FA6">
      <w:r>
        <w:t>Diese Methode speichert das übergeben Konto bei Interessenten oder modifiziert eine bestehende Kontoverbindung. Bei Übergabe eines Primärschlüssels wird ein bestehender Datensatz modifiziert.</w:t>
      </w:r>
    </w:p>
    <w:p w:rsidR="00AF6FA6" w:rsidRDefault="00AF6FA6" w:rsidP="00AF6FA6"/>
    <w:p w:rsidR="00AF6FA6" w:rsidRDefault="00AF6FA6" w:rsidP="00AF6FA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F6FA6" w:rsidRDefault="00AF6FA6" w:rsidP="00AF6FA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Erzeugt/Ändert Persistenzobjekt der Kontverbindung des Händlerkunden</w:t>
      </w:r>
    </w:p>
    <w:p w:rsidR="00AF6FA6" w:rsidRPr="00AF6FA6" w:rsidRDefault="00AF6FA6" w:rsidP="00AF6FA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F6FA6">
        <w:rPr>
          <w:rFonts w:ascii="Consolas" w:hAnsi="Consolas" w:cs="Consolas"/>
          <w:color w:val="808080"/>
          <w:sz w:val="19"/>
          <w:szCs w:val="19"/>
          <w:highlight w:val="white"/>
          <w:lang w:val="en-US"/>
        </w:rPr>
        <w:t>///</w:t>
      </w:r>
      <w:r w:rsidRPr="00AF6FA6">
        <w:rPr>
          <w:rFonts w:ascii="Consolas" w:hAnsi="Consolas" w:cs="Consolas"/>
          <w:color w:val="008000"/>
          <w:sz w:val="19"/>
          <w:szCs w:val="19"/>
          <w:highlight w:val="white"/>
          <w:lang w:val="en-US"/>
        </w:rPr>
        <w:t xml:space="preserve"> </w:t>
      </w:r>
      <w:r w:rsidRPr="00AF6FA6">
        <w:rPr>
          <w:rFonts w:ascii="Consolas" w:hAnsi="Consolas" w:cs="Consolas"/>
          <w:color w:val="808080"/>
          <w:sz w:val="19"/>
          <w:szCs w:val="19"/>
          <w:highlight w:val="white"/>
          <w:lang w:val="en-US"/>
        </w:rPr>
        <w:t>&lt;/summary&gt;</w:t>
      </w:r>
    </w:p>
    <w:p w:rsidR="00AF6FA6" w:rsidRPr="00AF6FA6" w:rsidRDefault="00AF6FA6" w:rsidP="00AF6FA6">
      <w:pPr>
        <w:autoSpaceDE w:val="0"/>
        <w:autoSpaceDN w:val="0"/>
        <w:adjustRightInd w:val="0"/>
        <w:jc w:val="left"/>
        <w:rPr>
          <w:rFonts w:ascii="Consolas" w:hAnsi="Consolas" w:cs="Consolas"/>
          <w:color w:val="000000"/>
          <w:sz w:val="19"/>
          <w:szCs w:val="19"/>
          <w:highlight w:val="white"/>
          <w:lang w:val="en-US"/>
        </w:rPr>
      </w:pPr>
      <w:r w:rsidRPr="00AF6FA6">
        <w:rPr>
          <w:rFonts w:ascii="Consolas" w:hAnsi="Consolas" w:cs="Consolas"/>
          <w:color w:val="000000"/>
          <w:sz w:val="19"/>
          <w:szCs w:val="19"/>
          <w:highlight w:val="white"/>
          <w:lang w:val="en-US"/>
        </w:rPr>
        <w:t xml:space="preserve">        </w:t>
      </w:r>
      <w:r w:rsidRPr="00AF6FA6">
        <w:rPr>
          <w:rFonts w:ascii="Consolas" w:hAnsi="Consolas" w:cs="Consolas"/>
          <w:color w:val="808080"/>
          <w:sz w:val="19"/>
          <w:szCs w:val="19"/>
          <w:highlight w:val="white"/>
          <w:lang w:val="en-US"/>
        </w:rPr>
        <w:t>///</w:t>
      </w:r>
      <w:r w:rsidRPr="00AF6FA6">
        <w:rPr>
          <w:rFonts w:ascii="Consolas" w:hAnsi="Consolas" w:cs="Consolas"/>
          <w:color w:val="008000"/>
          <w:sz w:val="19"/>
          <w:szCs w:val="19"/>
          <w:highlight w:val="white"/>
          <w:lang w:val="en-US"/>
        </w:rPr>
        <w:t xml:space="preserve"> </w:t>
      </w:r>
      <w:r w:rsidRPr="00AF6FA6">
        <w:rPr>
          <w:rFonts w:ascii="Consolas" w:hAnsi="Consolas" w:cs="Consolas"/>
          <w:color w:val="808080"/>
          <w:sz w:val="19"/>
          <w:szCs w:val="19"/>
          <w:highlight w:val="white"/>
          <w:lang w:val="en-US"/>
        </w:rPr>
        <w:t>&lt;param name="input"&gt;</w:t>
      </w:r>
      <w:r w:rsidRPr="00AF6FA6">
        <w:rPr>
          <w:rFonts w:ascii="Consolas" w:hAnsi="Consolas" w:cs="Consolas"/>
          <w:color w:val="008000"/>
          <w:sz w:val="19"/>
          <w:szCs w:val="19"/>
          <w:highlight w:val="white"/>
          <w:lang w:val="en-US"/>
        </w:rPr>
        <w:t>icreateKontoDto</w:t>
      </w:r>
      <w:r w:rsidRPr="00AF6FA6">
        <w:rPr>
          <w:rFonts w:ascii="Consolas" w:hAnsi="Consolas" w:cs="Consolas"/>
          <w:color w:val="808080"/>
          <w:sz w:val="19"/>
          <w:szCs w:val="19"/>
          <w:highlight w:val="white"/>
          <w:lang w:val="en-US"/>
        </w:rPr>
        <w:t>&lt;/param&gt;</w:t>
      </w:r>
    </w:p>
    <w:p w:rsidR="00AF6FA6" w:rsidRPr="00A7642C" w:rsidRDefault="00AF6FA6" w:rsidP="00AF6FA6">
      <w:pPr>
        <w:autoSpaceDE w:val="0"/>
        <w:autoSpaceDN w:val="0"/>
        <w:adjustRightInd w:val="0"/>
        <w:jc w:val="left"/>
        <w:rPr>
          <w:rFonts w:ascii="Consolas" w:hAnsi="Consolas" w:cs="Consolas"/>
          <w:color w:val="000000"/>
          <w:sz w:val="19"/>
          <w:szCs w:val="19"/>
          <w:highlight w:val="white"/>
          <w:lang w:val="en-US"/>
        </w:rPr>
      </w:pPr>
      <w:r w:rsidRPr="00AF6FA6">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ocreateKontoDto</w:t>
      </w:r>
      <w:r w:rsidRPr="00A7642C">
        <w:rPr>
          <w:rFonts w:ascii="Consolas" w:hAnsi="Consolas" w:cs="Consolas"/>
          <w:color w:val="808080"/>
          <w:sz w:val="19"/>
          <w:szCs w:val="19"/>
          <w:highlight w:val="white"/>
          <w:lang w:val="en-US"/>
        </w:rPr>
        <w:t>&lt;/returns&gt;</w:t>
      </w:r>
    </w:p>
    <w:p w:rsidR="00AF6FA6" w:rsidRPr="00A7642C" w:rsidRDefault="00AF6FA6" w:rsidP="00AF6FA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AF6FA6" w:rsidRPr="00AF6FA6" w:rsidRDefault="00AF6FA6" w:rsidP="00AF6FA6">
      <w:pPr>
        <w:rPr>
          <w:lang w:val="en-US"/>
        </w:rPr>
      </w:pPr>
      <w:r w:rsidRPr="00AF6FA6">
        <w:rPr>
          <w:rFonts w:ascii="Consolas" w:hAnsi="Consolas" w:cs="Consolas"/>
          <w:color w:val="000000"/>
          <w:sz w:val="19"/>
          <w:szCs w:val="19"/>
          <w:highlight w:val="white"/>
          <w:lang w:val="en-US"/>
        </w:rPr>
        <w:t xml:space="preserve">        </w:t>
      </w:r>
      <w:r w:rsidRPr="00AF6FA6">
        <w:rPr>
          <w:rFonts w:ascii="Consolas" w:hAnsi="Consolas" w:cs="Consolas"/>
          <w:color w:val="2B91AF"/>
          <w:sz w:val="19"/>
          <w:szCs w:val="19"/>
          <w:highlight w:val="white"/>
          <w:lang w:val="en-US"/>
        </w:rPr>
        <w:t>ocreateKontoDto</w:t>
      </w:r>
      <w:r w:rsidRPr="00AF6FA6">
        <w:rPr>
          <w:rFonts w:ascii="Consolas" w:hAnsi="Consolas" w:cs="Consolas"/>
          <w:color w:val="000000"/>
          <w:sz w:val="19"/>
          <w:szCs w:val="19"/>
          <w:highlight w:val="white"/>
          <w:lang w:val="en-US"/>
        </w:rPr>
        <w:t xml:space="preserve"> createOrUpdateKonto(DTO.</w:t>
      </w:r>
      <w:r w:rsidRPr="00AF6FA6">
        <w:rPr>
          <w:rFonts w:ascii="Consolas" w:hAnsi="Consolas" w:cs="Consolas"/>
          <w:color w:val="2B91AF"/>
          <w:sz w:val="19"/>
          <w:szCs w:val="19"/>
          <w:highlight w:val="white"/>
          <w:lang w:val="en-US"/>
        </w:rPr>
        <w:t>icreateKontoDto</w:t>
      </w:r>
      <w:r w:rsidRPr="00AF6FA6">
        <w:rPr>
          <w:rFonts w:ascii="Consolas" w:hAnsi="Consolas" w:cs="Consolas"/>
          <w:color w:val="000000"/>
          <w:sz w:val="19"/>
          <w:szCs w:val="19"/>
          <w:highlight w:val="white"/>
          <w:lang w:val="en-US"/>
        </w:rPr>
        <w:t xml:space="preserve"> input);</w:t>
      </w:r>
    </w:p>
    <w:p w:rsidR="00AF6FA6" w:rsidRDefault="00AF6FA6" w:rsidP="00AF6FA6">
      <w:pPr>
        <w:pStyle w:val="berschrift5"/>
      </w:pPr>
      <w:bookmarkStart w:id="582" w:name="_Toc472333256"/>
      <w:r>
        <w:t>Inputstruktur</w:t>
      </w:r>
      <w:bookmarkEnd w:id="58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Required</w:t>
            </w:r>
            <w:r w:rsidRPr="0069477F">
              <w:rPr>
                <w:rFonts w:ascii="Times New Roman" w:hAnsi="Times New Roman"/>
                <w:sz w:val="24"/>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icreateKontoDto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KontoDto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KontoDto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KontoDto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blz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Clearingnummer / BLZ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iban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Iban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kontoBezeichnung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Konto-Bezeichnung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kontonr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Kontonummer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rang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Rang (Komptabilität zu rangbasiertem Backoffice System)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sysblz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Kontoführende Bank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syskonto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PKEY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sysperson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FKEY zur Person/Interessent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AF6FA6" w:rsidRDefault="00AF6FA6" w:rsidP="00AF6FA6">
      <w:pPr>
        <w:pStyle w:val="Text"/>
      </w:pPr>
    </w:p>
    <w:p w:rsidR="00AF6FA6" w:rsidRDefault="00AF6FA6" w:rsidP="00AF6FA6">
      <w:pPr>
        <w:pStyle w:val="berschrift5"/>
      </w:pPr>
      <w:bookmarkStart w:id="583" w:name="_Toc472333257"/>
      <w:r>
        <w:t>Rückgabestruktur</w:t>
      </w:r>
      <w:bookmarkEnd w:id="58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ocreateKontoDto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konto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KontoDto</w:t>
            </w: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Persistenzobjekt Konto</w:t>
            </w:r>
            <w:r>
              <w:rPr>
                <w:rFonts w:asciiTheme="minorHAnsi" w:hAnsiTheme="minorHAnsi"/>
                <w:sz w:val="24"/>
                <w:szCs w:val="22"/>
                <w:lang w:val="de-CH"/>
              </w:rPr>
              <w:t xml:space="preserve"> siehe Inputstruktur</w:t>
            </w:r>
            <w:r w:rsidRPr="0069477F">
              <w:rPr>
                <w:rFonts w:asciiTheme="minorHAnsi" w:hAnsiTheme="minorHAnsi"/>
                <w:sz w:val="24"/>
                <w:szCs w:val="22"/>
                <w:lang w:val="de-CH"/>
              </w:rPr>
              <w:t xml:space="preserve"> </w:t>
            </w:r>
          </w:p>
        </w:tc>
      </w:tr>
    </w:tbl>
    <w:p w:rsidR="00AF6FA6" w:rsidRDefault="00AF6FA6" w:rsidP="00AF6FA6">
      <w:pPr>
        <w:pStyle w:val="berschrift4"/>
      </w:pPr>
      <w:bookmarkStart w:id="584" w:name="_Toc472333258"/>
      <w:r>
        <w:t>SOAP Beispiel</w:t>
      </w:r>
      <w:bookmarkEnd w:id="584"/>
    </w:p>
    <w:p w:rsidR="00AF6FA6" w:rsidRDefault="00AF6FA6" w:rsidP="00AF6FA6">
      <w:pPr>
        <w:pStyle w:val="berschrift5"/>
      </w:pPr>
      <w:bookmarkStart w:id="585" w:name="_Toc472333259"/>
      <w:r>
        <w:t>Request:</w:t>
      </w:r>
      <w:bookmarkEnd w:id="585"/>
    </w:p>
    <w:p w:rsidR="00AF6FA6" w:rsidRDefault="00AF6FA6" w:rsidP="00AF6FA6"/>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&lt;/soap:Envelope&gt;</w:t>
      </w:r>
    </w:p>
    <w:p w:rsidR="00AF6FA6" w:rsidRPr="006B79C5" w:rsidRDefault="00AF6FA6" w:rsidP="00AF6FA6">
      <w:pPr>
        <w:rPr>
          <w:lang w:val="en-US"/>
        </w:rPr>
      </w:pPr>
    </w:p>
    <w:p w:rsidR="00AF6FA6" w:rsidRDefault="00AF6FA6" w:rsidP="00AF6FA6">
      <w:pPr>
        <w:pStyle w:val="berschrift5"/>
      </w:pPr>
      <w:bookmarkStart w:id="586" w:name="_Toc472333260"/>
      <w:r>
        <w:t>Response</w:t>
      </w:r>
      <w:bookmarkEnd w:id="586"/>
    </w:p>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&lt;/soap:Envelope&gt;</w:t>
      </w:r>
    </w:p>
    <w:p w:rsidR="00AF6FA6" w:rsidRDefault="00B25016" w:rsidP="00AF6FA6">
      <w:pPr>
        <w:pStyle w:val="berschrift3"/>
      </w:pPr>
      <w:bookmarkStart w:id="587" w:name="_Toc472333261"/>
      <w:r>
        <w:t>createOrUpdateKunde</w:t>
      </w:r>
      <w:bookmarkEnd w:id="587"/>
    </w:p>
    <w:p w:rsidR="00AF6FA6" w:rsidRDefault="00AF6FA6" w:rsidP="00AF6FA6">
      <w:pPr>
        <w:pStyle w:val="berschrift4"/>
      </w:pPr>
      <w:bookmarkStart w:id="588" w:name="_Toc472333262"/>
      <w:r>
        <w:t>WebService Beschreibung</w:t>
      </w:r>
      <w:bookmarkEnd w:id="588"/>
    </w:p>
    <w:p w:rsidR="00AF6FA6" w:rsidRDefault="00154A93" w:rsidP="00AF6FA6">
      <w:r>
        <w:t>Diese Methode wird zum Anlegen oder Ändern von Interessenten verwendet. Das übergebene Objekte wird dazu in der Datenbank inklusive aller abhängigen Tabellen abgelegt. Bei Übergabe eines Primärschlüssel wird ein neuer Datensatz angelegt, ansonsten ein bestehender modifiziert.</w:t>
      </w:r>
    </w:p>
    <w:p w:rsidR="00AF6FA6" w:rsidRDefault="00AF6FA6" w:rsidP="00AF6FA6"/>
    <w:p w:rsidR="00B25016" w:rsidRDefault="00B25016" w:rsidP="00B2501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25016" w:rsidRDefault="00B25016" w:rsidP="00B2501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Erzeugt/Ändert Persistenzobjekt des Händlerkunden</w:t>
      </w:r>
    </w:p>
    <w:p w:rsidR="00B25016" w:rsidRPr="00B25016" w:rsidRDefault="00B25016" w:rsidP="00B2501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5016">
        <w:rPr>
          <w:rFonts w:ascii="Consolas" w:hAnsi="Consolas" w:cs="Consolas"/>
          <w:color w:val="808080"/>
          <w:sz w:val="19"/>
          <w:szCs w:val="19"/>
          <w:highlight w:val="white"/>
          <w:lang w:val="en-US"/>
        </w:rPr>
        <w:t>///</w:t>
      </w:r>
      <w:r w:rsidRPr="00B25016">
        <w:rPr>
          <w:rFonts w:ascii="Consolas" w:hAnsi="Consolas" w:cs="Consolas"/>
          <w:color w:val="008000"/>
          <w:sz w:val="19"/>
          <w:szCs w:val="19"/>
          <w:highlight w:val="white"/>
          <w:lang w:val="en-US"/>
        </w:rPr>
        <w:t xml:space="preserve"> </w:t>
      </w:r>
      <w:r w:rsidRPr="00B25016">
        <w:rPr>
          <w:rFonts w:ascii="Consolas" w:hAnsi="Consolas" w:cs="Consolas"/>
          <w:color w:val="808080"/>
          <w:sz w:val="19"/>
          <w:szCs w:val="19"/>
          <w:highlight w:val="white"/>
          <w:lang w:val="en-US"/>
        </w:rPr>
        <w:t>&lt;/summary&gt;</w:t>
      </w:r>
    </w:p>
    <w:p w:rsidR="00B25016" w:rsidRPr="00B25016" w:rsidRDefault="00B25016" w:rsidP="00B25016">
      <w:pPr>
        <w:autoSpaceDE w:val="0"/>
        <w:autoSpaceDN w:val="0"/>
        <w:adjustRightInd w:val="0"/>
        <w:jc w:val="left"/>
        <w:rPr>
          <w:rFonts w:ascii="Consolas" w:hAnsi="Consolas" w:cs="Consolas"/>
          <w:color w:val="000000"/>
          <w:sz w:val="19"/>
          <w:szCs w:val="19"/>
          <w:highlight w:val="white"/>
          <w:lang w:val="en-US"/>
        </w:rPr>
      </w:pPr>
      <w:r w:rsidRPr="00B25016">
        <w:rPr>
          <w:rFonts w:ascii="Consolas" w:hAnsi="Consolas" w:cs="Consolas"/>
          <w:color w:val="000000"/>
          <w:sz w:val="19"/>
          <w:szCs w:val="19"/>
          <w:highlight w:val="white"/>
          <w:lang w:val="en-US"/>
        </w:rPr>
        <w:t xml:space="preserve">        </w:t>
      </w:r>
      <w:r w:rsidRPr="00B25016">
        <w:rPr>
          <w:rFonts w:ascii="Consolas" w:hAnsi="Consolas" w:cs="Consolas"/>
          <w:color w:val="808080"/>
          <w:sz w:val="19"/>
          <w:szCs w:val="19"/>
          <w:highlight w:val="white"/>
          <w:lang w:val="en-US"/>
        </w:rPr>
        <w:t>///</w:t>
      </w:r>
      <w:r w:rsidRPr="00B25016">
        <w:rPr>
          <w:rFonts w:ascii="Consolas" w:hAnsi="Consolas" w:cs="Consolas"/>
          <w:color w:val="008000"/>
          <w:sz w:val="19"/>
          <w:szCs w:val="19"/>
          <w:highlight w:val="white"/>
          <w:lang w:val="en-US"/>
        </w:rPr>
        <w:t xml:space="preserve"> </w:t>
      </w:r>
      <w:r w:rsidRPr="00B25016">
        <w:rPr>
          <w:rFonts w:ascii="Consolas" w:hAnsi="Consolas" w:cs="Consolas"/>
          <w:color w:val="808080"/>
          <w:sz w:val="19"/>
          <w:szCs w:val="19"/>
          <w:highlight w:val="white"/>
          <w:lang w:val="en-US"/>
        </w:rPr>
        <w:t>&lt;param name="input"&gt;</w:t>
      </w:r>
      <w:r w:rsidRPr="00B25016">
        <w:rPr>
          <w:rFonts w:ascii="Consolas" w:hAnsi="Consolas" w:cs="Consolas"/>
          <w:color w:val="008000"/>
          <w:sz w:val="19"/>
          <w:szCs w:val="19"/>
          <w:highlight w:val="white"/>
          <w:lang w:val="en-US"/>
        </w:rPr>
        <w:t>icreateKundeDto</w:t>
      </w:r>
      <w:r w:rsidRPr="00B25016">
        <w:rPr>
          <w:rFonts w:ascii="Consolas" w:hAnsi="Consolas" w:cs="Consolas"/>
          <w:color w:val="808080"/>
          <w:sz w:val="19"/>
          <w:szCs w:val="19"/>
          <w:highlight w:val="white"/>
          <w:lang w:val="en-US"/>
        </w:rPr>
        <w:t>&lt;/param&gt;</w:t>
      </w:r>
    </w:p>
    <w:p w:rsidR="00B25016" w:rsidRPr="00A7642C" w:rsidRDefault="00B25016" w:rsidP="00B25016">
      <w:pPr>
        <w:autoSpaceDE w:val="0"/>
        <w:autoSpaceDN w:val="0"/>
        <w:adjustRightInd w:val="0"/>
        <w:jc w:val="left"/>
        <w:rPr>
          <w:rFonts w:ascii="Consolas" w:hAnsi="Consolas" w:cs="Consolas"/>
          <w:color w:val="000000"/>
          <w:sz w:val="19"/>
          <w:szCs w:val="19"/>
          <w:highlight w:val="white"/>
          <w:lang w:val="en-US"/>
        </w:rPr>
      </w:pPr>
      <w:r w:rsidRPr="00B25016">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ocreateKundeDto</w:t>
      </w:r>
      <w:r w:rsidRPr="00A7642C">
        <w:rPr>
          <w:rFonts w:ascii="Consolas" w:hAnsi="Consolas" w:cs="Consolas"/>
          <w:color w:val="808080"/>
          <w:sz w:val="19"/>
          <w:szCs w:val="19"/>
          <w:highlight w:val="white"/>
          <w:lang w:val="en-US"/>
        </w:rPr>
        <w:t>&lt;/returns&gt;</w:t>
      </w:r>
    </w:p>
    <w:p w:rsidR="00B25016" w:rsidRPr="00A7642C" w:rsidRDefault="00B25016" w:rsidP="00B2501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AF6FA6" w:rsidRPr="00A7642C" w:rsidRDefault="00B25016" w:rsidP="00B25016">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ocreateKundeDto</w:t>
      </w:r>
      <w:r w:rsidRPr="00A7642C">
        <w:rPr>
          <w:rFonts w:ascii="Consolas" w:hAnsi="Consolas" w:cs="Consolas"/>
          <w:color w:val="000000"/>
          <w:sz w:val="19"/>
          <w:szCs w:val="19"/>
          <w:highlight w:val="white"/>
          <w:lang w:val="en-US"/>
        </w:rPr>
        <w:t xml:space="preserve"> createOrUpdateKunde(DTO.</w:t>
      </w:r>
      <w:r w:rsidRPr="00A7642C">
        <w:rPr>
          <w:rFonts w:ascii="Consolas" w:hAnsi="Consolas" w:cs="Consolas"/>
          <w:color w:val="2B91AF"/>
          <w:sz w:val="19"/>
          <w:szCs w:val="19"/>
          <w:highlight w:val="white"/>
          <w:lang w:val="en-US"/>
        </w:rPr>
        <w:t>icreateKundeDto</w:t>
      </w:r>
      <w:r w:rsidRPr="00A7642C">
        <w:rPr>
          <w:rFonts w:ascii="Consolas" w:hAnsi="Consolas" w:cs="Consolas"/>
          <w:color w:val="000000"/>
          <w:sz w:val="19"/>
          <w:szCs w:val="19"/>
          <w:highlight w:val="white"/>
          <w:lang w:val="en-US"/>
        </w:rPr>
        <w:t xml:space="preserve"> input);</w:t>
      </w:r>
    </w:p>
    <w:p w:rsidR="00AF6FA6" w:rsidRDefault="00AF6FA6" w:rsidP="00AF6FA6">
      <w:pPr>
        <w:pStyle w:val="berschrift5"/>
      </w:pPr>
      <w:bookmarkStart w:id="589" w:name="_Toc472333263"/>
      <w:r>
        <w:t>Inputstruktur</w:t>
      </w:r>
      <w:bookmarkEnd w:id="58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Required</w:t>
            </w:r>
            <w:r w:rsidRPr="0069477F">
              <w:rPr>
                <w:rFonts w:ascii="Times New Roman" w:hAnsi="Times New Roman"/>
                <w:sz w:val="24"/>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lastRenderedPageBreak/>
              <w:t xml:space="preserve">icreateKundeDto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Kunde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KundeDto</w:t>
            </w: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KundeDto (siehe Kapitel 4)</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AF6FA6" w:rsidRDefault="00AF6FA6" w:rsidP="00AF6FA6">
      <w:pPr>
        <w:pStyle w:val="Text"/>
      </w:pPr>
    </w:p>
    <w:p w:rsidR="00AF6FA6" w:rsidRDefault="00AF6FA6" w:rsidP="00AF6FA6">
      <w:pPr>
        <w:pStyle w:val="berschrift5"/>
      </w:pPr>
      <w:bookmarkStart w:id="590" w:name="_Toc472333264"/>
      <w:r>
        <w:t>Rückgabestruktur</w:t>
      </w:r>
      <w:bookmarkEnd w:id="59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ocreateKundeDto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kunde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KundeDto</w:t>
            </w: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Persistenzobjekt Kunde (siehe Kapitel 4)</w:t>
            </w:r>
          </w:p>
        </w:tc>
      </w:tr>
    </w:tbl>
    <w:p w:rsidR="00C23C49" w:rsidRPr="00C23C49" w:rsidRDefault="00C23C49" w:rsidP="00C23C49"/>
    <w:p w:rsidR="00AF6FA6" w:rsidRDefault="00AF6FA6" w:rsidP="00AF6FA6">
      <w:pPr>
        <w:pStyle w:val="berschrift4"/>
      </w:pPr>
      <w:bookmarkStart w:id="591" w:name="_Toc472333265"/>
      <w:r>
        <w:t>SOAP Beispiel</w:t>
      </w:r>
      <w:bookmarkEnd w:id="591"/>
    </w:p>
    <w:p w:rsidR="00AF6FA6" w:rsidRDefault="00AF6FA6" w:rsidP="00AF6FA6">
      <w:pPr>
        <w:pStyle w:val="berschrift5"/>
      </w:pPr>
      <w:bookmarkStart w:id="592" w:name="_Toc472333266"/>
      <w:r>
        <w:t>Request:</w:t>
      </w:r>
      <w:bookmarkEnd w:id="592"/>
    </w:p>
    <w:p w:rsidR="00AF6FA6" w:rsidRDefault="00AF6FA6" w:rsidP="00AF6FA6"/>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&lt;/soap:Envelope&gt;</w:t>
      </w:r>
    </w:p>
    <w:p w:rsidR="00AF6FA6" w:rsidRPr="006B79C5" w:rsidRDefault="00AF6FA6" w:rsidP="00AF6FA6">
      <w:pPr>
        <w:rPr>
          <w:lang w:val="en-US"/>
        </w:rPr>
      </w:pPr>
    </w:p>
    <w:p w:rsidR="00AF6FA6" w:rsidRDefault="00AF6FA6" w:rsidP="00AF6FA6">
      <w:pPr>
        <w:pStyle w:val="berschrift5"/>
      </w:pPr>
      <w:bookmarkStart w:id="593" w:name="_Toc472333267"/>
      <w:r>
        <w:t>Response</w:t>
      </w:r>
      <w:bookmarkEnd w:id="593"/>
    </w:p>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AF6FA6" w:rsidRPr="00B25016" w:rsidRDefault="00AF6FA6" w:rsidP="00AF6FA6">
      <w:pPr>
        <w:rPr>
          <w:rFonts w:ascii="Courier New" w:hAnsi="Courier New" w:cs="Courier New"/>
        </w:rPr>
      </w:pPr>
      <w:r w:rsidRPr="00B25016">
        <w:rPr>
          <w:rFonts w:ascii="Courier New" w:hAnsi="Courier New" w:cs="Courier New"/>
        </w:rPr>
        <w:t>&lt;/soap:Envelope&gt;</w:t>
      </w:r>
    </w:p>
    <w:p w:rsidR="00B25016" w:rsidRDefault="00B25016" w:rsidP="00B25016">
      <w:pPr>
        <w:pStyle w:val="berschrift3"/>
      </w:pPr>
      <w:bookmarkStart w:id="594" w:name="_Toc472333268"/>
      <w:r>
        <w:t>createOrUpdateZusatzdaten</w:t>
      </w:r>
      <w:bookmarkEnd w:id="594"/>
    </w:p>
    <w:p w:rsidR="00B25016" w:rsidRDefault="00B25016" w:rsidP="00B25016">
      <w:pPr>
        <w:pStyle w:val="berschrift4"/>
      </w:pPr>
      <w:bookmarkStart w:id="595" w:name="_Toc472333269"/>
      <w:r>
        <w:t>WebService Beschreibung</w:t>
      </w:r>
      <w:bookmarkEnd w:id="595"/>
    </w:p>
    <w:p w:rsidR="00B25016" w:rsidRDefault="00154A93" w:rsidP="00B25016">
      <w:r>
        <w:t>Diese Methode wird zum anlegen und ändern von Zusatzdaten verwendet. Bei Übergabe eines Primärschlüssels wird ein bestehender Datensatz geändert, ohne Primärschlüssel wird ein neuer angelegt.</w:t>
      </w:r>
    </w:p>
    <w:p w:rsidR="00B25016" w:rsidRDefault="00B25016" w:rsidP="00B25016"/>
    <w:p w:rsidR="00B25016" w:rsidRDefault="00B25016" w:rsidP="00B2501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25016" w:rsidRDefault="00B25016" w:rsidP="00B2501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Erzeugt/Ändert Persistenzobjekt der Zusatzdaten des Händlerkunden</w:t>
      </w:r>
    </w:p>
    <w:p w:rsidR="00B25016" w:rsidRPr="00B25016" w:rsidRDefault="00B25016" w:rsidP="00B2501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5016">
        <w:rPr>
          <w:rFonts w:ascii="Consolas" w:hAnsi="Consolas" w:cs="Consolas"/>
          <w:color w:val="808080"/>
          <w:sz w:val="19"/>
          <w:szCs w:val="19"/>
          <w:highlight w:val="white"/>
          <w:lang w:val="en-US"/>
        </w:rPr>
        <w:t>///</w:t>
      </w:r>
      <w:r w:rsidRPr="00B25016">
        <w:rPr>
          <w:rFonts w:ascii="Consolas" w:hAnsi="Consolas" w:cs="Consolas"/>
          <w:color w:val="008000"/>
          <w:sz w:val="19"/>
          <w:szCs w:val="19"/>
          <w:highlight w:val="white"/>
          <w:lang w:val="en-US"/>
        </w:rPr>
        <w:t xml:space="preserve"> </w:t>
      </w:r>
      <w:r w:rsidRPr="00B25016">
        <w:rPr>
          <w:rFonts w:ascii="Consolas" w:hAnsi="Consolas" w:cs="Consolas"/>
          <w:color w:val="808080"/>
          <w:sz w:val="19"/>
          <w:szCs w:val="19"/>
          <w:highlight w:val="white"/>
          <w:lang w:val="en-US"/>
        </w:rPr>
        <w:t>&lt;/summary&gt;</w:t>
      </w:r>
    </w:p>
    <w:p w:rsidR="00B25016" w:rsidRPr="00B25016" w:rsidRDefault="00B25016" w:rsidP="00B25016">
      <w:pPr>
        <w:autoSpaceDE w:val="0"/>
        <w:autoSpaceDN w:val="0"/>
        <w:adjustRightInd w:val="0"/>
        <w:jc w:val="left"/>
        <w:rPr>
          <w:rFonts w:ascii="Consolas" w:hAnsi="Consolas" w:cs="Consolas"/>
          <w:color w:val="000000"/>
          <w:sz w:val="19"/>
          <w:szCs w:val="19"/>
          <w:highlight w:val="white"/>
          <w:lang w:val="en-US"/>
        </w:rPr>
      </w:pPr>
      <w:r w:rsidRPr="00B25016">
        <w:rPr>
          <w:rFonts w:ascii="Consolas" w:hAnsi="Consolas" w:cs="Consolas"/>
          <w:color w:val="000000"/>
          <w:sz w:val="19"/>
          <w:szCs w:val="19"/>
          <w:highlight w:val="white"/>
          <w:lang w:val="en-US"/>
        </w:rPr>
        <w:t xml:space="preserve">        </w:t>
      </w:r>
      <w:r w:rsidRPr="00B25016">
        <w:rPr>
          <w:rFonts w:ascii="Consolas" w:hAnsi="Consolas" w:cs="Consolas"/>
          <w:color w:val="808080"/>
          <w:sz w:val="19"/>
          <w:szCs w:val="19"/>
          <w:highlight w:val="white"/>
          <w:lang w:val="en-US"/>
        </w:rPr>
        <w:t>///</w:t>
      </w:r>
      <w:r w:rsidRPr="00B25016">
        <w:rPr>
          <w:rFonts w:ascii="Consolas" w:hAnsi="Consolas" w:cs="Consolas"/>
          <w:color w:val="008000"/>
          <w:sz w:val="19"/>
          <w:szCs w:val="19"/>
          <w:highlight w:val="white"/>
          <w:lang w:val="en-US"/>
        </w:rPr>
        <w:t xml:space="preserve"> </w:t>
      </w:r>
      <w:r w:rsidRPr="00B25016">
        <w:rPr>
          <w:rFonts w:ascii="Consolas" w:hAnsi="Consolas" w:cs="Consolas"/>
          <w:color w:val="808080"/>
          <w:sz w:val="19"/>
          <w:szCs w:val="19"/>
          <w:highlight w:val="white"/>
          <w:lang w:val="en-US"/>
        </w:rPr>
        <w:t>&lt;param name="input"&gt;</w:t>
      </w:r>
      <w:r w:rsidRPr="00B25016">
        <w:rPr>
          <w:rFonts w:ascii="Consolas" w:hAnsi="Consolas" w:cs="Consolas"/>
          <w:color w:val="008000"/>
          <w:sz w:val="19"/>
          <w:szCs w:val="19"/>
          <w:highlight w:val="white"/>
          <w:lang w:val="en-US"/>
        </w:rPr>
        <w:t>icreateZusatzdatenDto</w:t>
      </w:r>
      <w:r w:rsidRPr="00B25016">
        <w:rPr>
          <w:rFonts w:ascii="Consolas" w:hAnsi="Consolas" w:cs="Consolas"/>
          <w:color w:val="808080"/>
          <w:sz w:val="19"/>
          <w:szCs w:val="19"/>
          <w:highlight w:val="white"/>
          <w:lang w:val="en-US"/>
        </w:rPr>
        <w:t>&lt;/param&gt;</w:t>
      </w:r>
    </w:p>
    <w:p w:rsidR="00B25016" w:rsidRPr="00B25016" w:rsidRDefault="00B25016" w:rsidP="00B25016">
      <w:pPr>
        <w:autoSpaceDE w:val="0"/>
        <w:autoSpaceDN w:val="0"/>
        <w:adjustRightInd w:val="0"/>
        <w:jc w:val="left"/>
        <w:rPr>
          <w:rFonts w:ascii="Consolas" w:hAnsi="Consolas" w:cs="Consolas"/>
          <w:color w:val="000000"/>
          <w:sz w:val="19"/>
          <w:szCs w:val="19"/>
          <w:highlight w:val="white"/>
          <w:lang w:val="en-US"/>
        </w:rPr>
      </w:pPr>
      <w:r w:rsidRPr="00B25016">
        <w:rPr>
          <w:rFonts w:ascii="Consolas" w:hAnsi="Consolas" w:cs="Consolas"/>
          <w:color w:val="000000"/>
          <w:sz w:val="19"/>
          <w:szCs w:val="19"/>
          <w:highlight w:val="white"/>
          <w:lang w:val="en-US"/>
        </w:rPr>
        <w:t xml:space="preserve">        </w:t>
      </w:r>
      <w:r w:rsidRPr="00B25016">
        <w:rPr>
          <w:rFonts w:ascii="Consolas" w:hAnsi="Consolas" w:cs="Consolas"/>
          <w:color w:val="808080"/>
          <w:sz w:val="19"/>
          <w:szCs w:val="19"/>
          <w:highlight w:val="white"/>
          <w:lang w:val="en-US"/>
        </w:rPr>
        <w:t>///</w:t>
      </w:r>
      <w:r w:rsidRPr="00B25016">
        <w:rPr>
          <w:rFonts w:ascii="Consolas" w:hAnsi="Consolas" w:cs="Consolas"/>
          <w:color w:val="008000"/>
          <w:sz w:val="19"/>
          <w:szCs w:val="19"/>
          <w:highlight w:val="white"/>
          <w:lang w:val="en-US"/>
        </w:rPr>
        <w:t xml:space="preserve"> </w:t>
      </w:r>
      <w:r w:rsidRPr="00B25016">
        <w:rPr>
          <w:rFonts w:ascii="Consolas" w:hAnsi="Consolas" w:cs="Consolas"/>
          <w:color w:val="808080"/>
          <w:sz w:val="19"/>
          <w:szCs w:val="19"/>
          <w:highlight w:val="white"/>
          <w:lang w:val="en-US"/>
        </w:rPr>
        <w:t>&lt;returns&gt;</w:t>
      </w:r>
      <w:r w:rsidRPr="00B25016">
        <w:rPr>
          <w:rFonts w:ascii="Consolas" w:hAnsi="Consolas" w:cs="Consolas"/>
          <w:color w:val="008000"/>
          <w:sz w:val="19"/>
          <w:szCs w:val="19"/>
          <w:highlight w:val="white"/>
          <w:lang w:val="en-US"/>
        </w:rPr>
        <w:t>ocreateZusatzdatenDto</w:t>
      </w:r>
      <w:r w:rsidRPr="00B25016">
        <w:rPr>
          <w:rFonts w:ascii="Consolas" w:hAnsi="Consolas" w:cs="Consolas"/>
          <w:color w:val="808080"/>
          <w:sz w:val="19"/>
          <w:szCs w:val="19"/>
          <w:highlight w:val="white"/>
          <w:lang w:val="en-US"/>
        </w:rPr>
        <w:t>&lt;/returns&gt;</w:t>
      </w:r>
    </w:p>
    <w:p w:rsidR="00B25016" w:rsidRPr="00B25016" w:rsidRDefault="00B25016" w:rsidP="00B25016">
      <w:pPr>
        <w:autoSpaceDE w:val="0"/>
        <w:autoSpaceDN w:val="0"/>
        <w:adjustRightInd w:val="0"/>
        <w:jc w:val="left"/>
        <w:rPr>
          <w:rFonts w:ascii="Consolas" w:hAnsi="Consolas" w:cs="Consolas"/>
          <w:color w:val="000000"/>
          <w:sz w:val="19"/>
          <w:szCs w:val="19"/>
          <w:highlight w:val="white"/>
          <w:lang w:val="en-US"/>
        </w:rPr>
      </w:pPr>
      <w:r w:rsidRPr="00B25016">
        <w:rPr>
          <w:rFonts w:ascii="Consolas" w:hAnsi="Consolas" w:cs="Consolas"/>
          <w:color w:val="000000"/>
          <w:sz w:val="19"/>
          <w:szCs w:val="19"/>
          <w:highlight w:val="white"/>
          <w:lang w:val="en-US"/>
        </w:rPr>
        <w:t xml:space="preserve">        [</w:t>
      </w:r>
      <w:r w:rsidRPr="00B25016">
        <w:rPr>
          <w:rFonts w:ascii="Consolas" w:hAnsi="Consolas" w:cs="Consolas"/>
          <w:color w:val="2B91AF"/>
          <w:sz w:val="19"/>
          <w:szCs w:val="19"/>
          <w:highlight w:val="white"/>
          <w:lang w:val="en-US"/>
        </w:rPr>
        <w:t>OperationContract</w:t>
      </w:r>
      <w:r w:rsidRPr="00B25016">
        <w:rPr>
          <w:rFonts w:ascii="Consolas" w:hAnsi="Consolas" w:cs="Consolas"/>
          <w:color w:val="000000"/>
          <w:sz w:val="19"/>
          <w:szCs w:val="19"/>
          <w:highlight w:val="white"/>
          <w:lang w:val="en-US"/>
        </w:rPr>
        <w:t>]</w:t>
      </w:r>
    </w:p>
    <w:p w:rsidR="00B25016" w:rsidRPr="00B25016" w:rsidRDefault="00B25016" w:rsidP="00B25016">
      <w:pPr>
        <w:autoSpaceDE w:val="0"/>
        <w:autoSpaceDN w:val="0"/>
        <w:adjustRightInd w:val="0"/>
        <w:jc w:val="left"/>
        <w:rPr>
          <w:rFonts w:ascii="Consolas" w:hAnsi="Consolas" w:cs="Consolas"/>
          <w:color w:val="000000"/>
          <w:sz w:val="19"/>
          <w:szCs w:val="19"/>
          <w:highlight w:val="white"/>
          <w:lang w:val="en-US"/>
        </w:rPr>
      </w:pPr>
      <w:r w:rsidRPr="00B25016">
        <w:rPr>
          <w:rFonts w:ascii="Consolas" w:hAnsi="Consolas" w:cs="Consolas"/>
          <w:color w:val="000000"/>
          <w:sz w:val="19"/>
          <w:szCs w:val="19"/>
          <w:highlight w:val="white"/>
          <w:lang w:val="en-US"/>
        </w:rPr>
        <w:t xml:space="preserve">        </w:t>
      </w:r>
      <w:r w:rsidRPr="00B25016">
        <w:rPr>
          <w:rFonts w:ascii="Consolas" w:hAnsi="Consolas" w:cs="Consolas"/>
          <w:color w:val="2B91AF"/>
          <w:sz w:val="19"/>
          <w:szCs w:val="19"/>
          <w:highlight w:val="white"/>
          <w:lang w:val="en-US"/>
        </w:rPr>
        <w:t>ocreateZusatzdatenDto</w:t>
      </w:r>
      <w:r w:rsidRPr="00B25016">
        <w:rPr>
          <w:rFonts w:ascii="Consolas" w:hAnsi="Consolas" w:cs="Consolas"/>
          <w:color w:val="000000"/>
          <w:sz w:val="19"/>
          <w:szCs w:val="19"/>
          <w:highlight w:val="white"/>
          <w:lang w:val="en-US"/>
        </w:rPr>
        <w:t xml:space="preserve"> createOrUpdateZusatzdaten(DTO.</w:t>
      </w:r>
      <w:r w:rsidRPr="00B25016">
        <w:rPr>
          <w:rFonts w:ascii="Consolas" w:hAnsi="Consolas" w:cs="Consolas"/>
          <w:color w:val="2B91AF"/>
          <w:sz w:val="19"/>
          <w:szCs w:val="19"/>
          <w:highlight w:val="white"/>
          <w:lang w:val="en-US"/>
        </w:rPr>
        <w:t>icreateZusatzdatenDto</w:t>
      </w:r>
      <w:r w:rsidRPr="00B25016">
        <w:rPr>
          <w:rFonts w:ascii="Consolas" w:hAnsi="Consolas" w:cs="Consolas"/>
          <w:color w:val="000000"/>
          <w:sz w:val="19"/>
          <w:szCs w:val="19"/>
          <w:highlight w:val="white"/>
          <w:lang w:val="en-US"/>
        </w:rPr>
        <w:t xml:space="preserve"> input);</w:t>
      </w:r>
    </w:p>
    <w:p w:rsidR="00B25016" w:rsidRPr="009C614F" w:rsidRDefault="00B25016" w:rsidP="00B25016">
      <w:pPr>
        <w:rPr>
          <w:lang w:val="en-US"/>
        </w:rPr>
      </w:pPr>
    </w:p>
    <w:p w:rsidR="00B25016" w:rsidRDefault="00B25016" w:rsidP="00B25016">
      <w:pPr>
        <w:pStyle w:val="berschrift5"/>
      </w:pPr>
      <w:bookmarkStart w:id="596" w:name="_Toc472333270"/>
      <w:r>
        <w:lastRenderedPageBreak/>
        <w:t>Inputstruktur</w:t>
      </w:r>
      <w:bookmarkEnd w:id="59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Required</w:t>
            </w:r>
            <w:r w:rsidRPr="0069477F">
              <w:rPr>
                <w:rFonts w:ascii="Times New Roman" w:hAnsi="Times New Roman"/>
                <w:sz w:val="24"/>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icreateZusatzdatenDto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ZusatzdatenDto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ZusatzdatenDto</w:t>
            </w: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ID der Zusatzdaten (leer für neue Zusatzdaten)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B25016" w:rsidRDefault="00B25016" w:rsidP="00B25016">
      <w:pPr>
        <w:pStyle w:val="Text"/>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Required</w:t>
            </w:r>
            <w:r w:rsidRPr="0069477F">
              <w:rPr>
                <w:rFonts w:ascii="Times New Roman" w:hAnsi="Times New Roman"/>
                <w:sz w:val="24"/>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ZusatzdatenDto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kdtyp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Kundentyp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pkz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PkzDto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PKZ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ukz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UkzDto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UKZ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69477F" w:rsidRDefault="0069477F" w:rsidP="0069477F">
      <w:pPr>
        <w:spacing w:before="100" w:beforeAutospacing="1" w:after="100" w:afterAutospacing="1"/>
        <w:jc w:val="left"/>
        <w:rPr>
          <w:rFonts w:ascii="Times New Roman" w:hAnsi="Times New Roman"/>
          <w:sz w:val="24"/>
        </w:rPr>
      </w:pPr>
      <w:r w:rsidRPr="0069477F">
        <w:rPr>
          <w:rFonts w:ascii="Times New Roman" w:hAnsi="Times New Roman"/>
          <w:sz w:val="24"/>
        </w:rPr>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Required</w:t>
            </w:r>
            <w:r w:rsidRPr="0069477F">
              <w:rPr>
                <w:rFonts w:ascii="Times New Roman" w:hAnsi="Times New Roman"/>
                <w:sz w:val="24"/>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PkzDto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anzkinder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Kinder bis 6 Jahre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anzkinder1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Kinder 6-10 Jahre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anzkinder2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Kinder 10-12 Jahre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anzkinder3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Kinder (unterstützungspflichtig) über 12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anzvollstr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Betreibungen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auslagen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Auslagen (regelmäßig)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auslagenCode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Auslagenart (Lookup und Übersetzung)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beruflichCode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beruflichen Situation (Lookup und Übersetzung)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beruflichCode2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beruflichen Situation Nebenerwerb(Lookup und Übersetzung)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berufsauslagen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Auslagen (regelmäßig beruflich)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berufsauslagenCode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Auslagenart beruflich (Lookup und Übersetzung)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beschbisAg1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Ende der Beschäftigung bei Arbeitgeber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beschbisAg2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Ende der Beschäftigung bei Arbeitgeber Nebenerwerb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beschseitAg1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Beginn der Beschäftigung bei Arbeitgeber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beschseitAg2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Beginn der Beschäftigung bei Arbeitgeber Nebenerwerb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betragvollstr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Höhe Betreibungen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ehepartnerFlag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Ehepartner (nur relevant wenn zweiter Antragsteller)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einkbrutto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Haupteinkommen brutto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einknetto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Haupteinkommen netto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einknettoFlag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Angaben Einkommen netto/brutto (TRUE = netto)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familienstand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Zivilstand (ledig, verheiratet, geschieden …)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hsnrAg1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Hausnummer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hsnrAg2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Hausnummer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jbonusbrutto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Jahresbonus brutto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jbonusnetto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Jahresbonus netto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konkursFlag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Konkurs/Pfändung/Verlustschein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kredtrate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Kreditrate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leasingrate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Leasingrate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miete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Wohnkosten/Miete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monatslohnXtdFlag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Bekommt 13ten Monatslohn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nameAg1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Name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nameAg2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Name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nebeinkbrutto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Nebeneinkommen brutto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nebeinknetto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Nebeneinkommen netto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ortAg1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Ort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ortAg2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Ort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plzAg1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Postleitzahl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plzAg2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Postleitzahl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quellensteuerFlag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Quellensteuer abgezogen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strasseAg1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Strasse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strasseAg2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Strasse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syspkz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PKEY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unterhalt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Unterstützungsverpflichtungen (regelmäßig)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unterhaltCode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Unterstüzungsart (Lookup und Übersetzung)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weitereauslagen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Weitere Auslagen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weitereauslagenCode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Weitere Auslagen Code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wohnverhCode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Wohnsituation (Lookup und Übersetzung)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zeinkbrutto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Zusatzeinkommen brutto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zeinkCode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zum Zusatzeinkommen Art (Lookup und Übersetzung)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zeinknetto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Zusatzeinkommen netto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zulageausbildung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Ausbildungszulage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zulagekind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Kinderzulage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zulagesonst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Sonstige Zulagen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69477F" w:rsidRDefault="0069477F" w:rsidP="0069477F">
      <w:pPr>
        <w:spacing w:before="100" w:beforeAutospacing="1" w:after="100" w:afterAutospacing="1"/>
        <w:jc w:val="left"/>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Required</w:t>
            </w:r>
            <w:r w:rsidRPr="0069477F">
              <w:rPr>
                <w:rFonts w:ascii="Times New Roman" w:hAnsi="Times New Roman"/>
                <w:sz w:val="24"/>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lastRenderedPageBreak/>
              <w:t xml:space="preserve">UkzDto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anzma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Mitarbeiter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anzvollstr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Betreibungen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betragvollstr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Höhe Betreibungen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bilanzwert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Bilanzsumme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ekapital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Eigenkapital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ergebnis1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Jahresgewinn (Ergebnis aus BWA)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jumsatz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Jahresumsatz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konkursFlag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Konkurs/Pfändung/Verlustschein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liquiditaet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Flüssige Mittel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ljabschl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Datum letzter Jahresabschluss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obliboeigen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kurzfristige Verbindlichkeiten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sysukz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PKEY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69477F" w:rsidRPr="0069477F" w:rsidRDefault="0069477F" w:rsidP="0069477F">
      <w:pPr>
        <w:spacing w:before="100" w:beforeAutospacing="1" w:after="100" w:afterAutospacing="1"/>
        <w:jc w:val="left"/>
        <w:rPr>
          <w:rFonts w:ascii="Times New Roman" w:hAnsi="Times New Roman"/>
          <w:sz w:val="24"/>
        </w:rPr>
      </w:pPr>
      <w:r w:rsidRPr="0069477F">
        <w:rPr>
          <w:rFonts w:ascii="Times New Roman" w:hAnsi="Times New Roman"/>
          <w:sz w:val="24"/>
        </w:rPr>
        <w:t xml:space="preserve">  </w:t>
      </w:r>
    </w:p>
    <w:p w:rsidR="0069477F" w:rsidRPr="0069477F" w:rsidRDefault="0069477F" w:rsidP="0069477F">
      <w:pPr>
        <w:spacing w:before="100" w:beforeAutospacing="1" w:after="100" w:afterAutospacing="1"/>
        <w:jc w:val="left"/>
        <w:rPr>
          <w:rFonts w:ascii="Times New Roman" w:hAnsi="Times New Roman"/>
          <w:sz w:val="24"/>
        </w:rPr>
      </w:pPr>
    </w:p>
    <w:p w:rsidR="0069477F" w:rsidRDefault="0069477F" w:rsidP="00B25016">
      <w:pPr>
        <w:pStyle w:val="Text"/>
      </w:pPr>
    </w:p>
    <w:p w:rsidR="0069477F" w:rsidRDefault="0069477F" w:rsidP="00B25016">
      <w:pPr>
        <w:pStyle w:val="Text"/>
      </w:pPr>
    </w:p>
    <w:p w:rsidR="00B25016" w:rsidRDefault="00B25016" w:rsidP="00B25016">
      <w:pPr>
        <w:pStyle w:val="berschrift5"/>
      </w:pPr>
      <w:bookmarkStart w:id="597" w:name="_Toc472333271"/>
      <w:r>
        <w:t>Rückgabestruktur</w:t>
      </w:r>
      <w:bookmarkEnd w:id="59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ocreateZusatzdatenDto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zusatzdaten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ZusatzdatenDto</w:t>
            </w: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Persistenzobjekt Zusatzdaten </w:t>
            </w:r>
            <w:r>
              <w:rPr>
                <w:rFonts w:asciiTheme="minorHAnsi" w:hAnsiTheme="minorHAnsi"/>
                <w:sz w:val="24"/>
                <w:szCs w:val="22"/>
                <w:lang w:val="de-CH"/>
              </w:rPr>
              <w:t>(siehe Inputstruktur)</w:t>
            </w:r>
          </w:p>
        </w:tc>
      </w:tr>
    </w:tbl>
    <w:p w:rsidR="0069477F" w:rsidRPr="0069477F" w:rsidRDefault="0069477F" w:rsidP="0069477F">
      <w:pPr>
        <w:spacing w:before="100" w:beforeAutospacing="1" w:after="100" w:afterAutospacing="1"/>
        <w:jc w:val="left"/>
        <w:rPr>
          <w:rFonts w:ascii="Times New Roman" w:hAnsi="Times New Roman"/>
          <w:sz w:val="24"/>
        </w:rPr>
      </w:pPr>
      <w:r w:rsidRPr="0069477F">
        <w:rPr>
          <w:rFonts w:ascii="Times New Roman" w:hAnsi="Times New Roman"/>
          <w:sz w:val="24"/>
        </w:rPr>
        <w:t xml:space="preserve">  </w:t>
      </w:r>
    </w:p>
    <w:p w:rsidR="00C23C49" w:rsidRPr="00C23C49" w:rsidRDefault="00C23C49" w:rsidP="00C23C49"/>
    <w:p w:rsidR="00B25016" w:rsidRDefault="00B25016" w:rsidP="00B25016">
      <w:pPr>
        <w:pStyle w:val="berschrift4"/>
      </w:pPr>
      <w:bookmarkStart w:id="598" w:name="_Toc472333272"/>
      <w:r>
        <w:t>SOAP Beispiel</w:t>
      </w:r>
      <w:bookmarkEnd w:id="598"/>
    </w:p>
    <w:p w:rsidR="00B25016" w:rsidRDefault="00B25016" w:rsidP="00B25016">
      <w:pPr>
        <w:pStyle w:val="berschrift5"/>
      </w:pPr>
      <w:bookmarkStart w:id="599" w:name="_Toc472333273"/>
      <w:r>
        <w:t>Request:</w:t>
      </w:r>
      <w:bookmarkEnd w:id="599"/>
    </w:p>
    <w:p w:rsidR="00B25016" w:rsidRDefault="00B25016" w:rsidP="00B25016"/>
    <w:p w:rsidR="00B25016" w:rsidRPr="0047601F" w:rsidRDefault="00B25016" w:rsidP="00B25016">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B25016" w:rsidRPr="0047601F" w:rsidRDefault="00B25016" w:rsidP="00B25016">
      <w:pPr>
        <w:rPr>
          <w:rFonts w:ascii="Courier New" w:hAnsi="Courier New" w:cs="Courier New"/>
          <w:lang w:val="en-US"/>
        </w:rPr>
      </w:pPr>
      <w:r w:rsidRPr="0047601F">
        <w:rPr>
          <w:rFonts w:ascii="Courier New" w:hAnsi="Courier New" w:cs="Courier New"/>
          <w:lang w:val="en-US"/>
        </w:rPr>
        <w:t>&lt;/soap:Envelope&gt;</w:t>
      </w:r>
    </w:p>
    <w:p w:rsidR="00B25016" w:rsidRPr="006B79C5" w:rsidRDefault="00B25016" w:rsidP="00B25016">
      <w:pPr>
        <w:rPr>
          <w:lang w:val="en-US"/>
        </w:rPr>
      </w:pPr>
    </w:p>
    <w:p w:rsidR="00B25016" w:rsidRDefault="00B25016" w:rsidP="00B25016">
      <w:pPr>
        <w:pStyle w:val="berschrift5"/>
      </w:pPr>
      <w:bookmarkStart w:id="600" w:name="_Toc472333274"/>
      <w:r>
        <w:t>Response</w:t>
      </w:r>
      <w:bookmarkEnd w:id="600"/>
    </w:p>
    <w:p w:rsidR="00B25016" w:rsidRPr="0047601F" w:rsidRDefault="00B25016" w:rsidP="00B25016">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B25016" w:rsidRPr="0047601F" w:rsidRDefault="00B25016" w:rsidP="00B25016">
      <w:pPr>
        <w:rPr>
          <w:rFonts w:ascii="Courier New" w:hAnsi="Courier New" w:cs="Courier New"/>
          <w:lang w:val="en-US"/>
        </w:rPr>
      </w:pPr>
      <w:r w:rsidRPr="0047601F">
        <w:rPr>
          <w:rFonts w:ascii="Courier New" w:hAnsi="Courier New" w:cs="Courier New"/>
          <w:lang w:val="en-US"/>
        </w:rPr>
        <w:t>&lt;/soap:Envelope&gt;</w:t>
      </w:r>
    </w:p>
    <w:p w:rsidR="00AF6FA6" w:rsidRPr="00EF703F" w:rsidRDefault="00AF6FA6" w:rsidP="00EF703F"/>
    <w:p w:rsidR="0046627F" w:rsidRDefault="00FB1544" w:rsidP="0046627F">
      <w:pPr>
        <w:pStyle w:val="berschrift3"/>
      </w:pPr>
      <w:bookmarkStart w:id="601" w:name="_Toc472333275"/>
      <w:r>
        <w:t>findOrtByPlz</w:t>
      </w:r>
      <w:bookmarkEnd w:id="601"/>
    </w:p>
    <w:p w:rsidR="0046627F" w:rsidRDefault="0046627F" w:rsidP="0046627F">
      <w:pPr>
        <w:pStyle w:val="berschrift4"/>
      </w:pPr>
      <w:bookmarkStart w:id="602" w:name="_Toc472333276"/>
      <w:r>
        <w:t>WebService Beschreibung</w:t>
      </w:r>
      <w:bookmarkEnd w:id="602"/>
    </w:p>
    <w:p w:rsidR="0046627F" w:rsidRDefault="004637CB" w:rsidP="0046627F">
      <w:r>
        <w:t>Diese Methode liefert zu einer übergebenen PLZ den in der Datenbank befindlichen Kanton und Ort.</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Kanton und Ort zur Postleitzahl</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&lt;param name="input"&gt;</w:t>
      </w:r>
      <w:r w:rsidRPr="00D54FA4">
        <w:rPr>
          <w:rFonts w:ascii="Consolas" w:hAnsi="Consolas" w:cs="Consolas"/>
          <w:color w:val="008000"/>
          <w:sz w:val="19"/>
          <w:szCs w:val="19"/>
          <w:highlight w:val="white"/>
          <w:lang w:val="en-US"/>
        </w:rPr>
        <w:t>ifindOrtByPlzDto</w:t>
      </w:r>
      <w:r w:rsidRPr="00D54FA4">
        <w:rPr>
          <w:rFonts w:ascii="Consolas" w:hAnsi="Consolas" w:cs="Consolas"/>
          <w:color w:val="808080"/>
          <w:sz w:val="19"/>
          <w:szCs w:val="19"/>
          <w:highlight w:val="white"/>
          <w:lang w:val="en-US"/>
        </w:rPr>
        <w:t>&lt;/param&gt;</w:t>
      </w:r>
    </w:p>
    <w:p w:rsidR="00D54FA4" w:rsidRPr="00A7642C"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ofindOrtByPlzDto</w:t>
      </w:r>
      <w:r w:rsidRPr="00A7642C">
        <w:rPr>
          <w:rFonts w:ascii="Consolas" w:hAnsi="Consolas" w:cs="Consolas"/>
          <w:color w:val="808080"/>
          <w:sz w:val="19"/>
          <w:szCs w:val="19"/>
          <w:highlight w:val="white"/>
          <w:lang w:val="en-US"/>
        </w:rPr>
        <w:t>&lt;/returns&gt;</w:t>
      </w:r>
    </w:p>
    <w:p w:rsidR="00D54FA4" w:rsidRPr="00A7642C" w:rsidRDefault="00D54FA4" w:rsidP="00D54FA4">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9C614F" w:rsidRDefault="00D54FA4" w:rsidP="00D54FA4">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ofindOrtByPlzDto</w:t>
      </w:r>
      <w:r w:rsidRPr="00A7642C">
        <w:rPr>
          <w:rFonts w:ascii="Consolas" w:hAnsi="Consolas" w:cs="Consolas"/>
          <w:color w:val="000000"/>
          <w:sz w:val="19"/>
          <w:szCs w:val="19"/>
          <w:highlight w:val="white"/>
          <w:lang w:val="en-US"/>
        </w:rPr>
        <w:t xml:space="preserve"> findOrtByPlz(</w:t>
      </w:r>
      <w:r w:rsidRPr="00A7642C">
        <w:rPr>
          <w:rFonts w:ascii="Consolas" w:hAnsi="Consolas" w:cs="Consolas"/>
          <w:color w:val="2B91AF"/>
          <w:sz w:val="19"/>
          <w:szCs w:val="19"/>
          <w:highlight w:val="white"/>
          <w:lang w:val="en-US"/>
        </w:rPr>
        <w:t>ifindOrtByPlzDto</w:t>
      </w:r>
      <w:r w:rsidRPr="00A7642C">
        <w:rPr>
          <w:rFonts w:ascii="Consolas" w:hAnsi="Consolas" w:cs="Consolas"/>
          <w:color w:val="000000"/>
          <w:sz w:val="19"/>
          <w:szCs w:val="19"/>
          <w:highlight w:val="white"/>
          <w:lang w:val="en-US"/>
        </w:rPr>
        <w:t xml:space="preserve"> input);</w:t>
      </w:r>
    </w:p>
    <w:p w:rsidR="0046627F" w:rsidRDefault="0046627F" w:rsidP="0046627F">
      <w:pPr>
        <w:pStyle w:val="berschrift5"/>
      </w:pPr>
      <w:bookmarkStart w:id="603" w:name="_Toc472333277"/>
      <w:r>
        <w:t>Inputstruktur</w:t>
      </w:r>
      <w:bookmarkEnd w:id="60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Required</w:t>
            </w:r>
            <w:r w:rsidRPr="0069477F">
              <w:rPr>
                <w:rFonts w:ascii="Times New Roman" w:hAnsi="Times New Roman"/>
                <w:sz w:val="24"/>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ifindOrtByPlzDto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plz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Postleitzahl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69477F" w:rsidRPr="0069477F" w:rsidRDefault="0069477F" w:rsidP="0069477F">
      <w:pPr>
        <w:spacing w:before="100" w:beforeAutospacing="1" w:after="100" w:afterAutospacing="1"/>
        <w:jc w:val="left"/>
        <w:rPr>
          <w:rFonts w:ascii="Times New Roman" w:hAnsi="Times New Roman"/>
          <w:sz w:val="24"/>
        </w:rPr>
      </w:pPr>
      <w:r w:rsidRPr="0069477F">
        <w:rPr>
          <w:rFonts w:ascii="Times New Roman" w:hAnsi="Times New Roman"/>
          <w:sz w:val="24"/>
        </w:rPr>
        <w:t xml:space="preserve">  </w:t>
      </w:r>
    </w:p>
    <w:p w:rsidR="0046627F" w:rsidRDefault="0046627F" w:rsidP="0046627F">
      <w:pPr>
        <w:pStyle w:val="Text"/>
      </w:pPr>
    </w:p>
    <w:p w:rsidR="0046627F" w:rsidRDefault="0046627F" w:rsidP="0046627F">
      <w:pPr>
        <w:pStyle w:val="berschrift5"/>
      </w:pPr>
      <w:bookmarkStart w:id="604" w:name="_Toc472333278"/>
      <w:r>
        <w:t>Rückgabestruktur</w:t>
      </w:r>
      <w:bookmarkEnd w:id="60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ofindOrtByPlzDto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plzDto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PlzDto</w:t>
            </w: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PostleitzahlDto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PlzDto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bezirk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Kanton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land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Land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ort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Ort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plz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Postleitzahl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sysland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sysland </w:t>
            </w:r>
          </w:p>
        </w:tc>
      </w:tr>
    </w:tbl>
    <w:p w:rsidR="0069477F" w:rsidRPr="0069477F" w:rsidRDefault="0069477F" w:rsidP="0069477F">
      <w:pPr>
        <w:spacing w:before="100" w:beforeAutospacing="1" w:after="100" w:afterAutospacing="1"/>
        <w:jc w:val="left"/>
        <w:rPr>
          <w:rFonts w:ascii="Times New Roman" w:hAnsi="Times New Roman"/>
          <w:sz w:val="24"/>
        </w:rPr>
      </w:pPr>
      <w:r w:rsidRPr="0069477F">
        <w:rPr>
          <w:rFonts w:ascii="Times New Roman" w:hAnsi="Times New Roman"/>
          <w:sz w:val="24"/>
        </w:rPr>
        <w:t xml:space="preserve">  </w:t>
      </w:r>
    </w:p>
    <w:p w:rsidR="0069477F" w:rsidRPr="0069477F" w:rsidRDefault="0069477F" w:rsidP="0069477F"/>
    <w:p w:rsidR="0046627F" w:rsidRDefault="0046627F" w:rsidP="0046627F">
      <w:pPr>
        <w:pStyle w:val="berschrift4"/>
      </w:pPr>
      <w:bookmarkStart w:id="605" w:name="_Toc472333279"/>
      <w:r>
        <w:t>SOAP Beispiel</w:t>
      </w:r>
      <w:bookmarkEnd w:id="605"/>
    </w:p>
    <w:p w:rsidR="0046627F" w:rsidRDefault="0046627F" w:rsidP="0046627F">
      <w:pPr>
        <w:pStyle w:val="berschrift5"/>
      </w:pPr>
      <w:bookmarkStart w:id="606" w:name="_Toc472333280"/>
      <w:r>
        <w:t>Request:</w:t>
      </w:r>
      <w:bookmarkEnd w:id="606"/>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607" w:name="_Toc472333281"/>
      <w:r>
        <w:t>Response</w:t>
      </w:r>
      <w:bookmarkEnd w:id="607"/>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608" w:name="_Toc472333282"/>
      <w:r>
        <w:t>listAnreden</w:t>
      </w:r>
      <w:bookmarkEnd w:id="608"/>
    </w:p>
    <w:p w:rsidR="0046627F" w:rsidRDefault="0046627F" w:rsidP="0046627F">
      <w:pPr>
        <w:pStyle w:val="berschrift4"/>
      </w:pPr>
      <w:bookmarkStart w:id="609" w:name="_Toc472333283"/>
      <w:r>
        <w:t>WebService Beschreibung</w:t>
      </w:r>
      <w:bookmarkEnd w:id="609"/>
    </w:p>
    <w:p w:rsidR="0046627F" w:rsidRDefault="004637CB" w:rsidP="0046627F">
      <w:r>
        <w:t>Diese Methode liefert eine Liste der verfügbaren Anreden inklusive Bezeichnung und Code. Der Code kann dann in allen Methoden als anredecode 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Anreden</w:t>
      </w:r>
    </w:p>
    <w:p w:rsidR="00D54FA4" w:rsidRPr="00A7642C"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olist</w:t>
      </w:r>
      <w:r w:rsidRPr="00D54FA4">
        <w:rPr>
          <w:rFonts w:ascii="Consolas" w:hAnsi="Consolas" w:cs="Consolas"/>
          <w:color w:val="008000"/>
          <w:sz w:val="19"/>
          <w:szCs w:val="19"/>
          <w:highlight w:val="white"/>
          <w:lang w:val="en-US"/>
        </w:rPr>
        <w:t>AnredenDto</w:t>
      </w:r>
      <w:r w:rsidRPr="00D54FA4">
        <w:rPr>
          <w:rFonts w:ascii="Consolas" w:hAnsi="Consolas" w:cs="Consolas"/>
          <w:color w:val="808080"/>
          <w:sz w:val="19"/>
          <w:szCs w:val="19"/>
          <w:highlight w:val="white"/>
          <w:lang w:val="en-US"/>
        </w:rPr>
        <w:t>&lt;/returns&gt;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2B91AF"/>
          <w:sz w:val="19"/>
          <w:szCs w:val="19"/>
          <w:highlight w:val="white"/>
          <w:lang w:val="en-US"/>
        </w:rPr>
        <w:t>OperationContract</w:t>
      </w:r>
      <w:r w:rsidRPr="00D54FA4">
        <w:rPr>
          <w:rFonts w:ascii="Consolas" w:hAnsi="Consolas" w:cs="Consolas"/>
          <w:color w:val="000000"/>
          <w:sz w:val="19"/>
          <w:szCs w:val="19"/>
          <w:highlight w:val="white"/>
          <w:lang w:val="en-US"/>
        </w:rPr>
        <w:t>]</w:t>
      </w:r>
    </w:p>
    <w:p w:rsidR="0046627F" w:rsidRPr="009C614F" w:rsidRDefault="00D54FA4" w:rsidP="00D54FA4">
      <w:pPr>
        <w:rPr>
          <w:lang w:val="en-US"/>
        </w:rPr>
      </w:pPr>
      <w:r w:rsidRPr="00D54FA4">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olistAnredenDto</w:t>
      </w:r>
      <w:r>
        <w:rPr>
          <w:rFonts w:ascii="Consolas" w:hAnsi="Consolas" w:cs="Consolas"/>
          <w:color w:val="000000"/>
          <w:sz w:val="19"/>
          <w:szCs w:val="19"/>
          <w:highlight w:val="white"/>
        </w:rPr>
        <w:t xml:space="preserve"> listAnreden();</w:t>
      </w:r>
    </w:p>
    <w:p w:rsidR="0046627F" w:rsidRDefault="0046627F" w:rsidP="0046627F">
      <w:pPr>
        <w:pStyle w:val="berschrift5"/>
      </w:pPr>
      <w:bookmarkStart w:id="610" w:name="_Toc472333284"/>
      <w:r>
        <w:lastRenderedPageBreak/>
        <w:t>Inputstruktur</w:t>
      </w:r>
      <w:bookmarkEnd w:id="610"/>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611" w:name="_Toc472333285"/>
      <w:r>
        <w:t>Rückgabestruktur</w:t>
      </w:r>
      <w:bookmarkEnd w:id="61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olistAnredenDto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anreden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Anreden </w:t>
            </w:r>
          </w:p>
        </w:tc>
      </w:tr>
    </w:tbl>
    <w:p w:rsidR="00C23C49" w:rsidRPr="00C23C49" w:rsidRDefault="00C23C49" w:rsidP="00C23C49"/>
    <w:p w:rsidR="0046627F" w:rsidRDefault="0046627F" w:rsidP="0046627F">
      <w:pPr>
        <w:pStyle w:val="berschrift4"/>
      </w:pPr>
      <w:bookmarkStart w:id="612" w:name="_Toc472333286"/>
      <w:r>
        <w:t>SOAP Beispiel</w:t>
      </w:r>
      <w:bookmarkEnd w:id="612"/>
    </w:p>
    <w:p w:rsidR="0046627F" w:rsidRDefault="0046627F" w:rsidP="0046627F">
      <w:pPr>
        <w:pStyle w:val="berschrift5"/>
      </w:pPr>
      <w:bookmarkStart w:id="613" w:name="_Toc472333287"/>
      <w:r>
        <w:t>Request:</w:t>
      </w:r>
      <w:bookmarkEnd w:id="613"/>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614" w:name="_Toc472333288"/>
      <w:r>
        <w:t>Response</w:t>
      </w:r>
      <w:bookmarkEnd w:id="614"/>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615" w:name="_Toc472333289"/>
      <w:r>
        <w:t>listAuslagenarten</w:t>
      </w:r>
      <w:bookmarkEnd w:id="615"/>
    </w:p>
    <w:p w:rsidR="0046627F" w:rsidRDefault="0046627F" w:rsidP="0046627F">
      <w:pPr>
        <w:pStyle w:val="berschrift4"/>
      </w:pPr>
      <w:bookmarkStart w:id="616" w:name="_Toc472333290"/>
      <w:r>
        <w:t>WebService Beschreibung</w:t>
      </w:r>
      <w:bookmarkEnd w:id="616"/>
    </w:p>
    <w:p w:rsidR="0046627F" w:rsidRDefault="004637CB" w:rsidP="0046627F">
      <w:r>
        <w:t xml:space="preserve">Diese Methode liefert eine Liste alles Auslagenarten inklusive der Bezeichnung und Codes. Die Codes können dann </w:t>
      </w:r>
      <w:r w:rsidR="007215EA">
        <w:t xml:space="preserve">in den weiteren Methoden </w:t>
      </w:r>
      <w:r>
        <w:t xml:space="preserve">für </w:t>
      </w:r>
      <w:r w:rsidR="007215EA">
        <w:t>auslagenartencode 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Listet alle Auslagenarten auf</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olistAuslagenartenDto</w:t>
      </w:r>
      <w:r>
        <w:rPr>
          <w:rFonts w:ascii="Consolas" w:hAnsi="Consolas" w:cs="Consolas"/>
          <w:color w:val="808080"/>
          <w:sz w:val="19"/>
          <w:szCs w:val="19"/>
          <w:highlight w:val="white"/>
        </w:rPr>
        <w:t>&lt;/returns&gt;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46627F" w:rsidRPr="009C614F" w:rsidRDefault="00D54FA4" w:rsidP="00D54FA4">
      <w:pPr>
        <w:rPr>
          <w:lang w:val="en-US"/>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olistAuslagenartenDto</w:t>
      </w:r>
      <w:r>
        <w:rPr>
          <w:rFonts w:ascii="Consolas" w:hAnsi="Consolas" w:cs="Consolas"/>
          <w:color w:val="000000"/>
          <w:sz w:val="19"/>
          <w:szCs w:val="19"/>
          <w:highlight w:val="white"/>
        </w:rPr>
        <w:t xml:space="preserve"> listAuslagenarten();</w:t>
      </w:r>
    </w:p>
    <w:p w:rsidR="0046627F" w:rsidRDefault="0046627F" w:rsidP="0046627F">
      <w:pPr>
        <w:pStyle w:val="berschrift5"/>
      </w:pPr>
      <w:bookmarkStart w:id="617" w:name="_Toc472333291"/>
      <w:r>
        <w:t>Inputstruktur</w:t>
      </w:r>
      <w:bookmarkEnd w:id="617"/>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618" w:name="_Toc472333292"/>
      <w:r>
        <w:lastRenderedPageBreak/>
        <w:t>Rückgabestruktur</w:t>
      </w:r>
      <w:bookmarkEnd w:id="61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olistAuslagenartenDto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auslagenarten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Liste mit Ausgabenarten </w:t>
            </w:r>
          </w:p>
        </w:tc>
      </w:tr>
    </w:tbl>
    <w:p w:rsidR="0069477F" w:rsidRPr="0069477F" w:rsidRDefault="0069477F" w:rsidP="0069477F"/>
    <w:p w:rsidR="0046627F" w:rsidRDefault="0046627F" w:rsidP="0046627F">
      <w:pPr>
        <w:pStyle w:val="berschrift4"/>
      </w:pPr>
      <w:bookmarkStart w:id="619" w:name="_Toc472333293"/>
      <w:r>
        <w:t>SOAP Beispiel</w:t>
      </w:r>
      <w:bookmarkEnd w:id="619"/>
    </w:p>
    <w:p w:rsidR="0046627F" w:rsidRDefault="0046627F" w:rsidP="0046627F">
      <w:pPr>
        <w:pStyle w:val="berschrift5"/>
      </w:pPr>
      <w:bookmarkStart w:id="620" w:name="_Toc472333294"/>
      <w:r>
        <w:t>Request:</w:t>
      </w:r>
      <w:bookmarkEnd w:id="620"/>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621" w:name="_Toc472333295"/>
      <w:r>
        <w:t>Response</w:t>
      </w:r>
      <w:bookmarkEnd w:id="621"/>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622" w:name="_Toc472333296"/>
      <w:r>
        <w:t>listAusweisarten</w:t>
      </w:r>
      <w:bookmarkEnd w:id="622"/>
    </w:p>
    <w:p w:rsidR="0046627F" w:rsidRDefault="0046627F" w:rsidP="0046627F">
      <w:pPr>
        <w:pStyle w:val="berschrift4"/>
      </w:pPr>
      <w:bookmarkStart w:id="623" w:name="_Toc472333297"/>
      <w:r>
        <w:t>WebService Beschreibung</w:t>
      </w:r>
      <w:bookmarkEnd w:id="623"/>
    </w:p>
    <w:p w:rsidR="0046627F" w:rsidRDefault="007215EA" w:rsidP="0046627F">
      <w:r>
        <w:t>Die Methode liefert eine Liste der verfügbaren Ausweisarten. Sie liefert Bezeichnungen und Codes, die dann in weiteren Methoden als ausweisartcode verwendet werden kann.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Ausweisarten</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&lt;returns&gt;</w:t>
      </w:r>
      <w:r w:rsidRPr="00D54FA4">
        <w:rPr>
          <w:rFonts w:ascii="Consolas" w:hAnsi="Consolas" w:cs="Consolas"/>
          <w:color w:val="008000"/>
          <w:sz w:val="19"/>
          <w:szCs w:val="19"/>
          <w:highlight w:val="white"/>
          <w:lang w:val="en-US"/>
        </w:rPr>
        <w:t>olistAusweisartenDto</w:t>
      </w:r>
      <w:r w:rsidRPr="00D54FA4">
        <w:rPr>
          <w:rFonts w:ascii="Consolas" w:hAnsi="Consolas" w:cs="Consolas"/>
          <w:color w:val="808080"/>
          <w:sz w:val="19"/>
          <w:szCs w:val="19"/>
          <w:highlight w:val="white"/>
          <w:lang w:val="en-US"/>
        </w:rPr>
        <w:t>&lt;/returns&gt;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2B91AF"/>
          <w:sz w:val="19"/>
          <w:szCs w:val="19"/>
          <w:highlight w:val="white"/>
          <w:lang w:val="en-US"/>
        </w:rPr>
        <w:t>OperationContract</w:t>
      </w:r>
      <w:r w:rsidRPr="00D54FA4">
        <w:rPr>
          <w:rFonts w:ascii="Consolas" w:hAnsi="Consolas" w:cs="Consolas"/>
          <w:color w:val="000000"/>
          <w:sz w:val="19"/>
          <w:szCs w:val="19"/>
          <w:highlight w:val="white"/>
          <w:lang w:val="en-US"/>
        </w:rPr>
        <w:t>]</w:t>
      </w:r>
    </w:p>
    <w:p w:rsidR="0046627F" w:rsidRPr="009C614F" w:rsidRDefault="00D54FA4" w:rsidP="00D54FA4">
      <w:pPr>
        <w:rPr>
          <w:lang w:val="en-US"/>
        </w:rPr>
      </w:pPr>
      <w:r w:rsidRPr="00D54FA4">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olistAusweisartenDto</w:t>
      </w:r>
      <w:r>
        <w:rPr>
          <w:rFonts w:ascii="Consolas" w:hAnsi="Consolas" w:cs="Consolas"/>
          <w:color w:val="000000"/>
          <w:sz w:val="19"/>
          <w:szCs w:val="19"/>
          <w:highlight w:val="white"/>
        </w:rPr>
        <w:t xml:space="preserve"> listAusweisarten();</w:t>
      </w:r>
    </w:p>
    <w:p w:rsidR="0046627F" w:rsidRDefault="0046627F" w:rsidP="0046627F">
      <w:pPr>
        <w:pStyle w:val="berschrift5"/>
      </w:pPr>
      <w:bookmarkStart w:id="624" w:name="_Toc472333298"/>
      <w:r>
        <w:t>Inputstruktur</w:t>
      </w:r>
      <w:bookmarkEnd w:id="624"/>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625" w:name="_Toc472333299"/>
      <w:r>
        <w:t>Rückgabestruktur</w:t>
      </w:r>
      <w:bookmarkEnd w:id="62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olistAusweisartenDto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ausweisarten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w:t>
            </w:r>
            <w:r>
              <w:rPr>
                <w:rFonts w:asciiTheme="minorHAnsi" w:hAnsiTheme="minorHAnsi"/>
                <w:sz w:val="24"/>
                <w:szCs w:val="22"/>
                <w:lang w:val="de-CH"/>
              </w:rPr>
              <w:t>Ausweisarten</w:t>
            </w:r>
            <w:r w:rsidRPr="0069477F">
              <w:rPr>
                <w:rFonts w:asciiTheme="minorHAnsi" w:hAnsiTheme="minorHAnsi"/>
                <w:sz w:val="24"/>
                <w:szCs w:val="22"/>
                <w:lang w:val="de-CH"/>
              </w:rPr>
              <w:t xml:space="preserve"> </w:t>
            </w:r>
          </w:p>
        </w:tc>
      </w:tr>
    </w:tbl>
    <w:p w:rsidR="0069477F" w:rsidRPr="0069477F" w:rsidRDefault="0069477F" w:rsidP="0069477F"/>
    <w:p w:rsidR="0046627F" w:rsidRDefault="0046627F" w:rsidP="0046627F">
      <w:pPr>
        <w:pStyle w:val="berschrift4"/>
      </w:pPr>
      <w:bookmarkStart w:id="626" w:name="_Toc472333300"/>
      <w:r>
        <w:t>SOAP Beispiel</w:t>
      </w:r>
      <w:bookmarkEnd w:id="626"/>
    </w:p>
    <w:p w:rsidR="0046627F" w:rsidRDefault="0046627F" w:rsidP="0046627F">
      <w:pPr>
        <w:pStyle w:val="berschrift5"/>
      </w:pPr>
      <w:bookmarkStart w:id="627" w:name="_Toc472333301"/>
      <w:r>
        <w:t>Request:</w:t>
      </w:r>
      <w:bookmarkEnd w:id="627"/>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628" w:name="_Toc472333302"/>
      <w:r>
        <w:t>Response</w:t>
      </w:r>
      <w:bookmarkEnd w:id="628"/>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6627F" w:rsidP="0046627F">
      <w:pPr>
        <w:pStyle w:val="berschrift3"/>
      </w:pPr>
      <w:r>
        <w:rPr>
          <w:lang w:val="en-US"/>
        </w:rPr>
        <w:br w:type="page"/>
      </w:r>
      <w:bookmarkStart w:id="629" w:name="_Toc472333303"/>
      <w:r w:rsidR="00FB1544">
        <w:lastRenderedPageBreak/>
        <w:t>listAvailableKundentypen</w:t>
      </w:r>
      <w:bookmarkEnd w:id="629"/>
    </w:p>
    <w:p w:rsidR="007215EA" w:rsidRPr="0047601F" w:rsidRDefault="007215EA" w:rsidP="007215EA">
      <w:pPr>
        <w:rPr>
          <w:rFonts w:ascii="Courier New" w:hAnsi="Courier New" w:cs="Courier New"/>
          <w:lang w:val="en-US"/>
        </w:rPr>
      </w:pPr>
      <w:r>
        <w:t>siehe createOrUpdateAngebotService</w:t>
      </w:r>
    </w:p>
    <w:p w:rsidR="0046627F" w:rsidRDefault="00FB1544" w:rsidP="0046627F">
      <w:pPr>
        <w:pStyle w:val="berschrift3"/>
      </w:pPr>
      <w:bookmarkStart w:id="630" w:name="_Toc472333304"/>
      <w:r>
        <w:t>listBeruflicheSituationen</w:t>
      </w:r>
      <w:bookmarkEnd w:id="630"/>
    </w:p>
    <w:p w:rsidR="0046627F" w:rsidRDefault="0046627F" w:rsidP="0046627F">
      <w:pPr>
        <w:pStyle w:val="berschrift4"/>
      </w:pPr>
      <w:bookmarkStart w:id="631" w:name="_Toc472333305"/>
      <w:r>
        <w:t>WebService Beschreibung</w:t>
      </w:r>
      <w:bookmarkEnd w:id="631"/>
    </w:p>
    <w:p w:rsidR="0046627F" w:rsidRDefault="007215EA" w:rsidP="0046627F">
      <w:r>
        <w:t>Die Methode liefert eine Liste der verfügbaren beruflichen Situationen inklusive Bezeichnungen und Codes. Die Werte können dann in den anderen Services als beruflichesituation 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beruflichen Situationen</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&lt;returns&gt;</w:t>
      </w:r>
      <w:r w:rsidRPr="00D54FA4">
        <w:rPr>
          <w:rFonts w:ascii="Consolas" w:hAnsi="Consolas" w:cs="Consolas"/>
          <w:color w:val="008000"/>
          <w:sz w:val="19"/>
          <w:szCs w:val="19"/>
          <w:highlight w:val="white"/>
          <w:lang w:val="en-US"/>
        </w:rPr>
        <w:t>olistBeruflicheSituationDto</w:t>
      </w:r>
      <w:r w:rsidRPr="00D54FA4">
        <w:rPr>
          <w:rFonts w:ascii="Consolas" w:hAnsi="Consolas" w:cs="Consolas"/>
          <w:color w:val="808080"/>
          <w:sz w:val="19"/>
          <w:szCs w:val="19"/>
          <w:highlight w:val="white"/>
          <w:lang w:val="en-US"/>
        </w:rPr>
        <w:t>&lt;/returns&gt;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2B91AF"/>
          <w:sz w:val="19"/>
          <w:szCs w:val="19"/>
          <w:highlight w:val="white"/>
          <w:lang w:val="en-US"/>
        </w:rPr>
        <w:t>OperationContract</w:t>
      </w:r>
      <w:r w:rsidRPr="00D54FA4">
        <w:rPr>
          <w:rFonts w:ascii="Consolas" w:hAnsi="Consolas" w:cs="Consolas"/>
          <w:color w:val="000000"/>
          <w:sz w:val="19"/>
          <w:szCs w:val="19"/>
          <w:highlight w:val="white"/>
          <w:lang w:val="en-US"/>
        </w:rPr>
        <w:t>]</w:t>
      </w:r>
    </w:p>
    <w:p w:rsidR="0046627F" w:rsidRPr="009C614F" w:rsidRDefault="00D54FA4" w:rsidP="00D54FA4">
      <w:pPr>
        <w:rPr>
          <w:lang w:val="en-US"/>
        </w:rPr>
      </w:pPr>
      <w:r w:rsidRPr="00D54FA4">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olistBeruflicheSituationenDto</w:t>
      </w:r>
      <w:r>
        <w:rPr>
          <w:rFonts w:ascii="Consolas" w:hAnsi="Consolas" w:cs="Consolas"/>
          <w:color w:val="000000"/>
          <w:sz w:val="19"/>
          <w:szCs w:val="19"/>
          <w:highlight w:val="white"/>
        </w:rPr>
        <w:t xml:space="preserve"> listBeruflicheSituationen();</w:t>
      </w:r>
    </w:p>
    <w:p w:rsidR="0046627F" w:rsidRDefault="0046627F" w:rsidP="0046627F">
      <w:pPr>
        <w:pStyle w:val="berschrift5"/>
      </w:pPr>
      <w:bookmarkStart w:id="632" w:name="_Toc472333306"/>
      <w:r>
        <w:t>Inputstruktur</w:t>
      </w:r>
      <w:bookmarkEnd w:id="632"/>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633" w:name="_Toc472333307"/>
      <w:r>
        <w:t>Rückgabestruktur</w:t>
      </w:r>
      <w:bookmarkEnd w:id="63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olistBeruflicheSituationenDto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beruflicheSituationen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beruflichen Situationen </w:t>
            </w:r>
          </w:p>
        </w:tc>
      </w:tr>
    </w:tbl>
    <w:p w:rsidR="0069477F" w:rsidRPr="0069477F" w:rsidRDefault="0069477F" w:rsidP="0069477F"/>
    <w:p w:rsidR="0046627F" w:rsidRDefault="0046627F" w:rsidP="0046627F">
      <w:pPr>
        <w:pStyle w:val="berschrift4"/>
      </w:pPr>
      <w:bookmarkStart w:id="634" w:name="_Toc472333308"/>
      <w:r>
        <w:t>SOAP Beispiel</w:t>
      </w:r>
      <w:bookmarkEnd w:id="634"/>
    </w:p>
    <w:p w:rsidR="0046627F" w:rsidRDefault="0046627F" w:rsidP="0046627F">
      <w:pPr>
        <w:pStyle w:val="berschrift5"/>
      </w:pPr>
      <w:bookmarkStart w:id="635" w:name="_Toc472333309"/>
      <w:r>
        <w:t>Request:</w:t>
      </w:r>
      <w:bookmarkEnd w:id="635"/>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636" w:name="_Toc472333310"/>
      <w:r>
        <w:t>Response</w:t>
      </w:r>
      <w:bookmarkEnd w:id="636"/>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637" w:name="_Toc472333311"/>
      <w:r>
        <w:lastRenderedPageBreak/>
        <w:t>listBerufsauslagenarten</w:t>
      </w:r>
      <w:bookmarkEnd w:id="637"/>
    </w:p>
    <w:p w:rsidR="0046627F" w:rsidRDefault="0046627F" w:rsidP="0046627F">
      <w:pPr>
        <w:pStyle w:val="berschrift4"/>
      </w:pPr>
      <w:bookmarkStart w:id="638" w:name="_Toc472333312"/>
      <w:r>
        <w:t>WebService Beschreibung</w:t>
      </w:r>
      <w:bookmarkEnd w:id="638"/>
    </w:p>
    <w:p w:rsidR="0046627F" w:rsidRDefault="007215EA" w:rsidP="0046627F">
      <w:r>
        <w:t>Die Methode lieferet eine Liste von Berufsauslagenarten inklusive Bezeichnungen und Codes. Diese können dann in anderen Webservices als berufsauslagenartcode weiterverwendet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Berufsauslagenarten</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olistBerufsauslagenartenDto</w:t>
      </w:r>
      <w:r>
        <w:rPr>
          <w:rFonts w:ascii="Consolas" w:hAnsi="Consolas" w:cs="Consolas"/>
          <w:color w:val="808080"/>
          <w:sz w:val="19"/>
          <w:szCs w:val="19"/>
          <w:highlight w:val="white"/>
        </w:rPr>
        <w:t>&lt;/returns&gt;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46627F" w:rsidRPr="00A7642C" w:rsidRDefault="00D54FA4" w:rsidP="00D54FA4">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olistBerufsauslagenartenDto</w:t>
      </w:r>
      <w:r>
        <w:rPr>
          <w:rFonts w:ascii="Consolas" w:hAnsi="Consolas" w:cs="Consolas"/>
          <w:color w:val="000000"/>
          <w:sz w:val="19"/>
          <w:szCs w:val="19"/>
          <w:highlight w:val="white"/>
        </w:rPr>
        <w:t xml:space="preserve"> listBerufsauslagenarten();</w:t>
      </w:r>
    </w:p>
    <w:p w:rsidR="0046627F" w:rsidRDefault="0046627F" w:rsidP="0046627F">
      <w:pPr>
        <w:pStyle w:val="berschrift5"/>
      </w:pPr>
      <w:bookmarkStart w:id="639" w:name="_Toc472333313"/>
      <w:r>
        <w:t>Inputstruktur</w:t>
      </w:r>
      <w:bookmarkEnd w:id="639"/>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640" w:name="_Toc472333314"/>
      <w:r>
        <w:t>Rückgabestruktur</w:t>
      </w:r>
      <w:bookmarkEnd w:id="64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olistBerufsauslagenartenDto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berufsauslagenarten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Liste mit </w:t>
            </w:r>
            <w:r>
              <w:rPr>
                <w:rFonts w:asciiTheme="minorHAnsi" w:hAnsiTheme="minorHAnsi"/>
                <w:sz w:val="24"/>
                <w:szCs w:val="22"/>
                <w:lang w:val="de-CH"/>
              </w:rPr>
              <w:t>Auslagenarte</w:t>
            </w:r>
            <w:r w:rsidRPr="0069477F">
              <w:rPr>
                <w:rFonts w:asciiTheme="minorHAnsi" w:hAnsiTheme="minorHAnsi"/>
                <w:sz w:val="24"/>
                <w:szCs w:val="22"/>
                <w:lang w:val="de-CH"/>
              </w:rPr>
              <w:t xml:space="preserve"> </w:t>
            </w:r>
          </w:p>
        </w:tc>
      </w:tr>
    </w:tbl>
    <w:p w:rsidR="0069477F" w:rsidRPr="0069477F" w:rsidRDefault="0069477F" w:rsidP="0069477F"/>
    <w:p w:rsidR="0046627F" w:rsidRDefault="0046627F" w:rsidP="0046627F">
      <w:pPr>
        <w:pStyle w:val="berschrift4"/>
      </w:pPr>
      <w:bookmarkStart w:id="641" w:name="_Toc472333315"/>
      <w:r>
        <w:t>SOAP Beispiel</w:t>
      </w:r>
      <w:bookmarkEnd w:id="641"/>
    </w:p>
    <w:p w:rsidR="0046627F" w:rsidRDefault="0046627F" w:rsidP="0046627F">
      <w:pPr>
        <w:pStyle w:val="berschrift5"/>
      </w:pPr>
      <w:bookmarkStart w:id="642" w:name="_Toc472333316"/>
      <w:r>
        <w:t>Request:</w:t>
      </w:r>
      <w:bookmarkEnd w:id="642"/>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643" w:name="_Toc472333317"/>
      <w:r>
        <w:t>Response</w:t>
      </w:r>
      <w:bookmarkEnd w:id="643"/>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644" w:name="_Toc472333318"/>
      <w:r>
        <w:lastRenderedPageBreak/>
        <w:t>listBranchen</w:t>
      </w:r>
      <w:bookmarkEnd w:id="644"/>
    </w:p>
    <w:p w:rsidR="0046627F" w:rsidRDefault="0046627F" w:rsidP="0046627F">
      <w:pPr>
        <w:pStyle w:val="berschrift4"/>
      </w:pPr>
      <w:bookmarkStart w:id="645" w:name="_Toc472333319"/>
      <w:r>
        <w:t>WebService Beschreibung</w:t>
      </w:r>
      <w:bookmarkEnd w:id="645"/>
    </w:p>
    <w:p w:rsidR="0046627F" w:rsidRDefault="007215EA" w:rsidP="0046627F">
      <w:r>
        <w:t>Diese Methode lieferet eine Liste an Branchen mit Bezeichnung und Primärschlüssel, der Primärschlüssel kann dann in den weiteren Services als sysbranche 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Listet alle Branchen auf</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Pr="00A7642C"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olistBranchenDto</w:t>
      </w:r>
      <w:r w:rsidRPr="00A7642C">
        <w:rPr>
          <w:rFonts w:ascii="Consolas" w:hAnsi="Consolas" w:cs="Consolas"/>
          <w:color w:val="808080"/>
          <w:sz w:val="19"/>
          <w:szCs w:val="19"/>
          <w:highlight w:val="white"/>
          <w:lang w:val="en-US"/>
        </w:rPr>
        <w:t>&lt;/returns&gt;</w:t>
      </w:r>
    </w:p>
    <w:p w:rsidR="00D54FA4" w:rsidRPr="00A7642C" w:rsidRDefault="00D54FA4" w:rsidP="00D54FA4">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9C614F" w:rsidRDefault="00D54FA4" w:rsidP="00D54FA4">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olistBranchenDto</w:t>
      </w:r>
      <w:r w:rsidRPr="00A7642C">
        <w:rPr>
          <w:rFonts w:ascii="Consolas" w:hAnsi="Consolas" w:cs="Consolas"/>
          <w:color w:val="000000"/>
          <w:sz w:val="19"/>
          <w:szCs w:val="19"/>
          <w:highlight w:val="white"/>
          <w:lang w:val="en-US"/>
        </w:rPr>
        <w:t xml:space="preserve"> listBranchen();</w:t>
      </w:r>
    </w:p>
    <w:p w:rsidR="0046627F" w:rsidRDefault="0046627F" w:rsidP="0046627F">
      <w:pPr>
        <w:pStyle w:val="berschrift5"/>
      </w:pPr>
      <w:bookmarkStart w:id="646" w:name="_Toc472333320"/>
      <w:r>
        <w:t>Inputstruktur</w:t>
      </w:r>
      <w:bookmarkEnd w:id="646"/>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647" w:name="_Toc472333321"/>
      <w:r>
        <w:t>Rückgabestruktur</w:t>
      </w:r>
      <w:bookmarkEnd w:id="64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olistBranchenDto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branchen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Liste mit Branchen </w:t>
            </w:r>
          </w:p>
        </w:tc>
      </w:tr>
    </w:tbl>
    <w:p w:rsidR="00C23C49" w:rsidRPr="00C23C49" w:rsidRDefault="00C23C49" w:rsidP="00C23C49"/>
    <w:p w:rsidR="0046627F" w:rsidRDefault="0046627F" w:rsidP="0046627F">
      <w:pPr>
        <w:pStyle w:val="berschrift4"/>
      </w:pPr>
      <w:bookmarkStart w:id="648" w:name="_Toc472333322"/>
      <w:r>
        <w:t>SOAP Beispiel</w:t>
      </w:r>
      <w:bookmarkEnd w:id="648"/>
    </w:p>
    <w:p w:rsidR="0046627F" w:rsidRDefault="0046627F" w:rsidP="0046627F">
      <w:pPr>
        <w:pStyle w:val="berschrift5"/>
      </w:pPr>
      <w:bookmarkStart w:id="649" w:name="_Toc472333323"/>
      <w:r>
        <w:t>Request:</w:t>
      </w:r>
      <w:bookmarkEnd w:id="649"/>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650" w:name="_Toc472333324"/>
      <w:r>
        <w:t>Response</w:t>
      </w:r>
      <w:bookmarkEnd w:id="650"/>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6627F" w:rsidP="0046627F">
      <w:pPr>
        <w:pStyle w:val="berschrift3"/>
      </w:pPr>
      <w:r>
        <w:rPr>
          <w:lang w:val="en-US"/>
        </w:rPr>
        <w:br w:type="page"/>
      </w:r>
      <w:bookmarkStart w:id="651" w:name="_Toc472333325"/>
      <w:r w:rsidR="00FB1544">
        <w:lastRenderedPageBreak/>
        <w:t>listFremdbanken</w:t>
      </w:r>
      <w:bookmarkEnd w:id="651"/>
    </w:p>
    <w:p w:rsidR="0046627F" w:rsidRDefault="0046627F" w:rsidP="0046627F">
      <w:pPr>
        <w:pStyle w:val="berschrift4"/>
      </w:pPr>
      <w:bookmarkStart w:id="652" w:name="_Toc472333326"/>
      <w:r>
        <w:t>WebService Beschreibung</w:t>
      </w:r>
      <w:bookmarkEnd w:id="652"/>
    </w:p>
    <w:p w:rsidR="0046627F" w:rsidRDefault="007215EA" w:rsidP="0046627F">
      <w:r>
        <w:t>Dieser Service liefert eine Liste an Fremdbanken inklusive Bezeichnungen und Codes. Diese können in anderen Methoden als Fremdbank weiterverwendet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Fremdbanken</w:t>
      </w:r>
    </w:p>
    <w:p w:rsidR="00D54FA4" w:rsidRPr="00A7642C"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rPr>
        <w:t>///</w:t>
      </w:r>
      <w:r w:rsidRPr="00A7642C">
        <w:rPr>
          <w:rFonts w:ascii="Consolas" w:hAnsi="Consolas" w:cs="Consolas"/>
          <w:color w:val="008000"/>
          <w:sz w:val="19"/>
          <w:szCs w:val="19"/>
          <w:highlight w:val="white"/>
        </w:rPr>
        <w:t xml:space="preserve"> </w:t>
      </w:r>
      <w:r w:rsidRPr="00A7642C">
        <w:rPr>
          <w:rFonts w:ascii="Consolas" w:hAnsi="Consolas" w:cs="Consolas"/>
          <w:color w:val="808080"/>
          <w:sz w:val="19"/>
          <w:szCs w:val="19"/>
          <w:highlight w:val="white"/>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&lt;returns&gt;</w:t>
      </w:r>
      <w:r w:rsidRPr="00D54FA4">
        <w:rPr>
          <w:rFonts w:ascii="Consolas" w:hAnsi="Consolas" w:cs="Consolas"/>
          <w:color w:val="008000"/>
          <w:sz w:val="19"/>
          <w:szCs w:val="19"/>
          <w:highlight w:val="white"/>
          <w:lang w:val="en-US"/>
        </w:rPr>
        <w:t>olistFremdBankenDto</w:t>
      </w:r>
      <w:r w:rsidRPr="00D54FA4">
        <w:rPr>
          <w:rFonts w:ascii="Consolas" w:hAnsi="Consolas" w:cs="Consolas"/>
          <w:color w:val="808080"/>
          <w:sz w:val="19"/>
          <w:szCs w:val="19"/>
          <w:highlight w:val="white"/>
          <w:lang w:val="en-US"/>
        </w:rPr>
        <w:t>&lt;/returns&gt;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2B91AF"/>
          <w:sz w:val="19"/>
          <w:szCs w:val="19"/>
          <w:highlight w:val="white"/>
          <w:lang w:val="en-US"/>
        </w:rPr>
        <w:t>OperationContract</w:t>
      </w:r>
      <w:r w:rsidRPr="00D54FA4">
        <w:rPr>
          <w:rFonts w:ascii="Consolas" w:hAnsi="Consolas" w:cs="Consolas"/>
          <w:color w:val="000000"/>
          <w:sz w:val="19"/>
          <w:szCs w:val="19"/>
          <w:highlight w:val="white"/>
          <w:lang w:val="en-US"/>
        </w:rPr>
        <w:t>]</w:t>
      </w:r>
    </w:p>
    <w:p w:rsidR="0046627F" w:rsidRPr="009C614F" w:rsidRDefault="00D54FA4" w:rsidP="00D54FA4">
      <w:pPr>
        <w:rPr>
          <w:lang w:val="en-US"/>
        </w:rPr>
      </w:pPr>
      <w:r w:rsidRPr="00D54FA4">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olistFremdBankenDto</w:t>
      </w:r>
      <w:r w:rsidRPr="00A7642C">
        <w:rPr>
          <w:rFonts w:ascii="Consolas" w:hAnsi="Consolas" w:cs="Consolas"/>
          <w:color w:val="000000"/>
          <w:sz w:val="19"/>
          <w:szCs w:val="19"/>
          <w:highlight w:val="white"/>
          <w:lang w:val="en-US"/>
        </w:rPr>
        <w:t xml:space="preserve"> listFremdBanken();</w:t>
      </w:r>
    </w:p>
    <w:p w:rsidR="0046627F" w:rsidRDefault="0046627F" w:rsidP="0046627F">
      <w:pPr>
        <w:pStyle w:val="berschrift5"/>
      </w:pPr>
      <w:bookmarkStart w:id="653" w:name="_Toc472333327"/>
      <w:r>
        <w:t>Inputstruktur</w:t>
      </w:r>
      <w:bookmarkEnd w:id="653"/>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654" w:name="_Toc472333328"/>
      <w:r>
        <w:t>Rückgabestruktur</w:t>
      </w:r>
      <w:bookmarkEnd w:id="65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olistFremdBankenDto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fremdbanken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FremdbankDto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Fremdbanken </w:t>
            </w:r>
          </w:p>
        </w:tc>
      </w:tr>
    </w:tbl>
    <w:p w:rsidR="00C23C49" w:rsidRPr="00C23C49" w:rsidRDefault="00C23C49" w:rsidP="00C23C49"/>
    <w:p w:rsidR="0046627F" w:rsidRDefault="0046627F" w:rsidP="0046627F">
      <w:pPr>
        <w:pStyle w:val="berschrift4"/>
      </w:pPr>
      <w:bookmarkStart w:id="655" w:name="_Toc472333329"/>
      <w:r>
        <w:t>SOAP Beispiel</w:t>
      </w:r>
      <w:bookmarkEnd w:id="655"/>
    </w:p>
    <w:p w:rsidR="0046627F" w:rsidRDefault="0046627F" w:rsidP="0046627F">
      <w:pPr>
        <w:pStyle w:val="berschrift5"/>
      </w:pPr>
      <w:bookmarkStart w:id="656" w:name="_Toc472333330"/>
      <w:r>
        <w:t>Request:</w:t>
      </w:r>
      <w:bookmarkEnd w:id="656"/>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657" w:name="_Toc472333331"/>
      <w:r>
        <w:t>Response</w:t>
      </w:r>
      <w:bookmarkEnd w:id="657"/>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658" w:name="_Toc472333332"/>
      <w:r>
        <w:lastRenderedPageBreak/>
        <w:t>listKantone</w:t>
      </w:r>
      <w:bookmarkEnd w:id="658"/>
    </w:p>
    <w:p w:rsidR="0046627F" w:rsidRDefault="0046627F" w:rsidP="0046627F">
      <w:pPr>
        <w:pStyle w:val="berschrift4"/>
      </w:pPr>
      <w:bookmarkStart w:id="659" w:name="_Toc472333333"/>
      <w:r>
        <w:t>WebService Beschreibung</w:t>
      </w:r>
      <w:bookmarkEnd w:id="659"/>
    </w:p>
    <w:p w:rsidR="0046627F" w:rsidRDefault="007215EA" w:rsidP="0046627F">
      <w:r>
        <w:t>Diese Methode liefert eine Liste von Kantonen inklusive Bezeichnung, Kürzel/Code und Primärschlüssel. Diese Werte können dann in den weiteren Methoden als bezirk 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Kantone</w:t>
      </w:r>
    </w:p>
    <w:p w:rsidR="00D54FA4" w:rsidRPr="00A7642C"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olistK</w:t>
      </w:r>
      <w:r w:rsidRPr="00D54FA4">
        <w:rPr>
          <w:rFonts w:ascii="Consolas" w:hAnsi="Consolas" w:cs="Consolas"/>
          <w:color w:val="008000"/>
          <w:sz w:val="19"/>
          <w:szCs w:val="19"/>
          <w:highlight w:val="white"/>
          <w:lang w:val="en-US"/>
        </w:rPr>
        <w:t>antoneDto</w:t>
      </w:r>
      <w:r w:rsidRPr="00D54FA4">
        <w:rPr>
          <w:rFonts w:ascii="Consolas" w:hAnsi="Consolas" w:cs="Consolas"/>
          <w:color w:val="808080"/>
          <w:sz w:val="19"/>
          <w:szCs w:val="19"/>
          <w:highlight w:val="white"/>
          <w:lang w:val="en-US"/>
        </w:rPr>
        <w:t>&lt;/returns&gt;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2B91AF"/>
          <w:sz w:val="19"/>
          <w:szCs w:val="19"/>
          <w:highlight w:val="white"/>
          <w:lang w:val="en-US"/>
        </w:rPr>
        <w:t>OperationContract</w:t>
      </w:r>
      <w:r w:rsidRPr="00D54FA4">
        <w:rPr>
          <w:rFonts w:ascii="Consolas" w:hAnsi="Consolas" w:cs="Consolas"/>
          <w:color w:val="000000"/>
          <w:sz w:val="19"/>
          <w:szCs w:val="19"/>
          <w:highlight w:val="white"/>
          <w:lang w:val="en-US"/>
        </w:rPr>
        <w:t>]</w:t>
      </w:r>
    </w:p>
    <w:p w:rsidR="0046627F" w:rsidRPr="009C614F" w:rsidRDefault="00D54FA4" w:rsidP="00D54FA4">
      <w:pPr>
        <w:rPr>
          <w:lang w:val="en-US"/>
        </w:rPr>
      </w:pPr>
      <w:r w:rsidRPr="00D54FA4">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olistKantoneDto</w:t>
      </w:r>
      <w:r>
        <w:rPr>
          <w:rFonts w:ascii="Consolas" w:hAnsi="Consolas" w:cs="Consolas"/>
          <w:color w:val="000000"/>
          <w:sz w:val="19"/>
          <w:szCs w:val="19"/>
          <w:highlight w:val="white"/>
        </w:rPr>
        <w:t xml:space="preserve"> listKantone();</w:t>
      </w:r>
    </w:p>
    <w:p w:rsidR="0046627F" w:rsidRDefault="0046627F" w:rsidP="0046627F">
      <w:pPr>
        <w:pStyle w:val="berschrift5"/>
      </w:pPr>
      <w:bookmarkStart w:id="660" w:name="_Toc472333334"/>
      <w:r>
        <w:t>Inputstruktur</w:t>
      </w:r>
      <w:bookmarkEnd w:id="660"/>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661" w:name="_Toc472333335"/>
      <w:r>
        <w:t>Rückgabestruktur</w:t>
      </w:r>
      <w:bookmarkEnd w:id="66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olistKantoneDto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kantone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Kantonen </w:t>
            </w:r>
          </w:p>
        </w:tc>
      </w:tr>
    </w:tbl>
    <w:p w:rsidR="0069477F" w:rsidRPr="0069477F" w:rsidRDefault="0069477F" w:rsidP="0069477F">
      <w:pPr>
        <w:spacing w:before="100" w:beforeAutospacing="1" w:after="100" w:afterAutospacing="1"/>
        <w:jc w:val="left"/>
        <w:rPr>
          <w:rFonts w:ascii="Times New Roman" w:hAnsi="Times New Roman"/>
          <w:sz w:val="24"/>
        </w:rPr>
      </w:pPr>
      <w:r w:rsidRPr="0069477F">
        <w:rPr>
          <w:rFonts w:ascii="Times New Roman" w:hAnsi="Times New Roman"/>
          <w:sz w:val="24"/>
        </w:rPr>
        <w:t xml:space="preserve">  </w:t>
      </w:r>
    </w:p>
    <w:p w:rsidR="00C23C49" w:rsidRPr="00C23C49" w:rsidRDefault="00C23C49" w:rsidP="00C23C49"/>
    <w:p w:rsidR="0046627F" w:rsidRDefault="0046627F" w:rsidP="0046627F">
      <w:pPr>
        <w:pStyle w:val="berschrift4"/>
      </w:pPr>
      <w:bookmarkStart w:id="662" w:name="_Toc472333336"/>
      <w:r>
        <w:t>SOAP Beispiel</w:t>
      </w:r>
      <w:bookmarkEnd w:id="662"/>
    </w:p>
    <w:p w:rsidR="0046627F" w:rsidRDefault="0046627F" w:rsidP="0046627F">
      <w:pPr>
        <w:pStyle w:val="berschrift5"/>
      </w:pPr>
      <w:bookmarkStart w:id="663" w:name="_Toc472333337"/>
      <w:r>
        <w:t>Request:</w:t>
      </w:r>
      <w:bookmarkEnd w:id="663"/>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664" w:name="_Toc472333338"/>
      <w:r>
        <w:t>Response</w:t>
      </w:r>
      <w:bookmarkEnd w:id="664"/>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665" w:name="_Toc472333339"/>
      <w:r>
        <w:lastRenderedPageBreak/>
        <w:t>listLaender</w:t>
      </w:r>
      <w:bookmarkEnd w:id="665"/>
    </w:p>
    <w:p w:rsidR="0046627F" w:rsidRDefault="0046627F" w:rsidP="0046627F">
      <w:pPr>
        <w:pStyle w:val="berschrift4"/>
      </w:pPr>
      <w:bookmarkStart w:id="666" w:name="_Toc472333340"/>
      <w:r>
        <w:t>WebService Beschreibung</w:t>
      </w:r>
      <w:bookmarkEnd w:id="666"/>
    </w:p>
    <w:p w:rsidR="0046627F" w:rsidRDefault="007215EA" w:rsidP="0046627F">
      <w:r>
        <w:t>Diese Methode liefert eine Liste der verfübaren Länder inklusive Bezeichnung, ISO-Code und Primärschlüssel. Die Werte können in anderen Methoden als sysland weiterverwendet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Länder</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&lt;returns&gt;</w:t>
      </w:r>
      <w:r w:rsidRPr="00D54FA4">
        <w:rPr>
          <w:rFonts w:ascii="Consolas" w:hAnsi="Consolas" w:cs="Consolas"/>
          <w:color w:val="008000"/>
          <w:sz w:val="19"/>
          <w:szCs w:val="19"/>
          <w:highlight w:val="white"/>
          <w:lang w:val="en-US"/>
        </w:rPr>
        <w:t>olistLaenderDto</w:t>
      </w:r>
      <w:r w:rsidRPr="00D54FA4">
        <w:rPr>
          <w:rFonts w:ascii="Consolas" w:hAnsi="Consolas" w:cs="Consolas"/>
          <w:color w:val="808080"/>
          <w:sz w:val="19"/>
          <w:szCs w:val="19"/>
          <w:highlight w:val="white"/>
          <w:lang w:val="en-US"/>
        </w:rPr>
        <w:t>&lt;/returns&gt;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2B91AF"/>
          <w:sz w:val="19"/>
          <w:szCs w:val="19"/>
          <w:highlight w:val="white"/>
          <w:lang w:val="en-US"/>
        </w:rPr>
        <w:t>OperationContract</w:t>
      </w:r>
      <w:r w:rsidRPr="00D54FA4">
        <w:rPr>
          <w:rFonts w:ascii="Consolas" w:hAnsi="Consolas" w:cs="Consolas"/>
          <w:color w:val="000000"/>
          <w:sz w:val="19"/>
          <w:szCs w:val="19"/>
          <w:highlight w:val="white"/>
          <w:lang w:val="en-US"/>
        </w:rPr>
        <w:t>]</w:t>
      </w:r>
    </w:p>
    <w:p w:rsidR="0046627F" w:rsidRPr="009C614F" w:rsidRDefault="00D54FA4" w:rsidP="00D54FA4">
      <w:pPr>
        <w:rPr>
          <w:lang w:val="en-US"/>
        </w:rPr>
      </w:pPr>
      <w:r w:rsidRPr="00D54FA4">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olistLaenderDto</w:t>
      </w:r>
      <w:r>
        <w:rPr>
          <w:rFonts w:ascii="Consolas" w:hAnsi="Consolas" w:cs="Consolas"/>
          <w:color w:val="000000"/>
          <w:sz w:val="19"/>
          <w:szCs w:val="19"/>
          <w:highlight w:val="white"/>
        </w:rPr>
        <w:t xml:space="preserve"> listLaender();</w:t>
      </w:r>
    </w:p>
    <w:p w:rsidR="0046627F" w:rsidRDefault="0046627F" w:rsidP="0046627F">
      <w:pPr>
        <w:pStyle w:val="berschrift5"/>
      </w:pPr>
      <w:bookmarkStart w:id="667" w:name="_Toc472333341"/>
      <w:r>
        <w:t>Inputstruktur</w:t>
      </w:r>
      <w:bookmarkEnd w:id="667"/>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668" w:name="_Toc472333342"/>
      <w:r>
        <w:t>Rückgabestruktur</w:t>
      </w:r>
      <w:bookmarkEnd w:id="66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olistLaenderDto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laender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Ländern </w:t>
            </w:r>
          </w:p>
        </w:tc>
      </w:tr>
    </w:tbl>
    <w:p w:rsidR="0069477F" w:rsidRPr="0069477F" w:rsidRDefault="0069477F" w:rsidP="0069477F"/>
    <w:p w:rsidR="0046627F" w:rsidRDefault="0046627F" w:rsidP="0046627F">
      <w:pPr>
        <w:pStyle w:val="berschrift4"/>
      </w:pPr>
      <w:bookmarkStart w:id="669" w:name="_Toc472333343"/>
      <w:r>
        <w:t>SOAP Beispiel</w:t>
      </w:r>
      <w:bookmarkEnd w:id="669"/>
    </w:p>
    <w:p w:rsidR="0046627F" w:rsidRDefault="0046627F" w:rsidP="0046627F">
      <w:pPr>
        <w:pStyle w:val="berschrift5"/>
      </w:pPr>
      <w:bookmarkStart w:id="670" w:name="_Toc472333344"/>
      <w:r>
        <w:t>Request:</w:t>
      </w:r>
      <w:bookmarkEnd w:id="670"/>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671" w:name="_Toc472333345"/>
      <w:r>
        <w:t>Response</w:t>
      </w:r>
      <w:bookmarkEnd w:id="671"/>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672" w:name="_Toc472333346"/>
      <w:r>
        <w:lastRenderedPageBreak/>
        <w:t>listMitantragsstellerStati</w:t>
      </w:r>
      <w:bookmarkEnd w:id="672"/>
    </w:p>
    <w:p w:rsidR="0046627F" w:rsidRDefault="0046627F" w:rsidP="0046627F">
      <w:pPr>
        <w:pStyle w:val="berschrift4"/>
      </w:pPr>
      <w:bookmarkStart w:id="673" w:name="_Toc472333347"/>
      <w:r>
        <w:t>WebService Beschreibung</w:t>
      </w:r>
      <w:bookmarkEnd w:id="673"/>
    </w:p>
    <w:p w:rsidR="0046627F" w:rsidRDefault="007215EA" w:rsidP="0046627F">
      <w:r>
        <w:t>Diese Methode liefert eine Liste an möglichen Mitantragssteller-Zuständen. Diese können als Status für den Mitantragssteller übergeben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Mitantragsteller Zustände</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&lt;returns&gt;</w:t>
      </w:r>
      <w:r w:rsidRPr="00D54FA4">
        <w:rPr>
          <w:rFonts w:ascii="Consolas" w:hAnsi="Consolas" w:cs="Consolas"/>
          <w:color w:val="008000"/>
          <w:sz w:val="19"/>
          <w:szCs w:val="19"/>
          <w:highlight w:val="white"/>
          <w:lang w:val="en-US"/>
        </w:rPr>
        <w:t>olistMitantStatiDto</w:t>
      </w:r>
      <w:r w:rsidRPr="00D54FA4">
        <w:rPr>
          <w:rFonts w:ascii="Consolas" w:hAnsi="Consolas" w:cs="Consolas"/>
          <w:color w:val="808080"/>
          <w:sz w:val="19"/>
          <w:szCs w:val="19"/>
          <w:highlight w:val="white"/>
          <w:lang w:val="en-US"/>
        </w:rPr>
        <w:t>&lt;/returns&gt;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2B91AF"/>
          <w:sz w:val="19"/>
          <w:szCs w:val="19"/>
          <w:highlight w:val="white"/>
          <w:lang w:val="en-US"/>
        </w:rPr>
        <w:t>OperationContract</w:t>
      </w:r>
      <w:r w:rsidRPr="00D54FA4">
        <w:rPr>
          <w:rFonts w:ascii="Consolas" w:hAnsi="Consolas" w:cs="Consolas"/>
          <w:color w:val="000000"/>
          <w:sz w:val="19"/>
          <w:szCs w:val="19"/>
          <w:highlight w:val="white"/>
          <w:lang w:val="en-US"/>
        </w:rPr>
        <w:t>]</w:t>
      </w:r>
    </w:p>
    <w:p w:rsidR="0046627F" w:rsidRPr="009C614F" w:rsidRDefault="00D54FA4" w:rsidP="00D54FA4">
      <w:pPr>
        <w:rPr>
          <w:lang w:val="en-US"/>
        </w:rPr>
      </w:pPr>
      <w:r w:rsidRPr="00D54FA4">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olistMitantStatiDto</w:t>
      </w:r>
      <w:r>
        <w:rPr>
          <w:rFonts w:ascii="Consolas" w:hAnsi="Consolas" w:cs="Consolas"/>
          <w:color w:val="000000"/>
          <w:sz w:val="19"/>
          <w:szCs w:val="19"/>
          <w:highlight w:val="white"/>
        </w:rPr>
        <w:t xml:space="preserve"> listMitantragstellerStati();</w:t>
      </w:r>
    </w:p>
    <w:p w:rsidR="0046627F" w:rsidRDefault="0046627F" w:rsidP="0046627F">
      <w:pPr>
        <w:pStyle w:val="berschrift5"/>
      </w:pPr>
      <w:bookmarkStart w:id="674" w:name="_Toc472333348"/>
      <w:r>
        <w:t>Inputstruktur</w:t>
      </w:r>
      <w:bookmarkEnd w:id="674"/>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675" w:name="_Toc472333349"/>
      <w:r>
        <w:t>Rückgabestruktur</w:t>
      </w:r>
      <w:bookmarkEnd w:id="67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olistMitantStatiDto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mitantragstellerStati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Wohn-Situationen </w:t>
            </w:r>
          </w:p>
        </w:tc>
      </w:tr>
    </w:tbl>
    <w:p w:rsidR="0069477F" w:rsidRPr="0069477F" w:rsidRDefault="0069477F" w:rsidP="0069477F"/>
    <w:p w:rsidR="0046627F" w:rsidRDefault="0046627F" w:rsidP="0046627F">
      <w:pPr>
        <w:pStyle w:val="berschrift4"/>
      </w:pPr>
      <w:bookmarkStart w:id="676" w:name="_Toc472333350"/>
      <w:r>
        <w:t>SOAP Beispiel</w:t>
      </w:r>
      <w:bookmarkEnd w:id="676"/>
    </w:p>
    <w:p w:rsidR="0046627F" w:rsidRDefault="0046627F" w:rsidP="0046627F">
      <w:pPr>
        <w:pStyle w:val="berschrift5"/>
      </w:pPr>
      <w:bookmarkStart w:id="677" w:name="_Toc472333351"/>
      <w:r>
        <w:t>Request:</w:t>
      </w:r>
      <w:bookmarkEnd w:id="677"/>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678" w:name="_Toc472333352"/>
      <w:r>
        <w:t>Response</w:t>
      </w:r>
      <w:bookmarkEnd w:id="678"/>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6627F" w:rsidP="0046627F">
      <w:pPr>
        <w:pStyle w:val="berschrift3"/>
      </w:pPr>
      <w:r>
        <w:rPr>
          <w:lang w:val="en-US"/>
        </w:rPr>
        <w:br w:type="page"/>
      </w:r>
      <w:bookmarkStart w:id="679" w:name="_Toc472333353"/>
      <w:r w:rsidR="00FB1544">
        <w:lastRenderedPageBreak/>
        <w:t>listNationalitaeten</w:t>
      </w:r>
      <w:bookmarkEnd w:id="679"/>
    </w:p>
    <w:p w:rsidR="0046627F" w:rsidRDefault="0046627F" w:rsidP="0046627F">
      <w:pPr>
        <w:pStyle w:val="berschrift4"/>
      </w:pPr>
      <w:bookmarkStart w:id="680" w:name="_Toc472333354"/>
      <w:r>
        <w:t>WebService Beschreibung</w:t>
      </w:r>
      <w:bookmarkEnd w:id="680"/>
    </w:p>
    <w:p w:rsidR="0046627F" w:rsidRDefault="007215EA" w:rsidP="0046627F">
      <w:r>
        <w:t xml:space="preserve">Dieser Service lierfert eine Liste der verfügbaren Nationalitäten inklusive Bezeichnung, ISO-Code und Primärschlüssel. Die Werte können in anderen Methoden als </w:t>
      </w:r>
      <w:r>
        <w:rPr>
          <w:rFonts w:ascii="Consolas" w:hAnsi="Consolas" w:cs="Consolas"/>
          <w:color w:val="000000"/>
          <w:sz w:val="19"/>
          <w:szCs w:val="19"/>
          <w:highlight w:val="white"/>
        </w:rPr>
        <w:t>syslandnat</w:t>
      </w:r>
      <w:r>
        <w:rPr>
          <w:rFonts w:ascii="Consolas" w:hAnsi="Consolas" w:cs="Consolas"/>
          <w:color w:val="000000"/>
          <w:sz w:val="19"/>
          <w:szCs w:val="19"/>
        </w:rPr>
        <w:t xml:space="preserve"> übergeben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Nationalitäten</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&lt;returns&gt;</w:t>
      </w:r>
      <w:r w:rsidRPr="00D54FA4">
        <w:rPr>
          <w:rFonts w:ascii="Consolas" w:hAnsi="Consolas" w:cs="Consolas"/>
          <w:color w:val="008000"/>
          <w:sz w:val="19"/>
          <w:szCs w:val="19"/>
          <w:highlight w:val="white"/>
          <w:lang w:val="en-US"/>
        </w:rPr>
        <w:t>olistNationalitaetenDto</w:t>
      </w:r>
      <w:r w:rsidRPr="00D54FA4">
        <w:rPr>
          <w:rFonts w:ascii="Consolas" w:hAnsi="Consolas" w:cs="Consolas"/>
          <w:color w:val="808080"/>
          <w:sz w:val="19"/>
          <w:szCs w:val="19"/>
          <w:highlight w:val="white"/>
          <w:lang w:val="en-US"/>
        </w:rPr>
        <w:t>&lt;/returns&gt;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2B91AF"/>
          <w:sz w:val="19"/>
          <w:szCs w:val="19"/>
          <w:highlight w:val="white"/>
          <w:lang w:val="en-US"/>
        </w:rPr>
        <w:t>OperationContract</w:t>
      </w:r>
      <w:r w:rsidRPr="00D54FA4">
        <w:rPr>
          <w:rFonts w:ascii="Consolas" w:hAnsi="Consolas" w:cs="Consolas"/>
          <w:color w:val="000000"/>
          <w:sz w:val="19"/>
          <w:szCs w:val="19"/>
          <w:highlight w:val="white"/>
          <w:lang w:val="en-US"/>
        </w:rPr>
        <w:t>]</w:t>
      </w:r>
    </w:p>
    <w:p w:rsidR="0046627F" w:rsidRPr="009C614F" w:rsidRDefault="00D54FA4" w:rsidP="00D54FA4">
      <w:pPr>
        <w:rPr>
          <w:lang w:val="en-US"/>
        </w:rPr>
      </w:pPr>
      <w:r w:rsidRPr="00D54FA4">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olistNationalitaetenDto</w:t>
      </w:r>
      <w:r>
        <w:rPr>
          <w:rFonts w:ascii="Consolas" w:hAnsi="Consolas" w:cs="Consolas"/>
          <w:color w:val="000000"/>
          <w:sz w:val="19"/>
          <w:szCs w:val="19"/>
          <w:highlight w:val="white"/>
        </w:rPr>
        <w:t xml:space="preserve"> listNationalitaeten();</w:t>
      </w:r>
    </w:p>
    <w:p w:rsidR="0046627F" w:rsidRDefault="0046627F" w:rsidP="0046627F">
      <w:pPr>
        <w:pStyle w:val="berschrift5"/>
      </w:pPr>
      <w:bookmarkStart w:id="681" w:name="_Toc472333355"/>
      <w:r>
        <w:t>Inputstruktur</w:t>
      </w:r>
      <w:bookmarkEnd w:id="681"/>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682" w:name="_Toc472333356"/>
      <w:r>
        <w:t>Rückgabestruktur</w:t>
      </w:r>
      <w:bookmarkEnd w:id="68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olistNationalitaetenDto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nationalitaeten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Liste von Nationalitäten </w:t>
            </w:r>
          </w:p>
        </w:tc>
      </w:tr>
    </w:tbl>
    <w:p w:rsidR="0069477F" w:rsidRPr="0069477F" w:rsidRDefault="0069477F" w:rsidP="0069477F"/>
    <w:p w:rsidR="0046627F" w:rsidRDefault="0046627F" w:rsidP="0046627F">
      <w:pPr>
        <w:pStyle w:val="berschrift4"/>
      </w:pPr>
      <w:bookmarkStart w:id="683" w:name="_Toc472333357"/>
      <w:r>
        <w:t>SOAP Beispiel</w:t>
      </w:r>
      <w:bookmarkEnd w:id="683"/>
    </w:p>
    <w:p w:rsidR="0046627F" w:rsidRDefault="0046627F" w:rsidP="0046627F">
      <w:pPr>
        <w:pStyle w:val="berschrift5"/>
      </w:pPr>
      <w:bookmarkStart w:id="684" w:name="_Toc472333358"/>
      <w:r>
        <w:t>Request:</w:t>
      </w:r>
      <w:bookmarkEnd w:id="684"/>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685" w:name="_Toc472333359"/>
      <w:r>
        <w:t>Response</w:t>
      </w:r>
      <w:bookmarkEnd w:id="685"/>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686" w:name="_Toc472333360"/>
      <w:r>
        <w:lastRenderedPageBreak/>
        <w:t>listRechtsformen</w:t>
      </w:r>
      <w:bookmarkEnd w:id="686"/>
    </w:p>
    <w:p w:rsidR="0046627F" w:rsidRDefault="0046627F" w:rsidP="0046627F">
      <w:pPr>
        <w:pStyle w:val="berschrift4"/>
      </w:pPr>
      <w:bookmarkStart w:id="687" w:name="_Toc472333361"/>
      <w:r>
        <w:t>WebService Beschreibung</w:t>
      </w:r>
      <w:bookmarkEnd w:id="687"/>
    </w:p>
    <w:p w:rsidR="0046627F" w:rsidRDefault="00FC5334" w:rsidP="0046627F">
      <w:r>
        <w:t>Diese Methode liefert eine Liste allerverfügbaren Rechtsformen inklusive Codes und Bezeichnungen. Die Werte können in den anderen Methoden als rechtsform und rechtsformcode 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Listet alle Rechtsformen auf</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Pr="00A7642C"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olistRechtsformenDto</w:t>
      </w:r>
      <w:r w:rsidRPr="00A7642C">
        <w:rPr>
          <w:rFonts w:ascii="Consolas" w:hAnsi="Consolas" w:cs="Consolas"/>
          <w:color w:val="808080"/>
          <w:sz w:val="19"/>
          <w:szCs w:val="19"/>
          <w:highlight w:val="white"/>
          <w:lang w:val="en-US"/>
        </w:rPr>
        <w:t>&lt;/returns&gt;</w:t>
      </w:r>
    </w:p>
    <w:p w:rsidR="00D54FA4" w:rsidRPr="00A7642C" w:rsidRDefault="00D54FA4" w:rsidP="00D54FA4">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9C614F" w:rsidRDefault="00D54FA4" w:rsidP="00D54FA4">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olistRechtsformenDto</w:t>
      </w:r>
      <w:r w:rsidRPr="00A7642C">
        <w:rPr>
          <w:rFonts w:ascii="Consolas" w:hAnsi="Consolas" w:cs="Consolas"/>
          <w:color w:val="000000"/>
          <w:sz w:val="19"/>
          <w:szCs w:val="19"/>
          <w:highlight w:val="white"/>
          <w:lang w:val="en-US"/>
        </w:rPr>
        <w:t xml:space="preserve"> listRechtsformen();</w:t>
      </w:r>
    </w:p>
    <w:p w:rsidR="0046627F" w:rsidRDefault="0046627F" w:rsidP="0046627F">
      <w:pPr>
        <w:pStyle w:val="berschrift5"/>
      </w:pPr>
      <w:bookmarkStart w:id="688" w:name="_Toc472333362"/>
      <w:r>
        <w:t>Inputstruktur</w:t>
      </w:r>
      <w:bookmarkEnd w:id="688"/>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689" w:name="_Toc472333363"/>
      <w:r>
        <w:t>Rückgabestruktur</w:t>
      </w:r>
      <w:bookmarkEnd w:id="68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olistRechtsformenDto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rechtsformen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Liste mit Rechtsformen </w:t>
            </w:r>
          </w:p>
        </w:tc>
      </w:tr>
    </w:tbl>
    <w:p w:rsidR="0069477F" w:rsidRPr="0069477F" w:rsidRDefault="0069477F" w:rsidP="0069477F"/>
    <w:p w:rsidR="0046627F" w:rsidRDefault="0046627F" w:rsidP="0046627F">
      <w:pPr>
        <w:pStyle w:val="berschrift4"/>
      </w:pPr>
      <w:bookmarkStart w:id="690" w:name="_Toc472333364"/>
      <w:r>
        <w:t>SOAP Beispiel</w:t>
      </w:r>
      <w:bookmarkEnd w:id="690"/>
    </w:p>
    <w:p w:rsidR="0046627F" w:rsidRDefault="0046627F" w:rsidP="0046627F">
      <w:pPr>
        <w:pStyle w:val="berschrift5"/>
      </w:pPr>
      <w:bookmarkStart w:id="691" w:name="_Toc472333365"/>
      <w:r>
        <w:t>Request:</w:t>
      </w:r>
      <w:bookmarkEnd w:id="691"/>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692" w:name="_Toc472333366"/>
      <w:r>
        <w:t>Response</w:t>
      </w:r>
      <w:bookmarkEnd w:id="692"/>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693" w:name="_Toc472333367"/>
      <w:r>
        <w:lastRenderedPageBreak/>
        <w:t>listSprachen</w:t>
      </w:r>
      <w:bookmarkEnd w:id="693"/>
    </w:p>
    <w:p w:rsidR="0046627F" w:rsidRDefault="0046627F" w:rsidP="0046627F">
      <w:pPr>
        <w:pStyle w:val="berschrift4"/>
      </w:pPr>
      <w:bookmarkStart w:id="694" w:name="_Toc472333368"/>
      <w:r>
        <w:t>WebService Beschreibung</w:t>
      </w:r>
      <w:bookmarkEnd w:id="694"/>
    </w:p>
    <w:p w:rsidR="00795086" w:rsidRDefault="00FC5334" w:rsidP="0046627F">
      <w:r>
        <w:t>Diese Methode liefert eine Liste der verfügbaren Sprachen inklusive Primärschlüssel, Bezeichnung und ISO-Code. Der Primärsch</w:t>
      </w:r>
      <w:r w:rsidR="00795086">
        <w:t>lüssel kann für andere Methoden als syslang 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Sprachen</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&lt;returns&gt;</w:t>
      </w:r>
      <w:r w:rsidRPr="00D54FA4">
        <w:rPr>
          <w:rFonts w:ascii="Consolas" w:hAnsi="Consolas" w:cs="Consolas"/>
          <w:color w:val="008000"/>
          <w:sz w:val="19"/>
          <w:szCs w:val="19"/>
          <w:highlight w:val="white"/>
          <w:lang w:val="en-US"/>
        </w:rPr>
        <w:t>olistSprachenDto</w:t>
      </w:r>
      <w:r w:rsidRPr="00D54FA4">
        <w:rPr>
          <w:rFonts w:ascii="Consolas" w:hAnsi="Consolas" w:cs="Consolas"/>
          <w:color w:val="808080"/>
          <w:sz w:val="19"/>
          <w:szCs w:val="19"/>
          <w:highlight w:val="white"/>
          <w:lang w:val="en-US"/>
        </w:rPr>
        <w:t>&lt;/returns&gt;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2B91AF"/>
          <w:sz w:val="19"/>
          <w:szCs w:val="19"/>
          <w:highlight w:val="white"/>
          <w:lang w:val="en-US"/>
        </w:rPr>
        <w:t>OperationContract</w:t>
      </w:r>
      <w:r w:rsidRPr="00D54FA4">
        <w:rPr>
          <w:rFonts w:ascii="Consolas" w:hAnsi="Consolas" w:cs="Consolas"/>
          <w:color w:val="000000"/>
          <w:sz w:val="19"/>
          <w:szCs w:val="19"/>
          <w:highlight w:val="white"/>
          <w:lang w:val="en-US"/>
        </w:rPr>
        <w:t>]</w:t>
      </w:r>
    </w:p>
    <w:p w:rsidR="0046627F" w:rsidRPr="009C614F" w:rsidRDefault="00D54FA4" w:rsidP="00D54FA4">
      <w:pPr>
        <w:rPr>
          <w:lang w:val="en-US"/>
        </w:rPr>
      </w:pPr>
      <w:r w:rsidRPr="00D54FA4">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olistSprachenDto</w:t>
      </w:r>
      <w:r>
        <w:rPr>
          <w:rFonts w:ascii="Consolas" w:hAnsi="Consolas" w:cs="Consolas"/>
          <w:color w:val="000000"/>
          <w:sz w:val="19"/>
          <w:szCs w:val="19"/>
          <w:highlight w:val="white"/>
        </w:rPr>
        <w:t xml:space="preserve"> listSprachen();</w:t>
      </w:r>
    </w:p>
    <w:p w:rsidR="0046627F" w:rsidRDefault="0046627F" w:rsidP="0046627F">
      <w:pPr>
        <w:pStyle w:val="berschrift5"/>
      </w:pPr>
      <w:bookmarkStart w:id="695" w:name="_Toc472333369"/>
      <w:r>
        <w:t>Inputstruktur</w:t>
      </w:r>
      <w:bookmarkEnd w:id="695"/>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696" w:name="_Toc472333370"/>
      <w:r>
        <w:t>Rückgabestruktur</w:t>
      </w:r>
      <w:bookmarkEnd w:id="69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olistSprachenDto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sprachen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Sprachen </w:t>
            </w:r>
          </w:p>
        </w:tc>
      </w:tr>
    </w:tbl>
    <w:p w:rsidR="00C23C49" w:rsidRPr="00C23C49" w:rsidRDefault="00C23C49" w:rsidP="00C23C49"/>
    <w:p w:rsidR="0046627F" w:rsidRDefault="0046627F" w:rsidP="0046627F">
      <w:pPr>
        <w:pStyle w:val="berschrift4"/>
      </w:pPr>
      <w:bookmarkStart w:id="697" w:name="_Toc472333371"/>
      <w:r>
        <w:t>SOAP Beispiel</w:t>
      </w:r>
      <w:bookmarkEnd w:id="697"/>
    </w:p>
    <w:p w:rsidR="0046627F" w:rsidRDefault="0046627F" w:rsidP="0046627F">
      <w:pPr>
        <w:pStyle w:val="berschrift5"/>
      </w:pPr>
      <w:bookmarkStart w:id="698" w:name="_Toc472333372"/>
      <w:r>
        <w:t>Request:</w:t>
      </w:r>
      <w:bookmarkEnd w:id="698"/>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699" w:name="_Toc472333373"/>
      <w:r>
        <w:t>Response</w:t>
      </w:r>
      <w:bookmarkEnd w:id="699"/>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700" w:name="_Toc472333374"/>
      <w:r>
        <w:lastRenderedPageBreak/>
        <w:t>listUnterstuetzungsarten</w:t>
      </w:r>
      <w:bookmarkEnd w:id="700"/>
    </w:p>
    <w:p w:rsidR="0046627F" w:rsidRDefault="0046627F" w:rsidP="0046627F">
      <w:pPr>
        <w:pStyle w:val="berschrift4"/>
      </w:pPr>
      <w:bookmarkStart w:id="701" w:name="_Toc472333375"/>
      <w:r>
        <w:t>WebService Beschreibung</w:t>
      </w:r>
      <w:bookmarkEnd w:id="701"/>
    </w:p>
    <w:p w:rsidR="0046627F" w:rsidRDefault="00795086" w:rsidP="0046627F">
      <w:r>
        <w:t>Diese Methode liefert eine Liste aller Unterstützungsarten zurück inklusive Bezeichnungen und Codes. Diese Werte können in anderen Webservices als Unterstützungsart 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Listet alle Unterstuetzungsarten auf</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olistUnterstuetzungsartenDto</w:t>
      </w:r>
      <w:r>
        <w:rPr>
          <w:rFonts w:ascii="Consolas" w:hAnsi="Consolas" w:cs="Consolas"/>
          <w:color w:val="808080"/>
          <w:sz w:val="19"/>
          <w:szCs w:val="19"/>
          <w:highlight w:val="white"/>
        </w:rPr>
        <w:t>&lt;/returns&gt;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46627F" w:rsidRPr="00A7642C" w:rsidRDefault="00D54FA4" w:rsidP="00D54FA4">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olistUnterstuetzungsartenDto</w:t>
      </w:r>
      <w:r>
        <w:rPr>
          <w:rFonts w:ascii="Consolas" w:hAnsi="Consolas" w:cs="Consolas"/>
          <w:color w:val="000000"/>
          <w:sz w:val="19"/>
          <w:szCs w:val="19"/>
          <w:highlight w:val="white"/>
        </w:rPr>
        <w:t xml:space="preserve"> listUnterstuetzungsarten();</w:t>
      </w:r>
    </w:p>
    <w:p w:rsidR="0046627F" w:rsidRDefault="0046627F" w:rsidP="0046627F">
      <w:pPr>
        <w:pStyle w:val="berschrift5"/>
      </w:pPr>
      <w:bookmarkStart w:id="702" w:name="_Toc472333376"/>
      <w:r>
        <w:t>Inputstruktur</w:t>
      </w:r>
      <w:bookmarkEnd w:id="702"/>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703" w:name="_Toc472333377"/>
      <w:r>
        <w:t>Rückgabestruktur</w:t>
      </w:r>
      <w:bookmarkEnd w:id="70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olistUnterstuetzungsartenDto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unterstuetzungsarten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Liste mit Unterstützungsarten </w:t>
            </w:r>
          </w:p>
        </w:tc>
      </w:tr>
    </w:tbl>
    <w:p w:rsidR="00C23C49" w:rsidRPr="00C23C49" w:rsidRDefault="00C23C49" w:rsidP="00C23C49"/>
    <w:p w:rsidR="0046627F" w:rsidRDefault="0046627F" w:rsidP="0046627F">
      <w:pPr>
        <w:pStyle w:val="berschrift4"/>
      </w:pPr>
      <w:bookmarkStart w:id="704" w:name="_Toc472333378"/>
      <w:r>
        <w:t>SOAP Beispiel</w:t>
      </w:r>
      <w:bookmarkEnd w:id="704"/>
    </w:p>
    <w:p w:rsidR="0046627F" w:rsidRDefault="0046627F" w:rsidP="0046627F">
      <w:pPr>
        <w:pStyle w:val="berschrift5"/>
      </w:pPr>
      <w:bookmarkStart w:id="705" w:name="_Toc472333379"/>
      <w:r>
        <w:t>Request:</w:t>
      </w:r>
      <w:bookmarkEnd w:id="705"/>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706" w:name="_Toc472333380"/>
      <w:r>
        <w:t>Response</w:t>
      </w:r>
      <w:bookmarkEnd w:id="706"/>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6627F" w:rsidP="0046627F">
      <w:pPr>
        <w:pStyle w:val="berschrift3"/>
      </w:pPr>
      <w:r>
        <w:rPr>
          <w:lang w:val="en-US"/>
        </w:rPr>
        <w:br w:type="page"/>
      </w:r>
      <w:bookmarkStart w:id="707" w:name="_Toc472333381"/>
      <w:r w:rsidR="00FB1544">
        <w:lastRenderedPageBreak/>
        <w:t>listVerwendungszweck</w:t>
      </w:r>
      <w:bookmarkEnd w:id="707"/>
    </w:p>
    <w:p w:rsidR="0046627F" w:rsidRDefault="0046627F" w:rsidP="0046627F">
      <w:pPr>
        <w:pStyle w:val="berschrift4"/>
      </w:pPr>
      <w:bookmarkStart w:id="708" w:name="_Toc472333382"/>
      <w:r>
        <w:t>WebService Beschreibung</w:t>
      </w:r>
      <w:bookmarkEnd w:id="708"/>
    </w:p>
    <w:p w:rsidR="0046627F" w:rsidRDefault="00AF6FA6" w:rsidP="0046627F">
      <w:r>
        <w:t>Diese Methode liefert eine Liste aller Verwendungszwecke. Diese können von anderen Methoden als verwendungszweck angegeben werden.</w:t>
      </w:r>
    </w:p>
    <w:p w:rsidR="0046627F" w:rsidRDefault="0046627F" w:rsidP="0046627F"/>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Verwendungszweck Liste liefern</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olistVerwendungszweckDto</w:t>
      </w:r>
      <w:r>
        <w:rPr>
          <w:rFonts w:ascii="Consolas" w:hAnsi="Consolas" w:cs="Consolas"/>
          <w:color w:val="808080"/>
          <w:sz w:val="19"/>
          <w:szCs w:val="19"/>
          <w:highlight w:val="white"/>
        </w:rPr>
        <w:t>&lt;/returns&gt;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46627F" w:rsidRPr="00A7642C" w:rsidRDefault="007D7A1B" w:rsidP="007D7A1B">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olistVerwendungszweckDto</w:t>
      </w:r>
      <w:r>
        <w:rPr>
          <w:rFonts w:ascii="Consolas" w:hAnsi="Consolas" w:cs="Consolas"/>
          <w:color w:val="000000"/>
          <w:sz w:val="19"/>
          <w:szCs w:val="19"/>
          <w:highlight w:val="white"/>
        </w:rPr>
        <w:t xml:space="preserve"> listVerwendungszweck();</w:t>
      </w:r>
    </w:p>
    <w:p w:rsidR="0046627F" w:rsidRDefault="0046627F" w:rsidP="0046627F">
      <w:pPr>
        <w:pStyle w:val="berschrift5"/>
      </w:pPr>
      <w:bookmarkStart w:id="709" w:name="_Toc472333383"/>
      <w:r>
        <w:t>Inputstruktur</w:t>
      </w:r>
      <w:bookmarkEnd w:id="709"/>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710" w:name="_Toc472333384"/>
      <w:r>
        <w:t>Rückgabestruktur</w:t>
      </w:r>
      <w:bookmarkEnd w:id="71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olistVerwendungszweckDto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verwendungszweck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Wohn-Situationen </w:t>
            </w:r>
          </w:p>
        </w:tc>
      </w:tr>
    </w:tbl>
    <w:p w:rsidR="00C23C49" w:rsidRPr="00C23C49" w:rsidRDefault="00C23C49" w:rsidP="00C23C49"/>
    <w:p w:rsidR="0046627F" w:rsidRDefault="0046627F" w:rsidP="0046627F">
      <w:pPr>
        <w:pStyle w:val="berschrift4"/>
      </w:pPr>
      <w:bookmarkStart w:id="711" w:name="_Toc472333385"/>
      <w:r>
        <w:t>SOAP Beispiel</w:t>
      </w:r>
      <w:bookmarkEnd w:id="711"/>
    </w:p>
    <w:p w:rsidR="0046627F" w:rsidRDefault="0046627F" w:rsidP="0046627F">
      <w:pPr>
        <w:pStyle w:val="berschrift5"/>
      </w:pPr>
      <w:bookmarkStart w:id="712" w:name="_Toc472333386"/>
      <w:r>
        <w:t>Request:</w:t>
      </w:r>
      <w:bookmarkEnd w:id="712"/>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713" w:name="_Toc472333387"/>
      <w:r>
        <w:t>Response</w:t>
      </w:r>
      <w:bookmarkEnd w:id="713"/>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714" w:name="_Toc472333388"/>
      <w:r>
        <w:lastRenderedPageBreak/>
        <w:t>listWeitereAuslagenarten</w:t>
      </w:r>
      <w:bookmarkEnd w:id="714"/>
    </w:p>
    <w:p w:rsidR="0046627F" w:rsidRDefault="0046627F" w:rsidP="0046627F">
      <w:pPr>
        <w:pStyle w:val="berschrift4"/>
      </w:pPr>
      <w:bookmarkStart w:id="715" w:name="_Toc472333389"/>
      <w:r>
        <w:t>WebService Beschreibung</w:t>
      </w:r>
      <w:bookmarkEnd w:id="715"/>
    </w:p>
    <w:p w:rsidR="0046627F" w:rsidRDefault="00AF6FA6" w:rsidP="0046627F">
      <w:r>
        <w:t>Diese Methode liefert eine Liste aller weiteren Auslagenarten. Diese Liste kann bei anderen Methoden  als weitereauslagenarten verwendet werden.</w:t>
      </w:r>
    </w:p>
    <w:p w:rsidR="0046627F" w:rsidRDefault="0046627F" w:rsidP="0046627F"/>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Listet alle weiteren Auslagenarten auf</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7A1B">
        <w:rPr>
          <w:rFonts w:ascii="Consolas" w:hAnsi="Consolas" w:cs="Consolas"/>
          <w:color w:val="808080"/>
          <w:sz w:val="19"/>
          <w:szCs w:val="19"/>
          <w:highlight w:val="white"/>
          <w:lang w:val="en-US"/>
        </w:rPr>
        <w:t>///</w:t>
      </w:r>
      <w:r w:rsidRPr="007D7A1B">
        <w:rPr>
          <w:rFonts w:ascii="Consolas" w:hAnsi="Consolas" w:cs="Consolas"/>
          <w:color w:val="008000"/>
          <w:sz w:val="19"/>
          <w:szCs w:val="19"/>
          <w:highlight w:val="white"/>
          <w:lang w:val="en-US"/>
        </w:rPr>
        <w:t xml:space="preserve"> </w:t>
      </w:r>
      <w:r w:rsidRPr="007D7A1B">
        <w:rPr>
          <w:rFonts w:ascii="Consolas" w:hAnsi="Consolas" w:cs="Consolas"/>
          <w:color w:val="808080"/>
          <w:sz w:val="19"/>
          <w:szCs w:val="19"/>
          <w:highlight w:val="white"/>
          <w:lang w:val="en-US"/>
        </w:rPr>
        <w:t>&lt;/summary&gt;</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sidRPr="007D7A1B">
        <w:rPr>
          <w:rFonts w:ascii="Consolas" w:hAnsi="Consolas" w:cs="Consolas"/>
          <w:color w:val="000000"/>
          <w:sz w:val="19"/>
          <w:szCs w:val="19"/>
          <w:highlight w:val="white"/>
          <w:lang w:val="en-US"/>
        </w:rPr>
        <w:t xml:space="preserve">        </w:t>
      </w:r>
      <w:r w:rsidRPr="007D7A1B">
        <w:rPr>
          <w:rFonts w:ascii="Consolas" w:hAnsi="Consolas" w:cs="Consolas"/>
          <w:color w:val="808080"/>
          <w:sz w:val="19"/>
          <w:szCs w:val="19"/>
          <w:highlight w:val="white"/>
          <w:lang w:val="en-US"/>
        </w:rPr>
        <w:t>///</w:t>
      </w:r>
      <w:r w:rsidRPr="007D7A1B">
        <w:rPr>
          <w:rFonts w:ascii="Consolas" w:hAnsi="Consolas" w:cs="Consolas"/>
          <w:color w:val="008000"/>
          <w:sz w:val="19"/>
          <w:szCs w:val="19"/>
          <w:highlight w:val="white"/>
          <w:lang w:val="en-US"/>
        </w:rPr>
        <w:t xml:space="preserve"> </w:t>
      </w:r>
      <w:r w:rsidRPr="007D7A1B">
        <w:rPr>
          <w:rFonts w:ascii="Consolas" w:hAnsi="Consolas" w:cs="Consolas"/>
          <w:color w:val="808080"/>
          <w:sz w:val="19"/>
          <w:szCs w:val="19"/>
          <w:highlight w:val="white"/>
          <w:lang w:val="en-US"/>
        </w:rPr>
        <w:t>&lt;returns&gt;</w:t>
      </w:r>
      <w:r w:rsidRPr="007D7A1B">
        <w:rPr>
          <w:rFonts w:ascii="Consolas" w:hAnsi="Consolas" w:cs="Consolas"/>
          <w:color w:val="008000"/>
          <w:sz w:val="19"/>
          <w:szCs w:val="19"/>
          <w:highlight w:val="white"/>
          <w:lang w:val="en-US"/>
        </w:rPr>
        <w:t>olistAuslagenartenDto</w:t>
      </w:r>
      <w:r w:rsidRPr="007D7A1B">
        <w:rPr>
          <w:rFonts w:ascii="Consolas" w:hAnsi="Consolas" w:cs="Consolas"/>
          <w:color w:val="808080"/>
          <w:sz w:val="19"/>
          <w:szCs w:val="19"/>
          <w:highlight w:val="white"/>
          <w:lang w:val="en-US"/>
        </w:rPr>
        <w:t>&lt;/returns&gt;</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sidRPr="007D7A1B">
        <w:rPr>
          <w:rFonts w:ascii="Consolas" w:hAnsi="Consolas" w:cs="Consolas"/>
          <w:color w:val="000000"/>
          <w:sz w:val="19"/>
          <w:szCs w:val="19"/>
          <w:highlight w:val="white"/>
          <w:lang w:val="en-US"/>
        </w:rPr>
        <w:t xml:space="preserve">        [</w:t>
      </w:r>
      <w:r w:rsidRPr="007D7A1B">
        <w:rPr>
          <w:rFonts w:ascii="Consolas" w:hAnsi="Consolas" w:cs="Consolas"/>
          <w:color w:val="2B91AF"/>
          <w:sz w:val="19"/>
          <w:szCs w:val="19"/>
          <w:highlight w:val="white"/>
          <w:lang w:val="en-US"/>
        </w:rPr>
        <w:t>OperationContract</w:t>
      </w:r>
      <w:r w:rsidRPr="007D7A1B">
        <w:rPr>
          <w:rFonts w:ascii="Consolas" w:hAnsi="Consolas" w:cs="Consolas"/>
          <w:color w:val="000000"/>
          <w:sz w:val="19"/>
          <w:szCs w:val="19"/>
          <w:highlight w:val="white"/>
          <w:lang w:val="en-US"/>
        </w:rPr>
        <w:t>]</w:t>
      </w:r>
    </w:p>
    <w:p w:rsidR="0046627F" w:rsidRPr="009C614F" w:rsidRDefault="007D7A1B" w:rsidP="007D7A1B">
      <w:pPr>
        <w:rPr>
          <w:lang w:val="en-US"/>
        </w:rPr>
      </w:pPr>
      <w:r w:rsidRPr="007D7A1B">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olistAuslagenartenDto</w:t>
      </w:r>
      <w:r>
        <w:rPr>
          <w:rFonts w:ascii="Consolas" w:hAnsi="Consolas" w:cs="Consolas"/>
          <w:color w:val="000000"/>
          <w:sz w:val="19"/>
          <w:szCs w:val="19"/>
          <w:highlight w:val="white"/>
        </w:rPr>
        <w:t xml:space="preserve"> listWeitereAuslagenarten();</w:t>
      </w:r>
    </w:p>
    <w:p w:rsidR="0046627F" w:rsidRDefault="0046627F" w:rsidP="0046627F">
      <w:pPr>
        <w:pStyle w:val="berschrift5"/>
      </w:pPr>
      <w:bookmarkStart w:id="716" w:name="_Toc472333390"/>
      <w:r>
        <w:t>Inputstruktur</w:t>
      </w:r>
      <w:bookmarkEnd w:id="716"/>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717" w:name="_Toc472333391"/>
      <w:r>
        <w:t>Rückgabestruktur</w:t>
      </w:r>
      <w:bookmarkEnd w:id="71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olistAuslagenartenDto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auslagenarten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Liste mit Ausgabenarten </w:t>
            </w:r>
          </w:p>
        </w:tc>
      </w:tr>
    </w:tbl>
    <w:p w:rsidR="00C23C49" w:rsidRPr="00C23C49" w:rsidRDefault="00C23C49" w:rsidP="00C23C49"/>
    <w:p w:rsidR="0046627F" w:rsidRDefault="0046627F" w:rsidP="0046627F">
      <w:pPr>
        <w:pStyle w:val="berschrift4"/>
      </w:pPr>
      <w:bookmarkStart w:id="718" w:name="_Toc472333392"/>
      <w:r>
        <w:t>SOAP Beispiel</w:t>
      </w:r>
      <w:bookmarkEnd w:id="718"/>
    </w:p>
    <w:p w:rsidR="0046627F" w:rsidRDefault="0046627F" w:rsidP="0046627F">
      <w:pPr>
        <w:pStyle w:val="berschrift5"/>
      </w:pPr>
      <w:bookmarkStart w:id="719" w:name="_Toc472333393"/>
      <w:r>
        <w:t>Request:</w:t>
      </w:r>
      <w:bookmarkEnd w:id="719"/>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720" w:name="_Toc472333394"/>
      <w:r>
        <w:t>Response</w:t>
      </w:r>
      <w:bookmarkEnd w:id="720"/>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721" w:name="_Toc472333395"/>
      <w:r>
        <w:lastRenderedPageBreak/>
        <w:t>l</w:t>
      </w:r>
      <w:r w:rsidR="00D54FA4">
        <w:t>istWohnS</w:t>
      </w:r>
      <w:r>
        <w:t>ituationen</w:t>
      </w:r>
      <w:bookmarkEnd w:id="721"/>
    </w:p>
    <w:p w:rsidR="0046627F" w:rsidRDefault="0046627F" w:rsidP="0046627F">
      <w:pPr>
        <w:pStyle w:val="berschrift4"/>
      </w:pPr>
      <w:bookmarkStart w:id="722" w:name="_Toc472333396"/>
      <w:r>
        <w:t>WebService Beschreibung</w:t>
      </w:r>
      <w:bookmarkEnd w:id="722"/>
    </w:p>
    <w:p w:rsidR="0046627F" w:rsidRDefault="00AF6FA6" w:rsidP="0046627F">
      <w:r>
        <w:t>Diese Methode liefert eine Liste von verfügbaren Wohnsituationen. Diese Werte können in anderen Methoden als wohnsituation verwendet werden.</w:t>
      </w:r>
    </w:p>
    <w:p w:rsidR="0046627F" w:rsidRDefault="0046627F" w:rsidP="0046627F"/>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Wohnsituationen</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7A1B">
        <w:rPr>
          <w:rFonts w:ascii="Consolas" w:hAnsi="Consolas" w:cs="Consolas"/>
          <w:color w:val="808080"/>
          <w:sz w:val="19"/>
          <w:szCs w:val="19"/>
          <w:highlight w:val="white"/>
          <w:lang w:val="en-US"/>
        </w:rPr>
        <w:t>///</w:t>
      </w:r>
      <w:r w:rsidRPr="007D7A1B">
        <w:rPr>
          <w:rFonts w:ascii="Consolas" w:hAnsi="Consolas" w:cs="Consolas"/>
          <w:color w:val="008000"/>
          <w:sz w:val="19"/>
          <w:szCs w:val="19"/>
          <w:highlight w:val="white"/>
          <w:lang w:val="en-US"/>
        </w:rPr>
        <w:t xml:space="preserve"> </w:t>
      </w:r>
      <w:r w:rsidRPr="007D7A1B">
        <w:rPr>
          <w:rFonts w:ascii="Consolas" w:hAnsi="Consolas" w:cs="Consolas"/>
          <w:color w:val="808080"/>
          <w:sz w:val="19"/>
          <w:szCs w:val="19"/>
          <w:highlight w:val="white"/>
          <w:lang w:val="en-US"/>
        </w:rPr>
        <w:t>&lt;/summary&gt;</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sidRPr="007D7A1B">
        <w:rPr>
          <w:rFonts w:ascii="Consolas" w:hAnsi="Consolas" w:cs="Consolas"/>
          <w:color w:val="000000"/>
          <w:sz w:val="19"/>
          <w:szCs w:val="19"/>
          <w:highlight w:val="white"/>
          <w:lang w:val="en-US"/>
        </w:rPr>
        <w:t xml:space="preserve">        </w:t>
      </w:r>
      <w:r w:rsidRPr="007D7A1B">
        <w:rPr>
          <w:rFonts w:ascii="Consolas" w:hAnsi="Consolas" w:cs="Consolas"/>
          <w:color w:val="808080"/>
          <w:sz w:val="19"/>
          <w:szCs w:val="19"/>
          <w:highlight w:val="white"/>
          <w:lang w:val="en-US"/>
        </w:rPr>
        <w:t>///</w:t>
      </w:r>
      <w:r w:rsidRPr="007D7A1B">
        <w:rPr>
          <w:rFonts w:ascii="Consolas" w:hAnsi="Consolas" w:cs="Consolas"/>
          <w:color w:val="008000"/>
          <w:sz w:val="19"/>
          <w:szCs w:val="19"/>
          <w:highlight w:val="white"/>
          <w:lang w:val="en-US"/>
        </w:rPr>
        <w:t xml:space="preserve"> </w:t>
      </w:r>
      <w:r w:rsidRPr="007D7A1B">
        <w:rPr>
          <w:rFonts w:ascii="Consolas" w:hAnsi="Consolas" w:cs="Consolas"/>
          <w:color w:val="808080"/>
          <w:sz w:val="19"/>
          <w:szCs w:val="19"/>
          <w:highlight w:val="white"/>
          <w:lang w:val="en-US"/>
        </w:rPr>
        <w:t>&lt;returns&gt;</w:t>
      </w:r>
      <w:r w:rsidRPr="007D7A1B">
        <w:rPr>
          <w:rFonts w:ascii="Consolas" w:hAnsi="Consolas" w:cs="Consolas"/>
          <w:color w:val="008000"/>
          <w:sz w:val="19"/>
          <w:szCs w:val="19"/>
          <w:highlight w:val="white"/>
          <w:lang w:val="en-US"/>
        </w:rPr>
        <w:t>olistWohnSituationenDto</w:t>
      </w:r>
      <w:r w:rsidRPr="007D7A1B">
        <w:rPr>
          <w:rFonts w:ascii="Consolas" w:hAnsi="Consolas" w:cs="Consolas"/>
          <w:color w:val="808080"/>
          <w:sz w:val="19"/>
          <w:szCs w:val="19"/>
          <w:highlight w:val="white"/>
          <w:lang w:val="en-US"/>
        </w:rPr>
        <w:t>&lt;/returns&gt;</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sidRPr="007D7A1B">
        <w:rPr>
          <w:rFonts w:ascii="Consolas" w:hAnsi="Consolas" w:cs="Consolas"/>
          <w:color w:val="000000"/>
          <w:sz w:val="19"/>
          <w:szCs w:val="19"/>
          <w:highlight w:val="white"/>
          <w:lang w:val="en-US"/>
        </w:rPr>
        <w:t xml:space="preserve">        [</w:t>
      </w:r>
      <w:r w:rsidRPr="007D7A1B">
        <w:rPr>
          <w:rFonts w:ascii="Consolas" w:hAnsi="Consolas" w:cs="Consolas"/>
          <w:color w:val="2B91AF"/>
          <w:sz w:val="19"/>
          <w:szCs w:val="19"/>
          <w:highlight w:val="white"/>
          <w:lang w:val="en-US"/>
        </w:rPr>
        <w:t>OperationContract</w:t>
      </w:r>
      <w:r w:rsidRPr="007D7A1B">
        <w:rPr>
          <w:rFonts w:ascii="Consolas" w:hAnsi="Consolas" w:cs="Consolas"/>
          <w:color w:val="000000"/>
          <w:sz w:val="19"/>
          <w:szCs w:val="19"/>
          <w:highlight w:val="white"/>
          <w:lang w:val="en-US"/>
        </w:rPr>
        <w:t>]</w:t>
      </w:r>
    </w:p>
    <w:p w:rsidR="0046627F" w:rsidRPr="009C614F" w:rsidRDefault="007D7A1B" w:rsidP="007D7A1B">
      <w:pPr>
        <w:rPr>
          <w:lang w:val="en-US"/>
        </w:rPr>
      </w:pPr>
      <w:r w:rsidRPr="007D7A1B">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olistWohnSituationenDto</w:t>
      </w:r>
      <w:r>
        <w:rPr>
          <w:rFonts w:ascii="Consolas" w:hAnsi="Consolas" w:cs="Consolas"/>
          <w:color w:val="000000"/>
          <w:sz w:val="19"/>
          <w:szCs w:val="19"/>
          <w:highlight w:val="white"/>
        </w:rPr>
        <w:t xml:space="preserve"> listWohnSituationen();</w:t>
      </w:r>
    </w:p>
    <w:p w:rsidR="0046627F" w:rsidRDefault="0046627F" w:rsidP="0046627F">
      <w:pPr>
        <w:pStyle w:val="berschrift5"/>
      </w:pPr>
      <w:bookmarkStart w:id="723" w:name="_Toc472333397"/>
      <w:r>
        <w:t>Inputstruktur</w:t>
      </w:r>
      <w:bookmarkEnd w:id="723"/>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724" w:name="_Toc472333398"/>
      <w:r>
        <w:t>Rückgabestruktur</w:t>
      </w:r>
      <w:bookmarkEnd w:id="72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olistWohnSituationenDto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wohnSituationen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Wohn-Situationen </w:t>
            </w:r>
          </w:p>
        </w:tc>
      </w:tr>
    </w:tbl>
    <w:p w:rsidR="00C23C49" w:rsidRPr="00C23C49" w:rsidRDefault="00C23C49" w:rsidP="00C23C49"/>
    <w:p w:rsidR="0046627F" w:rsidRDefault="0046627F" w:rsidP="0046627F">
      <w:pPr>
        <w:pStyle w:val="berschrift4"/>
      </w:pPr>
      <w:bookmarkStart w:id="725" w:name="_Toc472333399"/>
      <w:r>
        <w:t>SOAP Beispiel</w:t>
      </w:r>
      <w:bookmarkEnd w:id="725"/>
    </w:p>
    <w:p w:rsidR="0046627F" w:rsidRDefault="0046627F" w:rsidP="0046627F">
      <w:pPr>
        <w:pStyle w:val="berschrift5"/>
      </w:pPr>
      <w:bookmarkStart w:id="726" w:name="_Toc472333400"/>
      <w:r>
        <w:t>Request:</w:t>
      </w:r>
      <w:bookmarkEnd w:id="726"/>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727" w:name="_Toc472333401"/>
      <w:r>
        <w:t>Response</w:t>
      </w:r>
      <w:bookmarkEnd w:id="727"/>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D54FA4" w:rsidP="0046627F">
      <w:pPr>
        <w:pStyle w:val="berschrift3"/>
      </w:pPr>
      <w:bookmarkStart w:id="728" w:name="_Toc472333402"/>
      <w:r>
        <w:lastRenderedPageBreak/>
        <w:t>listZivilstaende</w:t>
      </w:r>
      <w:bookmarkEnd w:id="728"/>
    </w:p>
    <w:p w:rsidR="0046627F" w:rsidRDefault="0046627F" w:rsidP="0046627F">
      <w:pPr>
        <w:pStyle w:val="berschrift4"/>
      </w:pPr>
      <w:bookmarkStart w:id="729" w:name="_Toc472333403"/>
      <w:r>
        <w:t>WebService Beschreibung</w:t>
      </w:r>
      <w:bookmarkEnd w:id="729"/>
    </w:p>
    <w:p w:rsidR="0046627F" w:rsidRDefault="00AF6FA6" w:rsidP="0046627F">
      <w:r>
        <w:t>Diese Methode liefert eine Liste der verfügbaren Zivilstände. Die Werte können in anderen Methoden als zivilstand verwendet werden.</w:t>
      </w:r>
    </w:p>
    <w:p w:rsidR="0046627F" w:rsidRDefault="0046627F" w:rsidP="0046627F"/>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Zivilstände</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7A1B">
        <w:rPr>
          <w:rFonts w:ascii="Consolas" w:hAnsi="Consolas" w:cs="Consolas"/>
          <w:color w:val="808080"/>
          <w:sz w:val="19"/>
          <w:szCs w:val="19"/>
          <w:highlight w:val="white"/>
          <w:lang w:val="en-US"/>
        </w:rPr>
        <w:t>///</w:t>
      </w:r>
      <w:r w:rsidRPr="007D7A1B">
        <w:rPr>
          <w:rFonts w:ascii="Consolas" w:hAnsi="Consolas" w:cs="Consolas"/>
          <w:color w:val="008000"/>
          <w:sz w:val="19"/>
          <w:szCs w:val="19"/>
          <w:highlight w:val="white"/>
          <w:lang w:val="en-US"/>
        </w:rPr>
        <w:t xml:space="preserve"> </w:t>
      </w:r>
      <w:r w:rsidRPr="007D7A1B">
        <w:rPr>
          <w:rFonts w:ascii="Consolas" w:hAnsi="Consolas" w:cs="Consolas"/>
          <w:color w:val="808080"/>
          <w:sz w:val="19"/>
          <w:szCs w:val="19"/>
          <w:highlight w:val="white"/>
          <w:lang w:val="en-US"/>
        </w:rPr>
        <w:t>&lt;/summary&gt;</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sidRPr="007D7A1B">
        <w:rPr>
          <w:rFonts w:ascii="Consolas" w:hAnsi="Consolas" w:cs="Consolas"/>
          <w:color w:val="000000"/>
          <w:sz w:val="19"/>
          <w:szCs w:val="19"/>
          <w:highlight w:val="white"/>
          <w:lang w:val="en-US"/>
        </w:rPr>
        <w:t xml:space="preserve">        </w:t>
      </w:r>
      <w:r w:rsidRPr="007D7A1B">
        <w:rPr>
          <w:rFonts w:ascii="Consolas" w:hAnsi="Consolas" w:cs="Consolas"/>
          <w:color w:val="808080"/>
          <w:sz w:val="19"/>
          <w:szCs w:val="19"/>
          <w:highlight w:val="white"/>
          <w:lang w:val="en-US"/>
        </w:rPr>
        <w:t>///</w:t>
      </w:r>
      <w:r w:rsidRPr="007D7A1B">
        <w:rPr>
          <w:rFonts w:ascii="Consolas" w:hAnsi="Consolas" w:cs="Consolas"/>
          <w:color w:val="008000"/>
          <w:sz w:val="19"/>
          <w:szCs w:val="19"/>
          <w:highlight w:val="white"/>
          <w:lang w:val="en-US"/>
        </w:rPr>
        <w:t xml:space="preserve"> </w:t>
      </w:r>
      <w:r w:rsidRPr="007D7A1B">
        <w:rPr>
          <w:rFonts w:ascii="Consolas" w:hAnsi="Consolas" w:cs="Consolas"/>
          <w:color w:val="808080"/>
          <w:sz w:val="19"/>
          <w:szCs w:val="19"/>
          <w:highlight w:val="white"/>
          <w:lang w:val="en-US"/>
        </w:rPr>
        <w:t>&lt;returns&gt;</w:t>
      </w:r>
      <w:r w:rsidRPr="007D7A1B">
        <w:rPr>
          <w:rFonts w:ascii="Consolas" w:hAnsi="Consolas" w:cs="Consolas"/>
          <w:color w:val="008000"/>
          <w:sz w:val="19"/>
          <w:szCs w:val="19"/>
          <w:highlight w:val="white"/>
          <w:lang w:val="en-US"/>
        </w:rPr>
        <w:t>olistZivilstaendeDto</w:t>
      </w:r>
      <w:r w:rsidRPr="007D7A1B">
        <w:rPr>
          <w:rFonts w:ascii="Consolas" w:hAnsi="Consolas" w:cs="Consolas"/>
          <w:color w:val="808080"/>
          <w:sz w:val="19"/>
          <w:szCs w:val="19"/>
          <w:highlight w:val="white"/>
          <w:lang w:val="en-US"/>
        </w:rPr>
        <w:t>&lt;/returns&gt;</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sidRPr="007D7A1B">
        <w:rPr>
          <w:rFonts w:ascii="Consolas" w:hAnsi="Consolas" w:cs="Consolas"/>
          <w:color w:val="000000"/>
          <w:sz w:val="19"/>
          <w:szCs w:val="19"/>
          <w:highlight w:val="white"/>
          <w:lang w:val="en-US"/>
        </w:rPr>
        <w:t xml:space="preserve">        [</w:t>
      </w:r>
      <w:r w:rsidRPr="007D7A1B">
        <w:rPr>
          <w:rFonts w:ascii="Consolas" w:hAnsi="Consolas" w:cs="Consolas"/>
          <w:color w:val="2B91AF"/>
          <w:sz w:val="19"/>
          <w:szCs w:val="19"/>
          <w:highlight w:val="white"/>
          <w:lang w:val="en-US"/>
        </w:rPr>
        <w:t>OperationContract</w:t>
      </w:r>
      <w:r w:rsidRPr="007D7A1B">
        <w:rPr>
          <w:rFonts w:ascii="Consolas" w:hAnsi="Consolas" w:cs="Consolas"/>
          <w:color w:val="000000"/>
          <w:sz w:val="19"/>
          <w:szCs w:val="19"/>
          <w:highlight w:val="white"/>
          <w:lang w:val="en-US"/>
        </w:rPr>
        <w:t>]</w:t>
      </w:r>
    </w:p>
    <w:p w:rsidR="0046627F" w:rsidRPr="009C614F" w:rsidRDefault="007D7A1B" w:rsidP="007D7A1B">
      <w:pPr>
        <w:rPr>
          <w:lang w:val="en-US"/>
        </w:rPr>
      </w:pPr>
      <w:r w:rsidRPr="007D7A1B">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olistZivilstaendeDto</w:t>
      </w:r>
      <w:r>
        <w:rPr>
          <w:rFonts w:ascii="Consolas" w:hAnsi="Consolas" w:cs="Consolas"/>
          <w:color w:val="000000"/>
          <w:sz w:val="19"/>
          <w:szCs w:val="19"/>
          <w:highlight w:val="white"/>
        </w:rPr>
        <w:t xml:space="preserve"> listZivilstaende();</w:t>
      </w:r>
    </w:p>
    <w:p w:rsidR="0046627F" w:rsidRDefault="0046627F" w:rsidP="0046627F">
      <w:pPr>
        <w:pStyle w:val="berschrift5"/>
      </w:pPr>
      <w:bookmarkStart w:id="730" w:name="_Toc472333404"/>
      <w:r>
        <w:t>Inputstruktur</w:t>
      </w:r>
      <w:bookmarkEnd w:id="730"/>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731" w:name="_Toc472333405"/>
      <w:r>
        <w:t>Rückgabestruktur</w:t>
      </w:r>
      <w:bookmarkEnd w:id="73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olistZivilstaendeDto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zivilstaende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Zivilständen </w:t>
            </w:r>
          </w:p>
        </w:tc>
      </w:tr>
    </w:tbl>
    <w:p w:rsidR="00C23C49" w:rsidRPr="00C23C49" w:rsidRDefault="00C23C49" w:rsidP="00C23C49"/>
    <w:p w:rsidR="0046627F" w:rsidRDefault="0046627F" w:rsidP="0046627F">
      <w:pPr>
        <w:pStyle w:val="berschrift4"/>
      </w:pPr>
      <w:bookmarkStart w:id="732" w:name="_Toc472333406"/>
      <w:r>
        <w:t>SOAP Beispiel</w:t>
      </w:r>
      <w:bookmarkEnd w:id="732"/>
    </w:p>
    <w:p w:rsidR="0046627F" w:rsidRDefault="0046627F" w:rsidP="0046627F">
      <w:pPr>
        <w:pStyle w:val="berschrift5"/>
      </w:pPr>
      <w:bookmarkStart w:id="733" w:name="_Toc472333407"/>
      <w:r>
        <w:t>Request:</w:t>
      </w:r>
      <w:bookmarkEnd w:id="733"/>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734" w:name="_Toc472333408"/>
      <w:r>
        <w:t>Response</w:t>
      </w:r>
      <w:bookmarkEnd w:id="734"/>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6627F" w:rsidP="0046627F">
      <w:pPr>
        <w:pStyle w:val="berschrift3"/>
      </w:pPr>
      <w:r>
        <w:rPr>
          <w:lang w:val="en-US"/>
        </w:rPr>
        <w:br w:type="page"/>
      </w:r>
      <w:bookmarkStart w:id="735" w:name="_Toc472333409"/>
      <w:r w:rsidR="00D54FA4">
        <w:lastRenderedPageBreak/>
        <w:t>listZusatzeinkommen</w:t>
      </w:r>
      <w:bookmarkEnd w:id="735"/>
    </w:p>
    <w:p w:rsidR="0046627F" w:rsidRDefault="0046627F" w:rsidP="0046627F">
      <w:pPr>
        <w:pStyle w:val="berschrift4"/>
      </w:pPr>
      <w:bookmarkStart w:id="736" w:name="_Toc472333410"/>
      <w:r>
        <w:t>WebService Beschreibung</w:t>
      </w:r>
      <w:bookmarkEnd w:id="736"/>
    </w:p>
    <w:p w:rsidR="0046627F" w:rsidRDefault="00AF6FA6" w:rsidP="0046627F">
      <w:r>
        <w:t>Diese Methode lieferet eine Liste aller möglichen Zusatzeinkommen. Die Werte können in anderen Methoden als zusatzeinkommen verwendet werden.</w:t>
      </w:r>
    </w:p>
    <w:p w:rsidR="0046627F" w:rsidRDefault="0046627F" w:rsidP="0046627F"/>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Listet alle Zusatzeinkommen auf</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olistZusatzeinkommenDto</w:t>
      </w:r>
      <w:r>
        <w:rPr>
          <w:rFonts w:ascii="Consolas" w:hAnsi="Consolas" w:cs="Consolas"/>
          <w:color w:val="808080"/>
          <w:sz w:val="19"/>
          <w:szCs w:val="19"/>
          <w:highlight w:val="white"/>
        </w:rPr>
        <w:t>&lt;/returns&gt;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46627F" w:rsidRPr="009C614F" w:rsidRDefault="007D7A1B" w:rsidP="007D7A1B">
      <w:pPr>
        <w:rPr>
          <w:lang w:val="en-US"/>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olistZusatzeinkommenDto</w:t>
      </w:r>
      <w:r>
        <w:rPr>
          <w:rFonts w:ascii="Consolas" w:hAnsi="Consolas" w:cs="Consolas"/>
          <w:color w:val="000000"/>
          <w:sz w:val="19"/>
          <w:szCs w:val="19"/>
          <w:highlight w:val="white"/>
        </w:rPr>
        <w:t xml:space="preserve"> listZusatzeinkommen();</w:t>
      </w:r>
    </w:p>
    <w:p w:rsidR="0046627F" w:rsidRDefault="0046627F" w:rsidP="0046627F">
      <w:pPr>
        <w:pStyle w:val="berschrift5"/>
      </w:pPr>
      <w:bookmarkStart w:id="737" w:name="_Toc472333411"/>
      <w:r>
        <w:t>Inputstruktur</w:t>
      </w:r>
      <w:bookmarkEnd w:id="737"/>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738" w:name="_Toc472333412"/>
      <w:r>
        <w:t>Rückgabestruktur</w:t>
      </w:r>
      <w:bookmarkEnd w:id="73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olistZusatzeinkommenDto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zusatzeinkommen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Liste mit Zusatzeinkommen </w:t>
            </w:r>
          </w:p>
        </w:tc>
      </w:tr>
    </w:tbl>
    <w:p w:rsidR="00C23C49" w:rsidRPr="00C23C49" w:rsidRDefault="00C23C49" w:rsidP="00C23C49"/>
    <w:p w:rsidR="0046627F" w:rsidRDefault="0046627F" w:rsidP="0046627F">
      <w:pPr>
        <w:pStyle w:val="berschrift4"/>
      </w:pPr>
      <w:bookmarkStart w:id="739" w:name="_Toc472333413"/>
      <w:r>
        <w:t>SOAP Beispiel</w:t>
      </w:r>
      <w:bookmarkEnd w:id="739"/>
    </w:p>
    <w:p w:rsidR="0046627F" w:rsidRDefault="0046627F" w:rsidP="0046627F">
      <w:pPr>
        <w:pStyle w:val="berschrift5"/>
      </w:pPr>
      <w:bookmarkStart w:id="740" w:name="_Toc472333414"/>
      <w:r>
        <w:t>Request:</w:t>
      </w:r>
      <w:bookmarkEnd w:id="740"/>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741" w:name="_Toc472333415"/>
      <w:r>
        <w:t>Response</w:t>
      </w:r>
      <w:bookmarkEnd w:id="741"/>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D54FA4" w:rsidP="0046627F">
      <w:pPr>
        <w:pStyle w:val="berschrift3"/>
      </w:pPr>
      <w:bookmarkStart w:id="742" w:name="_Toc472333416"/>
      <w:r>
        <w:lastRenderedPageBreak/>
        <w:t>saveKunde</w:t>
      </w:r>
      <w:bookmarkEnd w:id="742"/>
    </w:p>
    <w:p w:rsidR="0046627F" w:rsidRDefault="0046627F" w:rsidP="0046627F">
      <w:pPr>
        <w:pStyle w:val="berschrift4"/>
      </w:pPr>
      <w:bookmarkStart w:id="743" w:name="_Toc472333417"/>
      <w:r>
        <w:t>WebService Beschreibung</w:t>
      </w:r>
      <w:bookmarkEnd w:id="743"/>
    </w:p>
    <w:p w:rsidR="0046627F" w:rsidRDefault="00154A93" w:rsidP="0046627F">
      <w:r>
        <w:t>Diese Methode wird zum Ändern von Interessenten verwendet. Das übergebene Objekte wird dazu in der Datenbank inklusive aller abhängigen Tabellen abgelegt. Ansonsten verhält sich die Methode genau wie createOrUpdateKunde</w:t>
      </w:r>
    </w:p>
    <w:p w:rsidR="00154A93" w:rsidRDefault="00154A93" w:rsidP="0046627F"/>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Speichert alle Persistenzobjekte des Händlerkunden</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7A1B">
        <w:rPr>
          <w:rFonts w:ascii="Consolas" w:hAnsi="Consolas" w:cs="Consolas"/>
          <w:color w:val="808080"/>
          <w:sz w:val="19"/>
          <w:szCs w:val="19"/>
          <w:highlight w:val="white"/>
          <w:lang w:val="en-US"/>
        </w:rPr>
        <w:t>///</w:t>
      </w:r>
      <w:r w:rsidRPr="007D7A1B">
        <w:rPr>
          <w:rFonts w:ascii="Consolas" w:hAnsi="Consolas" w:cs="Consolas"/>
          <w:color w:val="008000"/>
          <w:sz w:val="19"/>
          <w:szCs w:val="19"/>
          <w:highlight w:val="white"/>
          <w:lang w:val="en-US"/>
        </w:rPr>
        <w:t xml:space="preserve"> </w:t>
      </w:r>
      <w:r w:rsidRPr="007D7A1B">
        <w:rPr>
          <w:rFonts w:ascii="Consolas" w:hAnsi="Consolas" w:cs="Consolas"/>
          <w:color w:val="808080"/>
          <w:sz w:val="19"/>
          <w:szCs w:val="19"/>
          <w:highlight w:val="white"/>
          <w:lang w:val="en-US"/>
        </w:rPr>
        <w:t>&lt;/summary&gt;</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sidRPr="007D7A1B">
        <w:rPr>
          <w:rFonts w:ascii="Consolas" w:hAnsi="Consolas" w:cs="Consolas"/>
          <w:color w:val="000000"/>
          <w:sz w:val="19"/>
          <w:szCs w:val="19"/>
          <w:highlight w:val="white"/>
          <w:lang w:val="en-US"/>
        </w:rPr>
        <w:t xml:space="preserve">        </w:t>
      </w:r>
      <w:r w:rsidRPr="007D7A1B">
        <w:rPr>
          <w:rFonts w:ascii="Consolas" w:hAnsi="Consolas" w:cs="Consolas"/>
          <w:color w:val="808080"/>
          <w:sz w:val="19"/>
          <w:szCs w:val="19"/>
          <w:highlight w:val="white"/>
          <w:lang w:val="en-US"/>
        </w:rPr>
        <w:t>///</w:t>
      </w:r>
      <w:r w:rsidRPr="007D7A1B">
        <w:rPr>
          <w:rFonts w:ascii="Consolas" w:hAnsi="Consolas" w:cs="Consolas"/>
          <w:color w:val="008000"/>
          <w:sz w:val="19"/>
          <w:szCs w:val="19"/>
          <w:highlight w:val="white"/>
          <w:lang w:val="en-US"/>
        </w:rPr>
        <w:t xml:space="preserve"> </w:t>
      </w:r>
      <w:r w:rsidRPr="007D7A1B">
        <w:rPr>
          <w:rFonts w:ascii="Consolas" w:hAnsi="Consolas" w:cs="Consolas"/>
          <w:color w:val="808080"/>
          <w:sz w:val="19"/>
          <w:szCs w:val="19"/>
          <w:highlight w:val="white"/>
          <w:lang w:val="en-US"/>
        </w:rPr>
        <w:t>&lt;param name="input"&gt;</w:t>
      </w:r>
      <w:r w:rsidRPr="007D7A1B">
        <w:rPr>
          <w:rFonts w:ascii="Consolas" w:hAnsi="Consolas" w:cs="Consolas"/>
          <w:color w:val="008000"/>
          <w:sz w:val="19"/>
          <w:szCs w:val="19"/>
          <w:highlight w:val="white"/>
          <w:lang w:val="en-US"/>
        </w:rPr>
        <w:t>isaveKundeDto</w:t>
      </w:r>
      <w:r w:rsidRPr="007D7A1B">
        <w:rPr>
          <w:rFonts w:ascii="Consolas" w:hAnsi="Consolas" w:cs="Consolas"/>
          <w:color w:val="808080"/>
          <w:sz w:val="19"/>
          <w:szCs w:val="19"/>
          <w:highlight w:val="white"/>
          <w:lang w:val="en-US"/>
        </w:rPr>
        <w:t>&lt;/param&gt;</w:t>
      </w:r>
    </w:p>
    <w:p w:rsidR="007D7A1B" w:rsidRPr="00A7642C" w:rsidRDefault="007D7A1B" w:rsidP="007D7A1B">
      <w:pPr>
        <w:autoSpaceDE w:val="0"/>
        <w:autoSpaceDN w:val="0"/>
        <w:adjustRightInd w:val="0"/>
        <w:jc w:val="left"/>
        <w:rPr>
          <w:rFonts w:ascii="Consolas" w:hAnsi="Consolas" w:cs="Consolas"/>
          <w:color w:val="000000"/>
          <w:sz w:val="19"/>
          <w:szCs w:val="19"/>
          <w:highlight w:val="white"/>
          <w:lang w:val="en-US"/>
        </w:rPr>
      </w:pPr>
      <w:r w:rsidRPr="007D7A1B">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osaveKundeDto</w:t>
      </w:r>
      <w:r w:rsidRPr="00A7642C">
        <w:rPr>
          <w:rFonts w:ascii="Consolas" w:hAnsi="Consolas" w:cs="Consolas"/>
          <w:color w:val="808080"/>
          <w:sz w:val="19"/>
          <w:szCs w:val="19"/>
          <w:highlight w:val="white"/>
          <w:lang w:val="en-US"/>
        </w:rPr>
        <w:t>&lt;/returns&gt;</w:t>
      </w:r>
    </w:p>
    <w:p w:rsidR="007D7A1B" w:rsidRPr="00A7642C" w:rsidRDefault="007D7A1B" w:rsidP="007D7A1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A7642C" w:rsidRDefault="007D7A1B" w:rsidP="007D7A1B">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osaveKundeDto</w:t>
      </w:r>
      <w:r w:rsidRPr="00A7642C">
        <w:rPr>
          <w:rFonts w:ascii="Consolas" w:hAnsi="Consolas" w:cs="Consolas"/>
          <w:color w:val="000000"/>
          <w:sz w:val="19"/>
          <w:szCs w:val="19"/>
          <w:highlight w:val="white"/>
          <w:lang w:val="en-US"/>
        </w:rPr>
        <w:t xml:space="preserve"> saveKunde(DTO.</w:t>
      </w:r>
      <w:r w:rsidRPr="00A7642C">
        <w:rPr>
          <w:rFonts w:ascii="Consolas" w:hAnsi="Consolas" w:cs="Consolas"/>
          <w:color w:val="2B91AF"/>
          <w:sz w:val="19"/>
          <w:szCs w:val="19"/>
          <w:highlight w:val="white"/>
          <w:lang w:val="en-US"/>
        </w:rPr>
        <w:t>isaveKundeDto</w:t>
      </w:r>
      <w:r w:rsidRPr="00A7642C">
        <w:rPr>
          <w:rFonts w:ascii="Consolas" w:hAnsi="Consolas" w:cs="Consolas"/>
          <w:color w:val="000000"/>
          <w:sz w:val="19"/>
          <w:szCs w:val="19"/>
          <w:highlight w:val="white"/>
          <w:lang w:val="en-US"/>
        </w:rPr>
        <w:t xml:space="preserve"> input);</w:t>
      </w:r>
    </w:p>
    <w:p w:rsidR="0046627F" w:rsidRDefault="0046627F" w:rsidP="0046627F">
      <w:pPr>
        <w:pStyle w:val="berschrift5"/>
      </w:pPr>
      <w:bookmarkStart w:id="744" w:name="_Toc472333418"/>
      <w:r>
        <w:t>Inputstruktur</w:t>
      </w:r>
      <w:bookmarkEnd w:id="74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Required</w:t>
            </w:r>
            <w:r w:rsidRPr="0069477F">
              <w:rPr>
                <w:rFonts w:ascii="Times New Roman" w:hAnsi="Times New Roman"/>
                <w:sz w:val="24"/>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isaveKundeDto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kunde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KundeDto</w:t>
            </w: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Persistenzobjekt Kunde (siehe Kapitel 4)</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69477F" w:rsidRPr="0069477F" w:rsidRDefault="0069477F" w:rsidP="0069477F">
      <w:pPr>
        <w:spacing w:before="100" w:beforeAutospacing="1" w:after="100" w:afterAutospacing="1"/>
        <w:jc w:val="left"/>
        <w:rPr>
          <w:rFonts w:ascii="Times New Roman" w:hAnsi="Times New Roman"/>
          <w:sz w:val="24"/>
        </w:rPr>
      </w:pPr>
      <w:r w:rsidRPr="0069477F">
        <w:rPr>
          <w:rFonts w:ascii="Times New Roman" w:hAnsi="Times New Roman"/>
          <w:sz w:val="24"/>
        </w:rPr>
        <w:t xml:space="preserve">  </w:t>
      </w:r>
    </w:p>
    <w:p w:rsidR="0046627F" w:rsidRDefault="0046627F" w:rsidP="0046627F">
      <w:pPr>
        <w:pStyle w:val="Text"/>
      </w:pPr>
    </w:p>
    <w:p w:rsidR="0046627F" w:rsidRDefault="0046627F" w:rsidP="0046627F">
      <w:pPr>
        <w:pStyle w:val="berschrift5"/>
      </w:pPr>
      <w:bookmarkStart w:id="745" w:name="_Toc472333419"/>
      <w:r>
        <w:t>Rückgabestruktur</w:t>
      </w:r>
      <w:bookmarkEnd w:id="74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osaveKundeDto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69477F" w:rsidRPr="0069477F" w:rsidRDefault="0069477F" w:rsidP="0069477F"/>
    <w:p w:rsidR="0046627F" w:rsidRDefault="0046627F" w:rsidP="0046627F">
      <w:pPr>
        <w:pStyle w:val="berschrift4"/>
      </w:pPr>
      <w:bookmarkStart w:id="746" w:name="_Toc472333420"/>
      <w:r>
        <w:t>SOAP Beispiel</w:t>
      </w:r>
      <w:bookmarkEnd w:id="746"/>
    </w:p>
    <w:p w:rsidR="0046627F" w:rsidRDefault="0046627F" w:rsidP="0046627F">
      <w:pPr>
        <w:pStyle w:val="berschrift5"/>
      </w:pPr>
      <w:bookmarkStart w:id="747" w:name="_Toc472333421"/>
      <w:r>
        <w:t>Request:</w:t>
      </w:r>
      <w:bookmarkEnd w:id="747"/>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748" w:name="_Toc472333422"/>
      <w:r>
        <w:lastRenderedPageBreak/>
        <w:t>Response</w:t>
      </w:r>
      <w:bookmarkEnd w:id="748"/>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47601F" w:rsidRDefault="0046627F" w:rsidP="0046627F">
      <w:pPr>
        <w:rPr>
          <w:rFonts w:ascii="Courier New" w:hAnsi="Courier New" w:cs="Courier New"/>
          <w:lang w:val="en-US"/>
        </w:rPr>
      </w:pPr>
    </w:p>
    <w:p w:rsidR="00EF703F" w:rsidRPr="00EF703F" w:rsidRDefault="0046627F" w:rsidP="0046627F">
      <w:r>
        <w:rPr>
          <w:lang w:val="en-US"/>
        </w:rPr>
        <w:br w:type="page"/>
      </w:r>
    </w:p>
    <w:p w:rsidR="00F84EDC" w:rsidRDefault="00F84EDC" w:rsidP="00F84EDC">
      <w:pPr>
        <w:pStyle w:val="berschrift2"/>
      </w:pPr>
      <w:bookmarkStart w:id="749" w:name="_Toc472333423"/>
      <w:r>
        <w:lastRenderedPageBreak/>
        <w:t>createOrUpdateSchnellkalkulationService</w:t>
      </w:r>
      <w:r w:rsidR="009312FE">
        <w:t xml:space="preserve"> (B2B)</w:t>
      </w:r>
      <w:bookmarkEnd w:id="749"/>
    </w:p>
    <w:p w:rsidR="00EF703F" w:rsidRDefault="00EF703F" w:rsidP="00EF703F">
      <w:r>
        <w:t>Zusammenfassung von Methoden die für den Anlege und Änderungsprozess einer Schnellkalkulation benötigt werden.</w:t>
      </w:r>
    </w:p>
    <w:p w:rsidR="0046627F" w:rsidRDefault="004A22D5" w:rsidP="0046627F">
      <w:pPr>
        <w:pStyle w:val="berschrift3"/>
      </w:pPr>
      <w:bookmarkStart w:id="750" w:name="_Toc472333424"/>
      <w:r>
        <w:t>createOrUpdateKalkulation</w:t>
      </w:r>
      <w:bookmarkEnd w:id="750"/>
    </w:p>
    <w:p w:rsidR="00F31033" w:rsidRPr="0047601F" w:rsidRDefault="00F31033" w:rsidP="00F31033">
      <w:pPr>
        <w:rPr>
          <w:rFonts w:ascii="Courier New" w:hAnsi="Courier New" w:cs="Courier New"/>
          <w:lang w:val="en-US"/>
        </w:rPr>
      </w:pPr>
      <w:r>
        <w:t>siehe createOrUpdateAngebotService</w:t>
      </w:r>
    </w:p>
    <w:p w:rsidR="0046627F" w:rsidRDefault="004A22D5" w:rsidP="0046627F">
      <w:pPr>
        <w:pStyle w:val="berschrift3"/>
      </w:pPr>
      <w:bookmarkStart w:id="751" w:name="_Toc472333425"/>
      <w:r>
        <w:t>getParameter</w:t>
      </w:r>
      <w:bookmarkEnd w:id="751"/>
    </w:p>
    <w:p w:rsidR="0046627F" w:rsidRPr="0047601F" w:rsidRDefault="004A22D5" w:rsidP="004A22D5">
      <w:pPr>
        <w:rPr>
          <w:rFonts w:ascii="Courier New" w:hAnsi="Courier New" w:cs="Courier New"/>
          <w:lang w:val="en-US"/>
        </w:rPr>
      </w:pPr>
      <w:r>
        <w:t>siehe createOrUpdateAngebotService</w:t>
      </w:r>
    </w:p>
    <w:p w:rsidR="0046627F" w:rsidRDefault="004A22D5" w:rsidP="0046627F">
      <w:pPr>
        <w:pStyle w:val="berschrift3"/>
      </w:pPr>
      <w:bookmarkStart w:id="752" w:name="_Toc472333426"/>
      <w:r>
        <w:t>listAvailableProdukte</w:t>
      </w:r>
      <w:bookmarkEnd w:id="752"/>
    </w:p>
    <w:p w:rsidR="004A22D5" w:rsidRPr="0047601F" w:rsidRDefault="004A22D5" w:rsidP="004A22D5">
      <w:pPr>
        <w:rPr>
          <w:rFonts w:ascii="Courier New" w:hAnsi="Courier New" w:cs="Courier New"/>
          <w:lang w:val="en-US"/>
        </w:rPr>
      </w:pPr>
      <w:r>
        <w:t>siehe createOrUpdateAngebotService</w:t>
      </w:r>
    </w:p>
    <w:p w:rsidR="0046627F" w:rsidRDefault="004A22D5" w:rsidP="0046627F">
      <w:pPr>
        <w:pStyle w:val="berschrift3"/>
      </w:pPr>
      <w:bookmarkStart w:id="753" w:name="_Toc472333427"/>
      <w:r>
        <w:t>listAvailableServices</w:t>
      </w:r>
      <w:bookmarkEnd w:id="753"/>
    </w:p>
    <w:p w:rsidR="004A22D5" w:rsidRPr="0047601F" w:rsidRDefault="004A22D5" w:rsidP="004A22D5">
      <w:pPr>
        <w:rPr>
          <w:rFonts w:ascii="Courier New" w:hAnsi="Courier New" w:cs="Courier New"/>
          <w:lang w:val="en-US"/>
        </w:rPr>
      </w:pPr>
      <w:r>
        <w:t>siehe createOrUpdateAngebotService</w:t>
      </w:r>
    </w:p>
    <w:p w:rsidR="00F31033" w:rsidRPr="00F31033" w:rsidRDefault="004A22D5" w:rsidP="00F31033">
      <w:pPr>
        <w:pStyle w:val="berschrift3"/>
      </w:pPr>
      <w:bookmarkStart w:id="754" w:name="_Toc472333428"/>
      <w:r>
        <w:t>saveKalkulation</w:t>
      </w:r>
      <w:bookmarkEnd w:id="754"/>
    </w:p>
    <w:p w:rsidR="0046627F" w:rsidRDefault="0046627F" w:rsidP="0046627F">
      <w:pPr>
        <w:pStyle w:val="berschrift4"/>
      </w:pPr>
      <w:bookmarkStart w:id="755" w:name="_Toc472333429"/>
      <w:r>
        <w:t>WebService Beschreibung</w:t>
      </w:r>
      <w:bookmarkEnd w:id="755"/>
    </w:p>
    <w:p w:rsidR="00F31033" w:rsidRDefault="00F31033" w:rsidP="00F31033">
      <w:r>
        <w:t>Diese Methode ändert eine Kalkulation in der Datenbank.</w:t>
      </w:r>
    </w:p>
    <w:p w:rsidR="0046627F" w:rsidRDefault="0046627F" w:rsidP="0046627F"/>
    <w:p w:rsidR="0046627F" w:rsidRDefault="0046627F" w:rsidP="0046627F"/>
    <w:p w:rsidR="004A22D5" w:rsidRDefault="004A22D5" w:rsidP="004A22D5">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A22D5" w:rsidRDefault="004A22D5" w:rsidP="004A22D5">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Speichert Persistenzobjekt der Schnellkalkulation</w:t>
      </w:r>
    </w:p>
    <w:p w:rsidR="004A22D5" w:rsidRDefault="004A22D5" w:rsidP="004A22D5">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22D5">
        <w:rPr>
          <w:rFonts w:ascii="Consolas" w:hAnsi="Consolas" w:cs="Consolas"/>
          <w:color w:val="808080"/>
          <w:sz w:val="19"/>
          <w:szCs w:val="19"/>
          <w:highlight w:val="white"/>
          <w:lang w:val="en-US"/>
        </w:rPr>
        <w:t>///</w:t>
      </w:r>
      <w:r w:rsidRPr="004A22D5">
        <w:rPr>
          <w:rFonts w:ascii="Consolas" w:hAnsi="Consolas" w:cs="Consolas"/>
          <w:color w:val="008000"/>
          <w:sz w:val="19"/>
          <w:szCs w:val="19"/>
          <w:highlight w:val="white"/>
          <w:lang w:val="en-US"/>
        </w:rPr>
        <w:t xml:space="preserve"> </w:t>
      </w:r>
      <w:r w:rsidRPr="004A22D5">
        <w:rPr>
          <w:rFonts w:ascii="Consolas" w:hAnsi="Consolas" w:cs="Consolas"/>
          <w:color w:val="808080"/>
          <w:sz w:val="19"/>
          <w:szCs w:val="19"/>
          <w:highlight w:val="white"/>
          <w:lang w:val="en-US"/>
        </w:rPr>
        <w:t>&lt;param name="input"&gt;</w:t>
      </w:r>
      <w:r w:rsidRPr="004A22D5">
        <w:rPr>
          <w:rFonts w:ascii="Consolas" w:hAnsi="Consolas" w:cs="Consolas"/>
          <w:color w:val="008000"/>
          <w:sz w:val="19"/>
          <w:szCs w:val="19"/>
          <w:highlight w:val="white"/>
          <w:lang w:val="en-US"/>
        </w:rPr>
        <w:t>icreateKalkulationDto</w:t>
      </w:r>
      <w:r w:rsidRPr="004A22D5">
        <w:rPr>
          <w:rFonts w:ascii="Consolas" w:hAnsi="Consolas" w:cs="Consolas"/>
          <w:color w:val="808080"/>
          <w:sz w:val="19"/>
          <w:szCs w:val="19"/>
          <w:highlight w:val="white"/>
          <w:lang w:val="en-US"/>
        </w:rPr>
        <w:t>&lt;/param&gt;</w:t>
      </w:r>
    </w:p>
    <w:p w:rsidR="004A22D5" w:rsidRPr="00A7642C"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ocreateKalkulationDto</w:t>
      </w:r>
      <w:r w:rsidRPr="00A7642C">
        <w:rPr>
          <w:rFonts w:ascii="Consolas" w:hAnsi="Consolas" w:cs="Consolas"/>
          <w:color w:val="808080"/>
          <w:sz w:val="19"/>
          <w:szCs w:val="19"/>
          <w:highlight w:val="white"/>
          <w:lang w:val="en-US"/>
        </w:rPr>
        <w:t>&lt;/returns&gt;</w:t>
      </w:r>
    </w:p>
    <w:p w:rsidR="004A22D5" w:rsidRPr="00A7642C" w:rsidRDefault="004A22D5" w:rsidP="004A22D5">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A7642C" w:rsidRDefault="004A22D5" w:rsidP="004A22D5">
      <w:pPr>
        <w:rPr>
          <w:lang w:val="en-US"/>
        </w:rPr>
      </w:pPr>
      <w:r w:rsidRPr="00A7642C">
        <w:rPr>
          <w:rFonts w:ascii="Consolas" w:hAnsi="Consolas" w:cs="Consolas"/>
          <w:color w:val="000000"/>
          <w:sz w:val="19"/>
          <w:szCs w:val="19"/>
          <w:highlight w:val="white"/>
          <w:lang w:val="en-US"/>
        </w:rPr>
        <w:t xml:space="preserve">        DTO.</w:t>
      </w:r>
      <w:r w:rsidRPr="00A7642C">
        <w:rPr>
          <w:rFonts w:ascii="Consolas" w:hAnsi="Consolas" w:cs="Consolas"/>
          <w:color w:val="2B91AF"/>
          <w:sz w:val="19"/>
          <w:szCs w:val="19"/>
          <w:highlight w:val="white"/>
          <w:lang w:val="en-US"/>
        </w:rPr>
        <w:t>osaveKalkulationDto</w:t>
      </w:r>
      <w:r w:rsidRPr="00A7642C">
        <w:rPr>
          <w:rFonts w:ascii="Consolas" w:hAnsi="Consolas" w:cs="Consolas"/>
          <w:color w:val="000000"/>
          <w:sz w:val="19"/>
          <w:szCs w:val="19"/>
          <w:highlight w:val="white"/>
          <w:lang w:val="en-US"/>
        </w:rPr>
        <w:t xml:space="preserve"> saveKalkulation(DTO.</w:t>
      </w:r>
      <w:r w:rsidRPr="00A7642C">
        <w:rPr>
          <w:rFonts w:ascii="Consolas" w:hAnsi="Consolas" w:cs="Consolas"/>
          <w:color w:val="2B91AF"/>
          <w:sz w:val="19"/>
          <w:szCs w:val="19"/>
          <w:highlight w:val="white"/>
          <w:lang w:val="en-US"/>
        </w:rPr>
        <w:t>isaveKalkulationDto</w:t>
      </w:r>
      <w:r w:rsidRPr="00A7642C">
        <w:rPr>
          <w:rFonts w:ascii="Consolas" w:hAnsi="Consolas" w:cs="Consolas"/>
          <w:color w:val="000000"/>
          <w:sz w:val="19"/>
          <w:szCs w:val="19"/>
          <w:highlight w:val="white"/>
          <w:lang w:val="en-US"/>
        </w:rPr>
        <w:t xml:space="preserve"> input);</w:t>
      </w:r>
    </w:p>
    <w:p w:rsidR="0046627F" w:rsidRDefault="0046627F" w:rsidP="0046627F">
      <w:pPr>
        <w:pStyle w:val="berschrift5"/>
      </w:pPr>
      <w:bookmarkStart w:id="756" w:name="_Toc472333430"/>
      <w:r>
        <w:t>Inputstruktur</w:t>
      </w:r>
      <w:bookmarkEnd w:id="75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318E0" w:rsidRPr="007318E0" w:rsidTr="007318E0">
        <w:tc>
          <w:tcPr>
            <w:tcW w:w="2846"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Required</w:t>
            </w:r>
            <w:r w:rsidRPr="007318E0">
              <w:rPr>
                <w:rFonts w:ascii="Times New Roman" w:hAnsi="Times New Roman"/>
                <w:sz w:val="24"/>
              </w:rPr>
              <w:t xml:space="preserve"> </w:t>
            </w:r>
          </w:p>
        </w:tc>
      </w:tr>
      <w:tr w:rsidR="007318E0" w:rsidRPr="007318E0" w:rsidTr="007318E0">
        <w:tc>
          <w:tcPr>
            <w:tcW w:w="2846"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Consolas" w:hAnsi="Consolas" w:cs="Consolas"/>
                <w:color w:val="2B91AF"/>
                <w:sz w:val="19"/>
                <w:szCs w:val="19"/>
                <w:lang w:eastAsia="de-CH"/>
              </w:rPr>
              <w:t xml:space="preserve">isaveKalkulationDto </w:t>
            </w:r>
          </w:p>
        </w:tc>
        <w:tc>
          <w:tcPr>
            <w:tcW w:w="1503"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tc>
      </w:tr>
      <w:tr w:rsidR="007318E0" w:rsidRPr="007318E0" w:rsidTr="007318E0">
        <w:tc>
          <w:tcPr>
            <w:tcW w:w="2846"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kalkualtion </w:t>
            </w:r>
          </w:p>
        </w:tc>
        <w:tc>
          <w:tcPr>
            <w:tcW w:w="1723"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Consolas" w:hAnsi="Consolas" w:cs="Consolas"/>
                <w:color w:val="2B91AF"/>
                <w:sz w:val="19"/>
                <w:szCs w:val="19"/>
                <w:lang w:eastAsia="de-CH"/>
              </w:rPr>
              <w:t>AngAntVarDto</w:t>
            </w:r>
            <w:r w:rsidRPr="007318E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Persistenzobjekt Kalkulation</w:t>
            </w:r>
            <w:r>
              <w:rPr>
                <w:rFonts w:asciiTheme="minorHAnsi" w:hAnsiTheme="minorHAnsi"/>
                <w:sz w:val="24"/>
                <w:szCs w:val="22"/>
                <w:lang w:val="de-CH"/>
              </w:rPr>
              <w:t xml:space="preserve"> </w:t>
            </w:r>
            <w:r w:rsidRPr="007318E0">
              <w:rPr>
                <w:rFonts w:asciiTheme="minorHAnsi" w:hAnsiTheme="minorHAnsi"/>
                <w:sz w:val="24"/>
                <w:szCs w:val="22"/>
                <w:lang w:val="de-CH"/>
              </w:rPr>
              <w:t xml:space="preserve">(siehe Kapitel 4) </w:t>
            </w:r>
          </w:p>
        </w:tc>
        <w:tc>
          <w:tcPr>
            <w:tcW w:w="1181"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757" w:name="_Toc472333431"/>
      <w:r>
        <w:t>Rückgabestruktur</w:t>
      </w:r>
      <w:bookmarkEnd w:id="75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7318E0" w:rsidTr="007318E0">
        <w:tc>
          <w:tcPr>
            <w:tcW w:w="2846" w:type="dxa"/>
            <w:tcBorders>
              <w:top w:val="single" w:sz="4" w:space="0" w:color="auto"/>
              <w:left w:val="single" w:sz="4" w:space="0" w:color="auto"/>
              <w:bottom w:val="single" w:sz="4" w:space="0" w:color="auto"/>
              <w:right w:val="single" w:sz="4" w:space="0" w:color="auto"/>
            </w:tcBorders>
            <w:hideMark/>
          </w:tcPr>
          <w:p w:rsidR="00A24D60" w:rsidRPr="007318E0" w:rsidRDefault="00A24D6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p w:rsidR="00A24D60" w:rsidRPr="007318E0" w:rsidRDefault="00A24D6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p w:rsidR="00A24D60" w:rsidRPr="007318E0" w:rsidRDefault="00A24D6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7318E0" w:rsidRDefault="00A24D6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7318E0" w:rsidRDefault="00A24D6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7318E0" w:rsidRDefault="00A24D6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Beschreibung </w:t>
            </w:r>
          </w:p>
        </w:tc>
      </w:tr>
      <w:tr w:rsidR="00A24D60" w:rsidRPr="007318E0" w:rsidTr="007318E0">
        <w:tc>
          <w:tcPr>
            <w:tcW w:w="2846" w:type="dxa"/>
            <w:tcBorders>
              <w:top w:val="single" w:sz="4" w:space="0" w:color="auto"/>
              <w:left w:val="single" w:sz="4" w:space="0" w:color="auto"/>
              <w:bottom w:val="single" w:sz="4" w:space="0" w:color="auto"/>
              <w:right w:val="single" w:sz="4" w:space="0" w:color="auto"/>
            </w:tcBorders>
            <w:hideMark/>
          </w:tcPr>
          <w:p w:rsidR="00A24D60" w:rsidRPr="007318E0" w:rsidRDefault="00A24D60" w:rsidP="007318E0">
            <w:pPr>
              <w:spacing w:before="100" w:beforeAutospacing="1" w:after="100" w:afterAutospacing="1"/>
              <w:jc w:val="left"/>
              <w:rPr>
                <w:rFonts w:ascii="Times New Roman" w:hAnsi="Times New Roman"/>
                <w:sz w:val="24"/>
              </w:rPr>
            </w:pPr>
            <w:r w:rsidRPr="007318E0">
              <w:rPr>
                <w:rFonts w:ascii="Consolas" w:hAnsi="Consolas" w:cs="Consolas"/>
                <w:color w:val="2B91AF"/>
                <w:sz w:val="19"/>
                <w:szCs w:val="19"/>
                <w:lang w:eastAsia="de-CH"/>
              </w:rPr>
              <w:t xml:space="preserve">osaveKalkulationDto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7318E0" w:rsidRDefault="00A24D6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7318E0" w:rsidRDefault="00A24D6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7318E0" w:rsidRDefault="00A24D6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tc>
      </w:tr>
    </w:tbl>
    <w:p w:rsidR="007318E0" w:rsidRPr="007318E0" w:rsidRDefault="007318E0" w:rsidP="007318E0"/>
    <w:p w:rsidR="0046627F" w:rsidRDefault="0046627F" w:rsidP="0046627F">
      <w:pPr>
        <w:pStyle w:val="berschrift4"/>
      </w:pPr>
      <w:bookmarkStart w:id="758" w:name="_Toc472333432"/>
      <w:r>
        <w:lastRenderedPageBreak/>
        <w:t>SOAP Beispiel</w:t>
      </w:r>
      <w:bookmarkEnd w:id="758"/>
    </w:p>
    <w:p w:rsidR="0046627F" w:rsidRDefault="0046627F" w:rsidP="0046627F">
      <w:pPr>
        <w:pStyle w:val="berschrift5"/>
      </w:pPr>
      <w:bookmarkStart w:id="759" w:name="_Toc472333433"/>
      <w:r>
        <w:t>Request:</w:t>
      </w:r>
      <w:bookmarkEnd w:id="759"/>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760" w:name="_Toc472333434"/>
      <w:r>
        <w:t>Response</w:t>
      </w:r>
      <w:bookmarkEnd w:id="760"/>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A22D5" w:rsidP="0046627F">
      <w:pPr>
        <w:pStyle w:val="berschrift3"/>
      </w:pPr>
      <w:bookmarkStart w:id="761" w:name="_Toc472333435"/>
      <w:r>
        <w:t>solveKalkulation</w:t>
      </w:r>
      <w:bookmarkEnd w:id="761"/>
    </w:p>
    <w:p w:rsidR="004A22D5" w:rsidRPr="0047601F" w:rsidRDefault="004A22D5" w:rsidP="004A22D5">
      <w:pPr>
        <w:rPr>
          <w:rFonts w:ascii="Courier New" w:hAnsi="Courier New" w:cs="Courier New"/>
          <w:lang w:val="en-US"/>
        </w:rPr>
      </w:pPr>
      <w:r>
        <w:t>siehe createOrUpdateAngebotService</w:t>
      </w:r>
    </w:p>
    <w:p w:rsidR="007D0748" w:rsidRDefault="007D0748" w:rsidP="007D0748"/>
    <w:p w:rsidR="007D0748" w:rsidRDefault="007D0748" w:rsidP="007D0748">
      <w:pPr>
        <w:pStyle w:val="berschrift3"/>
      </w:pPr>
      <w:bookmarkStart w:id="762" w:name="_Toc472333436"/>
      <w:r>
        <w:t>checkKalkulation</w:t>
      </w:r>
      <w:bookmarkEnd w:id="762"/>
    </w:p>
    <w:p w:rsidR="007D0748" w:rsidRPr="007D0748" w:rsidRDefault="007D0748" w:rsidP="007D0748">
      <w:r>
        <w:t>siehe createOrUpdateAngebotService</w:t>
      </w:r>
    </w:p>
    <w:p w:rsidR="00EF703F" w:rsidRPr="00EF703F" w:rsidRDefault="0046627F" w:rsidP="0046627F">
      <w:r>
        <w:rPr>
          <w:lang w:val="en-US"/>
        </w:rPr>
        <w:br w:type="page"/>
      </w:r>
    </w:p>
    <w:p w:rsidR="00F84EDC" w:rsidRDefault="00F84EDC" w:rsidP="00F84EDC">
      <w:pPr>
        <w:pStyle w:val="berschrift2"/>
      </w:pPr>
      <w:bookmarkStart w:id="763" w:name="_Toc472333437"/>
      <w:r>
        <w:lastRenderedPageBreak/>
        <w:t>DecisionService</w:t>
      </w:r>
      <w:r w:rsidR="00831FC9">
        <w:t xml:space="preserve"> (EAI)</w:t>
      </w:r>
      <w:bookmarkEnd w:id="763"/>
    </w:p>
    <w:p w:rsidR="00EF703F" w:rsidRDefault="00831FC9" w:rsidP="00EF703F">
      <w:r>
        <w:t>Zusammenfassung von Methoden die für den Entscheidungsprozess nötig sind</w:t>
      </w:r>
    </w:p>
    <w:p w:rsidR="00831FC9" w:rsidRDefault="00831FC9" w:rsidP="00EF703F"/>
    <w:p w:rsidR="0046627F" w:rsidRDefault="004A22D5" w:rsidP="0046627F">
      <w:pPr>
        <w:pStyle w:val="berschrift3"/>
      </w:pPr>
      <w:bookmarkStart w:id="764" w:name="_Toc472333438"/>
      <w:r>
        <w:t>setCreditDecisionResult</w:t>
      </w:r>
      <w:bookmarkEnd w:id="764"/>
    </w:p>
    <w:p w:rsidR="0046627F" w:rsidRDefault="0046627F" w:rsidP="0046627F">
      <w:pPr>
        <w:pStyle w:val="berschrift4"/>
      </w:pPr>
      <w:bookmarkStart w:id="765" w:name="_Toc472333439"/>
      <w:r>
        <w:t>WebService Beschreibung</w:t>
      </w:r>
      <w:bookmarkEnd w:id="765"/>
    </w:p>
    <w:p w:rsidR="0046627F" w:rsidRDefault="00F31033" w:rsidP="0046627F">
      <w:r>
        <w:t>Diese Methode setzt bei Aufruf den Status eines Antrages anhand einer exterenen DecisionEngine. Zusätzlich können noch Auflagen und Gründe mit angegeben werden.</w:t>
      </w:r>
    </w:p>
    <w:p w:rsidR="0046627F" w:rsidRDefault="0046627F" w:rsidP="0046627F"/>
    <w:p w:rsidR="004A22D5" w:rsidRPr="00F31033" w:rsidRDefault="004A22D5" w:rsidP="004A22D5">
      <w:pPr>
        <w:autoSpaceDE w:val="0"/>
        <w:autoSpaceDN w:val="0"/>
        <w:adjustRightInd w:val="0"/>
        <w:jc w:val="left"/>
        <w:rPr>
          <w:rFonts w:ascii="Consolas" w:hAnsi="Consolas" w:cs="Consolas"/>
          <w:color w:val="000000"/>
          <w:sz w:val="19"/>
          <w:szCs w:val="19"/>
          <w:highlight w:val="white"/>
        </w:rPr>
      </w:pPr>
      <w:r w:rsidRPr="00F31033">
        <w:rPr>
          <w:rFonts w:ascii="Consolas" w:hAnsi="Consolas" w:cs="Consolas"/>
          <w:color w:val="808080"/>
          <w:sz w:val="19"/>
          <w:szCs w:val="19"/>
          <w:highlight w:val="white"/>
        </w:rPr>
        <w:t>///</w:t>
      </w:r>
      <w:r w:rsidRPr="00F31033">
        <w:rPr>
          <w:rFonts w:ascii="Consolas" w:hAnsi="Consolas" w:cs="Consolas"/>
          <w:color w:val="008000"/>
          <w:sz w:val="19"/>
          <w:szCs w:val="19"/>
          <w:highlight w:val="white"/>
        </w:rPr>
        <w:t xml:space="preserve"> </w:t>
      </w:r>
      <w:r w:rsidRPr="00F31033">
        <w:rPr>
          <w:rFonts w:ascii="Consolas" w:hAnsi="Consolas" w:cs="Consolas"/>
          <w:color w:val="808080"/>
          <w:sz w:val="19"/>
          <w:szCs w:val="19"/>
          <w:highlight w:val="white"/>
        </w:rPr>
        <w:t>&lt;summary&gt;</w:t>
      </w:r>
    </w:p>
    <w:p w:rsidR="004A22D5" w:rsidRPr="00A7642C" w:rsidRDefault="004A22D5" w:rsidP="004A22D5">
      <w:pPr>
        <w:autoSpaceDE w:val="0"/>
        <w:autoSpaceDN w:val="0"/>
        <w:adjustRightInd w:val="0"/>
        <w:jc w:val="left"/>
        <w:rPr>
          <w:rFonts w:ascii="Consolas" w:hAnsi="Consolas" w:cs="Consolas"/>
          <w:color w:val="000000"/>
          <w:sz w:val="19"/>
          <w:szCs w:val="19"/>
          <w:highlight w:val="white"/>
          <w:lang w:val="en-US"/>
        </w:rPr>
      </w:pPr>
      <w:r w:rsidRPr="00F31033">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Guardean Decision Engine Result Interface</w:t>
      </w:r>
    </w:p>
    <w:p w:rsidR="004A22D5" w:rsidRPr="00A7642C" w:rsidRDefault="004A22D5" w:rsidP="004A22D5">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&lt;param n</w:t>
      </w:r>
      <w:r w:rsidRPr="004A22D5">
        <w:rPr>
          <w:rFonts w:ascii="Consolas" w:hAnsi="Consolas" w:cs="Consolas"/>
          <w:color w:val="808080"/>
          <w:sz w:val="19"/>
          <w:szCs w:val="19"/>
          <w:highlight w:val="white"/>
          <w:lang w:val="en-US"/>
        </w:rPr>
        <w:t>ame="input"&gt;&lt;/param&gt;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4A22D5">
        <w:rPr>
          <w:rFonts w:ascii="Consolas" w:hAnsi="Consolas" w:cs="Consolas"/>
          <w:color w:val="2B91AF"/>
          <w:sz w:val="19"/>
          <w:szCs w:val="19"/>
          <w:highlight w:val="white"/>
          <w:lang w:val="en-US"/>
        </w:rPr>
        <w:t>OperationContract</w:t>
      </w:r>
      <w:r w:rsidRPr="004A22D5">
        <w:rPr>
          <w:rFonts w:ascii="Consolas" w:hAnsi="Consolas" w:cs="Consolas"/>
          <w:color w:val="000000"/>
          <w:sz w:val="19"/>
          <w:szCs w:val="19"/>
          <w:highlight w:val="white"/>
          <w:lang w:val="en-US"/>
        </w:rPr>
        <w: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4A22D5">
        <w:rPr>
          <w:rFonts w:ascii="Consolas" w:hAnsi="Consolas" w:cs="Consolas"/>
          <w:color w:val="2B91AF"/>
          <w:sz w:val="19"/>
          <w:szCs w:val="19"/>
          <w:highlight w:val="white"/>
          <w:lang w:val="en-US"/>
        </w:rPr>
        <w:t>XmlSerializerFormat</w:t>
      </w:r>
      <w:r w:rsidRPr="004A22D5">
        <w:rPr>
          <w:rFonts w:ascii="Consolas" w:hAnsi="Consolas" w:cs="Consolas"/>
          <w:color w:val="000000"/>
          <w:sz w:val="19"/>
          <w:szCs w:val="19"/>
          <w:highlight w:val="white"/>
          <w:lang w:val="en-US"/>
        </w:rPr>
        <w:t xml:space="preserve">(Style = </w:t>
      </w:r>
      <w:r w:rsidRPr="004A22D5">
        <w:rPr>
          <w:rFonts w:ascii="Consolas" w:hAnsi="Consolas" w:cs="Consolas"/>
          <w:color w:val="2B91AF"/>
          <w:sz w:val="19"/>
          <w:szCs w:val="19"/>
          <w:highlight w:val="white"/>
          <w:lang w:val="en-US"/>
        </w:rPr>
        <w:t>OperationFormatStyle</w:t>
      </w:r>
      <w:r w:rsidRPr="004A22D5">
        <w:rPr>
          <w:rFonts w:ascii="Consolas" w:hAnsi="Consolas" w:cs="Consolas"/>
          <w:color w:val="000000"/>
          <w:sz w:val="19"/>
          <w:szCs w:val="19"/>
          <w:highlight w:val="white"/>
          <w:lang w:val="en-US"/>
        </w:rPr>
        <w:t xml:space="preserve">.Document, Use = </w:t>
      </w:r>
      <w:r w:rsidRPr="004A22D5">
        <w:rPr>
          <w:rFonts w:ascii="Consolas" w:hAnsi="Consolas" w:cs="Consolas"/>
          <w:color w:val="2B91AF"/>
          <w:sz w:val="19"/>
          <w:szCs w:val="19"/>
          <w:highlight w:val="white"/>
          <w:lang w:val="en-US"/>
        </w:rPr>
        <w:t>OperationFormatUse</w:t>
      </w:r>
      <w:r w:rsidRPr="004A22D5">
        <w:rPr>
          <w:rFonts w:ascii="Consolas" w:hAnsi="Consolas" w:cs="Consolas"/>
          <w:color w:val="000000"/>
          <w:sz w:val="19"/>
          <w:szCs w:val="19"/>
          <w:highlight w:val="white"/>
          <w:lang w:val="en-US"/>
        </w:rPr>
        <w:t>.Literal)]</w:t>
      </w:r>
    </w:p>
    <w:p w:rsidR="0046627F" w:rsidRPr="009C614F" w:rsidRDefault="004A22D5" w:rsidP="004A22D5">
      <w:pPr>
        <w:rPr>
          <w:lang w:val="en-US"/>
        </w:rPr>
      </w:pPr>
      <w:r w:rsidRPr="004A22D5">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osetDecisionResultDto</w:t>
      </w:r>
      <w:r>
        <w:rPr>
          <w:rFonts w:ascii="Consolas" w:hAnsi="Consolas" w:cs="Consolas"/>
          <w:color w:val="000000"/>
          <w:sz w:val="19"/>
          <w:szCs w:val="19"/>
          <w:highlight w:val="white"/>
        </w:rPr>
        <w:t xml:space="preserve"> setCreditDecisionResult(</w:t>
      </w:r>
      <w:r>
        <w:rPr>
          <w:rFonts w:ascii="Consolas" w:hAnsi="Consolas" w:cs="Consolas"/>
          <w:color w:val="2B91AF"/>
          <w:sz w:val="19"/>
          <w:szCs w:val="19"/>
          <w:highlight w:val="white"/>
        </w:rPr>
        <w:t>isetDecisionResultDto</w:t>
      </w:r>
      <w:r>
        <w:rPr>
          <w:rFonts w:ascii="Consolas" w:hAnsi="Consolas" w:cs="Consolas"/>
          <w:color w:val="000000"/>
          <w:sz w:val="19"/>
          <w:szCs w:val="19"/>
          <w:highlight w:val="white"/>
        </w:rPr>
        <w:t xml:space="preserve"> input);</w:t>
      </w:r>
    </w:p>
    <w:p w:rsidR="0046627F" w:rsidRDefault="0046627F" w:rsidP="0046627F">
      <w:pPr>
        <w:pStyle w:val="berschrift5"/>
      </w:pPr>
      <w:bookmarkStart w:id="766" w:name="_Toc472333440"/>
      <w:r>
        <w:t>Inputstruktur</w:t>
      </w:r>
      <w:bookmarkEnd w:id="766"/>
    </w:p>
    <w:p w:rsidR="00461362" w:rsidRPr="00461362" w:rsidRDefault="00461362" w:rsidP="00461362">
      <w:pPr>
        <w:spacing w:before="100" w:beforeAutospacing="1" w:after="100" w:afterAutospacing="1"/>
        <w:jc w:val="left"/>
        <w:rPr>
          <w:rFonts w:ascii="Times New Roman" w:hAnsi="Times New Roman"/>
          <w:sz w:val="24"/>
        </w:rPr>
      </w:pPr>
      <w:r w:rsidRPr="00461362">
        <w:rPr>
          <w:rFonts w:ascii="Times New Roman" w:hAnsi="Times New Roman"/>
          <w:sz w:val="24"/>
        </w:rPr>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Required</w:t>
            </w:r>
            <w:r w:rsidRPr="00461362">
              <w:rPr>
                <w:rFonts w:ascii="Times New Roman" w:hAnsi="Times New Roman"/>
                <w:sz w:val="24"/>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Consolas" w:hAnsi="Consolas" w:cs="Consolas"/>
                <w:color w:val="2B91AF"/>
                <w:sz w:val="19"/>
                <w:szCs w:val="19"/>
                <w:lang w:eastAsia="de-CH"/>
              </w:rPr>
              <w:t xml:space="preserve">isetDecisionResultDto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input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executeRequest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r>
              <w:rPr>
                <w:rFonts w:ascii="Times New Roman" w:hAnsi="Times New Roman"/>
                <w:sz w:val="24"/>
              </w:rPr>
              <w:t>XML Eingabestring</w:t>
            </w: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767" w:name="_Toc472333441"/>
      <w:r>
        <w:t>Rückgabestruktur</w:t>
      </w:r>
      <w:bookmarkEnd w:id="76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Beschreibung </w:t>
            </w:r>
          </w:p>
        </w:tc>
      </w:tr>
      <w:tr w:rsidR="00A24D60"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Consolas" w:hAnsi="Consolas" w:cs="Consolas"/>
                <w:color w:val="2B91AF"/>
                <w:sz w:val="19"/>
                <w:szCs w:val="19"/>
                <w:lang w:eastAsia="de-CH"/>
              </w:rPr>
              <w:t xml:space="preserve">osetDecisionResultDto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bl>
    <w:p w:rsidR="00461362" w:rsidRPr="00461362" w:rsidRDefault="00461362" w:rsidP="00461362"/>
    <w:p w:rsidR="0046627F" w:rsidRDefault="0046627F" w:rsidP="0046627F">
      <w:pPr>
        <w:pStyle w:val="berschrift4"/>
      </w:pPr>
      <w:bookmarkStart w:id="768" w:name="_Toc472333442"/>
      <w:r>
        <w:t>SOAP Beispiel</w:t>
      </w:r>
      <w:bookmarkEnd w:id="768"/>
    </w:p>
    <w:p w:rsidR="0046627F" w:rsidRDefault="0046627F" w:rsidP="0046627F">
      <w:pPr>
        <w:pStyle w:val="berschrift5"/>
      </w:pPr>
      <w:bookmarkStart w:id="769" w:name="_Toc472333443"/>
      <w:r>
        <w:t>Request:</w:t>
      </w:r>
      <w:bookmarkEnd w:id="769"/>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lastRenderedPageBreak/>
        <w:t>&lt;/soap:Envelope&gt;</w:t>
      </w:r>
    </w:p>
    <w:p w:rsidR="0046627F" w:rsidRPr="006B79C5" w:rsidRDefault="0046627F" w:rsidP="0046627F">
      <w:pPr>
        <w:rPr>
          <w:lang w:val="en-US"/>
        </w:rPr>
      </w:pPr>
    </w:p>
    <w:p w:rsidR="0046627F" w:rsidRDefault="0046627F" w:rsidP="0046627F">
      <w:pPr>
        <w:pStyle w:val="berschrift5"/>
      </w:pPr>
      <w:bookmarkStart w:id="770" w:name="_Toc472333444"/>
      <w:r>
        <w:t>Response</w:t>
      </w:r>
      <w:bookmarkEnd w:id="770"/>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A22D5" w:rsidP="0046627F">
      <w:pPr>
        <w:pStyle w:val="berschrift3"/>
      </w:pPr>
      <w:bookmarkStart w:id="771" w:name="_Toc472333445"/>
      <w:r>
        <w:t>getAggregation</w:t>
      </w:r>
      <w:bookmarkEnd w:id="771"/>
    </w:p>
    <w:p w:rsidR="0046627F" w:rsidRDefault="0046627F" w:rsidP="0046627F">
      <w:pPr>
        <w:pStyle w:val="berschrift4"/>
      </w:pPr>
      <w:bookmarkStart w:id="772" w:name="_Toc472333446"/>
      <w:r>
        <w:t>WebService Beschreibung</w:t>
      </w:r>
      <w:bookmarkEnd w:id="772"/>
    </w:p>
    <w:p w:rsidR="0046627F" w:rsidRDefault="00F31033" w:rsidP="0046627F">
      <w:r>
        <w:t>Diese Methode liefert Aggregationsdaten für einen Antrag aus Openlease an eine DecisionEngine.</w:t>
      </w:r>
    </w:p>
    <w:p w:rsidR="0046627F" w:rsidRDefault="0046627F" w:rsidP="0046627F"/>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F31033">
        <w:rPr>
          <w:rFonts w:ascii="Consolas" w:hAnsi="Consolas" w:cs="Consolas"/>
          <w:color w:val="000000"/>
          <w:sz w:val="19"/>
          <w:szCs w:val="19"/>
          <w:highlight w:val="white"/>
        </w:rPr>
        <w:t xml:space="preserve">        </w:t>
      </w:r>
      <w:r w:rsidRPr="004A22D5">
        <w:rPr>
          <w:rFonts w:ascii="Consolas" w:hAnsi="Consolas" w:cs="Consolas"/>
          <w:color w:val="808080"/>
          <w:sz w:val="19"/>
          <w:szCs w:val="19"/>
          <w:highlight w:val="white"/>
          <w:lang w:val="en-US"/>
        </w:rPr>
        <w:t>///</w:t>
      </w:r>
      <w:r w:rsidRPr="004A22D5">
        <w:rPr>
          <w:rFonts w:ascii="Consolas" w:hAnsi="Consolas" w:cs="Consolas"/>
          <w:color w:val="008000"/>
          <w:sz w:val="19"/>
          <w:szCs w:val="19"/>
          <w:highlight w:val="white"/>
          <w:lang w:val="en-US"/>
        </w:rPr>
        <w:t xml:space="preserve"> </w:t>
      </w:r>
      <w:r w:rsidRPr="004A22D5">
        <w:rPr>
          <w:rFonts w:ascii="Consolas" w:hAnsi="Consolas" w:cs="Consolas"/>
          <w:color w:val="808080"/>
          <w:sz w:val="19"/>
          <w:szCs w:val="19"/>
          <w:highlight w:val="white"/>
          <w:lang w:val="en-US"/>
        </w:rPr>
        <w:t>&lt;summary&gt;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4A22D5">
        <w:rPr>
          <w:rFonts w:ascii="Consolas" w:hAnsi="Consolas" w:cs="Consolas"/>
          <w:color w:val="808080"/>
          <w:sz w:val="19"/>
          <w:szCs w:val="19"/>
          <w:highlight w:val="white"/>
          <w:lang w:val="en-US"/>
        </w:rPr>
        <w:t>///</w:t>
      </w:r>
      <w:r w:rsidRPr="004A22D5">
        <w:rPr>
          <w:rFonts w:ascii="Consolas" w:hAnsi="Consolas" w:cs="Consolas"/>
          <w:color w:val="008000"/>
          <w:sz w:val="19"/>
          <w:szCs w:val="19"/>
          <w:highlight w:val="white"/>
          <w:lang w:val="en-US"/>
        </w:rPr>
        <w:t xml:space="preserve"> Guardean aggregation Interface</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4A22D5">
        <w:rPr>
          <w:rFonts w:ascii="Consolas" w:hAnsi="Consolas" w:cs="Consolas"/>
          <w:color w:val="808080"/>
          <w:sz w:val="19"/>
          <w:szCs w:val="19"/>
          <w:highlight w:val="white"/>
          <w:lang w:val="en-US"/>
        </w:rPr>
        <w:t>///</w:t>
      </w:r>
      <w:r w:rsidRPr="004A22D5">
        <w:rPr>
          <w:rFonts w:ascii="Consolas" w:hAnsi="Consolas" w:cs="Consolas"/>
          <w:color w:val="008000"/>
          <w:sz w:val="19"/>
          <w:szCs w:val="19"/>
          <w:highlight w:val="white"/>
          <w:lang w:val="en-US"/>
        </w:rPr>
        <w:t xml:space="preserve"> </w:t>
      </w:r>
      <w:r w:rsidRPr="004A22D5">
        <w:rPr>
          <w:rFonts w:ascii="Consolas" w:hAnsi="Consolas" w:cs="Consolas"/>
          <w:color w:val="808080"/>
          <w:sz w:val="19"/>
          <w:szCs w:val="19"/>
          <w:highlight w:val="white"/>
          <w:lang w:val="en-US"/>
        </w:rPr>
        <w:t>&lt;/summary&gt;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4A22D5">
        <w:rPr>
          <w:rFonts w:ascii="Consolas" w:hAnsi="Consolas" w:cs="Consolas"/>
          <w:color w:val="808080"/>
          <w:sz w:val="19"/>
          <w:szCs w:val="19"/>
          <w:highlight w:val="white"/>
          <w:lang w:val="en-US"/>
        </w:rPr>
        <w:t>///</w:t>
      </w:r>
      <w:r w:rsidRPr="004A22D5">
        <w:rPr>
          <w:rFonts w:ascii="Consolas" w:hAnsi="Consolas" w:cs="Consolas"/>
          <w:color w:val="008000"/>
          <w:sz w:val="19"/>
          <w:szCs w:val="19"/>
          <w:highlight w:val="white"/>
          <w:lang w:val="en-US"/>
        </w:rPr>
        <w:t xml:space="preserve"> </w:t>
      </w:r>
      <w:r w:rsidRPr="004A22D5">
        <w:rPr>
          <w:rFonts w:ascii="Consolas" w:hAnsi="Consolas" w:cs="Consolas"/>
          <w:color w:val="808080"/>
          <w:sz w:val="19"/>
          <w:szCs w:val="19"/>
          <w:highlight w:val="white"/>
          <w:lang w:val="en-US"/>
        </w:rPr>
        <w:t>&lt;param name="input"&gt;&lt;/param&gt;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4A22D5">
        <w:rPr>
          <w:rFonts w:ascii="Consolas" w:hAnsi="Consolas" w:cs="Consolas"/>
          <w:color w:val="808080"/>
          <w:sz w:val="19"/>
          <w:szCs w:val="19"/>
          <w:highlight w:val="white"/>
          <w:lang w:val="en-US"/>
        </w:rPr>
        <w:t>///</w:t>
      </w:r>
      <w:r w:rsidRPr="004A22D5">
        <w:rPr>
          <w:rFonts w:ascii="Consolas" w:hAnsi="Consolas" w:cs="Consolas"/>
          <w:color w:val="008000"/>
          <w:sz w:val="19"/>
          <w:szCs w:val="19"/>
          <w:highlight w:val="white"/>
          <w:lang w:val="en-US"/>
        </w:rPr>
        <w:t xml:space="preserve"> </w:t>
      </w:r>
      <w:r w:rsidRPr="004A22D5">
        <w:rPr>
          <w:rFonts w:ascii="Consolas" w:hAnsi="Consolas" w:cs="Consolas"/>
          <w:color w:val="808080"/>
          <w:sz w:val="19"/>
          <w:szCs w:val="19"/>
          <w:highlight w:val="white"/>
          <w:lang w:val="en-US"/>
        </w:rPr>
        <w:t>&lt;returns&gt;&lt;/returns&gt;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4A22D5">
        <w:rPr>
          <w:rFonts w:ascii="Consolas" w:hAnsi="Consolas" w:cs="Consolas"/>
          <w:color w:val="2B91AF"/>
          <w:sz w:val="19"/>
          <w:szCs w:val="19"/>
          <w:highlight w:val="white"/>
          <w:lang w:val="en-US"/>
        </w:rPr>
        <w:t>OperationContract</w:t>
      </w:r>
      <w:r w:rsidRPr="004A22D5">
        <w:rPr>
          <w:rFonts w:ascii="Consolas" w:hAnsi="Consolas" w:cs="Consolas"/>
          <w:color w:val="000000"/>
          <w:sz w:val="19"/>
          <w:szCs w:val="19"/>
          <w:highlight w:val="white"/>
          <w:lang w:val="en-US"/>
        </w:rPr>
        <w: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4A22D5">
        <w:rPr>
          <w:rFonts w:ascii="Consolas" w:hAnsi="Consolas" w:cs="Consolas"/>
          <w:color w:val="2B91AF"/>
          <w:sz w:val="19"/>
          <w:szCs w:val="19"/>
          <w:highlight w:val="white"/>
          <w:lang w:val="en-US"/>
        </w:rPr>
        <w:t>XmlSerializerFormat</w:t>
      </w:r>
      <w:r w:rsidRPr="004A22D5">
        <w:rPr>
          <w:rFonts w:ascii="Consolas" w:hAnsi="Consolas" w:cs="Consolas"/>
          <w:color w:val="000000"/>
          <w:sz w:val="19"/>
          <w:szCs w:val="19"/>
          <w:highlight w:val="white"/>
          <w:lang w:val="en-US"/>
        </w:rPr>
        <w:t xml:space="preserve">(Style = </w:t>
      </w:r>
      <w:r w:rsidRPr="004A22D5">
        <w:rPr>
          <w:rFonts w:ascii="Consolas" w:hAnsi="Consolas" w:cs="Consolas"/>
          <w:color w:val="2B91AF"/>
          <w:sz w:val="19"/>
          <w:szCs w:val="19"/>
          <w:highlight w:val="white"/>
          <w:lang w:val="en-US"/>
        </w:rPr>
        <w:t>OperationFormatStyle</w:t>
      </w:r>
      <w:r w:rsidRPr="004A22D5">
        <w:rPr>
          <w:rFonts w:ascii="Consolas" w:hAnsi="Consolas" w:cs="Consolas"/>
          <w:color w:val="000000"/>
          <w:sz w:val="19"/>
          <w:szCs w:val="19"/>
          <w:highlight w:val="white"/>
          <w:lang w:val="en-US"/>
        </w:rPr>
        <w:t xml:space="preserve">.Document, Use = </w:t>
      </w:r>
      <w:r w:rsidRPr="004A22D5">
        <w:rPr>
          <w:rFonts w:ascii="Consolas" w:hAnsi="Consolas" w:cs="Consolas"/>
          <w:color w:val="2B91AF"/>
          <w:sz w:val="19"/>
          <w:szCs w:val="19"/>
          <w:highlight w:val="white"/>
          <w:lang w:val="en-US"/>
        </w:rPr>
        <w:t>OperationFormatUse</w:t>
      </w:r>
      <w:r w:rsidRPr="004A22D5">
        <w:rPr>
          <w:rFonts w:ascii="Consolas" w:hAnsi="Consolas" w:cs="Consolas"/>
          <w:color w:val="000000"/>
          <w:sz w:val="19"/>
          <w:szCs w:val="19"/>
          <w:highlight w:val="white"/>
          <w:lang w:val="en-US"/>
        </w:rPr>
        <w:t>.Literal)]</w:t>
      </w:r>
    </w:p>
    <w:p w:rsidR="0046627F" w:rsidRPr="009C614F" w:rsidRDefault="004A22D5" w:rsidP="004A22D5">
      <w:pPr>
        <w:rPr>
          <w:lang w:val="en-US"/>
        </w:rPr>
      </w:pPr>
      <w:r w:rsidRPr="004A22D5">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getAggregationDto</w:t>
      </w:r>
      <w:r>
        <w:rPr>
          <w:rFonts w:ascii="Consolas" w:hAnsi="Consolas" w:cs="Consolas"/>
          <w:color w:val="000000"/>
          <w:sz w:val="19"/>
          <w:szCs w:val="19"/>
          <w:highlight w:val="white"/>
        </w:rPr>
        <w:t xml:space="preserve"> getAggregation(</w:t>
      </w:r>
      <w:r>
        <w:rPr>
          <w:rFonts w:ascii="Consolas" w:hAnsi="Consolas" w:cs="Consolas"/>
          <w:color w:val="2B91AF"/>
          <w:sz w:val="19"/>
          <w:szCs w:val="19"/>
          <w:highlight w:val="white"/>
        </w:rPr>
        <w:t>igetAggregationDto</w:t>
      </w:r>
      <w:r>
        <w:rPr>
          <w:rFonts w:ascii="Consolas" w:hAnsi="Consolas" w:cs="Consolas"/>
          <w:color w:val="000000"/>
          <w:sz w:val="19"/>
          <w:szCs w:val="19"/>
          <w:highlight w:val="white"/>
        </w:rPr>
        <w:t xml:space="preserve"> input);</w:t>
      </w:r>
    </w:p>
    <w:p w:rsidR="0046627F" w:rsidRDefault="0046627F" w:rsidP="0046627F">
      <w:pPr>
        <w:pStyle w:val="berschrift5"/>
      </w:pPr>
      <w:bookmarkStart w:id="773" w:name="_Toc472333447"/>
      <w:r>
        <w:t>Inputstruktur</w:t>
      </w:r>
      <w:bookmarkEnd w:id="77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Required</w:t>
            </w:r>
            <w:r w:rsidRPr="00461362">
              <w:rPr>
                <w:rFonts w:ascii="Times New Roman" w:hAnsi="Times New Roman"/>
                <w:sz w:val="24"/>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Consolas" w:hAnsi="Consolas" w:cs="Consolas"/>
                <w:color w:val="2B91AF"/>
                <w:sz w:val="19"/>
                <w:szCs w:val="19"/>
                <w:lang w:eastAsia="de-CH"/>
              </w:rPr>
              <w:t xml:space="preserve">igetAggregationDto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req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executeRequest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r>
              <w:rPr>
                <w:rFonts w:ascii="Consolas" w:hAnsi="Consolas" w:cs="Consolas"/>
                <w:color w:val="000000"/>
                <w:sz w:val="19"/>
                <w:szCs w:val="19"/>
                <w:highlight w:val="white"/>
              </w:rPr>
              <w:t>Guardean SHS.W002.</w:t>
            </w:r>
            <w:r>
              <w:rPr>
                <w:rFonts w:ascii="Consolas" w:hAnsi="Consolas" w:cs="Consolas"/>
                <w:color w:val="2B91AF"/>
                <w:sz w:val="19"/>
                <w:szCs w:val="19"/>
                <w:highlight w:val="white"/>
              </w:rPr>
              <w:t>executeRequest</w:t>
            </w:r>
            <w:r>
              <w:rPr>
                <w:rFonts w:ascii="Consolas" w:hAnsi="Consolas" w:cs="Consolas"/>
                <w:color w:val="2B91AF"/>
                <w:sz w:val="19"/>
                <w:szCs w:val="19"/>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774" w:name="_Toc472333448"/>
      <w:r>
        <w:t>Rückgabestruktur</w:t>
      </w:r>
      <w:bookmarkEnd w:id="77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Beschreibung </w:t>
            </w:r>
          </w:p>
        </w:tc>
      </w:tr>
      <w:tr w:rsidR="00A24D60"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Consolas" w:hAnsi="Consolas" w:cs="Consolas"/>
                <w:color w:val="2B91AF"/>
                <w:sz w:val="19"/>
                <w:szCs w:val="19"/>
                <w:lang w:eastAsia="de-CH"/>
              </w:rPr>
              <w:t xml:space="preserve">getAggregationDto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A24D60"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response </w:t>
            </w:r>
          </w:p>
        </w:tc>
        <w:tc>
          <w:tcPr>
            <w:tcW w:w="172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executeResponse </w:t>
            </w:r>
          </w:p>
        </w:tc>
        <w:tc>
          <w:tcPr>
            <w:tcW w:w="1809"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jc w:val="left"/>
              <w:rPr>
                <w:rFonts w:ascii="Times New Roman" w:hAnsi="Times New Roman"/>
                <w:sz w:val="24"/>
              </w:rPr>
            </w:pPr>
            <w:r>
              <w:rPr>
                <w:rFonts w:ascii="Consolas" w:hAnsi="Consolas" w:cs="Consolas"/>
                <w:color w:val="000000"/>
                <w:sz w:val="19"/>
                <w:szCs w:val="19"/>
                <w:highlight w:val="white"/>
              </w:rPr>
              <w:t>Guardean SHS.W003.</w:t>
            </w:r>
            <w:r>
              <w:rPr>
                <w:rFonts w:ascii="Consolas" w:hAnsi="Consolas" w:cs="Consolas"/>
                <w:color w:val="2B91AF"/>
                <w:sz w:val="19"/>
                <w:szCs w:val="19"/>
                <w:highlight w:val="white"/>
              </w:rPr>
              <w:t>executeResponse</w:t>
            </w:r>
          </w:p>
        </w:tc>
      </w:tr>
    </w:tbl>
    <w:p w:rsidR="00461362" w:rsidRPr="00461362" w:rsidRDefault="00461362" w:rsidP="00461362">
      <w:pPr>
        <w:spacing w:before="100" w:beforeAutospacing="1" w:after="100" w:afterAutospacing="1"/>
        <w:jc w:val="left"/>
        <w:rPr>
          <w:rFonts w:ascii="Times New Roman" w:hAnsi="Times New Roman"/>
          <w:sz w:val="24"/>
        </w:rPr>
      </w:pPr>
      <w:r w:rsidRPr="00461362">
        <w:rPr>
          <w:rFonts w:ascii="Times New Roman" w:hAnsi="Times New Roman"/>
          <w:sz w:val="24"/>
        </w:rPr>
        <w:t xml:space="preserve">  </w:t>
      </w:r>
    </w:p>
    <w:p w:rsidR="00461362" w:rsidRPr="00461362" w:rsidRDefault="00461362" w:rsidP="00461362"/>
    <w:p w:rsidR="0046627F" w:rsidRDefault="0046627F" w:rsidP="0046627F">
      <w:pPr>
        <w:pStyle w:val="berschrift4"/>
      </w:pPr>
      <w:bookmarkStart w:id="775" w:name="_Toc472333449"/>
      <w:r>
        <w:lastRenderedPageBreak/>
        <w:t>SOAP Beispiel</w:t>
      </w:r>
      <w:bookmarkEnd w:id="775"/>
    </w:p>
    <w:p w:rsidR="0046627F" w:rsidRDefault="0046627F" w:rsidP="0046627F">
      <w:pPr>
        <w:pStyle w:val="berschrift5"/>
      </w:pPr>
      <w:bookmarkStart w:id="776" w:name="_Toc472333450"/>
      <w:r>
        <w:t>Request:</w:t>
      </w:r>
      <w:bookmarkEnd w:id="776"/>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777" w:name="_Toc472333451"/>
      <w:r>
        <w:t>Response</w:t>
      </w:r>
      <w:bookmarkEnd w:id="777"/>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A22D5" w:rsidP="0046627F">
      <w:pPr>
        <w:pStyle w:val="berschrift3"/>
      </w:pPr>
      <w:bookmarkStart w:id="778" w:name="_Toc472333452"/>
      <w:r>
        <w:t>setCreditDecisionResultFromXml</w:t>
      </w:r>
      <w:bookmarkEnd w:id="778"/>
    </w:p>
    <w:p w:rsidR="0046627F" w:rsidRDefault="0046627F" w:rsidP="0046627F">
      <w:pPr>
        <w:pStyle w:val="berschrift4"/>
      </w:pPr>
      <w:bookmarkStart w:id="779" w:name="_Toc472333453"/>
      <w:r>
        <w:t>WebService Beschreibung</w:t>
      </w:r>
      <w:bookmarkEnd w:id="779"/>
    </w:p>
    <w:p w:rsidR="0046627F" w:rsidRDefault="00F31033" w:rsidP="0046627F">
      <w:r>
        <w:t>Diese Methode erweitert die Methode setCreditDecision um die Möglichkeit alle Informationen via XML zu übertragen.</w:t>
      </w:r>
    </w:p>
    <w:p w:rsidR="0046627F" w:rsidRDefault="0046627F" w:rsidP="0046627F"/>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F31033">
        <w:rPr>
          <w:rFonts w:ascii="Consolas" w:hAnsi="Consolas" w:cs="Consolas"/>
          <w:color w:val="000000"/>
          <w:sz w:val="19"/>
          <w:szCs w:val="19"/>
          <w:highlight w:val="white"/>
        </w:rPr>
        <w:t xml:space="preserve">        </w:t>
      </w:r>
      <w:r w:rsidRPr="004A22D5">
        <w:rPr>
          <w:rFonts w:ascii="Consolas" w:hAnsi="Consolas" w:cs="Consolas"/>
          <w:color w:val="000000"/>
          <w:sz w:val="19"/>
          <w:szCs w:val="19"/>
          <w:highlight w:val="white"/>
          <w:lang w:val="en-US"/>
        </w:rPr>
        <w:t>[</w:t>
      </w:r>
      <w:r w:rsidRPr="004A22D5">
        <w:rPr>
          <w:rFonts w:ascii="Consolas" w:hAnsi="Consolas" w:cs="Consolas"/>
          <w:color w:val="2B91AF"/>
          <w:sz w:val="19"/>
          <w:szCs w:val="19"/>
          <w:highlight w:val="white"/>
          <w:lang w:val="en-US"/>
        </w:rPr>
        <w:t>OperationContract</w:t>
      </w:r>
      <w:r w:rsidRPr="004A22D5">
        <w:rPr>
          <w:rFonts w:ascii="Consolas" w:hAnsi="Consolas" w:cs="Consolas"/>
          <w:color w:val="000000"/>
          <w:sz w:val="19"/>
          <w:szCs w:val="19"/>
          <w:highlight w:val="white"/>
          <w:lang w:val="en-US"/>
        </w:rPr>
        <w: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4A22D5">
        <w:rPr>
          <w:rFonts w:ascii="Consolas" w:hAnsi="Consolas" w:cs="Consolas"/>
          <w:color w:val="2B91AF"/>
          <w:sz w:val="19"/>
          <w:szCs w:val="19"/>
          <w:highlight w:val="white"/>
          <w:lang w:val="en-US"/>
        </w:rPr>
        <w:t>XmlSerializerFormat</w:t>
      </w:r>
      <w:r w:rsidRPr="004A22D5">
        <w:rPr>
          <w:rFonts w:ascii="Consolas" w:hAnsi="Consolas" w:cs="Consolas"/>
          <w:color w:val="000000"/>
          <w:sz w:val="19"/>
          <w:szCs w:val="19"/>
          <w:highlight w:val="white"/>
          <w:lang w:val="en-US"/>
        </w:rPr>
        <w:t xml:space="preserve">(Style = </w:t>
      </w:r>
      <w:r w:rsidRPr="004A22D5">
        <w:rPr>
          <w:rFonts w:ascii="Consolas" w:hAnsi="Consolas" w:cs="Consolas"/>
          <w:color w:val="2B91AF"/>
          <w:sz w:val="19"/>
          <w:szCs w:val="19"/>
          <w:highlight w:val="white"/>
          <w:lang w:val="en-US"/>
        </w:rPr>
        <w:t>OperationFormatStyle</w:t>
      </w:r>
      <w:r w:rsidRPr="004A22D5">
        <w:rPr>
          <w:rFonts w:ascii="Consolas" w:hAnsi="Consolas" w:cs="Consolas"/>
          <w:color w:val="000000"/>
          <w:sz w:val="19"/>
          <w:szCs w:val="19"/>
          <w:highlight w:val="white"/>
          <w:lang w:val="en-US"/>
        </w:rPr>
        <w:t xml:space="preserve">.Document, Use = </w:t>
      </w:r>
      <w:r w:rsidRPr="004A22D5">
        <w:rPr>
          <w:rFonts w:ascii="Consolas" w:hAnsi="Consolas" w:cs="Consolas"/>
          <w:color w:val="2B91AF"/>
          <w:sz w:val="19"/>
          <w:szCs w:val="19"/>
          <w:highlight w:val="white"/>
          <w:lang w:val="en-US"/>
        </w:rPr>
        <w:t>OperationFormatUse</w:t>
      </w:r>
      <w:r w:rsidRPr="004A22D5">
        <w:rPr>
          <w:rFonts w:ascii="Consolas" w:hAnsi="Consolas" w:cs="Consolas"/>
          <w:color w:val="000000"/>
          <w:sz w:val="19"/>
          <w:szCs w:val="19"/>
          <w:highlight w:val="white"/>
          <w:lang w:val="en-US"/>
        </w:rPr>
        <w:t>.Literal)]</w:t>
      </w:r>
    </w:p>
    <w:p w:rsidR="004A22D5" w:rsidRDefault="004A22D5" w:rsidP="004A22D5">
      <w:pPr>
        <w:autoSpaceDE w:val="0"/>
        <w:autoSpaceDN w:val="0"/>
        <w:adjustRightInd w:val="0"/>
        <w:jc w:val="left"/>
        <w:rPr>
          <w:rFonts w:ascii="Consolas" w:hAnsi="Consolas" w:cs="Consolas"/>
          <w:color w:val="000000"/>
          <w:sz w:val="19"/>
          <w:szCs w:val="19"/>
          <w:highlight w:val="white"/>
        </w:rPr>
      </w:pPr>
      <w:r w:rsidRPr="004A22D5">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osetDecisionResultDto</w:t>
      </w:r>
      <w:r>
        <w:rPr>
          <w:rFonts w:ascii="Consolas" w:hAnsi="Consolas" w:cs="Consolas"/>
          <w:color w:val="000000"/>
          <w:sz w:val="19"/>
          <w:szCs w:val="19"/>
          <w:highlight w:val="white"/>
        </w:rPr>
        <w:t xml:space="preserve"> setCreditDecisionResultFromXml(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inputXml);</w:t>
      </w:r>
    </w:p>
    <w:p w:rsidR="0046627F" w:rsidRDefault="0046627F" w:rsidP="0046627F">
      <w:pPr>
        <w:pStyle w:val="berschrift5"/>
      </w:pPr>
      <w:bookmarkStart w:id="780" w:name="_Toc472333454"/>
      <w:r>
        <w:t>Inputstruktur</w:t>
      </w:r>
      <w:bookmarkEnd w:id="780"/>
    </w:p>
    <w:tbl>
      <w:tblPr>
        <w:tblStyle w:val="Tabellenraster"/>
        <w:tblW w:w="0" w:type="auto"/>
        <w:tblLook w:val="04A0" w:firstRow="1" w:lastRow="0" w:firstColumn="1" w:lastColumn="0" w:noHBand="0" w:noVBand="1"/>
      </w:tblPr>
      <w:tblGrid>
        <w:gridCol w:w="2852"/>
        <w:gridCol w:w="1505"/>
        <w:gridCol w:w="1727"/>
        <w:gridCol w:w="1810"/>
        <w:gridCol w:w="1181"/>
      </w:tblGrid>
      <w:tr w:rsidR="0046627F" w:rsidTr="0046627F">
        <w:tc>
          <w:tcPr>
            <w:tcW w:w="2852" w:type="dxa"/>
          </w:tcPr>
          <w:p w:rsidR="0046627F" w:rsidRDefault="0046627F" w:rsidP="0046627F">
            <w:pPr>
              <w:pStyle w:val="Text"/>
              <w:rPr>
                <w:rFonts w:asciiTheme="minorHAnsi" w:hAnsiTheme="minorHAnsi"/>
                <w:szCs w:val="22"/>
              </w:rPr>
            </w:pPr>
          </w:p>
          <w:p w:rsidR="0046627F" w:rsidRDefault="0046627F" w:rsidP="0046627F">
            <w:pPr>
              <w:pStyle w:val="Text"/>
              <w:rPr>
                <w:rFonts w:asciiTheme="minorHAnsi" w:hAnsiTheme="minorHAnsi"/>
                <w:szCs w:val="22"/>
              </w:rPr>
            </w:pPr>
          </w:p>
          <w:p w:rsidR="0046627F" w:rsidRDefault="0046627F" w:rsidP="0046627F">
            <w:pPr>
              <w:pStyle w:val="Text"/>
              <w:rPr>
                <w:rFonts w:asciiTheme="minorHAnsi" w:hAnsiTheme="minorHAnsi"/>
                <w:szCs w:val="22"/>
              </w:rPr>
            </w:pPr>
            <w:r>
              <w:rPr>
                <w:rFonts w:asciiTheme="minorHAnsi" w:hAnsiTheme="minorHAnsi"/>
                <w:szCs w:val="22"/>
              </w:rPr>
              <w:t>Klasse</w:t>
            </w:r>
          </w:p>
        </w:tc>
        <w:tc>
          <w:tcPr>
            <w:tcW w:w="1505" w:type="dxa"/>
          </w:tcPr>
          <w:p w:rsidR="0046627F" w:rsidRDefault="0046627F" w:rsidP="0046627F">
            <w:pPr>
              <w:pStyle w:val="Text"/>
              <w:rPr>
                <w:rFonts w:asciiTheme="minorHAnsi" w:hAnsiTheme="minorHAnsi"/>
                <w:szCs w:val="22"/>
              </w:rPr>
            </w:pPr>
            <w:r>
              <w:rPr>
                <w:rFonts w:asciiTheme="minorHAnsi" w:hAnsiTheme="minorHAnsi"/>
                <w:szCs w:val="22"/>
              </w:rPr>
              <w:t>Attribut</w:t>
            </w:r>
          </w:p>
        </w:tc>
        <w:tc>
          <w:tcPr>
            <w:tcW w:w="1727" w:type="dxa"/>
          </w:tcPr>
          <w:p w:rsidR="0046627F" w:rsidRDefault="0046627F" w:rsidP="0046627F">
            <w:pPr>
              <w:pStyle w:val="Text"/>
              <w:rPr>
                <w:rFonts w:asciiTheme="minorHAnsi" w:hAnsiTheme="minorHAnsi"/>
                <w:szCs w:val="22"/>
              </w:rPr>
            </w:pPr>
            <w:r>
              <w:rPr>
                <w:rFonts w:asciiTheme="minorHAnsi" w:hAnsiTheme="minorHAnsi"/>
                <w:szCs w:val="22"/>
              </w:rPr>
              <w:t>Typ</w:t>
            </w:r>
          </w:p>
        </w:tc>
        <w:tc>
          <w:tcPr>
            <w:tcW w:w="1810" w:type="dxa"/>
          </w:tcPr>
          <w:p w:rsidR="0046627F" w:rsidRDefault="0046627F" w:rsidP="0046627F">
            <w:pPr>
              <w:pStyle w:val="Text"/>
              <w:rPr>
                <w:rFonts w:asciiTheme="minorHAnsi" w:hAnsiTheme="minorHAnsi"/>
                <w:szCs w:val="22"/>
              </w:rPr>
            </w:pPr>
            <w:r>
              <w:rPr>
                <w:rFonts w:asciiTheme="minorHAnsi" w:hAnsiTheme="minorHAnsi"/>
                <w:szCs w:val="22"/>
              </w:rPr>
              <w:t>Beschreibung</w:t>
            </w:r>
          </w:p>
        </w:tc>
        <w:tc>
          <w:tcPr>
            <w:tcW w:w="1181" w:type="dxa"/>
          </w:tcPr>
          <w:p w:rsidR="0046627F" w:rsidRDefault="0046627F" w:rsidP="0046627F">
            <w:pPr>
              <w:pStyle w:val="Text"/>
              <w:rPr>
                <w:rFonts w:asciiTheme="minorHAnsi" w:hAnsiTheme="minorHAnsi"/>
                <w:szCs w:val="22"/>
              </w:rPr>
            </w:pPr>
            <w:r>
              <w:rPr>
                <w:rFonts w:asciiTheme="minorHAnsi" w:hAnsiTheme="minorHAnsi"/>
                <w:szCs w:val="22"/>
              </w:rPr>
              <w:t>Required</w:t>
            </w:r>
          </w:p>
        </w:tc>
      </w:tr>
      <w:tr w:rsidR="0046627F" w:rsidTr="0046627F">
        <w:tc>
          <w:tcPr>
            <w:tcW w:w="2852" w:type="dxa"/>
          </w:tcPr>
          <w:p w:rsidR="0046627F" w:rsidRDefault="0046627F" w:rsidP="0046627F">
            <w:pPr>
              <w:pStyle w:val="Text"/>
              <w:rPr>
                <w:rFonts w:asciiTheme="minorHAnsi" w:hAnsiTheme="minorHAnsi"/>
                <w:szCs w:val="22"/>
              </w:rPr>
            </w:pPr>
            <w:r>
              <w:rPr>
                <w:rFonts w:ascii="Consolas" w:hAnsi="Consolas" w:cs="Consolas"/>
                <w:color w:val="2B91AF"/>
                <w:sz w:val="19"/>
                <w:szCs w:val="19"/>
                <w:highlight w:val="white"/>
                <w:lang w:val="de-DE" w:eastAsia="de-CH"/>
              </w:rPr>
              <w:t>String</w:t>
            </w:r>
          </w:p>
        </w:tc>
        <w:tc>
          <w:tcPr>
            <w:tcW w:w="1505" w:type="dxa"/>
          </w:tcPr>
          <w:p w:rsidR="0046627F" w:rsidRDefault="00461362" w:rsidP="0046627F">
            <w:pPr>
              <w:pStyle w:val="Text"/>
              <w:rPr>
                <w:rFonts w:asciiTheme="minorHAnsi" w:hAnsiTheme="minorHAnsi"/>
                <w:szCs w:val="22"/>
              </w:rPr>
            </w:pPr>
            <w:r>
              <w:rPr>
                <w:rFonts w:asciiTheme="minorHAnsi" w:hAnsiTheme="minorHAnsi"/>
                <w:szCs w:val="22"/>
              </w:rPr>
              <w:t>inputXml</w:t>
            </w:r>
          </w:p>
        </w:tc>
        <w:tc>
          <w:tcPr>
            <w:tcW w:w="1727" w:type="dxa"/>
          </w:tcPr>
          <w:p w:rsidR="0046627F" w:rsidRDefault="0046627F" w:rsidP="0046627F">
            <w:pPr>
              <w:pStyle w:val="Text"/>
              <w:rPr>
                <w:rFonts w:asciiTheme="minorHAnsi" w:hAnsiTheme="minorHAnsi"/>
                <w:szCs w:val="22"/>
              </w:rPr>
            </w:pPr>
            <w:r>
              <w:rPr>
                <w:rFonts w:asciiTheme="minorHAnsi" w:hAnsiTheme="minorHAnsi"/>
                <w:szCs w:val="22"/>
              </w:rPr>
              <w:t>String</w:t>
            </w:r>
          </w:p>
        </w:tc>
        <w:tc>
          <w:tcPr>
            <w:tcW w:w="1810" w:type="dxa"/>
          </w:tcPr>
          <w:p w:rsidR="0046627F" w:rsidRDefault="00461362" w:rsidP="0046627F">
            <w:pPr>
              <w:pStyle w:val="Text"/>
              <w:rPr>
                <w:rFonts w:asciiTheme="minorHAnsi" w:hAnsiTheme="minorHAnsi"/>
                <w:szCs w:val="22"/>
              </w:rPr>
            </w:pPr>
            <w:r>
              <w:rPr>
                <w:rFonts w:asciiTheme="minorHAnsi" w:hAnsiTheme="minorHAnsi"/>
                <w:szCs w:val="22"/>
              </w:rPr>
              <w:t>XML Eingabedaten</w:t>
            </w:r>
          </w:p>
        </w:tc>
        <w:tc>
          <w:tcPr>
            <w:tcW w:w="1181" w:type="dxa"/>
          </w:tcPr>
          <w:p w:rsidR="0046627F" w:rsidRDefault="00F31033" w:rsidP="0046627F">
            <w:pPr>
              <w:pStyle w:val="Text"/>
              <w:rPr>
                <w:rFonts w:asciiTheme="minorHAnsi" w:hAnsiTheme="minorHAnsi"/>
                <w:szCs w:val="22"/>
              </w:rPr>
            </w:pPr>
            <w:r>
              <w:rPr>
                <w:rFonts w:asciiTheme="minorHAnsi" w:hAnsiTheme="minorHAnsi"/>
                <w:szCs w:val="22"/>
              </w:rPr>
              <w:t>X</w:t>
            </w:r>
          </w:p>
        </w:tc>
      </w:tr>
    </w:tbl>
    <w:p w:rsidR="0046627F" w:rsidRDefault="0046627F" w:rsidP="0046627F">
      <w:pPr>
        <w:pStyle w:val="Text"/>
      </w:pPr>
    </w:p>
    <w:p w:rsidR="0046627F" w:rsidRDefault="0046627F" w:rsidP="0046627F">
      <w:pPr>
        <w:pStyle w:val="berschrift5"/>
      </w:pPr>
      <w:bookmarkStart w:id="781" w:name="_Toc472333455"/>
      <w:r>
        <w:t>Rückgabestruktur</w:t>
      </w:r>
      <w:bookmarkEnd w:id="78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Beschreibung </w:t>
            </w:r>
          </w:p>
        </w:tc>
      </w:tr>
      <w:tr w:rsidR="00A24D60"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Consolas" w:hAnsi="Consolas" w:cs="Consolas"/>
                <w:color w:val="2B91AF"/>
                <w:sz w:val="19"/>
                <w:szCs w:val="19"/>
                <w:lang w:eastAsia="de-CH"/>
              </w:rPr>
              <w:t xml:space="preserve">osetDecisionResultDto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bl>
    <w:p w:rsidR="00461362" w:rsidRPr="00461362" w:rsidRDefault="00461362" w:rsidP="00461362"/>
    <w:p w:rsidR="0046627F" w:rsidRDefault="0046627F" w:rsidP="0046627F">
      <w:pPr>
        <w:pStyle w:val="berschrift4"/>
      </w:pPr>
      <w:bookmarkStart w:id="782" w:name="_Toc472333456"/>
      <w:r>
        <w:lastRenderedPageBreak/>
        <w:t>SOAP Beispiel</w:t>
      </w:r>
      <w:bookmarkEnd w:id="782"/>
    </w:p>
    <w:p w:rsidR="0046627F" w:rsidRDefault="0046627F" w:rsidP="0046627F">
      <w:pPr>
        <w:pStyle w:val="berschrift5"/>
      </w:pPr>
      <w:bookmarkStart w:id="783" w:name="_Toc472333457"/>
      <w:r>
        <w:t>Request:</w:t>
      </w:r>
      <w:bookmarkEnd w:id="783"/>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784" w:name="_Toc472333458"/>
      <w:r>
        <w:t>Response</w:t>
      </w:r>
      <w:bookmarkEnd w:id="784"/>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831FC9" w:rsidRPr="00EF703F" w:rsidRDefault="00831FC9" w:rsidP="0046627F"/>
    <w:p w:rsidR="00F84EDC" w:rsidRDefault="00F84EDC" w:rsidP="00F84EDC">
      <w:pPr>
        <w:pStyle w:val="berschrift2"/>
      </w:pPr>
      <w:bookmarkStart w:id="785" w:name="_Toc472333459"/>
      <w:r>
        <w:t>dmsService</w:t>
      </w:r>
      <w:r w:rsidR="00831FC9">
        <w:t xml:space="preserve"> (EAI)</w:t>
      </w:r>
      <w:bookmarkEnd w:id="785"/>
    </w:p>
    <w:p w:rsidR="00831FC9" w:rsidRDefault="00831FC9" w:rsidP="00831FC9">
      <w:r>
        <w:t>Zusammenfassung von Methoden die für die Prozesse rund um ein externes DMS benötigt werden.</w:t>
      </w:r>
    </w:p>
    <w:p w:rsidR="00CE5609" w:rsidRDefault="00AF55A8" w:rsidP="00CE5609">
      <w:pPr>
        <w:pStyle w:val="berschrift3"/>
      </w:pPr>
      <w:bookmarkStart w:id="786" w:name="_Toc472333460"/>
      <w:r>
        <w:t>execDMSUploadTrigger</w:t>
      </w:r>
      <w:bookmarkEnd w:id="786"/>
    </w:p>
    <w:p w:rsidR="00CE5609" w:rsidRDefault="00CE5609" w:rsidP="00CE5609">
      <w:pPr>
        <w:pStyle w:val="berschrift4"/>
      </w:pPr>
      <w:bookmarkStart w:id="787" w:name="_Toc472333461"/>
      <w:r>
        <w:t>WebService Beschreibung</w:t>
      </w:r>
      <w:bookmarkEnd w:id="787"/>
    </w:p>
    <w:p w:rsidR="00CE5609" w:rsidRDefault="00F31033" w:rsidP="00CE5609">
      <w:r>
        <w:t>Diese Methode wird bei Änderungen am Datenbestand oder neuen Dokumenten für die DMSSyncronisation aufgerufen. Die Methode leitet selbstständig weiter an die passenden Usecases des DMS.</w:t>
      </w:r>
    </w:p>
    <w:p w:rsidR="00CE5609" w:rsidRDefault="00CE5609" w:rsidP="00CE5609"/>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F31033">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interface from DMS to OL for new incoming Documents</w:t>
      </w:r>
    </w:p>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&lt;param name="input"&gt;&lt;/param&gt;</w:t>
      </w:r>
    </w:p>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AF55A8" w:rsidP="00AF55A8">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oDMSUploadDto</w:t>
      </w:r>
      <w:r w:rsidRPr="00A7642C">
        <w:rPr>
          <w:rFonts w:ascii="Consolas" w:hAnsi="Consolas" w:cs="Consolas"/>
          <w:color w:val="000000"/>
          <w:sz w:val="19"/>
          <w:szCs w:val="19"/>
          <w:highlight w:val="white"/>
          <w:lang w:val="en-US"/>
        </w:rPr>
        <w:t xml:space="preserve"> execDMSUploadTrigger(</w:t>
      </w:r>
      <w:r w:rsidRPr="00A7642C">
        <w:rPr>
          <w:rFonts w:ascii="Consolas" w:hAnsi="Consolas" w:cs="Consolas"/>
          <w:color w:val="2B91AF"/>
          <w:sz w:val="19"/>
          <w:szCs w:val="19"/>
          <w:highlight w:val="white"/>
          <w:lang w:val="en-US"/>
        </w:rPr>
        <w:t>iDMSUploadDto</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788" w:name="_Toc472333462"/>
      <w:r>
        <w:t>Inputstruktur</w:t>
      </w:r>
      <w:bookmarkEnd w:id="78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65"/>
        <w:gridCol w:w="81"/>
        <w:gridCol w:w="1503"/>
        <w:gridCol w:w="101"/>
        <w:gridCol w:w="1622"/>
        <w:gridCol w:w="74"/>
        <w:gridCol w:w="1735"/>
        <w:gridCol w:w="38"/>
        <w:gridCol w:w="1143"/>
        <w:gridCol w:w="13"/>
      </w:tblGrid>
      <w:tr w:rsidR="0015694B" w:rsidRPr="0015694B" w:rsidTr="0015694B">
        <w:tc>
          <w:tcPr>
            <w:tcW w:w="2765"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Klasse </w:t>
            </w:r>
          </w:p>
        </w:tc>
        <w:tc>
          <w:tcPr>
            <w:tcW w:w="1685" w:type="dxa"/>
            <w:gridSpan w:val="3"/>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Attribut </w:t>
            </w:r>
          </w:p>
        </w:tc>
        <w:tc>
          <w:tcPr>
            <w:tcW w:w="169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Typ </w:t>
            </w:r>
          </w:p>
        </w:tc>
        <w:tc>
          <w:tcPr>
            <w:tcW w:w="177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Beschreibung </w:t>
            </w:r>
          </w:p>
        </w:tc>
        <w:tc>
          <w:tcPr>
            <w:tcW w:w="115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Required</w:t>
            </w:r>
            <w:r w:rsidRPr="0015694B">
              <w:rPr>
                <w:rFonts w:ascii="Times New Roman" w:hAnsi="Times New Roman"/>
                <w:sz w:val="24"/>
              </w:rPr>
              <w:t xml:space="preserve"> </w:t>
            </w:r>
          </w:p>
        </w:tc>
      </w:tr>
      <w:tr w:rsidR="0015694B" w:rsidRPr="0015694B" w:rsidTr="0015694B">
        <w:tc>
          <w:tcPr>
            <w:tcW w:w="2765"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 xml:space="preserve">iDMSUploadDto </w:t>
            </w:r>
          </w:p>
        </w:tc>
        <w:tc>
          <w:tcPr>
            <w:tcW w:w="1685" w:type="dxa"/>
            <w:gridSpan w:val="3"/>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69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7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15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765"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685" w:type="dxa"/>
            <w:gridSpan w:val="3"/>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caseId </w:t>
            </w:r>
          </w:p>
        </w:tc>
        <w:tc>
          <w:tcPr>
            <w:tcW w:w="169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string </w:t>
            </w:r>
          </w:p>
        </w:tc>
        <w:tc>
          <w:tcPr>
            <w:tcW w:w="177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DMR-Vorgangsnummer Pflichtfeld </w:t>
            </w:r>
          </w:p>
        </w:tc>
        <w:tc>
          <w:tcPr>
            <w:tcW w:w="115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765"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685" w:type="dxa"/>
            <w:gridSpan w:val="3"/>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documentId </w:t>
            </w:r>
          </w:p>
        </w:tc>
        <w:tc>
          <w:tcPr>
            <w:tcW w:w="169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long </w:t>
            </w:r>
          </w:p>
        </w:tc>
        <w:tc>
          <w:tcPr>
            <w:tcW w:w="177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DMS Dokumenten id Pflichtfeld </w:t>
            </w:r>
          </w:p>
        </w:tc>
        <w:tc>
          <w:tcPr>
            <w:tcW w:w="115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765"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lastRenderedPageBreak/>
              <w:t xml:space="preserve">  </w:t>
            </w:r>
          </w:p>
        </w:tc>
        <w:tc>
          <w:tcPr>
            <w:tcW w:w="1685" w:type="dxa"/>
            <w:gridSpan w:val="3"/>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documentType </w:t>
            </w:r>
          </w:p>
        </w:tc>
        <w:tc>
          <w:tcPr>
            <w:tcW w:w="169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string </w:t>
            </w:r>
          </w:p>
        </w:tc>
        <w:tc>
          <w:tcPr>
            <w:tcW w:w="177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Dokument-Typ Pflichtfeld </w:t>
            </w:r>
          </w:p>
        </w:tc>
        <w:tc>
          <w:tcPr>
            <w:tcW w:w="115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765"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685" w:type="dxa"/>
            <w:gridSpan w:val="3"/>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interfaceVersion </w:t>
            </w:r>
          </w:p>
        </w:tc>
        <w:tc>
          <w:tcPr>
            <w:tcW w:w="169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string </w:t>
            </w:r>
          </w:p>
        </w:tc>
        <w:tc>
          <w:tcPr>
            <w:tcW w:w="177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DMS Interface-Version String Pflichtfeld </w:t>
            </w:r>
          </w:p>
        </w:tc>
        <w:tc>
          <w:tcPr>
            <w:tcW w:w="115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765"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685" w:type="dxa"/>
            <w:gridSpan w:val="3"/>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sysReferenz </w:t>
            </w:r>
          </w:p>
        </w:tc>
        <w:tc>
          <w:tcPr>
            <w:tcW w:w="169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long </w:t>
            </w:r>
          </w:p>
        </w:tc>
        <w:tc>
          <w:tcPr>
            <w:tcW w:w="177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Kundennummer Pflichtfeld sobald bekannt </w:t>
            </w:r>
          </w:p>
        </w:tc>
        <w:tc>
          <w:tcPr>
            <w:tcW w:w="115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765"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685" w:type="dxa"/>
            <w:gridSpan w:val="3"/>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values </w:t>
            </w:r>
          </w:p>
        </w:tc>
        <w:tc>
          <w:tcPr>
            <w:tcW w:w="169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List&lt;</w:t>
            </w:r>
            <w:r w:rsidRPr="0015694B">
              <w:rPr>
                <w:rFonts w:ascii="Consolas" w:hAnsi="Consolas" w:cs="Consolas"/>
                <w:color w:val="2B91AF"/>
                <w:sz w:val="19"/>
                <w:szCs w:val="19"/>
                <w:lang w:eastAsia="de-CH"/>
              </w:rPr>
              <w:t>DMSField</w:t>
            </w:r>
            <w:r w:rsidRPr="0015694B">
              <w:rPr>
                <w:rFonts w:asciiTheme="minorHAnsi" w:hAnsiTheme="minorHAnsi"/>
                <w:sz w:val="24"/>
                <w:szCs w:val="22"/>
                <w:lang w:val="de-CH"/>
              </w:rPr>
              <w:t xml:space="preserve">&gt; </w:t>
            </w:r>
          </w:p>
        </w:tc>
        <w:tc>
          <w:tcPr>
            <w:tcW w:w="177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List of dmr specific metadata </w:t>
            </w:r>
          </w:p>
        </w:tc>
        <w:tc>
          <w:tcPr>
            <w:tcW w:w="115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765"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685" w:type="dxa"/>
            <w:gridSpan w:val="3"/>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vtNumber </w:t>
            </w:r>
          </w:p>
        </w:tc>
        <w:tc>
          <w:tcPr>
            <w:tcW w:w="169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string </w:t>
            </w:r>
          </w:p>
        </w:tc>
        <w:tc>
          <w:tcPr>
            <w:tcW w:w="177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angebot/antrag/vt-Nummer Pflichtfeld sobald bekannt </w:t>
            </w:r>
          </w:p>
        </w:tc>
        <w:tc>
          <w:tcPr>
            <w:tcW w:w="115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imes New Roman" w:hAnsi="Times New Roman"/>
                <w:sz w:val="24"/>
              </w:rPr>
              <w:t xml:space="preserve">  </w:t>
            </w:r>
            <w:r w:rsidRPr="0015694B">
              <w:rPr>
                <w:rFonts w:ascii="Consolas" w:hAnsi="Consolas" w:cs="Consolas"/>
                <w:color w:val="2B91AF"/>
                <w:sz w:val="19"/>
                <w:szCs w:val="19"/>
                <w:lang w:eastAsia="de-CH"/>
              </w:rPr>
              <w:t xml:space="preserve">DMSField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name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string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Name of the Field </w:t>
            </w: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type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DMSFieldType </w:t>
            </w:r>
          </w:p>
        </w:tc>
        <w:tc>
          <w:tcPr>
            <w:tcW w:w="1809" w:type="dxa"/>
            <w:gridSpan w:val="2"/>
            <w:tcBorders>
              <w:top w:val="single" w:sz="4" w:space="0" w:color="auto"/>
              <w:left w:val="single" w:sz="4" w:space="0" w:color="auto"/>
              <w:bottom w:val="single" w:sz="4" w:space="0" w:color="auto"/>
              <w:right w:val="single" w:sz="4" w:space="0" w:color="auto"/>
            </w:tcBorders>
            <w:hideMark/>
          </w:tcPr>
          <w:p w:rsidR="00461362" w:rsidRDefault="00461362" w:rsidP="00461362">
            <w:pPr>
              <w:spacing w:before="100" w:beforeAutospacing="1" w:after="100" w:afterAutospacing="1"/>
              <w:jc w:val="left"/>
              <w:rPr>
                <w:rFonts w:asciiTheme="minorHAnsi" w:hAnsiTheme="minorHAnsi"/>
                <w:sz w:val="24"/>
                <w:szCs w:val="22"/>
                <w:lang w:val="de-CH"/>
              </w:rPr>
            </w:pPr>
            <w:r w:rsidRPr="00461362">
              <w:rPr>
                <w:rFonts w:asciiTheme="minorHAnsi" w:hAnsiTheme="minorHAnsi"/>
                <w:sz w:val="24"/>
                <w:szCs w:val="22"/>
                <w:lang w:val="de-CH"/>
              </w:rPr>
              <w:t xml:space="preserve">Type of the Fieldvalue </w:t>
            </w:r>
          </w:p>
          <w:p w:rsidR="00461362" w:rsidRPr="00461362" w:rsidRDefault="00461362" w:rsidP="00461362">
            <w:pPr>
              <w:spacing w:before="100" w:beforeAutospacing="1" w:after="100" w:afterAutospacing="1"/>
              <w:jc w:val="left"/>
              <w:rPr>
                <w:rFonts w:asciiTheme="minorHAnsi" w:hAnsiTheme="minorHAnsi"/>
                <w:sz w:val="24"/>
                <w:szCs w:val="22"/>
                <w:lang w:val="de-CH"/>
              </w:rPr>
            </w:pPr>
            <w:r w:rsidRPr="00461362">
              <w:rPr>
                <w:rFonts w:asciiTheme="minorHAnsi" w:hAnsiTheme="minorHAnsi"/>
                <w:sz w:val="24"/>
                <w:szCs w:val="22"/>
                <w:lang w:val="de-CH"/>
              </w:rPr>
              <w:t>String=0,</w:t>
            </w:r>
          </w:p>
          <w:p w:rsidR="00461362" w:rsidRPr="00461362" w:rsidRDefault="00461362" w:rsidP="00461362">
            <w:pPr>
              <w:spacing w:before="100" w:beforeAutospacing="1" w:after="100" w:afterAutospacing="1"/>
              <w:jc w:val="left"/>
              <w:rPr>
                <w:rFonts w:asciiTheme="minorHAnsi" w:hAnsiTheme="minorHAnsi"/>
                <w:sz w:val="24"/>
                <w:szCs w:val="22"/>
                <w:lang w:val="de-CH"/>
              </w:rPr>
            </w:pPr>
            <w:r w:rsidRPr="00461362">
              <w:rPr>
                <w:rFonts w:asciiTheme="minorHAnsi" w:hAnsiTheme="minorHAnsi"/>
                <w:sz w:val="24"/>
                <w:szCs w:val="22"/>
                <w:lang w:val="de-CH"/>
              </w:rPr>
              <w:t>Int=1,</w:t>
            </w:r>
          </w:p>
          <w:p w:rsidR="00461362" w:rsidRPr="00461362" w:rsidRDefault="00461362" w:rsidP="00461362">
            <w:pPr>
              <w:spacing w:before="100" w:beforeAutospacing="1" w:after="100" w:afterAutospacing="1"/>
              <w:jc w:val="left"/>
              <w:rPr>
                <w:rFonts w:asciiTheme="minorHAnsi" w:hAnsiTheme="minorHAnsi"/>
                <w:sz w:val="24"/>
                <w:szCs w:val="22"/>
                <w:lang w:val="de-CH"/>
              </w:rPr>
            </w:pPr>
            <w:r w:rsidRPr="00461362">
              <w:rPr>
                <w:rFonts w:asciiTheme="minorHAnsi" w:hAnsiTheme="minorHAnsi"/>
                <w:sz w:val="24"/>
                <w:szCs w:val="22"/>
                <w:lang w:val="de-CH"/>
              </w:rPr>
              <w:t>Long=2,</w:t>
            </w:r>
          </w:p>
          <w:p w:rsidR="00461362" w:rsidRPr="00461362" w:rsidRDefault="00461362" w:rsidP="00461362">
            <w:pPr>
              <w:spacing w:before="100" w:beforeAutospacing="1" w:after="100" w:afterAutospacing="1"/>
              <w:jc w:val="left"/>
              <w:rPr>
                <w:rFonts w:asciiTheme="minorHAnsi" w:hAnsiTheme="minorHAnsi"/>
                <w:sz w:val="24"/>
                <w:szCs w:val="22"/>
                <w:lang w:val="de-CH"/>
              </w:rPr>
            </w:pPr>
            <w:r w:rsidRPr="00461362">
              <w:rPr>
                <w:rFonts w:asciiTheme="minorHAnsi" w:hAnsiTheme="minorHAnsi"/>
                <w:sz w:val="24"/>
                <w:szCs w:val="22"/>
                <w:lang w:val="de-CH"/>
              </w:rPr>
              <w:t>Double=3,</w:t>
            </w:r>
          </w:p>
          <w:p w:rsidR="00461362" w:rsidRPr="00461362" w:rsidRDefault="00461362" w:rsidP="00461362">
            <w:pPr>
              <w:spacing w:before="100" w:beforeAutospacing="1" w:after="100" w:afterAutospacing="1"/>
              <w:jc w:val="left"/>
              <w:rPr>
                <w:rFonts w:asciiTheme="minorHAnsi" w:hAnsiTheme="minorHAnsi"/>
                <w:sz w:val="24"/>
                <w:szCs w:val="22"/>
                <w:lang w:val="de-CH"/>
              </w:rPr>
            </w:pPr>
            <w:r w:rsidRPr="00461362">
              <w:rPr>
                <w:rFonts w:asciiTheme="minorHAnsi" w:hAnsiTheme="minorHAnsi"/>
                <w:sz w:val="24"/>
                <w:szCs w:val="22"/>
                <w:lang w:val="de-CH"/>
              </w:rPr>
              <w:t>DateTime=4,</w:t>
            </w:r>
          </w:p>
          <w:p w:rsidR="00461362" w:rsidRPr="0015694B" w:rsidRDefault="00461362" w:rsidP="00461362">
            <w:pPr>
              <w:spacing w:before="100" w:beforeAutospacing="1" w:after="100" w:afterAutospacing="1"/>
              <w:jc w:val="left"/>
              <w:rPr>
                <w:rFonts w:asciiTheme="minorHAnsi" w:hAnsiTheme="minorHAnsi"/>
                <w:sz w:val="24"/>
                <w:szCs w:val="22"/>
                <w:lang w:val="de-CH"/>
              </w:rPr>
            </w:pPr>
            <w:r w:rsidRPr="00461362">
              <w:rPr>
                <w:rFonts w:asciiTheme="minorHAnsi" w:hAnsiTheme="minorHAnsi"/>
                <w:sz w:val="24"/>
                <w:szCs w:val="22"/>
                <w:lang w:val="de-CH"/>
              </w:rPr>
              <w:t>Bytes=5</w:t>
            </w: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value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DMSValue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Value of the Field </w:t>
            </w: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 xml:space="preserve">DMSValue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Nullable&lt;double&gt;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jc w:val="left"/>
              <w:rPr>
                <w:rFonts w:ascii="Times New Roman" w:hAnsi="Times New Roman"/>
                <w:sz w:val="24"/>
              </w:rPr>
            </w:pP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data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byte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jc w:val="left"/>
              <w:rPr>
                <w:rFonts w:ascii="Times New Roman" w:hAnsi="Times New Roman"/>
                <w:sz w:val="24"/>
              </w:rPr>
            </w:pP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i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Nullable&lt;int&gt;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jc w:val="left"/>
              <w:rPr>
                <w:rFonts w:ascii="Times New Roman" w:hAnsi="Times New Roman"/>
                <w:sz w:val="24"/>
              </w:rPr>
            </w:pP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l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Nullable&lt;long&gt;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jc w:val="left"/>
              <w:rPr>
                <w:rFonts w:ascii="Times New Roman" w:hAnsi="Times New Roman"/>
                <w:sz w:val="24"/>
              </w:rPr>
            </w:pP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string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jc w:val="left"/>
              <w:rPr>
                <w:rFonts w:ascii="Times New Roman" w:hAnsi="Times New Roman"/>
                <w:sz w:val="24"/>
              </w:rPr>
            </w:pP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t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Nullable&lt;DateTime&gt;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jc w:val="left"/>
              <w:rPr>
                <w:rFonts w:ascii="Times New Roman" w:hAnsi="Times New Roman"/>
                <w:sz w:val="24"/>
              </w:rPr>
            </w:pP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789" w:name="_Toc472333463"/>
      <w:r>
        <w:t>Rückgabestruktur</w:t>
      </w:r>
      <w:bookmarkEnd w:id="78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lastRenderedPageBreak/>
              <w:t xml:space="preserve">  </w:t>
            </w:r>
          </w:p>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Beschreibung </w:t>
            </w:r>
          </w:p>
        </w:tc>
      </w:tr>
      <w:tr w:rsidR="00A24D60"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 xml:space="preserve">oDMSUploadDto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bl>
    <w:p w:rsidR="0015694B" w:rsidRPr="0015694B" w:rsidRDefault="0015694B" w:rsidP="0015694B">
      <w:pPr>
        <w:spacing w:before="100" w:beforeAutospacing="1" w:after="100" w:afterAutospacing="1"/>
        <w:jc w:val="left"/>
      </w:pPr>
      <w:r w:rsidRPr="0015694B">
        <w:rPr>
          <w:rFonts w:ascii="Times New Roman" w:hAnsi="Times New Roman"/>
          <w:sz w:val="24"/>
        </w:rPr>
        <w:t xml:space="preserve">  </w:t>
      </w:r>
    </w:p>
    <w:p w:rsidR="00CE5609" w:rsidRDefault="00CE5609" w:rsidP="00CE5609">
      <w:pPr>
        <w:pStyle w:val="berschrift4"/>
      </w:pPr>
      <w:bookmarkStart w:id="790" w:name="_Toc472333464"/>
      <w:r>
        <w:t>SOAP Beispiel</w:t>
      </w:r>
      <w:bookmarkEnd w:id="790"/>
    </w:p>
    <w:p w:rsidR="00CE5609" w:rsidRDefault="00CE5609" w:rsidP="00CE5609">
      <w:pPr>
        <w:pStyle w:val="berschrift5"/>
      </w:pPr>
      <w:bookmarkStart w:id="791" w:name="_Toc472333465"/>
      <w:r>
        <w:t>Request:</w:t>
      </w:r>
      <w:bookmarkEnd w:id="791"/>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792" w:name="_Toc472333466"/>
      <w:r>
        <w:t>Response</w:t>
      </w:r>
      <w:bookmarkEnd w:id="792"/>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793" w:name="_Toc472333467"/>
      <w:r>
        <w:t>documentService</w:t>
      </w:r>
      <w:r w:rsidR="00831FC9">
        <w:t xml:space="preserve"> (EAI und B2B)</w:t>
      </w:r>
      <w:bookmarkEnd w:id="793"/>
    </w:p>
    <w:p w:rsidR="00831FC9" w:rsidRDefault="00831FC9" w:rsidP="00831FC9">
      <w:r>
        <w:t>Zusammenfassung von Methoden die für die Prozesse rund um das interne DMS benötigt werden.</w:t>
      </w:r>
    </w:p>
    <w:p w:rsidR="00CE5609" w:rsidRDefault="00687076" w:rsidP="00CE5609">
      <w:pPr>
        <w:pStyle w:val="berschrift3"/>
      </w:pPr>
      <w:bookmarkStart w:id="794" w:name="_Toc472333468"/>
      <w:r>
        <w:t>createOrUpdateDMSAkte</w:t>
      </w:r>
      <w:bookmarkEnd w:id="794"/>
    </w:p>
    <w:p w:rsidR="00CE5609" w:rsidRDefault="00CE5609" w:rsidP="00CE5609">
      <w:pPr>
        <w:pStyle w:val="berschrift4"/>
      </w:pPr>
      <w:bookmarkStart w:id="795" w:name="_Toc472333469"/>
      <w:r>
        <w:t>WebService Beschreibung</w:t>
      </w:r>
      <w:bookmarkEnd w:id="795"/>
    </w:p>
    <w:p w:rsidR="00CE5609" w:rsidRPr="00F31033" w:rsidRDefault="00F31033" w:rsidP="00CE5609">
      <w:r w:rsidRPr="00F31033">
        <w:t xml:space="preserve">Diese Methode legt eine DMSAkte an oder ändert eine Bestehende. </w:t>
      </w:r>
      <w:r>
        <w:t>Bei Übergabe eines Primärschlüssel wird geändert ansonsten neuangelegt.</w:t>
      </w:r>
    </w:p>
    <w:p w:rsidR="00CE5609" w:rsidRPr="00F31033" w:rsidRDefault="00CE5609" w:rsidP="00CE5609"/>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F31033">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Creates or Updates a dossier (the </w:t>
      </w:r>
      <w:r w:rsidRPr="00687076">
        <w:rPr>
          <w:rFonts w:ascii="Consolas" w:hAnsi="Consolas" w:cs="Consolas"/>
          <w:color w:val="008000"/>
          <w:sz w:val="19"/>
          <w:szCs w:val="19"/>
          <w:highlight w:val="white"/>
          <w:lang w:val="en-US"/>
        </w:rPr>
        <w:t>attributes) in the DMS via the DMS-HTTP-Interface</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outgoing</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name="input"&gt;&lt;/param&gt;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&lt;returns&gt;&lt;/returns&gt;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OperationContract</w:t>
      </w:r>
      <w:r w:rsidRPr="00687076">
        <w:rPr>
          <w:rFonts w:ascii="Consolas" w:hAnsi="Consolas" w:cs="Consolas"/>
          <w:color w:val="000000"/>
          <w:sz w:val="19"/>
          <w:szCs w:val="19"/>
          <w:highlight w:val="white"/>
          <w:lang w:val="en-US"/>
        </w:rPr>
        <w: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ocreateOrUpdateDMSAkteDto</w:t>
      </w:r>
      <w:r w:rsidRPr="00687076">
        <w:rPr>
          <w:rFonts w:ascii="Consolas" w:hAnsi="Consolas" w:cs="Consolas"/>
          <w:color w:val="000000"/>
          <w:sz w:val="19"/>
          <w:szCs w:val="19"/>
          <w:highlight w:val="white"/>
          <w:lang w:val="en-US"/>
        </w:rPr>
        <w:t xml:space="preserve"> createOrUpdateDMSAkte(</w:t>
      </w:r>
      <w:r w:rsidRPr="00687076">
        <w:rPr>
          <w:rFonts w:ascii="Consolas" w:hAnsi="Consolas" w:cs="Consolas"/>
          <w:color w:val="2B91AF"/>
          <w:sz w:val="19"/>
          <w:szCs w:val="19"/>
          <w:highlight w:val="white"/>
          <w:lang w:val="en-US"/>
        </w:rPr>
        <w:t>icreateOrUpdateDMSAkteDto</w:t>
      </w:r>
      <w:r w:rsidRPr="00687076">
        <w:rPr>
          <w:rFonts w:ascii="Consolas" w:hAnsi="Consolas" w:cs="Consolas"/>
          <w:color w:val="000000"/>
          <w:sz w:val="19"/>
          <w:szCs w:val="19"/>
          <w:highlight w:val="white"/>
          <w:lang w:val="en-US"/>
        </w:rPr>
        <w:t xml:space="preserve"> input);</w:t>
      </w:r>
    </w:p>
    <w:p w:rsidR="00CE5609" w:rsidRPr="009C614F" w:rsidRDefault="00CE5609" w:rsidP="00CE5609">
      <w:pPr>
        <w:rPr>
          <w:lang w:val="en-US"/>
        </w:rPr>
      </w:pPr>
    </w:p>
    <w:p w:rsidR="00CE5609" w:rsidRDefault="00CE5609" w:rsidP="00CE5609">
      <w:pPr>
        <w:pStyle w:val="berschrift5"/>
      </w:pPr>
      <w:bookmarkStart w:id="796" w:name="_Toc472333470"/>
      <w:r>
        <w:t>Inputstruktur</w:t>
      </w:r>
      <w:bookmarkEnd w:id="79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lastRenderedPageBreak/>
              <w:t xml:space="preserve">  </w:t>
            </w:r>
          </w:p>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Required</w:t>
            </w:r>
            <w:r w:rsidRPr="00764C17">
              <w:rPr>
                <w:rFonts w:ascii="Times New Roman" w:hAnsi="Times New Roman"/>
                <w:sz w:val="24"/>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Consolas" w:hAnsi="Consolas" w:cs="Consolas"/>
                <w:color w:val="2B91AF"/>
                <w:sz w:val="19"/>
                <w:szCs w:val="19"/>
                <w:lang w:eastAsia="de-CH"/>
              </w:rPr>
              <w:t xml:space="preserve">icreateOrUpdateDMSAkteDto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area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Gebiet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Gebiet ID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797" w:name="_Toc472333471"/>
      <w:r>
        <w:t>Rückgabestruktur</w:t>
      </w:r>
      <w:bookmarkEnd w:id="79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Beschreibung </w:t>
            </w:r>
          </w:p>
        </w:tc>
      </w:tr>
      <w:tr w:rsidR="00A24D60"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Consolas" w:hAnsi="Consolas" w:cs="Consolas"/>
                <w:color w:val="2B91AF"/>
                <w:sz w:val="19"/>
                <w:szCs w:val="19"/>
                <w:lang w:eastAsia="de-CH"/>
              </w:rPr>
              <w:t xml:space="preserve">ocreateOrUpdateDMSAkteDto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bl>
    <w:p w:rsidR="00764C17" w:rsidRPr="00764C17" w:rsidRDefault="00764C17" w:rsidP="00764C17"/>
    <w:p w:rsidR="00CE5609" w:rsidRDefault="00CE5609" w:rsidP="00CE5609">
      <w:pPr>
        <w:pStyle w:val="berschrift4"/>
      </w:pPr>
      <w:bookmarkStart w:id="798" w:name="_Toc472333472"/>
      <w:r>
        <w:t>SOAP Beispiel</w:t>
      </w:r>
      <w:bookmarkEnd w:id="798"/>
    </w:p>
    <w:p w:rsidR="00CE5609" w:rsidRDefault="00CE5609" w:rsidP="00CE5609">
      <w:pPr>
        <w:pStyle w:val="berschrift5"/>
      </w:pPr>
      <w:bookmarkStart w:id="799" w:name="_Toc472333473"/>
      <w:r>
        <w:t>Request:</w:t>
      </w:r>
      <w:bookmarkEnd w:id="799"/>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00" w:name="_Toc472333474"/>
      <w:r>
        <w:t>Response</w:t>
      </w:r>
      <w:bookmarkEnd w:id="800"/>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687076" w:rsidP="00CE5609">
      <w:pPr>
        <w:pStyle w:val="berschrift3"/>
      </w:pPr>
      <w:bookmarkStart w:id="801" w:name="_Toc472333475"/>
      <w:r>
        <w:t>createOrUpdateDMSDokument</w:t>
      </w:r>
      <w:bookmarkEnd w:id="801"/>
    </w:p>
    <w:p w:rsidR="00CE5609" w:rsidRDefault="00CE5609" w:rsidP="00CE5609">
      <w:pPr>
        <w:pStyle w:val="berschrift4"/>
      </w:pPr>
      <w:bookmarkStart w:id="802" w:name="_Toc472333476"/>
      <w:r>
        <w:t>WebService Beschreibung</w:t>
      </w:r>
      <w:bookmarkEnd w:id="802"/>
    </w:p>
    <w:p w:rsidR="00CE5609" w:rsidRDefault="00F31033" w:rsidP="00CE5609">
      <w:r>
        <w:t xml:space="preserve">Diese Methode legt ein Dokument im Dokumentenmanagementsystem ab oder führt eine Aktualisierung durch. </w:t>
      </w:r>
    </w:p>
    <w:p w:rsidR="00F31033" w:rsidRDefault="00F31033" w:rsidP="00CE5609"/>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F31033">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creates or updates a document (the file) in the DMS via the DMS Documentimport Interface</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outgoing</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lastRenderedPageBreak/>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name="input"&gt;&lt;/param&gt;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&lt;returns&gt;&lt;/returns&gt;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OperationContract</w:t>
      </w:r>
      <w:r w:rsidRPr="00687076">
        <w:rPr>
          <w:rFonts w:ascii="Consolas" w:hAnsi="Consolas" w:cs="Consolas"/>
          <w:color w:val="000000"/>
          <w:sz w:val="19"/>
          <w:szCs w:val="19"/>
          <w:highlight w:val="white"/>
          <w:lang w:val="en-US"/>
        </w:rPr>
        <w: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ocreateOrUpdateDMSDokumentDto</w:t>
      </w:r>
      <w:r w:rsidRPr="00687076">
        <w:rPr>
          <w:rFonts w:ascii="Consolas" w:hAnsi="Consolas" w:cs="Consolas"/>
          <w:color w:val="000000"/>
          <w:sz w:val="19"/>
          <w:szCs w:val="19"/>
          <w:highlight w:val="white"/>
          <w:lang w:val="en-US"/>
        </w:rPr>
        <w:t xml:space="preserve"> createOrUpdateDMSDokument(</w:t>
      </w:r>
      <w:r w:rsidRPr="00687076">
        <w:rPr>
          <w:rFonts w:ascii="Consolas" w:hAnsi="Consolas" w:cs="Consolas"/>
          <w:color w:val="2B91AF"/>
          <w:sz w:val="19"/>
          <w:szCs w:val="19"/>
          <w:highlight w:val="white"/>
          <w:lang w:val="en-US"/>
        </w:rPr>
        <w:t>icreateOrUpdateDMSDokumentDto</w:t>
      </w:r>
      <w:r w:rsidRPr="00687076">
        <w:rPr>
          <w:rFonts w:ascii="Consolas" w:hAnsi="Consolas" w:cs="Consolas"/>
          <w:color w:val="000000"/>
          <w:sz w:val="19"/>
          <w:szCs w:val="19"/>
          <w:highlight w:val="white"/>
          <w:lang w:val="en-US"/>
        </w:rPr>
        <w:t xml:space="preserve"> input);</w:t>
      </w:r>
    </w:p>
    <w:p w:rsidR="00CE5609" w:rsidRPr="009C614F" w:rsidRDefault="00CE5609" w:rsidP="00CE5609">
      <w:pPr>
        <w:rPr>
          <w:lang w:val="en-US"/>
        </w:rPr>
      </w:pPr>
    </w:p>
    <w:p w:rsidR="00CE5609" w:rsidRDefault="00CE5609" w:rsidP="00CE5609">
      <w:pPr>
        <w:pStyle w:val="berschrift5"/>
      </w:pPr>
      <w:bookmarkStart w:id="803" w:name="_Toc472333477"/>
      <w:r>
        <w:t>Inputstruktur</w:t>
      </w:r>
      <w:bookmarkEnd w:id="80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Required</w:t>
            </w:r>
            <w:r w:rsidRPr="00764C17">
              <w:rPr>
                <w:rFonts w:ascii="Times New Roman" w:hAnsi="Times New Roman"/>
                <w:sz w:val="24"/>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Consolas" w:hAnsi="Consolas" w:cs="Consolas"/>
                <w:color w:val="2B91AF"/>
                <w:sz w:val="19"/>
                <w:szCs w:val="19"/>
                <w:lang w:eastAsia="de-CH"/>
              </w:rPr>
              <w:t xml:space="preserve">icreateOrUpdateDMSDokumentDto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area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area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sysdmsdoc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document id internal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area tech id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bl>
    <w:p w:rsidR="00CE5609" w:rsidRDefault="00764C17" w:rsidP="00764C17">
      <w:pPr>
        <w:spacing w:before="100" w:beforeAutospacing="1" w:after="100" w:afterAutospacing="1"/>
        <w:jc w:val="left"/>
      </w:pPr>
      <w:r w:rsidRPr="00764C17">
        <w:rPr>
          <w:rFonts w:ascii="Times New Roman" w:hAnsi="Times New Roman"/>
          <w:sz w:val="24"/>
        </w:rPr>
        <w:t xml:space="preserve">  </w:t>
      </w:r>
    </w:p>
    <w:p w:rsidR="00CE5609" w:rsidRDefault="00CE5609" w:rsidP="00CE5609">
      <w:pPr>
        <w:pStyle w:val="berschrift5"/>
      </w:pPr>
      <w:bookmarkStart w:id="804" w:name="_Toc472333478"/>
      <w:r>
        <w:t>Rückgabestruktur</w:t>
      </w:r>
      <w:bookmarkEnd w:id="80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Beschreibung </w:t>
            </w:r>
          </w:p>
        </w:tc>
      </w:tr>
      <w:tr w:rsidR="00A24D60"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Consolas" w:hAnsi="Consolas" w:cs="Consolas"/>
                <w:color w:val="2B91AF"/>
                <w:sz w:val="19"/>
                <w:szCs w:val="19"/>
                <w:lang w:eastAsia="de-CH"/>
              </w:rPr>
              <w:t xml:space="preserve">ocreateOrUpdateDMSDokumentDto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bl>
    <w:p w:rsidR="00764C17" w:rsidRPr="00764C17" w:rsidRDefault="00764C17" w:rsidP="00764C17"/>
    <w:p w:rsidR="00CE5609" w:rsidRDefault="00CE5609" w:rsidP="00CE5609">
      <w:pPr>
        <w:pStyle w:val="berschrift4"/>
      </w:pPr>
      <w:bookmarkStart w:id="805" w:name="_Toc472333479"/>
      <w:r>
        <w:t>SOAP Beispiel</w:t>
      </w:r>
      <w:bookmarkEnd w:id="805"/>
    </w:p>
    <w:p w:rsidR="00CE5609" w:rsidRDefault="00CE5609" w:rsidP="00CE5609">
      <w:pPr>
        <w:pStyle w:val="berschrift5"/>
      </w:pPr>
      <w:bookmarkStart w:id="806" w:name="_Toc472333480"/>
      <w:r>
        <w:t>Request:</w:t>
      </w:r>
      <w:bookmarkEnd w:id="806"/>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07" w:name="_Toc472333481"/>
      <w:r>
        <w:t>Response</w:t>
      </w:r>
      <w:bookmarkEnd w:id="807"/>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687076" w:rsidP="00CE5609">
      <w:pPr>
        <w:pStyle w:val="berschrift3"/>
      </w:pPr>
      <w:bookmarkStart w:id="808" w:name="_Toc472333482"/>
      <w:r>
        <w:t>createOrUpdateDocument</w:t>
      </w:r>
      <w:bookmarkEnd w:id="808"/>
    </w:p>
    <w:p w:rsidR="00CE5609" w:rsidRDefault="00CE5609" w:rsidP="00CE5609">
      <w:pPr>
        <w:pStyle w:val="berschrift4"/>
      </w:pPr>
      <w:bookmarkStart w:id="809" w:name="_Toc472333483"/>
      <w:r>
        <w:t>WebService Beschreibung</w:t>
      </w:r>
      <w:bookmarkEnd w:id="809"/>
    </w:p>
    <w:p w:rsidR="00CE5609" w:rsidRDefault="00CB5F9A" w:rsidP="00CE5609">
      <w:r>
        <w:t>Dieser Service legt ein Dokument im internen DMS ab oder aktualisiert bei Übergabe des Primärschlüssels ein bestehendes Dokument.</w:t>
      </w:r>
    </w:p>
    <w:p w:rsidR="00CE5609" w:rsidRDefault="00CE5609" w:rsidP="00CE5609"/>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creates or updates a document (the file) for dmsdoc storage</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outgoing</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name="input"&gt;&lt;/param&gt;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&lt;returns&gt;&lt;/returns&gt;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OperationContract</w:t>
      </w:r>
      <w:r w:rsidRPr="00687076">
        <w:rPr>
          <w:rFonts w:ascii="Consolas" w:hAnsi="Consolas" w:cs="Consolas"/>
          <w:color w:val="000000"/>
          <w:sz w:val="19"/>
          <w:szCs w:val="19"/>
          <w:highlight w:val="white"/>
          <w:lang w:val="en-US"/>
        </w:rPr>
        <w: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ocreateOrUpdateDocumentDto</w:t>
      </w:r>
      <w:r w:rsidRPr="00687076">
        <w:rPr>
          <w:rFonts w:ascii="Consolas" w:hAnsi="Consolas" w:cs="Consolas"/>
          <w:color w:val="000000"/>
          <w:sz w:val="19"/>
          <w:szCs w:val="19"/>
          <w:highlight w:val="white"/>
          <w:lang w:val="en-US"/>
        </w:rPr>
        <w:t xml:space="preserve"> createOrUpdateDocument(</w:t>
      </w:r>
      <w:r w:rsidRPr="00687076">
        <w:rPr>
          <w:rFonts w:ascii="Consolas" w:hAnsi="Consolas" w:cs="Consolas"/>
          <w:color w:val="2B91AF"/>
          <w:sz w:val="19"/>
          <w:szCs w:val="19"/>
          <w:highlight w:val="white"/>
          <w:lang w:val="en-US"/>
        </w:rPr>
        <w:t>icreateOrUpdateDocumentDto</w:t>
      </w:r>
      <w:r w:rsidRPr="00687076">
        <w:rPr>
          <w:rFonts w:ascii="Consolas" w:hAnsi="Consolas" w:cs="Consolas"/>
          <w:color w:val="000000"/>
          <w:sz w:val="19"/>
          <w:szCs w:val="19"/>
          <w:highlight w:val="white"/>
          <w:lang w:val="en-US"/>
        </w:rPr>
        <w:t xml:space="preserve"> input);</w:t>
      </w:r>
    </w:p>
    <w:p w:rsidR="00CE5609" w:rsidRPr="009C614F" w:rsidRDefault="00CE5609" w:rsidP="00CE5609">
      <w:pPr>
        <w:rPr>
          <w:lang w:val="en-US"/>
        </w:rPr>
      </w:pPr>
    </w:p>
    <w:p w:rsidR="00CE5609" w:rsidRDefault="00CE5609" w:rsidP="00CE5609">
      <w:pPr>
        <w:pStyle w:val="berschrift5"/>
      </w:pPr>
      <w:bookmarkStart w:id="810" w:name="_Toc472333484"/>
      <w:r>
        <w:t>Inputstruktur</w:t>
      </w:r>
      <w:bookmarkEnd w:id="81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Required</w:t>
            </w:r>
            <w:r w:rsidRPr="00764C17">
              <w:rPr>
                <w:rFonts w:ascii="Times New Roman" w:hAnsi="Times New Roman"/>
                <w:sz w:val="24"/>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Consolas" w:hAnsi="Consolas" w:cs="Consolas"/>
                <w:color w:val="2B91AF"/>
                <w:sz w:val="19"/>
                <w:szCs w:val="19"/>
                <w:lang w:eastAsia="de-CH"/>
              </w:rPr>
              <w:t xml:space="preserve">icreateOrUpdateDocumentDto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heme="minorHAnsi" w:hAnsiTheme="minorHAnsi"/>
                <w:sz w:val="24"/>
                <w:szCs w:val="22"/>
                <w:lang w:val="de-CH"/>
              </w:rPr>
            </w:pPr>
            <w:r w:rsidRPr="00764C1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document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Consolas" w:hAnsi="Consolas" w:cs="Consolas"/>
                <w:color w:val="2B91AF"/>
                <w:sz w:val="19"/>
                <w:szCs w:val="19"/>
                <w:lang w:eastAsia="de-CH"/>
              </w:rPr>
              <w:t>DmsDocDto</w:t>
            </w:r>
            <w:r w:rsidRPr="00764C1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heme="minorHAnsi" w:hAnsiTheme="minorHAnsi"/>
                <w:sz w:val="24"/>
                <w:szCs w:val="22"/>
                <w:lang w:val="de-CH"/>
              </w:rPr>
            </w:pPr>
            <w:r w:rsidRPr="00764C17">
              <w:rPr>
                <w:rFonts w:asciiTheme="minorHAnsi" w:hAnsiTheme="minorHAnsi"/>
                <w:sz w:val="24"/>
                <w:szCs w:val="22"/>
                <w:lang w:val="de-CH"/>
              </w:rPr>
              <w:t xml:space="preserve">The document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Consolas" w:hAnsi="Consolas" w:cs="Consolas"/>
                <w:color w:val="2B91AF"/>
                <w:sz w:val="19"/>
                <w:szCs w:val="19"/>
                <w:lang w:eastAsia="de-CH"/>
              </w:rPr>
              <w:t xml:space="preserve">DmsDocDto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heme="minorHAnsi" w:hAnsiTheme="minorHAnsi"/>
                <w:sz w:val="24"/>
                <w:szCs w:val="22"/>
                <w:lang w:val="de-CH"/>
              </w:rPr>
            </w:pPr>
            <w:r w:rsidRPr="00764C1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bemerkung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Remark</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dateiname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Filename</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format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Fileformat (PDF,…)</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gedrucktam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Print date</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gedrucktvon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Printed from</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inhalt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byte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File binary content</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name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Title</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searchterms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Search Keywords</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sysdmsdoc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Internal tech. Id</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syswftx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Reference to template</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typ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185BBA"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Type Code</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ungueltigam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185BBA"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Invalid from date</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ungueltigcomment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185BBA"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Invalidation comment</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ungueltigflag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185BBA"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Invalidation Flag</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ungueltigvon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185BBA"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Invalid from time</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wftxcode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185BBA"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Template code</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bl>
    <w:p w:rsidR="00764C17" w:rsidRPr="00764C17" w:rsidRDefault="00764C17" w:rsidP="00764C17">
      <w:pPr>
        <w:spacing w:before="100" w:beforeAutospacing="1" w:after="100" w:afterAutospacing="1"/>
        <w:jc w:val="left"/>
        <w:rPr>
          <w:rFonts w:ascii="Times New Roman" w:hAnsi="Times New Roman"/>
          <w:sz w:val="24"/>
        </w:rPr>
      </w:pPr>
      <w:r w:rsidRPr="00764C17">
        <w:rPr>
          <w:rFonts w:ascii="Times New Roman" w:hAnsi="Times New Roman"/>
          <w:sz w:val="24"/>
        </w:rPr>
        <w:t xml:space="preserve">  </w:t>
      </w:r>
    </w:p>
    <w:p w:rsidR="00764C17" w:rsidRPr="00764C17" w:rsidRDefault="00764C17" w:rsidP="00764C17">
      <w:pPr>
        <w:spacing w:before="100" w:beforeAutospacing="1" w:after="100" w:afterAutospacing="1"/>
        <w:jc w:val="left"/>
        <w:rPr>
          <w:rFonts w:ascii="Times New Roman" w:hAnsi="Times New Roman"/>
          <w:sz w:val="24"/>
        </w:rPr>
      </w:pPr>
    </w:p>
    <w:p w:rsidR="00CE5609" w:rsidRDefault="00CE5609" w:rsidP="00CE5609">
      <w:pPr>
        <w:pStyle w:val="berschrift5"/>
      </w:pPr>
      <w:bookmarkStart w:id="811" w:name="_Toc472333485"/>
      <w:r>
        <w:t>Rückgabestruktur</w:t>
      </w:r>
      <w:bookmarkEnd w:id="81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Beschreibung </w:t>
            </w:r>
          </w:p>
        </w:tc>
      </w:tr>
      <w:tr w:rsidR="00A24D60"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Consolas" w:hAnsi="Consolas" w:cs="Consolas"/>
                <w:color w:val="2B91AF"/>
                <w:sz w:val="19"/>
                <w:szCs w:val="19"/>
                <w:lang w:eastAsia="de-CH"/>
              </w:rPr>
              <w:t xml:space="preserve">ocreateOrUpdateDocumentDto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A24D60"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document </w:t>
            </w:r>
          </w:p>
        </w:tc>
        <w:tc>
          <w:tcPr>
            <w:tcW w:w="172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Consolas" w:hAnsi="Consolas" w:cs="Consolas"/>
                <w:color w:val="2B91AF"/>
                <w:sz w:val="19"/>
                <w:szCs w:val="19"/>
                <w:lang w:eastAsia="de-CH"/>
              </w:rPr>
              <w:t>DmsDocDto</w:t>
            </w:r>
            <w:r w:rsidRPr="00764C1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The document </w:t>
            </w:r>
            <w:r>
              <w:rPr>
                <w:rFonts w:asciiTheme="minorHAnsi" w:hAnsiTheme="minorHAnsi"/>
                <w:sz w:val="24"/>
                <w:szCs w:val="22"/>
                <w:lang w:val="de-CH"/>
              </w:rPr>
              <w:t>(see inputstructure)</w:t>
            </w:r>
          </w:p>
        </w:tc>
      </w:tr>
    </w:tbl>
    <w:p w:rsidR="00764C17" w:rsidRPr="00764C17" w:rsidRDefault="00764C17" w:rsidP="00185BBA">
      <w:pPr>
        <w:spacing w:before="100" w:beforeAutospacing="1" w:after="100" w:afterAutospacing="1"/>
        <w:jc w:val="left"/>
      </w:pPr>
      <w:r w:rsidRPr="00764C17">
        <w:rPr>
          <w:rFonts w:ascii="Times New Roman" w:hAnsi="Times New Roman"/>
          <w:sz w:val="24"/>
        </w:rPr>
        <w:t xml:space="preserve">  </w:t>
      </w:r>
    </w:p>
    <w:p w:rsidR="00CE5609" w:rsidRDefault="00CE5609" w:rsidP="00CE5609">
      <w:pPr>
        <w:pStyle w:val="berschrift4"/>
      </w:pPr>
      <w:bookmarkStart w:id="812" w:name="_Toc472333486"/>
      <w:r>
        <w:t>SOAP Beispiel</w:t>
      </w:r>
      <w:bookmarkEnd w:id="812"/>
    </w:p>
    <w:p w:rsidR="00CE5609" w:rsidRDefault="00CE5609" w:rsidP="00CE5609">
      <w:pPr>
        <w:pStyle w:val="berschrift5"/>
      </w:pPr>
      <w:bookmarkStart w:id="813" w:name="_Toc472333487"/>
      <w:r>
        <w:t>Request:</w:t>
      </w:r>
      <w:bookmarkEnd w:id="813"/>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14" w:name="_Toc472333488"/>
      <w:r>
        <w:t>Response</w:t>
      </w:r>
      <w:bookmarkEnd w:id="814"/>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AF55A8" w:rsidP="00CE5609">
      <w:pPr>
        <w:pStyle w:val="berschrift3"/>
      </w:pPr>
      <w:bookmarkStart w:id="815" w:name="_Toc472333489"/>
      <w:r>
        <w:t>deleteDocument</w:t>
      </w:r>
      <w:bookmarkEnd w:id="815"/>
    </w:p>
    <w:p w:rsidR="00CE5609" w:rsidRDefault="00CE5609" w:rsidP="00CE5609">
      <w:pPr>
        <w:pStyle w:val="berschrift4"/>
      </w:pPr>
      <w:bookmarkStart w:id="816" w:name="_Toc472333490"/>
      <w:r>
        <w:t>WebService Beschreibung</w:t>
      </w:r>
      <w:bookmarkEnd w:id="816"/>
    </w:p>
    <w:p w:rsidR="00CE5609" w:rsidRDefault="00CB5F9A" w:rsidP="00CE5609">
      <w:r>
        <w:t>Entfernt ein Dokument aus dem Datenbestand und markiert dieses als ungültig anhand des übergebenen Primärschlüssels.</w:t>
      </w:r>
    </w:p>
    <w:p w:rsidR="00CE5609" w:rsidRDefault="00CE5609" w:rsidP="00CE5609"/>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removes the defined document by setting its valid dates</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&lt;param name="sysdmsdoc"&gt;&lt;/param&gt;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2B91AF"/>
          <w:sz w:val="19"/>
          <w:szCs w:val="19"/>
          <w:highlight w:val="white"/>
          <w:lang w:val="en-US"/>
        </w:rPr>
        <w:t>OperationContract</w:t>
      </w:r>
      <w:r w:rsidRPr="00AF55A8">
        <w:rPr>
          <w:rFonts w:ascii="Consolas" w:hAnsi="Consolas" w:cs="Consolas"/>
          <w:color w:val="000000"/>
          <w:sz w:val="19"/>
          <w:szCs w:val="19"/>
          <w:highlight w:val="white"/>
          <w:lang w:val="en-US"/>
        </w:rPr>
        <w: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2B91AF"/>
          <w:sz w:val="19"/>
          <w:szCs w:val="19"/>
          <w:highlight w:val="white"/>
          <w:lang w:val="en-US"/>
        </w:rPr>
        <w:t>odeleteDocumentDto</w:t>
      </w:r>
      <w:r w:rsidRPr="00AF55A8">
        <w:rPr>
          <w:rFonts w:ascii="Consolas" w:hAnsi="Consolas" w:cs="Consolas"/>
          <w:color w:val="000000"/>
          <w:sz w:val="19"/>
          <w:szCs w:val="19"/>
          <w:highlight w:val="white"/>
          <w:lang w:val="en-US"/>
        </w:rPr>
        <w:t xml:space="preserve"> deleteDocument(</w:t>
      </w:r>
      <w:r w:rsidRPr="00AF55A8">
        <w:rPr>
          <w:rFonts w:ascii="Consolas" w:hAnsi="Consolas" w:cs="Consolas"/>
          <w:color w:val="0000FF"/>
          <w:sz w:val="19"/>
          <w:szCs w:val="19"/>
          <w:highlight w:val="white"/>
          <w:lang w:val="en-US"/>
        </w:rPr>
        <w:t>long</w:t>
      </w:r>
      <w:r w:rsidRPr="00AF55A8">
        <w:rPr>
          <w:rFonts w:ascii="Consolas" w:hAnsi="Consolas" w:cs="Consolas"/>
          <w:color w:val="000000"/>
          <w:sz w:val="19"/>
          <w:szCs w:val="19"/>
          <w:highlight w:val="white"/>
          <w:lang w:val="en-US"/>
        </w:rPr>
        <w:t xml:space="preserve"> sysdmsdoc);</w:t>
      </w:r>
    </w:p>
    <w:p w:rsidR="00CE5609" w:rsidRPr="009C614F" w:rsidRDefault="00CE5609" w:rsidP="00CE5609">
      <w:pPr>
        <w:rPr>
          <w:lang w:val="en-US"/>
        </w:rPr>
      </w:pPr>
    </w:p>
    <w:p w:rsidR="00CE5609" w:rsidRDefault="00CE5609" w:rsidP="00CE5609">
      <w:pPr>
        <w:pStyle w:val="berschrift5"/>
      </w:pPr>
      <w:bookmarkStart w:id="817" w:name="_Toc472333491"/>
      <w:r>
        <w:t>Inputstruktur</w:t>
      </w:r>
      <w:bookmarkEnd w:id="817"/>
    </w:p>
    <w:tbl>
      <w:tblPr>
        <w:tblStyle w:val="Tabellenraster"/>
        <w:tblW w:w="0" w:type="auto"/>
        <w:tblLook w:val="04A0" w:firstRow="1" w:lastRow="0" w:firstColumn="1" w:lastColumn="0" w:noHBand="0" w:noVBand="1"/>
      </w:tblPr>
      <w:tblGrid>
        <w:gridCol w:w="2852"/>
        <w:gridCol w:w="1505"/>
        <w:gridCol w:w="1727"/>
        <w:gridCol w:w="1810"/>
        <w:gridCol w:w="1181"/>
      </w:tblGrid>
      <w:tr w:rsidR="00185BBA" w:rsidTr="003662A7">
        <w:tc>
          <w:tcPr>
            <w:tcW w:w="2852" w:type="dxa"/>
          </w:tcPr>
          <w:p w:rsidR="00185BBA" w:rsidRDefault="00185BBA" w:rsidP="003662A7">
            <w:pPr>
              <w:pStyle w:val="Text"/>
              <w:rPr>
                <w:rFonts w:asciiTheme="minorHAnsi" w:hAnsiTheme="minorHAnsi"/>
                <w:szCs w:val="22"/>
              </w:rPr>
            </w:pPr>
          </w:p>
          <w:p w:rsidR="00185BBA" w:rsidRDefault="00185BBA" w:rsidP="003662A7">
            <w:pPr>
              <w:pStyle w:val="Text"/>
              <w:rPr>
                <w:rFonts w:asciiTheme="minorHAnsi" w:hAnsiTheme="minorHAnsi"/>
                <w:szCs w:val="22"/>
              </w:rPr>
            </w:pPr>
          </w:p>
          <w:p w:rsidR="00185BBA" w:rsidRDefault="00185BBA" w:rsidP="003662A7">
            <w:pPr>
              <w:pStyle w:val="Text"/>
              <w:rPr>
                <w:rFonts w:asciiTheme="minorHAnsi" w:hAnsiTheme="minorHAnsi"/>
                <w:szCs w:val="22"/>
              </w:rPr>
            </w:pPr>
            <w:r>
              <w:rPr>
                <w:rFonts w:asciiTheme="minorHAnsi" w:hAnsiTheme="minorHAnsi"/>
                <w:szCs w:val="22"/>
              </w:rPr>
              <w:t>Klasse</w:t>
            </w:r>
          </w:p>
        </w:tc>
        <w:tc>
          <w:tcPr>
            <w:tcW w:w="1505" w:type="dxa"/>
          </w:tcPr>
          <w:p w:rsidR="00185BBA" w:rsidRDefault="00185BBA" w:rsidP="003662A7">
            <w:pPr>
              <w:pStyle w:val="Text"/>
              <w:rPr>
                <w:rFonts w:asciiTheme="minorHAnsi" w:hAnsiTheme="minorHAnsi"/>
                <w:szCs w:val="22"/>
              </w:rPr>
            </w:pPr>
            <w:r>
              <w:rPr>
                <w:rFonts w:asciiTheme="minorHAnsi" w:hAnsiTheme="minorHAnsi"/>
                <w:szCs w:val="22"/>
              </w:rPr>
              <w:t>Attribut</w:t>
            </w:r>
          </w:p>
        </w:tc>
        <w:tc>
          <w:tcPr>
            <w:tcW w:w="1727" w:type="dxa"/>
          </w:tcPr>
          <w:p w:rsidR="00185BBA" w:rsidRDefault="00185BBA" w:rsidP="003662A7">
            <w:pPr>
              <w:pStyle w:val="Text"/>
              <w:rPr>
                <w:rFonts w:asciiTheme="minorHAnsi" w:hAnsiTheme="minorHAnsi"/>
                <w:szCs w:val="22"/>
              </w:rPr>
            </w:pPr>
            <w:r>
              <w:rPr>
                <w:rFonts w:asciiTheme="minorHAnsi" w:hAnsiTheme="minorHAnsi"/>
                <w:szCs w:val="22"/>
              </w:rPr>
              <w:t>Typ</w:t>
            </w:r>
          </w:p>
        </w:tc>
        <w:tc>
          <w:tcPr>
            <w:tcW w:w="1810" w:type="dxa"/>
          </w:tcPr>
          <w:p w:rsidR="00185BBA" w:rsidRDefault="00185BBA" w:rsidP="003662A7">
            <w:pPr>
              <w:pStyle w:val="Text"/>
              <w:rPr>
                <w:rFonts w:asciiTheme="minorHAnsi" w:hAnsiTheme="minorHAnsi"/>
                <w:szCs w:val="22"/>
              </w:rPr>
            </w:pPr>
            <w:r>
              <w:rPr>
                <w:rFonts w:asciiTheme="minorHAnsi" w:hAnsiTheme="minorHAnsi"/>
                <w:szCs w:val="22"/>
              </w:rPr>
              <w:t>Beschreibung</w:t>
            </w:r>
          </w:p>
        </w:tc>
        <w:tc>
          <w:tcPr>
            <w:tcW w:w="1181" w:type="dxa"/>
          </w:tcPr>
          <w:p w:rsidR="00185BBA" w:rsidRDefault="00185BBA" w:rsidP="003662A7">
            <w:pPr>
              <w:pStyle w:val="Text"/>
              <w:rPr>
                <w:rFonts w:asciiTheme="minorHAnsi" w:hAnsiTheme="minorHAnsi"/>
                <w:szCs w:val="22"/>
              </w:rPr>
            </w:pPr>
            <w:r>
              <w:rPr>
                <w:rFonts w:asciiTheme="minorHAnsi" w:hAnsiTheme="minorHAnsi"/>
                <w:szCs w:val="22"/>
              </w:rPr>
              <w:t>Required</w:t>
            </w:r>
          </w:p>
        </w:tc>
      </w:tr>
      <w:tr w:rsidR="00185BBA" w:rsidTr="003662A7">
        <w:tc>
          <w:tcPr>
            <w:tcW w:w="2852" w:type="dxa"/>
          </w:tcPr>
          <w:p w:rsidR="00185BBA" w:rsidRDefault="00185BBA" w:rsidP="003662A7">
            <w:pPr>
              <w:pStyle w:val="Text"/>
              <w:rPr>
                <w:rFonts w:asciiTheme="minorHAnsi" w:hAnsiTheme="minorHAnsi"/>
                <w:szCs w:val="22"/>
              </w:rPr>
            </w:pPr>
            <w:r>
              <w:rPr>
                <w:rFonts w:ascii="Consolas" w:hAnsi="Consolas" w:cs="Consolas"/>
                <w:color w:val="2B91AF"/>
                <w:sz w:val="19"/>
                <w:szCs w:val="19"/>
                <w:lang w:val="de-DE" w:eastAsia="de-CH"/>
              </w:rPr>
              <w:t>Long</w:t>
            </w:r>
          </w:p>
        </w:tc>
        <w:tc>
          <w:tcPr>
            <w:tcW w:w="1505" w:type="dxa"/>
          </w:tcPr>
          <w:p w:rsidR="00185BBA" w:rsidRDefault="00185BBA" w:rsidP="003662A7">
            <w:pPr>
              <w:pStyle w:val="Text"/>
              <w:rPr>
                <w:rFonts w:asciiTheme="minorHAnsi" w:hAnsiTheme="minorHAnsi"/>
                <w:szCs w:val="22"/>
              </w:rPr>
            </w:pPr>
            <w:r>
              <w:rPr>
                <w:rFonts w:asciiTheme="minorHAnsi" w:hAnsiTheme="minorHAnsi"/>
                <w:szCs w:val="22"/>
              </w:rPr>
              <w:t>sysdmsdoc</w:t>
            </w:r>
          </w:p>
        </w:tc>
        <w:tc>
          <w:tcPr>
            <w:tcW w:w="1727" w:type="dxa"/>
          </w:tcPr>
          <w:p w:rsidR="00185BBA" w:rsidRDefault="00185BBA" w:rsidP="003662A7">
            <w:pPr>
              <w:pStyle w:val="Text"/>
              <w:rPr>
                <w:rFonts w:asciiTheme="minorHAnsi" w:hAnsiTheme="minorHAnsi"/>
                <w:szCs w:val="22"/>
              </w:rPr>
            </w:pPr>
            <w:r>
              <w:rPr>
                <w:rFonts w:asciiTheme="minorHAnsi" w:hAnsiTheme="minorHAnsi"/>
                <w:szCs w:val="22"/>
              </w:rPr>
              <w:t>Long</w:t>
            </w:r>
          </w:p>
        </w:tc>
        <w:tc>
          <w:tcPr>
            <w:tcW w:w="1810" w:type="dxa"/>
          </w:tcPr>
          <w:p w:rsidR="00185BBA" w:rsidRDefault="00185BBA" w:rsidP="003662A7">
            <w:pPr>
              <w:pStyle w:val="Text"/>
              <w:rPr>
                <w:rFonts w:asciiTheme="minorHAnsi" w:hAnsiTheme="minorHAnsi"/>
                <w:szCs w:val="22"/>
              </w:rPr>
            </w:pPr>
            <w:r>
              <w:rPr>
                <w:rFonts w:asciiTheme="minorHAnsi" w:hAnsiTheme="minorHAnsi"/>
                <w:szCs w:val="22"/>
              </w:rPr>
              <w:t>Document Id</w:t>
            </w:r>
          </w:p>
        </w:tc>
        <w:tc>
          <w:tcPr>
            <w:tcW w:w="1181" w:type="dxa"/>
          </w:tcPr>
          <w:p w:rsidR="00185BBA" w:rsidRDefault="00185BBA" w:rsidP="003662A7">
            <w:pPr>
              <w:pStyle w:val="Text"/>
              <w:rPr>
                <w:rFonts w:asciiTheme="minorHAnsi" w:hAnsiTheme="minorHAnsi"/>
                <w:szCs w:val="22"/>
              </w:rPr>
            </w:pPr>
            <w:r>
              <w:rPr>
                <w:rFonts w:asciiTheme="minorHAnsi" w:hAnsiTheme="minorHAnsi"/>
                <w:szCs w:val="22"/>
              </w:rPr>
              <w:t>x</w:t>
            </w:r>
          </w:p>
        </w:tc>
      </w:tr>
    </w:tbl>
    <w:p w:rsidR="00CE5609" w:rsidRDefault="00CE5609" w:rsidP="00CE5609">
      <w:pPr>
        <w:pStyle w:val="Text"/>
      </w:pPr>
    </w:p>
    <w:p w:rsidR="00CE5609" w:rsidRDefault="00CE5609" w:rsidP="00CE5609">
      <w:pPr>
        <w:pStyle w:val="berschrift5"/>
      </w:pPr>
      <w:bookmarkStart w:id="818" w:name="_Toc472333492"/>
      <w:r>
        <w:t>Rückgabestruktur</w:t>
      </w:r>
      <w:bookmarkEnd w:id="81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Beschreibung </w:t>
            </w:r>
          </w:p>
        </w:tc>
      </w:tr>
      <w:tr w:rsidR="00A24D60"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Consolas" w:hAnsi="Consolas" w:cs="Consolas"/>
                <w:color w:val="2B91AF"/>
                <w:sz w:val="19"/>
                <w:szCs w:val="19"/>
                <w:lang w:eastAsia="de-CH"/>
              </w:rPr>
              <w:t xml:space="preserve">odeleteDocumentDto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bl>
    <w:p w:rsidR="00764C17" w:rsidRPr="00764C17" w:rsidRDefault="00185BBA" w:rsidP="00185BBA">
      <w:pPr>
        <w:spacing w:before="100" w:beforeAutospacing="1" w:after="100" w:afterAutospacing="1"/>
        <w:jc w:val="left"/>
      </w:pPr>
      <w:r w:rsidRPr="00185BBA">
        <w:rPr>
          <w:rFonts w:ascii="Times New Roman" w:hAnsi="Times New Roman"/>
          <w:sz w:val="24"/>
        </w:rPr>
        <w:t xml:space="preserve">  </w:t>
      </w:r>
    </w:p>
    <w:p w:rsidR="00CE5609" w:rsidRDefault="00CE5609" w:rsidP="00CE5609">
      <w:pPr>
        <w:pStyle w:val="berschrift4"/>
      </w:pPr>
      <w:bookmarkStart w:id="819" w:name="_Toc472333493"/>
      <w:r>
        <w:t>SOAP Beispiel</w:t>
      </w:r>
      <w:bookmarkEnd w:id="819"/>
    </w:p>
    <w:p w:rsidR="00CE5609" w:rsidRDefault="00CE5609" w:rsidP="00CE5609">
      <w:pPr>
        <w:pStyle w:val="berschrift5"/>
      </w:pPr>
      <w:bookmarkStart w:id="820" w:name="_Toc472333494"/>
      <w:r>
        <w:t>Request:</w:t>
      </w:r>
      <w:bookmarkEnd w:id="820"/>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21" w:name="_Toc472333495"/>
      <w:r>
        <w:t>Response</w:t>
      </w:r>
      <w:bookmarkEnd w:id="821"/>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AF55A8" w:rsidP="00CE5609">
      <w:pPr>
        <w:pStyle w:val="berschrift3"/>
      </w:pPr>
      <w:bookmarkStart w:id="822" w:name="_Toc472333496"/>
      <w:r>
        <w:lastRenderedPageBreak/>
        <w:t>execDMSUploadTrigger</w:t>
      </w:r>
      <w:bookmarkEnd w:id="822"/>
    </w:p>
    <w:p w:rsidR="00CE5609" w:rsidRDefault="00CE5609" w:rsidP="00CE5609">
      <w:pPr>
        <w:pStyle w:val="berschrift4"/>
      </w:pPr>
      <w:bookmarkStart w:id="823" w:name="_Toc472333497"/>
      <w:r>
        <w:t>WebService Beschreibung</w:t>
      </w:r>
      <w:bookmarkEnd w:id="823"/>
    </w:p>
    <w:p w:rsidR="00CE5609" w:rsidRPr="0047601F" w:rsidRDefault="00CB5F9A" w:rsidP="00CB5F9A">
      <w:pPr>
        <w:rPr>
          <w:rFonts w:ascii="Courier New" w:hAnsi="Courier New" w:cs="Courier New"/>
          <w:lang w:val="en-US"/>
        </w:rPr>
      </w:pPr>
      <w:r>
        <w:t>Siehe dmsService</w:t>
      </w:r>
    </w:p>
    <w:p w:rsidR="00CE5609" w:rsidRPr="00596C64" w:rsidRDefault="00CE5609" w:rsidP="00CE5609"/>
    <w:p w:rsidR="00CE5609" w:rsidRDefault="00AF55A8" w:rsidP="00CE5609">
      <w:pPr>
        <w:pStyle w:val="berschrift3"/>
      </w:pPr>
      <w:bookmarkStart w:id="824" w:name="_Toc472333498"/>
      <w:r>
        <w:t>execEvent</w:t>
      </w:r>
      <w:bookmarkEnd w:id="824"/>
    </w:p>
    <w:p w:rsidR="00CE5609" w:rsidRDefault="00CE5609" w:rsidP="00CE5609">
      <w:pPr>
        <w:pStyle w:val="berschrift4"/>
      </w:pPr>
      <w:bookmarkStart w:id="825" w:name="_Toc472333499"/>
      <w:r>
        <w:t>WebService Beschreibung</w:t>
      </w:r>
      <w:bookmarkEnd w:id="825"/>
    </w:p>
    <w:p w:rsidR="00CE5609" w:rsidRDefault="00CB5F9A" w:rsidP="00CE5609">
      <w:r>
        <w:t>Diese Methode bekommt einen Systemevent übergeben und löst den passenden Service aus.</w:t>
      </w:r>
    </w:p>
    <w:p w:rsidR="00CE5609" w:rsidRDefault="00CE5609" w:rsidP="00CE5609"/>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triggers a system-event (calling a webservice processing the event-data)</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&lt;param name="e"&gt;&lt;/param&gt;</w:t>
      </w:r>
    </w:p>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AF55A8" w:rsidP="00AF55A8">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oExecEventDto</w:t>
      </w:r>
      <w:r w:rsidRPr="00A7642C">
        <w:rPr>
          <w:rFonts w:ascii="Consolas" w:hAnsi="Consolas" w:cs="Consolas"/>
          <w:color w:val="000000"/>
          <w:sz w:val="19"/>
          <w:szCs w:val="19"/>
          <w:highlight w:val="white"/>
          <w:lang w:val="en-US"/>
        </w:rPr>
        <w:t xml:space="preserve"> execEvent(</w:t>
      </w:r>
      <w:r w:rsidRPr="00A7642C">
        <w:rPr>
          <w:rFonts w:ascii="Consolas" w:hAnsi="Consolas" w:cs="Consolas"/>
          <w:color w:val="2B91AF"/>
          <w:sz w:val="19"/>
          <w:szCs w:val="19"/>
          <w:highlight w:val="white"/>
          <w:lang w:val="en-US"/>
        </w:rPr>
        <w:t>iExecEventDto</w:t>
      </w:r>
      <w:r w:rsidRPr="00A7642C">
        <w:rPr>
          <w:rFonts w:ascii="Consolas" w:hAnsi="Consolas" w:cs="Consolas"/>
          <w:color w:val="000000"/>
          <w:sz w:val="19"/>
          <w:szCs w:val="19"/>
          <w:highlight w:val="white"/>
          <w:lang w:val="en-US"/>
        </w:rPr>
        <w:t xml:space="preserve"> e);</w:t>
      </w:r>
    </w:p>
    <w:p w:rsidR="00CE5609" w:rsidRDefault="00CE5609" w:rsidP="00CE5609">
      <w:pPr>
        <w:pStyle w:val="berschrift5"/>
      </w:pPr>
      <w:bookmarkStart w:id="826" w:name="_Toc472333500"/>
      <w:r>
        <w:t>Inputstruktur</w:t>
      </w:r>
      <w:bookmarkEnd w:id="82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A24D60" w:rsidRPr="00A24D6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Required</w:t>
            </w:r>
            <w:r w:rsidRPr="00A24D60">
              <w:rPr>
                <w:rFonts w:ascii="Times New Roman" w:hAnsi="Times New Roman"/>
                <w:sz w:val="24"/>
              </w:rPr>
              <w:t xml:space="preserve"> </w:t>
            </w:r>
          </w:p>
        </w:tc>
      </w:tr>
      <w:tr w:rsidR="00A24D60" w:rsidRPr="00A24D6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Consolas" w:hAnsi="Consolas" w:cs="Consolas"/>
                <w:color w:val="2B91AF"/>
                <w:sz w:val="19"/>
                <w:szCs w:val="19"/>
                <w:lang w:eastAsia="de-CH"/>
              </w:rPr>
              <w:t xml:space="preserve">iExecEventDto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r>
      <w:tr w:rsidR="00A24D60" w:rsidRPr="00A24D6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area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area like VT,ANTRAG,ANGEBOT (optional) </w:t>
            </w:r>
          </w:p>
        </w:tc>
        <w:tc>
          <w:tcPr>
            <w:tcW w:w="1181"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r>
      <w:tr w:rsidR="00A24D60" w:rsidRPr="00A24D6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EAIART Code </w:t>
            </w:r>
          </w:p>
        </w:tc>
        <w:tc>
          <w:tcPr>
            <w:tcW w:w="1181"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r>
      <w:tr w:rsidR="00A24D60" w:rsidRPr="00A24D6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eventCode1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additional parameter for the code (e.g. Vorgangnr) </w:t>
            </w:r>
          </w:p>
        </w:tc>
        <w:tc>
          <w:tcPr>
            <w:tcW w:w="1181"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r>
      <w:tr w:rsidR="00A24D60" w:rsidRPr="00A24D6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eventCode2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additional parameter for the code (e.g. documenttype) </w:t>
            </w:r>
          </w:p>
        </w:tc>
        <w:tc>
          <w:tcPr>
            <w:tcW w:w="1181"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r>
      <w:tr w:rsidR="00A24D60" w:rsidRPr="00A24D6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eventCode3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additional parameter for the code </w:t>
            </w:r>
          </w:p>
        </w:tc>
        <w:tc>
          <w:tcPr>
            <w:tcW w:w="1181"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r>
      <w:tr w:rsidR="00A24D60" w:rsidRPr="00A24D6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area id (optional) </w:t>
            </w:r>
          </w:p>
        </w:tc>
        <w:tc>
          <w:tcPr>
            <w:tcW w:w="1181"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r>
    </w:tbl>
    <w:p w:rsidR="00CE5609" w:rsidRDefault="00CE5609" w:rsidP="00CE5609">
      <w:pPr>
        <w:pStyle w:val="berschrift5"/>
      </w:pPr>
      <w:bookmarkStart w:id="827" w:name="_Toc472333501"/>
      <w:r>
        <w:t>Rückgabestruktur</w:t>
      </w:r>
      <w:bookmarkEnd w:id="82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A24D6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lastRenderedPageBreak/>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Beschreibung </w:t>
            </w:r>
          </w:p>
        </w:tc>
      </w:tr>
      <w:tr w:rsidR="00A24D60" w:rsidRPr="00A24D6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Consolas" w:hAnsi="Consolas" w:cs="Consolas"/>
                <w:color w:val="2B91AF"/>
                <w:sz w:val="19"/>
                <w:szCs w:val="19"/>
                <w:lang w:eastAsia="de-CH"/>
              </w:rPr>
              <w:t xml:space="preserve">oExecEventDto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r>
    </w:tbl>
    <w:p w:rsidR="00A24D60" w:rsidRPr="00A24D60" w:rsidRDefault="00A24D60" w:rsidP="00A24D60">
      <w:pPr>
        <w:spacing w:before="100" w:beforeAutospacing="1" w:after="100" w:afterAutospacing="1"/>
        <w:jc w:val="left"/>
        <w:rPr>
          <w:rFonts w:ascii="Times New Roman" w:hAnsi="Times New Roman"/>
          <w:sz w:val="24"/>
        </w:rPr>
      </w:pPr>
      <w:r w:rsidRPr="00A24D60">
        <w:rPr>
          <w:rFonts w:ascii="Times New Roman" w:hAnsi="Times New Roman"/>
          <w:sz w:val="24"/>
        </w:rPr>
        <w:t xml:space="preserve">  </w:t>
      </w:r>
    </w:p>
    <w:p w:rsidR="00764C17" w:rsidRPr="00764C17" w:rsidRDefault="00764C17" w:rsidP="00764C17"/>
    <w:p w:rsidR="00CE5609" w:rsidRDefault="00CE5609" w:rsidP="00CE5609">
      <w:pPr>
        <w:pStyle w:val="berschrift4"/>
      </w:pPr>
      <w:bookmarkStart w:id="828" w:name="_Toc472333502"/>
      <w:r>
        <w:t>SOAP Beispiel</w:t>
      </w:r>
      <w:bookmarkEnd w:id="828"/>
    </w:p>
    <w:p w:rsidR="00CE5609" w:rsidRDefault="00CE5609" w:rsidP="00CE5609">
      <w:pPr>
        <w:pStyle w:val="berschrift5"/>
      </w:pPr>
      <w:bookmarkStart w:id="829" w:name="_Toc472333503"/>
      <w:r>
        <w:t>Request:</w:t>
      </w:r>
      <w:bookmarkEnd w:id="829"/>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30" w:name="_Toc472333504"/>
      <w:r>
        <w:t>Response</w:t>
      </w:r>
      <w:bookmarkEnd w:id="830"/>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AF55A8" w:rsidP="00CE5609">
      <w:pPr>
        <w:pStyle w:val="berschrift3"/>
      </w:pPr>
      <w:bookmarkStart w:id="831" w:name="_Toc472333505"/>
      <w:r>
        <w:t>getDMSUrl</w:t>
      </w:r>
      <w:r w:rsidR="00CB5F9A">
        <w:t xml:space="preserve"> (deprecated)</w:t>
      </w:r>
      <w:bookmarkEnd w:id="831"/>
    </w:p>
    <w:p w:rsidR="00CE5609" w:rsidRDefault="00CE5609" w:rsidP="00CE5609">
      <w:pPr>
        <w:pStyle w:val="berschrift4"/>
      </w:pPr>
      <w:bookmarkStart w:id="832" w:name="_Toc472333506"/>
      <w:r>
        <w:t>WebService Beschreibung</w:t>
      </w:r>
      <w:bookmarkEnd w:id="832"/>
      <w:r w:rsidR="00CB5F9A">
        <w:t xml:space="preserve"> </w:t>
      </w:r>
    </w:p>
    <w:p w:rsidR="00CE5609" w:rsidRDefault="00CB5F9A" w:rsidP="00CE5609">
      <w:r>
        <w:t>Diese Methode liefert eine URL auf ein externes DMS zurück.</w:t>
      </w:r>
    </w:p>
    <w:p w:rsidR="00CE5609" w:rsidRDefault="00CE5609" w:rsidP="00CE5609"/>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AF55A8" w:rsidP="00AF55A8">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ogetDMSUrlDto</w:t>
      </w:r>
      <w:r w:rsidRPr="00A7642C">
        <w:rPr>
          <w:rFonts w:ascii="Consolas" w:hAnsi="Consolas" w:cs="Consolas"/>
          <w:color w:val="000000"/>
          <w:sz w:val="19"/>
          <w:szCs w:val="19"/>
          <w:highlight w:val="white"/>
          <w:lang w:val="en-US"/>
        </w:rPr>
        <w:t xml:space="preserve"> getDMSUrl(</w:t>
      </w:r>
      <w:r w:rsidRPr="00A7642C">
        <w:rPr>
          <w:rFonts w:ascii="Consolas" w:hAnsi="Consolas" w:cs="Consolas"/>
          <w:color w:val="2B91AF"/>
          <w:sz w:val="19"/>
          <w:szCs w:val="19"/>
          <w:highlight w:val="white"/>
          <w:lang w:val="en-US"/>
        </w:rPr>
        <w:t>igetDMSUrlDto</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833" w:name="_Toc472333507"/>
      <w:r>
        <w:t>Inputstruktur</w:t>
      </w:r>
      <w:bookmarkEnd w:id="83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Required</w:t>
            </w:r>
            <w:r w:rsidRPr="00185BBA">
              <w:rPr>
                <w:rFonts w:ascii="Times New Roman" w:hAnsi="Times New Roman"/>
                <w:sz w:val="24"/>
              </w:rPr>
              <w:t xml:space="preserve"> </w:t>
            </w:r>
          </w:p>
        </w:tc>
      </w:tr>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Consolas" w:hAnsi="Consolas" w:cs="Consolas"/>
                <w:color w:val="2B91AF"/>
                <w:sz w:val="19"/>
                <w:szCs w:val="19"/>
                <w:lang w:eastAsia="de-CH"/>
              </w:rPr>
              <w:t xml:space="preserve">igetDMSUrlDto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area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(ANGEBOT,ANTRAG,VT) </w:t>
            </w: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caseid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DMR-Vorgangsnummer Optional Pflichtfeld wenn Vorgang im OL über </w:t>
            </w:r>
            <w:r w:rsidRPr="00185BBA">
              <w:rPr>
                <w:rFonts w:asciiTheme="minorHAnsi" w:hAnsiTheme="minorHAnsi"/>
                <w:sz w:val="24"/>
                <w:szCs w:val="22"/>
                <w:lang w:val="de-CH"/>
              </w:rPr>
              <w:lastRenderedPageBreak/>
              <w:t xml:space="preserve">DMR/DMS-Trigger angestossen wurde </w:t>
            </w: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lastRenderedPageBreak/>
              <w:t xml:space="preserve">  </w:t>
            </w:r>
          </w:p>
        </w:tc>
      </w:tr>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techn. Schlüssel für area </w:t>
            </w: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834" w:name="_Toc472333508"/>
      <w:r>
        <w:t>Rückgabestruktur</w:t>
      </w:r>
      <w:bookmarkEnd w:id="83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Beschreibung </w:t>
            </w:r>
          </w:p>
        </w:tc>
      </w:tr>
      <w:tr w:rsidR="00A24D60"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Consolas" w:hAnsi="Consolas" w:cs="Consolas"/>
                <w:color w:val="2B91AF"/>
                <w:sz w:val="19"/>
                <w:szCs w:val="19"/>
                <w:lang w:eastAsia="de-CH"/>
              </w:rPr>
              <w:t xml:space="preserve">ogetDMSUrlDto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r w:rsidR="00A24D60"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url </w:t>
            </w:r>
          </w:p>
        </w:tc>
        <w:tc>
          <w:tcPr>
            <w:tcW w:w="172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jc w:val="left"/>
              <w:rPr>
                <w:rFonts w:ascii="Times New Roman" w:hAnsi="Times New Roman"/>
                <w:sz w:val="24"/>
              </w:rPr>
            </w:pPr>
          </w:p>
        </w:tc>
      </w:tr>
    </w:tbl>
    <w:p w:rsidR="00185BBA" w:rsidRPr="00185BBA" w:rsidRDefault="00185BBA" w:rsidP="00185BBA">
      <w:pPr>
        <w:spacing w:before="100" w:beforeAutospacing="1" w:after="100" w:afterAutospacing="1"/>
        <w:jc w:val="left"/>
        <w:rPr>
          <w:rFonts w:ascii="Times New Roman" w:hAnsi="Times New Roman"/>
          <w:sz w:val="24"/>
        </w:rPr>
      </w:pPr>
      <w:r w:rsidRPr="00185BBA">
        <w:rPr>
          <w:rFonts w:ascii="Times New Roman" w:hAnsi="Times New Roman"/>
          <w:sz w:val="24"/>
        </w:rPr>
        <w:t xml:space="preserve">  </w:t>
      </w:r>
    </w:p>
    <w:p w:rsidR="00764C17" w:rsidRPr="00764C17" w:rsidRDefault="00764C17" w:rsidP="00764C17"/>
    <w:p w:rsidR="00CE5609" w:rsidRDefault="00CE5609" w:rsidP="00CE5609">
      <w:pPr>
        <w:pStyle w:val="berschrift4"/>
      </w:pPr>
      <w:bookmarkStart w:id="835" w:name="_Toc472333509"/>
      <w:r>
        <w:t>SOAP Beispiel</w:t>
      </w:r>
      <w:bookmarkEnd w:id="835"/>
    </w:p>
    <w:p w:rsidR="00CE5609" w:rsidRDefault="00CE5609" w:rsidP="00CE5609">
      <w:pPr>
        <w:pStyle w:val="berschrift5"/>
      </w:pPr>
      <w:bookmarkStart w:id="836" w:name="_Toc472333510"/>
      <w:r>
        <w:t>Request:</w:t>
      </w:r>
      <w:bookmarkEnd w:id="836"/>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37" w:name="_Toc472333511"/>
      <w:r>
        <w:t>Response</w:t>
      </w:r>
      <w:bookmarkEnd w:id="837"/>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AF55A8" w:rsidP="00CE5609">
      <w:pPr>
        <w:pStyle w:val="berschrift3"/>
      </w:pPr>
      <w:bookmarkStart w:id="838" w:name="_Toc472333512"/>
      <w:r>
        <w:t>getDocument</w:t>
      </w:r>
      <w:bookmarkEnd w:id="838"/>
    </w:p>
    <w:p w:rsidR="00CE5609" w:rsidRDefault="00CE5609" w:rsidP="00CE5609">
      <w:pPr>
        <w:pStyle w:val="berschrift4"/>
      </w:pPr>
      <w:bookmarkStart w:id="839" w:name="_Toc472333513"/>
      <w:r>
        <w:t>WebService Beschreibung</w:t>
      </w:r>
      <w:bookmarkEnd w:id="839"/>
    </w:p>
    <w:p w:rsidR="00CE5609" w:rsidRDefault="00CB5F9A" w:rsidP="00CE5609">
      <w:r>
        <w:t>Diese Methode liefert anhand des übergebenen Primärschlüssels ein Dokument zurück.</w:t>
      </w:r>
    </w:p>
    <w:p w:rsidR="00CE5609" w:rsidRDefault="00CE5609" w:rsidP="00CE5609"/>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returns a certain Document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&lt;param name="sysdmsdoc"&gt;&lt;/param&gt;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&lt;returns&gt;&lt;/returns&gt;</w:t>
      </w:r>
    </w:p>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lastRenderedPageBreak/>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AF55A8" w:rsidP="00AF55A8">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ogetDocumentDto</w:t>
      </w:r>
      <w:r w:rsidRPr="00A7642C">
        <w:rPr>
          <w:rFonts w:ascii="Consolas" w:hAnsi="Consolas" w:cs="Consolas"/>
          <w:color w:val="000000"/>
          <w:sz w:val="19"/>
          <w:szCs w:val="19"/>
          <w:highlight w:val="white"/>
          <w:lang w:val="en-US"/>
        </w:rPr>
        <w:t xml:space="preserve"> getDocument(</w:t>
      </w:r>
      <w:r w:rsidRPr="00A7642C">
        <w:rPr>
          <w:rFonts w:ascii="Consolas" w:hAnsi="Consolas" w:cs="Consolas"/>
          <w:color w:val="0000FF"/>
          <w:sz w:val="19"/>
          <w:szCs w:val="19"/>
          <w:highlight w:val="white"/>
          <w:lang w:val="en-US"/>
        </w:rPr>
        <w:t>long</w:t>
      </w:r>
      <w:r w:rsidRPr="00A7642C">
        <w:rPr>
          <w:rFonts w:ascii="Consolas" w:hAnsi="Consolas" w:cs="Consolas"/>
          <w:color w:val="000000"/>
          <w:sz w:val="19"/>
          <w:szCs w:val="19"/>
          <w:highlight w:val="white"/>
          <w:lang w:val="en-US"/>
        </w:rPr>
        <w:t xml:space="preserve"> sysdmsdoc);</w:t>
      </w:r>
    </w:p>
    <w:p w:rsidR="00CE5609" w:rsidRDefault="00CE5609" w:rsidP="00CE5609">
      <w:pPr>
        <w:pStyle w:val="berschrift5"/>
      </w:pPr>
      <w:bookmarkStart w:id="840" w:name="_Toc472333514"/>
      <w:r>
        <w:t>Inputstruktur</w:t>
      </w:r>
      <w:bookmarkEnd w:id="840"/>
    </w:p>
    <w:tbl>
      <w:tblPr>
        <w:tblStyle w:val="Tabellenraster"/>
        <w:tblW w:w="0" w:type="auto"/>
        <w:tblLook w:val="04A0" w:firstRow="1" w:lastRow="0" w:firstColumn="1" w:lastColumn="0" w:noHBand="0" w:noVBand="1"/>
      </w:tblPr>
      <w:tblGrid>
        <w:gridCol w:w="2852"/>
        <w:gridCol w:w="1505"/>
        <w:gridCol w:w="1727"/>
        <w:gridCol w:w="1810"/>
        <w:gridCol w:w="1181"/>
      </w:tblGrid>
      <w:tr w:rsidR="00185BBA" w:rsidTr="003662A7">
        <w:tc>
          <w:tcPr>
            <w:tcW w:w="2852" w:type="dxa"/>
          </w:tcPr>
          <w:p w:rsidR="00185BBA" w:rsidRDefault="00185BBA" w:rsidP="003662A7">
            <w:pPr>
              <w:pStyle w:val="Text"/>
              <w:rPr>
                <w:rFonts w:asciiTheme="minorHAnsi" w:hAnsiTheme="minorHAnsi"/>
                <w:szCs w:val="22"/>
              </w:rPr>
            </w:pPr>
          </w:p>
          <w:p w:rsidR="00185BBA" w:rsidRDefault="00185BBA" w:rsidP="003662A7">
            <w:pPr>
              <w:pStyle w:val="Text"/>
              <w:rPr>
                <w:rFonts w:asciiTheme="minorHAnsi" w:hAnsiTheme="minorHAnsi"/>
                <w:szCs w:val="22"/>
              </w:rPr>
            </w:pPr>
          </w:p>
          <w:p w:rsidR="00185BBA" w:rsidRDefault="00185BBA" w:rsidP="003662A7">
            <w:pPr>
              <w:pStyle w:val="Text"/>
              <w:rPr>
                <w:rFonts w:asciiTheme="minorHAnsi" w:hAnsiTheme="minorHAnsi"/>
                <w:szCs w:val="22"/>
              </w:rPr>
            </w:pPr>
            <w:r>
              <w:rPr>
                <w:rFonts w:asciiTheme="minorHAnsi" w:hAnsiTheme="minorHAnsi"/>
                <w:szCs w:val="22"/>
              </w:rPr>
              <w:t>Klasse</w:t>
            </w:r>
          </w:p>
        </w:tc>
        <w:tc>
          <w:tcPr>
            <w:tcW w:w="1505" w:type="dxa"/>
          </w:tcPr>
          <w:p w:rsidR="00185BBA" w:rsidRDefault="00185BBA" w:rsidP="003662A7">
            <w:pPr>
              <w:pStyle w:val="Text"/>
              <w:rPr>
                <w:rFonts w:asciiTheme="minorHAnsi" w:hAnsiTheme="minorHAnsi"/>
                <w:szCs w:val="22"/>
              </w:rPr>
            </w:pPr>
            <w:r>
              <w:rPr>
                <w:rFonts w:asciiTheme="minorHAnsi" w:hAnsiTheme="minorHAnsi"/>
                <w:szCs w:val="22"/>
              </w:rPr>
              <w:t>Attribut</w:t>
            </w:r>
          </w:p>
        </w:tc>
        <w:tc>
          <w:tcPr>
            <w:tcW w:w="1727" w:type="dxa"/>
          </w:tcPr>
          <w:p w:rsidR="00185BBA" w:rsidRDefault="00185BBA" w:rsidP="003662A7">
            <w:pPr>
              <w:pStyle w:val="Text"/>
              <w:rPr>
                <w:rFonts w:asciiTheme="minorHAnsi" w:hAnsiTheme="minorHAnsi"/>
                <w:szCs w:val="22"/>
              </w:rPr>
            </w:pPr>
            <w:r>
              <w:rPr>
                <w:rFonts w:asciiTheme="minorHAnsi" w:hAnsiTheme="minorHAnsi"/>
                <w:szCs w:val="22"/>
              </w:rPr>
              <w:t>Typ</w:t>
            </w:r>
          </w:p>
        </w:tc>
        <w:tc>
          <w:tcPr>
            <w:tcW w:w="1810" w:type="dxa"/>
          </w:tcPr>
          <w:p w:rsidR="00185BBA" w:rsidRDefault="00185BBA" w:rsidP="003662A7">
            <w:pPr>
              <w:pStyle w:val="Text"/>
              <w:rPr>
                <w:rFonts w:asciiTheme="minorHAnsi" w:hAnsiTheme="minorHAnsi"/>
                <w:szCs w:val="22"/>
              </w:rPr>
            </w:pPr>
            <w:r>
              <w:rPr>
                <w:rFonts w:asciiTheme="minorHAnsi" w:hAnsiTheme="minorHAnsi"/>
                <w:szCs w:val="22"/>
              </w:rPr>
              <w:t>Beschreibung</w:t>
            </w:r>
          </w:p>
        </w:tc>
        <w:tc>
          <w:tcPr>
            <w:tcW w:w="1181" w:type="dxa"/>
          </w:tcPr>
          <w:p w:rsidR="00185BBA" w:rsidRDefault="00185BBA" w:rsidP="003662A7">
            <w:pPr>
              <w:pStyle w:val="Text"/>
              <w:rPr>
                <w:rFonts w:asciiTheme="minorHAnsi" w:hAnsiTheme="minorHAnsi"/>
                <w:szCs w:val="22"/>
              </w:rPr>
            </w:pPr>
            <w:r>
              <w:rPr>
                <w:rFonts w:asciiTheme="minorHAnsi" w:hAnsiTheme="minorHAnsi"/>
                <w:szCs w:val="22"/>
              </w:rPr>
              <w:t>Required</w:t>
            </w:r>
          </w:p>
        </w:tc>
      </w:tr>
      <w:tr w:rsidR="00185BBA" w:rsidTr="003662A7">
        <w:tc>
          <w:tcPr>
            <w:tcW w:w="2852" w:type="dxa"/>
          </w:tcPr>
          <w:p w:rsidR="00185BBA" w:rsidRDefault="00185BBA" w:rsidP="003662A7">
            <w:pPr>
              <w:pStyle w:val="Text"/>
              <w:rPr>
                <w:rFonts w:asciiTheme="minorHAnsi" w:hAnsiTheme="minorHAnsi"/>
                <w:szCs w:val="22"/>
              </w:rPr>
            </w:pPr>
            <w:r>
              <w:rPr>
                <w:rFonts w:ascii="Consolas" w:hAnsi="Consolas" w:cs="Consolas"/>
                <w:color w:val="2B91AF"/>
                <w:sz w:val="19"/>
                <w:szCs w:val="19"/>
                <w:lang w:val="de-DE" w:eastAsia="de-CH"/>
              </w:rPr>
              <w:t>Long</w:t>
            </w:r>
          </w:p>
        </w:tc>
        <w:tc>
          <w:tcPr>
            <w:tcW w:w="1505" w:type="dxa"/>
          </w:tcPr>
          <w:p w:rsidR="00185BBA" w:rsidRDefault="00185BBA" w:rsidP="003662A7">
            <w:pPr>
              <w:pStyle w:val="Text"/>
              <w:rPr>
                <w:rFonts w:asciiTheme="minorHAnsi" w:hAnsiTheme="minorHAnsi"/>
                <w:szCs w:val="22"/>
              </w:rPr>
            </w:pPr>
            <w:r>
              <w:rPr>
                <w:rFonts w:asciiTheme="minorHAnsi" w:hAnsiTheme="minorHAnsi"/>
                <w:szCs w:val="22"/>
              </w:rPr>
              <w:t>sysdmsdoc</w:t>
            </w:r>
          </w:p>
        </w:tc>
        <w:tc>
          <w:tcPr>
            <w:tcW w:w="1727" w:type="dxa"/>
          </w:tcPr>
          <w:p w:rsidR="00185BBA" w:rsidRDefault="00185BBA" w:rsidP="003662A7">
            <w:pPr>
              <w:pStyle w:val="Text"/>
              <w:rPr>
                <w:rFonts w:asciiTheme="minorHAnsi" w:hAnsiTheme="minorHAnsi"/>
                <w:szCs w:val="22"/>
              </w:rPr>
            </w:pPr>
            <w:r>
              <w:rPr>
                <w:rFonts w:asciiTheme="minorHAnsi" w:hAnsiTheme="minorHAnsi"/>
                <w:szCs w:val="22"/>
              </w:rPr>
              <w:t>Long</w:t>
            </w:r>
          </w:p>
        </w:tc>
        <w:tc>
          <w:tcPr>
            <w:tcW w:w="1810" w:type="dxa"/>
          </w:tcPr>
          <w:p w:rsidR="00185BBA" w:rsidRDefault="00185BBA" w:rsidP="003662A7">
            <w:pPr>
              <w:pStyle w:val="Text"/>
              <w:rPr>
                <w:rFonts w:asciiTheme="minorHAnsi" w:hAnsiTheme="minorHAnsi"/>
                <w:szCs w:val="22"/>
              </w:rPr>
            </w:pPr>
            <w:r>
              <w:rPr>
                <w:rFonts w:asciiTheme="minorHAnsi" w:hAnsiTheme="minorHAnsi"/>
                <w:szCs w:val="22"/>
              </w:rPr>
              <w:t>Document Id</w:t>
            </w:r>
          </w:p>
        </w:tc>
        <w:tc>
          <w:tcPr>
            <w:tcW w:w="1181" w:type="dxa"/>
          </w:tcPr>
          <w:p w:rsidR="00185BBA" w:rsidRDefault="00185BBA" w:rsidP="003662A7">
            <w:pPr>
              <w:pStyle w:val="Text"/>
              <w:rPr>
                <w:rFonts w:asciiTheme="minorHAnsi" w:hAnsiTheme="minorHAnsi"/>
                <w:szCs w:val="22"/>
              </w:rPr>
            </w:pPr>
            <w:r>
              <w:rPr>
                <w:rFonts w:asciiTheme="minorHAnsi" w:hAnsiTheme="minorHAnsi"/>
                <w:szCs w:val="22"/>
              </w:rPr>
              <w:t>x</w:t>
            </w:r>
          </w:p>
        </w:tc>
      </w:tr>
    </w:tbl>
    <w:p w:rsidR="00CE5609" w:rsidRDefault="00CE5609" w:rsidP="00CE5609">
      <w:pPr>
        <w:pStyle w:val="Text"/>
      </w:pPr>
    </w:p>
    <w:p w:rsidR="00CE5609" w:rsidRDefault="00CE5609" w:rsidP="00CE5609">
      <w:pPr>
        <w:pStyle w:val="berschrift5"/>
      </w:pPr>
      <w:bookmarkStart w:id="841" w:name="_Toc472333515"/>
      <w:r>
        <w:t>Rückgabestruktur</w:t>
      </w:r>
      <w:bookmarkEnd w:id="84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96"/>
        <w:gridCol w:w="1685"/>
        <w:gridCol w:w="2062"/>
        <w:gridCol w:w="1732"/>
      </w:tblGrid>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Klasse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Attribut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Typ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 xml:space="preserve">Beschreibung </w:t>
            </w: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Consolas" w:hAnsi="Consolas" w:cs="Consolas"/>
                <w:color w:val="2B91AF"/>
                <w:sz w:val="19"/>
                <w:szCs w:val="19"/>
                <w:lang w:eastAsia="de-CH"/>
              </w:rPr>
              <w:t xml:space="preserve">ogetDocumentDto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Consolas" w:hAnsi="Consolas" w:cs="Consolas"/>
                <w:color w:val="2B91AF"/>
                <w:sz w:val="19"/>
                <w:szCs w:val="19"/>
                <w:lang w:eastAsia="de-CH"/>
              </w:rPr>
            </w:pPr>
            <w:r w:rsidRPr="00185BBA">
              <w:rPr>
                <w:rFonts w:ascii="Consolas" w:hAnsi="Consolas" w:cs="Consolas"/>
                <w:color w:val="2B91AF"/>
                <w:sz w:val="19"/>
                <w:szCs w:val="19"/>
                <w:lang w:eastAsia="de-CH"/>
              </w:rPr>
              <w:t xml:space="preserve">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 xml:space="preserve">  </w:t>
            </w: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document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Consolas" w:hAnsi="Consolas" w:cs="Consolas"/>
                <w:color w:val="2B91AF"/>
                <w:sz w:val="19"/>
                <w:szCs w:val="19"/>
                <w:lang w:eastAsia="de-CH"/>
              </w:rPr>
            </w:pPr>
            <w:r w:rsidRPr="00185BBA">
              <w:rPr>
                <w:rFonts w:ascii="Consolas" w:hAnsi="Consolas" w:cs="Consolas"/>
                <w:color w:val="2B91AF"/>
                <w:sz w:val="19"/>
                <w:szCs w:val="19"/>
                <w:lang w:eastAsia="de-CH"/>
              </w:rPr>
              <w:t xml:space="preserve">DmsDocDto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w:t>
            </w:r>
            <w:r w:rsidRPr="00185BBA">
              <w:rPr>
                <w:rFonts w:asciiTheme="minorHAnsi" w:hAnsiTheme="minorHAnsi"/>
                <w:sz w:val="24"/>
                <w:szCs w:val="22"/>
                <w:lang w:val="de-CH"/>
              </w:rPr>
              <w:t>iehe createOrUpdateDocument</w:t>
            </w: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documentType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Consolas" w:hAnsi="Consolas" w:cs="Consolas"/>
                <w:color w:val="2B91AF"/>
                <w:sz w:val="19"/>
                <w:szCs w:val="19"/>
                <w:lang w:eastAsia="de-CH"/>
              </w:rPr>
            </w:pPr>
            <w:r w:rsidRPr="00185BBA">
              <w:rPr>
                <w:rFonts w:ascii="Consolas" w:hAnsi="Consolas" w:cs="Consolas"/>
                <w:color w:val="2B91AF"/>
                <w:sz w:val="19"/>
                <w:szCs w:val="19"/>
                <w:lang w:eastAsia="de-CH"/>
              </w:rPr>
              <w:t xml:space="preserve">DocumentTypeDto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jc w:val="left"/>
              <w:rPr>
                <w:rFonts w:ascii="Times New Roman" w:hAnsi="Times New Roman"/>
                <w:sz w:val="24"/>
              </w:rPr>
            </w:pP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Consolas" w:hAnsi="Consolas" w:cs="Consolas"/>
                <w:color w:val="2B91AF"/>
                <w:sz w:val="19"/>
                <w:szCs w:val="19"/>
                <w:lang w:eastAsia="de-CH"/>
              </w:rPr>
              <w:t xml:space="preserve">DocumentTypeDto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extension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jc w:val="left"/>
              <w:rPr>
                <w:rFonts w:ascii="Times New Roman" w:hAnsi="Times New Roman"/>
                <w:sz w:val="24"/>
              </w:rPr>
            </w:pP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groupname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jc w:val="left"/>
              <w:rPr>
                <w:rFonts w:ascii="Times New Roman" w:hAnsi="Times New Roman"/>
                <w:sz w:val="24"/>
              </w:rPr>
            </w:pP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name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jc w:val="left"/>
              <w:rPr>
                <w:rFonts w:ascii="Times New Roman" w:hAnsi="Times New Roman"/>
                <w:sz w:val="24"/>
              </w:rPr>
            </w:pP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sysbdefgrp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long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jc w:val="left"/>
              <w:rPr>
                <w:rFonts w:ascii="Times New Roman" w:hAnsi="Times New Roman"/>
                <w:sz w:val="24"/>
              </w:rPr>
            </w:pP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syswftx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long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jc w:val="left"/>
              <w:rPr>
                <w:rFonts w:ascii="Times New Roman" w:hAnsi="Times New Roman"/>
                <w:sz w:val="24"/>
              </w:rPr>
            </w:pP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wftxcode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jc w:val="left"/>
              <w:rPr>
                <w:rFonts w:ascii="Times New Roman" w:hAnsi="Times New Roman"/>
                <w:sz w:val="24"/>
              </w:rPr>
            </w:pPr>
          </w:p>
        </w:tc>
      </w:tr>
    </w:tbl>
    <w:p w:rsidR="00764C17" w:rsidRPr="00764C17" w:rsidRDefault="00185BBA" w:rsidP="00185BBA">
      <w:pPr>
        <w:spacing w:before="100" w:beforeAutospacing="1" w:after="100" w:afterAutospacing="1"/>
        <w:jc w:val="left"/>
      </w:pPr>
      <w:r w:rsidRPr="00185BBA">
        <w:rPr>
          <w:rFonts w:ascii="Times New Roman" w:hAnsi="Times New Roman"/>
          <w:sz w:val="24"/>
        </w:rPr>
        <w:t> </w:t>
      </w:r>
    </w:p>
    <w:p w:rsidR="00CE5609" w:rsidRDefault="00CE5609" w:rsidP="00CE5609">
      <w:pPr>
        <w:pStyle w:val="berschrift4"/>
      </w:pPr>
      <w:bookmarkStart w:id="842" w:name="_Toc472333516"/>
      <w:r>
        <w:t>SOAP Beispiel</w:t>
      </w:r>
      <w:bookmarkEnd w:id="842"/>
    </w:p>
    <w:p w:rsidR="00CE5609" w:rsidRDefault="00CE5609" w:rsidP="00CE5609">
      <w:pPr>
        <w:pStyle w:val="berschrift5"/>
      </w:pPr>
      <w:bookmarkStart w:id="843" w:name="_Toc472333517"/>
      <w:r>
        <w:t>Request:</w:t>
      </w:r>
      <w:bookmarkEnd w:id="843"/>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44" w:name="_Toc472333518"/>
      <w:r>
        <w:t>Response</w:t>
      </w:r>
      <w:bookmarkEnd w:id="844"/>
    </w:p>
    <w:p w:rsidR="00CE5609" w:rsidRPr="0047601F" w:rsidRDefault="00CE5609" w:rsidP="00CE5609">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AF55A8" w:rsidP="00CE5609">
      <w:pPr>
        <w:pStyle w:val="berschrift3"/>
      </w:pPr>
      <w:bookmarkStart w:id="845" w:name="_Toc472333519"/>
      <w:r>
        <w:t>listAvailableDocumentTypes</w:t>
      </w:r>
      <w:bookmarkEnd w:id="845"/>
    </w:p>
    <w:p w:rsidR="00CE5609" w:rsidRDefault="00CE5609" w:rsidP="00CE5609">
      <w:pPr>
        <w:pStyle w:val="berschrift4"/>
      </w:pPr>
      <w:bookmarkStart w:id="846" w:name="_Toc472333520"/>
      <w:r>
        <w:t>WebService Beschreibung</w:t>
      </w:r>
      <w:bookmarkEnd w:id="846"/>
    </w:p>
    <w:p w:rsidR="00CE5609" w:rsidRDefault="00CB5F9A" w:rsidP="00CE5609">
      <w:r>
        <w:t>Diese Methode liefert einen Liste alles verfügbaren Dokumententypen zurück. Das Ergebnis kann für andere Methoden als sysdoctype verwendet werden.</w:t>
      </w:r>
    </w:p>
    <w:p w:rsidR="00CE5609" w:rsidRDefault="00CE5609" w:rsidP="00CE5609"/>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fetches a list of available document types, filtering by docextension and docgroup</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&lt;param name="input"&gt;&lt;/param&gt;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&lt;returns&gt;&lt;/returns&gt;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2B91AF"/>
          <w:sz w:val="19"/>
          <w:szCs w:val="19"/>
          <w:highlight w:val="white"/>
          <w:lang w:val="en-US"/>
        </w:rPr>
        <w:t>OperationContract</w:t>
      </w:r>
      <w:r w:rsidRPr="00AF55A8">
        <w:rPr>
          <w:rFonts w:ascii="Consolas" w:hAnsi="Consolas" w:cs="Consolas"/>
          <w:color w:val="000000"/>
          <w:sz w:val="19"/>
          <w:szCs w:val="19"/>
          <w:highlight w:val="white"/>
          <w:lang w:val="en-US"/>
        </w:rPr>
        <w: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2B91AF"/>
          <w:sz w:val="19"/>
          <w:szCs w:val="19"/>
          <w:highlight w:val="white"/>
          <w:lang w:val="en-US"/>
        </w:rPr>
        <w:t>olistAvailableDocumentTypes</w:t>
      </w:r>
      <w:r w:rsidRPr="00AF55A8">
        <w:rPr>
          <w:rFonts w:ascii="Consolas" w:hAnsi="Consolas" w:cs="Consolas"/>
          <w:color w:val="000000"/>
          <w:sz w:val="19"/>
          <w:szCs w:val="19"/>
          <w:highlight w:val="white"/>
          <w:lang w:val="en-US"/>
        </w:rPr>
        <w:t xml:space="preserve"> listAvailableDocumentTypes(</w:t>
      </w:r>
      <w:r w:rsidRPr="00AF55A8">
        <w:rPr>
          <w:rFonts w:ascii="Consolas" w:hAnsi="Consolas" w:cs="Consolas"/>
          <w:color w:val="2B91AF"/>
          <w:sz w:val="19"/>
          <w:szCs w:val="19"/>
          <w:highlight w:val="white"/>
          <w:lang w:val="en-US"/>
        </w:rPr>
        <w:t>ilistAvailableDocumentTypes</w:t>
      </w:r>
      <w:r w:rsidRPr="00AF55A8">
        <w:rPr>
          <w:rFonts w:ascii="Consolas" w:hAnsi="Consolas" w:cs="Consolas"/>
          <w:color w:val="000000"/>
          <w:sz w:val="19"/>
          <w:szCs w:val="19"/>
          <w:highlight w:val="white"/>
          <w:lang w:val="en-US"/>
        </w:rPr>
        <w:t xml:space="preserve"> input);</w:t>
      </w:r>
    </w:p>
    <w:p w:rsidR="00CE5609" w:rsidRPr="009C614F" w:rsidRDefault="00CE5609" w:rsidP="00CE5609">
      <w:pPr>
        <w:rPr>
          <w:lang w:val="en-US"/>
        </w:rPr>
      </w:pPr>
    </w:p>
    <w:p w:rsidR="00CE5609" w:rsidRDefault="00CE5609" w:rsidP="00CE5609">
      <w:pPr>
        <w:pStyle w:val="berschrift5"/>
      </w:pPr>
      <w:bookmarkStart w:id="847" w:name="_Toc472333521"/>
      <w:r>
        <w:t>Inputstruktur</w:t>
      </w:r>
      <w:bookmarkEnd w:id="84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Required</w:t>
            </w:r>
            <w:r w:rsidRPr="00185BBA">
              <w:rPr>
                <w:rFonts w:ascii="Times New Roman" w:hAnsi="Times New Roman"/>
                <w:sz w:val="24"/>
              </w:rPr>
              <w:t xml:space="preserve"> </w:t>
            </w:r>
          </w:p>
        </w:tc>
      </w:tr>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Consolas" w:hAnsi="Consolas" w:cs="Consolas"/>
                <w:color w:val="2B91AF"/>
                <w:sz w:val="19"/>
                <w:szCs w:val="19"/>
                <w:lang w:eastAsia="de-CH"/>
              </w:rPr>
              <w:t xml:space="preserve">ilistAvailableDocumentTypes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extension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groupname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sysbdefgrp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bl>
    <w:p w:rsidR="00CE5609" w:rsidRDefault="00185BBA" w:rsidP="00185BBA">
      <w:pPr>
        <w:spacing w:before="100" w:beforeAutospacing="1" w:after="100" w:afterAutospacing="1"/>
        <w:jc w:val="left"/>
      </w:pPr>
      <w:r w:rsidRPr="00185BBA">
        <w:rPr>
          <w:rFonts w:ascii="Times New Roman" w:hAnsi="Times New Roman"/>
          <w:sz w:val="24"/>
        </w:rPr>
        <w:t xml:space="preserve">  </w:t>
      </w:r>
    </w:p>
    <w:p w:rsidR="00CE5609" w:rsidRDefault="00CE5609" w:rsidP="00CE5609">
      <w:pPr>
        <w:pStyle w:val="berschrift5"/>
      </w:pPr>
      <w:bookmarkStart w:id="848" w:name="_Toc472333522"/>
      <w:r>
        <w:t>Rückgabestruktur</w:t>
      </w:r>
      <w:bookmarkEnd w:id="84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14"/>
        <w:gridCol w:w="1330"/>
        <w:gridCol w:w="2353"/>
        <w:gridCol w:w="1704"/>
      </w:tblGrid>
      <w:tr w:rsidR="00A24D60" w:rsidRPr="00185BBA" w:rsidTr="00A24D60">
        <w:tc>
          <w:tcPr>
            <w:tcW w:w="2614"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Klasse </w:t>
            </w:r>
          </w:p>
        </w:tc>
        <w:tc>
          <w:tcPr>
            <w:tcW w:w="1330"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Attribut </w:t>
            </w:r>
          </w:p>
        </w:tc>
        <w:tc>
          <w:tcPr>
            <w:tcW w:w="235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Typ </w:t>
            </w:r>
          </w:p>
        </w:tc>
        <w:tc>
          <w:tcPr>
            <w:tcW w:w="1704"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Beschreibung </w:t>
            </w:r>
          </w:p>
        </w:tc>
      </w:tr>
      <w:tr w:rsidR="00A24D60" w:rsidRPr="00185BBA" w:rsidTr="00A24D60">
        <w:tc>
          <w:tcPr>
            <w:tcW w:w="2614"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Consolas" w:hAnsi="Consolas" w:cs="Consolas"/>
                <w:color w:val="2B91AF"/>
                <w:sz w:val="19"/>
                <w:szCs w:val="19"/>
                <w:lang w:eastAsia="de-CH"/>
              </w:rPr>
              <w:t xml:space="preserve">olistAvailableDocumentTypes </w:t>
            </w:r>
          </w:p>
        </w:tc>
        <w:tc>
          <w:tcPr>
            <w:tcW w:w="1330"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235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704"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r w:rsidR="00A24D60" w:rsidRPr="00185BBA" w:rsidTr="00A24D60">
        <w:tc>
          <w:tcPr>
            <w:tcW w:w="2614"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330"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types </w:t>
            </w:r>
          </w:p>
        </w:tc>
        <w:tc>
          <w:tcPr>
            <w:tcW w:w="235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List&lt;</w:t>
            </w:r>
            <w:r w:rsidRPr="00185BBA">
              <w:rPr>
                <w:rFonts w:ascii="Consolas" w:hAnsi="Consolas" w:cs="Consolas"/>
                <w:color w:val="2B91AF"/>
                <w:sz w:val="19"/>
                <w:szCs w:val="19"/>
                <w:lang w:eastAsia="de-CH"/>
              </w:rPr>
              <w:t>DocumentTypeDto</w:t>
            </w:r>
            <w:r w:rsidRPr="00185BBA">
              <w:rPr>
                <w:rFonts w:asciiTheme="minorHAnsi" w:hAnsiTheme="minorHAnsi"/>
                <w:sz w:val="24"/>
                <w:szCs w:val="22"/>
                <w:lang w:val="de-CH"/>
              </w:rPr>
              <w:t xml:space="preserve">&gt; </w:t>
            </w:r>
          </w:p>
        </w:tc>
        <w:tc>
          <w:tcPr>
            <w:tcW w:w="1704"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Pr>
                <w:rFonts w:asciiTheme="minorHAnsi" w:hAnsiTheme="minorHAnsi"/>
                <w:sz w:val="24"/>
                <w:szCs w:val="22"/>
                <w:lang w:val="de-CH"/>
              </w:rPr>
              <w:t>s</w:t>
            </w:r>
            <w:r w:rsidRPr="00185BBA">
              <w:rPr>
                <w:rFonts w:asciiTheme="minorHAnsi" w:hAnsiTheme="minorHAnsi"/>
                <w:sz w:val="24"/>
                <w:szCs w:val="22"/>
                <w:lang w:val="de-CH"/>
              </w:rPr>
              <w:t>iehe getDocument</w:t>
            </w:r>
          </w:p>
        </w:tc>
      </w:tr>
    </w:tbl>
    <w:p w:rsidR="00764C17" w:rsidRPr="00764C17" w:rsidRDefault="00185BBA" w:rsidP="00185BBA">
      <w:pPr>
        <w:spacing w:before="100" w:beforeAutospacing="1" w:after="100" w:afterAutospacing="1"/>
        <w:jc w:val="left"/>
      </w:pPr>
      <w:r w:rsidRPr="00185BBA">
        <w:rPr>
          <w:rFonts w:ascii="Times New Roman" w:hAnsi="Times New Roman"/>
          <w:sz w:val="24"/>
        </w:rPr>
        <w:t xml:space="preserve">  </w:t>
      </w:r>
    </w:p>
    <w:p w:rsidR="00CE5609" w:rsidRDefault="00CE5609" w:rsidP="00CE5609">
      <w:pPr>
        <w:pStyle w:val="berschrift4"/>
      </w:pPr>
      <w:bookmarkStart w:id="849" w:name="_Toc472333523"/>
      <w:r>
        <w:lastRenderedPageBreak/>
        <w:t>SOAP Beispiel</w:t>
      </w:r>
      <w:bookmarkEnd w:id="849"/>
    </w:p>
    <w:p w:rsidR="00CE5609" w:rsidRDefault="00CE5609" w:rsidP="00CE5609">
      <w:pPr>
        <w:pStyle w:val="berschrift5"/>
      </w:pPr>
      <w:bookmarkStart w:id="850" w:name="_Toc472333524"/>
      <w:r>
        <w:t>Request:</w:t>
      </w:r>
      <w:bookmarkEnd w:id="850"/>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51" w:name="_Toc472333525"/>
      <w:r>
        <w:t>Response</w:t>
      </w:r>
      <w:bookmarkEnd w:id="851"/>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AF55A8" w:rsidP="00CE5609">
      <w:pPr>
        <w:pStyle w:val="berschrift3"/>
      </w:pPr>
      <w:bookmarkStart w:id="852" w:name="_Toc472333526"/>
      <w:r>
        <w:t>searchDMSDoc</w:t>
      </w:r>
      <w:bookmarkEnd w:id="852"/>
    </w:p>
    <w:p w:rsidR="00CE5609" w:rsidRDefault="00CE5609" w:rsidP="00CE5609">
      <w:pPr>
        <w:pStyle w:val="berschrift4"/>
      </w:pPr>
      <w:bookmarkStart w:id="853" w:name="_Toc472333527"/>
      <w:r>
        <w:t>WebService Beschreibung</w:t>
      </w:r>
      <w:bookmarkEnd w:id="853"/>
    </w:p>
    <w:p w:rsidR="00CE5609" w:rsidRDefault="00CB5F9A" w:rsidP="00CE5609">
      <w:r>
        <w:t>Diese Methode erlaubt es innerhalb der abgelegten Dokumente zu suchen.</w:t>
      </w:r>
    </w:p>
    <w:p w:rsidR="00CE5609" w:rsidRDefault="00CE5609" w:rsidP="00CE5609"/>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Searches Documents by the given filters, sorting and pagination</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&lt;param name="input"&gt;</w:t>
      </w:r>
      <w:r w:rsidRPr="00AF55A8">
        <w:rPr>
          <w:rFonts w:ascii="Consolas" w:hAnsi="Consolas" w:cs="Consolas"/>
          <w:color w:val="008000"/>
          <w:sz w:val="19"/>
          <w:szCs w:val="19"/>
          <w:highlight w:val="white"/>
          <w:lang w:val="en-US"/>
        </w:rPr>
        <w:t>isearchDocumentDto</w:t>
      </w:r>
      <w:r w:rsidRPr="00AF55A8">
        <w:rPr>
          <w:rFonts w:ascii="Consolas" w:hAnsi="Consolas" w:cs="Consolas"/>
          <w:color w:val="808080"/>
          <w:sz w:val="19"/>
          <w:szCs w:val="19"/>
          <w:highlight w:val="white"/>
          <w:lang w:val="en-US"/>
        </w:rPr>
        <w:t>&lt;/param&gt;</w:t>
      </w:r>
    </w:p>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osearchDocumentDto</w:t>
      </w:r>
      <w:r w:rsidRPr="00A7642C">
        <w:rPr>
          <w:rFonts w:ascii="Consolas" w:hAnsi="Consolas" w:cs="Consolas"/>
          <w:color w:val="808080"/>
          <w:sz w:val="19"/>
          <w:szCs w:val="19"/>
          <w:highlight w:val="white"/>
          <w:lang w:val="en-US"/>
        </w:rPr>
        <w:t>&lt;/returns&gt;</w:t>
      </w:r>
    </w:p>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AF55A8" w:rsidP="00AF55A8">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osearchDmsDocDto</w:t>
      </w:r>
      <w:r w:rsidRPr="00A7642C">
        <w:rPr>
          <w:rFonts w:ascii="Consolas" w:hAnsi="Consolas" w:cs="Consolas"/>
          <w:color w:val="000000"/>
          <w:sz w:val="19"/>
          <w:szCs w:val="19"/>
          <w:highlight w:val="white"/>
          <w:lang w:val="en-US"/>
        </w:rPr>
        <w:t xml:space="preserve"> searchDmsDoc(</w:t>
      </w:r>
      <w:r w:rsidRPr="00A7642C">
        <w:rPr>
          <w:rFonts w:ascii="Consolas" w:hAnsi="Consolas" w:cs="Consolas"/>
          <w:color w:val="2B91AF"/>
          <w:sz w:val="19"/>
          <w:szCs w:val="19"/>
          <w:highlight w:val="white"/>
          <w:lang w:val="en-US"/>
        </w:rPr>
        <w:t>isearchDmsDocDto</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854" w:name="_Toc472333528"/>
      <w:r>
        <w:t>Inputstruktur</w:t>
      </w:r>
      <w:bookmarkEnd w:id="85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5056B8" w:rsidRPr="005056B8" w:rsidTr="005056B8">
        <w:tc>
          <w:tcPr>
            <w:tcW w:w="2846"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Required</w:t>
            </w:r>
            <w:r w:rsidRPr="005056B8">
              <w:rPr>
                <w:rFonts w:ascii="Times New Roman" w:hAnsi="Times New Roman"/>
                <w:sz w:val="24"/>
              </w:rPr>
              <w:t xml:space="preserve"> </w:t>
            </w:r>
          </w:p>
        </w:tc>
      </w:tr>
      <w:tr w:rsidR="005056B8" w:rsidRPr="005056B8" w:rsidTr="005056B8">
        <w:tc>
          <w:tcPr>
            <w:tcW w:w="2846"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Consolas" w:hAnsi="Consolas" w:cs="Consolas"/>
                <w:color w:val="2B91AF"/>
                <w:sz w:val="19"/>
                <w:szCs w:val="19"/>
                <w:lang w:eastAsia="de-CH"/>
              </w:rPr>
              <w:t xml:space="preserve">isearchDmsDocDto </w:t>
            </w:r>
          </w:p>
        </w:tc>
        <w:tc>
          <w:tcPr>
            <w:tcW w:w="1503"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r>
      <w:tr w:rsidR="005056B8" w:rsidRPr="005056B8" w:rsidTr="005056B8">
        <w:tc>
          <w:tcPr>
            <w:tcW w:w="2846"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rollenAttributRechte </w:t>
            </w:r>
          </w:p>
        </w:tc>
        <w:tc>
          <w:tcPr>
            <w:tcW w:w="1723"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r>
      <w:tr w:rsidR="005056B8" w:rsidRPr="005056B8" w:rsidTr="005056B8">
        <w:tc>
          <w:tcPr>
            <w:tcW w:w="2846"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searchInput </w:t>
            </w:r>
          </w:p>
        </w:tc>
        <w:tc>
          <w:tcPr>
            <w:tcW w:w="1723"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Consolas" w:hAnsi="Consolas" w:cs="Consolas"/>
                <w:color w:val="2B91AF"/>
                <w:sz w:val="19"/>
                <w:szCs w:val="19"/>
                <w:lang w:eastAsia="de-CH"/>
              </w:rPr>
              <w:t>iSearchDto</w:t>
            </w:r>
            <w:r w:rsidRPr="005056B8">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Pr>
                <w:rFonts w:asciiTheme="minorHAnsi" w:hAnsiTheme="minorHAnsi"/>
                <w:sz w:val="24"/>
                <w:szCs w:val="22"/>
                <w:lang w:val="de-CH"/>
              </w:rPr>
              <w:t>Allgemeines Suchobjekt, siehe Kapitel 4</w:t>
            </w:r>
          </w:p>
        </w:tc>
        <w:tc>
          <w:tcPr>
            <w:tcW w:w="1181"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855" w:name="_Toc472333529"/>
      <w:r>
        <w:t>Rückgabestruktur</w:t>
      </w:r>
      <w:bookmarkEnd w:id="85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5056B8" w:rsidTr="005056B8">
        <w:tc>
          <w:tcPr>
            <w:tcW w:w="2846"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lastRenderedPageBreak/>
              <w:t xml:space="preserve">  </w:t>
            </w:r>
          </w:p>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Beschreibung </w:t>
            </w:r>
          </w:p>
        </w:tc>
      </w:tr>
      <w:tr w:rsidR="00A24D60" w:rsidRPr="005056B8" w:rsidTr="005056B8">
        <w:tc>
          <w:tcPr>
            <w:tcW w:w="2846"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Consolas" w:hAnsi="Consolas" w:cs="Consolas"/>
                <w:color w:val="2B91AF"/>
                <w:sz w:val="19"/>
                <w:szCs w:val="19"/>
                <w:lang w:eastAsia="de-CH"/>
              </w:rPr>
              <w:t xml:space="preserve">osearchDmsDocDto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r>
      <w:tr w:rsidR="00A24D60" w:rsidRPr="005056B8" w:rsidTr="005056B8">
        <w:tc>
          <w:tcPr>
            <w:tcW w:w="2846"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result </w:t>
            </w:r>
          </w:p>
        </w:tc>
        <w:tc>
          <w:tcPr>
            <w:tcW w:w="1723"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oSearchDto&lt;</w:t>
            </w:r>
            <w:r w:rsidRPr="005056B8">
              <w:rPr>
                <w:rFonts w:ascii="Consolas" w:hAnsi="Consolas" w:cs="Consolas"/>
                <w:color w:val="2B91AF"/>
                <w:sz w:val="19"/>
                <w:szCs w:val="19"/>
                <w:lang w:eastAsia="de-CH"/>
              </w:rPr>
              <w:t>DmsDocDto</w:t>
            </w:r>
            <w:r w:rsidRPr="005056B8">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Pr>
                <w:rFonts w:asciiTheme="minorHAnsi" w:hAnsiTheme="minorHAnsi"/>
                <w:sz w:val="24"/>
                <w:szCs w:val="22"/>
                <w:lang w:val="de-CH"/>
              </w:rPr>
              <w:t>Suchergebnis, siehe createOrUpdateDocument</w:t>
            </w:r>
            <w:r w:rsidRPr="005056B8">
              <w:rPr>
                <w:rFonts w:asciiTheme="minorHAnsi" w:hAnsiTheme="minorHAnsi"/>
                <w:sz w:val="24"/>
                <w:szCs w:val="22"/>
                <w:lang w:val="de-CH"/>
              </w:rPr>
              <w:t xml:space="preserve"> </w:t>
            </w:r>
          </w:p>
        </w:tc>
      </w:tr>
    </w:tbl>
    <w:p w:rsidR="00764C17" w:rsidRPr="00764C17" w:rsidRDefault="00764C17" w:rsidP="00764C17"/>
    <w:p w:rsidR="00CE5609" w:rsidRDefault="00CE5609" w:rsidP="00CE5609">
      <w:pPr>
        <w:pStyle w:val="berschrift4"/>
      </w:pPr>
      <w:bookmarkStart w:id="856" w:name="_Toc472333530"/>
      <w:r>
        <w:t>SOAP Beispiel</w:t>
      </w:r>
      <w:bookmarkEnd w:id="856"/>
    </w:p>
    <w:p w:rsidR="00CE5609" w:rsidRDefault="00CE5609" w:rsidP="00CE5609">
      <w:pPr>
        <w:pStyle w:val="berschrift5"/>
      </w:pPr>
      <w:bookmarkStart w:id="857" w:name="_Toc472333531"/>
      <w:r>
        <w:t>Request:</w:t>
      </w:r>
      <w:bookmarkEnd w:id="857"/>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58" w:name="_Toc472333532"/>
      <w:r>
        <w:t>Response</w:t>
      </w:r>
      <w:bookmarkEnd w:id="858"/>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F84EDC" w:rsidRDefault="00F84EDC" w:rsidP="00F84EDC">
      <w:pPr>
        <w:pStyle w:val="berschrift2"/>
      </w:pPr>
      <w:bookmarkStart w:id="859" w:name="_Toc472333533"/>
      <w:r>
        <w:t>eaiService</w:t>
      </w:r>
      <w:r w:rsidR="00831FC9">
        <w:t xml:space="preserve"> (EAI)</w:t>
      </w:r>
      <w:bookmarkEnd w:id="859"/>
    </w:p>
    <w:p w:rsidR="00C848A9" w:rsidRDefault="00831FC9" w:rsidP="00C848A9">
      <w:r>
        <w:t>Zusammenfassung von Methoden für die Benutzung von Webservices über Eventengine</w:t>
      </w:r>
      <w:r w:rsidR="00C848A9">
        <w:t>. Dieser Service ist über Interop aus OpenLease aufrufbar.</w:t>
      </w:r>
    </w:p>
    <w:p w:rsidR="00831FC9" w:rsidRDefault="00831FC9" w:rsidP="00831FC9"/>
    <w:p w:rsidR="00CE5609" w:rsidRDefault="00687076" w:rsidP="00CE5609">
      <w:pPr>
        <w:pStyle w:val="berschrift3"/>
      </w:pPr>
      <w:bookmarkStart w:id="860" w:name="_Toc472333534"/>
      <w:r>
        <w:t>execEAIHOT</w:t>
      </w:r>
      <w:bookmarkEnd w:id="860"/>
    </w:p>
    <w:p w:rsidR="00CE5609" w:rsidRDefault="00CE5609" w:rsidP="00CE5609">
      <w:pPr>
        <w:pStyle w:val="berschrift4"/>
      </w:pPr>
      <w:bookmarkStart w:id="861" w:name="_Toc472333535"/>
      <w:r>
        <w:t>WebService Beschreibung</w:t>
      </w:r>
      <w:bookmarkEnd w:id="861"/>
    </w:p>
    <w:p w:rsidR="00CE5609" w:rsidRDefault="00CB5F9A" w:rsidP="00CE5609">
      <w:r>
        <w:t>Diese Methode stellt die Möglichkeit zur Verfügung vom BOS gezielt einen EAI-Satz auszuführen und im Context des BOS abzuarbeiten.</w:t>
      </w:r>
    </w:p>
    <w:p w:rsidR="00CE5609" w:rsidRDefault="00CE5609" w:rsidP="00CE5609"/>
    <w:p w:rsidR="00687076" w:rsidRPr="00CB5F9A" w:rsidRDefault="00687076" w:rsidP="00687076">
      <w:pPr>
        <w:autoSpaceDE w:val="0"/>
        <w:autoSpaceDN w:val="0"/>
        <w:adjustRightInd w:val="0"/>
        <w:jc w:val="left"/>
        <w:rPr>
          <w:rFonts w:ascii="Consolas" w:hAnsi="Consolas" w:cs="Consolas"/>
          <w:color w:val="000000"/>
          <w:sz w:val="19"/>
          <w:szCs w:val="19"/>
          <w:highlight w:val="white"/>
        </w:rPr>
      </w:pPr>
      <w:r w:rsidRPr="00A7642C">
        <w:rPr>
          <w:rFonts w:ascii="Consolas" w:hAnsi="Consolas" w:cs="Consolas"/>
          <w:color w:val="000000"/>
          <w:sz w:val="19"/>
          <w:szCs w:val="19"/>
          <w:highlight w:val="white"/>
        </w:rPr>
        <w:t xml:space="preserve">       </w:t>
      </w:r>
      <w:r w:rsidRPr="00CB5F9A">
        <w:rPr>
          <w:rFonts w:ascii="Consolas" w:hAnsi="Consolas" w:cs="Consolas"/>
          <w:color w:val="808080"/>
          <w:sz w:val="19"/>
          <w:szCs w:val="19"/>
          <w:highlight w:val="white"/>
        </w:rPr>
        <w:t>///</w:t>
      </w:r>
      <w:r w:rsidRPr="00CB5F9A">
        <w:rPr>
          <w:rFonts w:ascii="Consolas" w:hAnsi="Consolas" w:cs="Consolas"/>
          <w:color w:val="008000"/>
          <w:sz w:val="19"/>
          <w:szCs w:val="19"/>
          <w:highlight w:val="white"/>
        </w:rPr>
        <w:t xml:space="preserve"> </w:t>
      </w:r>
      <w:r w:rsidRPr="00CB5F9A">
        <w:rPr>
          <w:rFonts w:ascii="Consolas" w:hAnsi="Consolas" w:cs="Consolas"/>
          <w:color w:val="808080"/>
          <w:sz w:val="19"/>
          <w:szCs w:val="19"/>
          <w:highlight w:val="white"/>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CB5F9A">
        <w:rPr>
          <w:rFonts w:ascii="Consolas" w:hAnsi="Consolas" w:cs="Consolas"/>
          <w:color w:val="000000"/>
          <w:sz w:val="19"/>
          <w:szCs w:val="19"/>
          <w:highlight w:val="white"/>
        </w:rPr>
        <w:t xml:space="preserve">        </w:t>
      </w:r>
      <w:r w:rsidRPr="00CB5F9A">
        <w:rPr>
          <w:rFonts w:ascii="Consolas" w:hAnsi="Consolas" w:cs="Consolas"/>
          <w:color w:val="808080"/>
          <w:sz w:val="19"/>
          <w:szCs w:val="19"/>
          <w:highlight w:val="white"/>
        </w:rPr>
        <w:t>///</w:t>
      </w:r>
      <w:r w:rsidRPr="00CB5F9A">
        <w:rPr>
          <w:rFonts w:ascii="Consolas" w:hAnsi="Consolas" w:cs="Consolas"/>
          <w:color w:val="008000"/>
          <w:sz w:val="19"/>
          <w:szCs w:val="19"/>
          <w:highlight w:val="white"/>
        </w:rPr>
        <w:t xml:space="preserve"> </w:t>
      </w:r>
      <w:r w:rsidRPr="00687076">
        <w:rPr>
          <w:rFonts w:ascii="Consolas" w:hAnsi="Consolas" w:cs="Consolas"/>
          <w:color w:val="008000"/>
          <w:sz w:val="19"/>
          <w:szCs w:val="19"/>
          <w:highlight w:val="white"/>
          <w:lang w:val="en-US"/>
        </w:rPr>
        <w:t>internally used method to trigger a webservice-call</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internal version for job-service to fire an event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name="sysEaiHOT"&gt;&lt;/param&gt;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687076" w:rsidP="00687076">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oEAIExecDto</w:t>
      </w:r>
      <w:r w:rsidRPr="00A7642C">
        <w:rPr>
          <w:rFonts w:ascii="Consolas" w:hAnsi="Consolas" w:cs="Consolas"/>
          <w:color w:val="000000"/>
          <w:sz w:val="19"/>
          <w:szCs w:val="19"/>
          <w:highlight w:val="white"/>
          <w:lang w:val="en-US"/>
        </w:rPr>
        <w:t xml:space="preserve"> execEAIHOT(</w:t>
      </w:r>
      <w:r w:rsidRPr="00A7642C">
        <w:rPr>
          <w:rFonts w:ascii="Consolas" w:hAnsi="Consolas" w:cs="Consolas"/>
          <w:color w:val="0000FF"/>
          <w:sz w:val="19"/>
          <w:szCs w:val="19"/>
          <w:highlight w:val="white"/>
          <w:lang w:val="en-US"/>
        </w:rPr>
        <w:t>int</w:t>
      </w:r>
      <w:r w:rsidRPr="00A7642C">
        <w:rPr>
          <w:rFonts w:ascii="Consolas" w:hAnsi="Consolas" w:cs="Consolas"/>
          <w:color w:val="000000"/>
          <w:sz w:val="19"/>
          <w:szCs w:val="19"/>
          <w:highlight w:val="white"/>
          <w:lang w:val="en-US"/>
        </w:rPr>
        <w:t xml:space="preserve"> sysEaiHOT);</w:t>
      </w:r>
    </w:p>
    <w:p w:rsidR="00CE5609" w:rsidRDefault="00CE5609" w:rsidP="00CE5609">
      <w:pPr>
        <w:pStyle w:val="berschrift5"/>
      </w:pPr>
      <w:bookmarkStart w:id="862" w:name="_Toc472333536"/>
      <w:r>
        <w:t>Inputstruktur</w:t>
      </w:r>
      <w:bookmarkEnd w:id="862"/>
    </w:p>
    <w:tbl>
      <w:tblPr>
        <w:tblStyle w:val="Tabellenraster"/>
        <w:tblW w:w="0" w:type="auto"/>
        <w:tblLook w:val="04A0" w:firstRow="1" w:lastRow="0" w:firstColumn="1" w:lastColumn="0" w:noHBand="0" w:noVBand="1"/>
      </w:tblPr>
      <w:tblGrid>
        <w:gridCol w:w="2852"/>
        <w:gridCol w:w="1505"/>
        <w:gridCol w:w="1727"/>
        <w:gridCol w:w="1810"/>
        <w:gridCol w:w="1181"/>
      </w:tblGrid>
      <w:tr w:rsidR="0015694B" w:rsidTr="007318E0">
        <w:tc>
          <w:tcPr>
            <w:tcW w:w="2852" w:type="dxa"/>
          </w:tcPr>
          <w:p w:rsidR="0015694B" w:rsidRDefault="0015694B" w:rsidP="007318E0">
            <w:pPr>
              <w:pStyle w:val="Text"/>
              <w:rPr>
                <w:rFonts w:asciiTheme="minorHAnsi" w:hAnsiTheme="minorHAnsi"/>
                <w:szCs w:val="22"/>
              </w:rPr>
            </w:pPr>
          </w:p>
          <w:p w:rsidR="0015694B" w:rsidRDefault="0015694B" w:rsidP="007318E0">
            <w:pPr>
              <w:pStyle w:val="Text"/>
              <w:rPr>
                <w:rFonts w:asciiTheme="minorHAnsi" w:hAnsiTheme="minorHAnsi"/>
                <w:szCs w:val="22"/>
              </w:rPr>
            </w:pPr>
          </w:p>
          <w:p w:rsidR="0015694B" w:rsidRDefault="0015694B" w:rsidP="007318E0">
            <w:pPr>
              <w:pStyle w:val="Text"/>
              <w:rPr>
                <w:rFonts w:asciiTheme="minorHAnsi" w:hAnsiTheme="minorHAnsi"/>
                <w:szCs w:val="22"/>
              </w:rPr>
            </w:pPr>
            <w:r>
              <w:rPr>
                <w:rFonts w:asciiTheme="minorHAnsi" w:hAnsiTheme="minorHAnsi"/>
                <w:szCs w:val="22"/>
              </w:rPr>
              <w:t>Klasse</w:t>
            </w:r>
          </w:p>
        </w:tc>
        <w:tc>
          <w:tcPr>
            <w:tcW w:w="1505" w:type="dxa"/>
          </w:tcPr>
          <w:p w:rsidR="0015694B" w:rsidRDefault="0015694B" w:rsidP="007318E0">
            <w:pPr>
              <w:pStyle w:val="Text"/>
              <w:rPr>
                <w:rFonts w:asciiTheme="minorHAnsi" w:hAnsiTheme="minorHAnsi"/>
                <w:szCs w:val="22"/>
              </w:rPr>
            </w:pPr>
            <w:r>
              <w:rPr>
                <w:rFonts w:asciiTheme="minorHAnsi" w:hAnsiTheme="minorHAnsi"/>
                <w:szCs w:val="22"/>
              </w:rPr>
              <w:t>Attribut</w:t>
            </w:r>
          </w:p>
        </w:tc>
        <w:tc>
          <w:tcPr>
            <w:tcW w:w="1727" w:type="dxa"/>
          </w:tcPr>
          <w:p w:rsidR="0015694B" w:rsidRDefault="0015694B" w:rsidP="007318E0">
            <w:pPr>
              <w:pStyle w:val="Text"/>
              <w:rPr>
                <w:rFonts w:asciiTheme="minorHAnsi" w:hAnsiTheme="minorHAnsi"/>
                <w:szCs w:val="22"/>
              </w:rPr>
            </w:pPr>
            <w:r>
              <w:rPr>
                <w:rFonts w:asciiTheme="minorHAnsi" w:hAnsiTheme="minorHAnsi"/>
                <w:szCs w:val="22"/>
              </w:rPr>
              <w:t>Typ</w:t>
            </w:r>
          </w:p>
        </w:tc>
        <w:tc>
          <w:tcPr>
            <w:tcW w:w="1810" w:type="dxa"/>
          </w:tcPr>
          <w:p w:rsidR="0015694B" w:rsidRDefault="0015694B" w:rsidP="007318E0">
            <w:pPr>
              <w:pStyle w:val="Text"/>
              <w:rPr>
                <w:rFonts w:asciiTheme="minorHAnsi" w:hAnsiTheme="minorHAnsi"/>
                <w:szCs w:val="22"/>
              </w:rPr>
            </w:pPr>
            <w:r>
              <w:rPr>
                <w:rFonts w:asciiTheme="minorHAnsi" w:hAnsiTheme="minorHAnsi"/>
                <w:szCs w:val="22"/>
              </w:rPr>
              <w:t>Beschreibung</w:t>
            </w:r>
          </w:p>
        </w:tc>
        <w:tc>
          <w:tcPr>
            <w:tcW w:w="1181" w:type="dxa"/>
          </w:tcPr>
          <w:p w:rsidR="0015694B" w:rsidRDefault="0015694B" w:rsidP="007318E0">
            <w:pPr>
              <w:pStyle w:val="Text"/>
              <w:rPr>
                <w:rFonts w:asciiTheme="minorHAnsi" w:hAnsiTheme="minorHAnsi"/>
                <w:szCs w:val="22"/>
              </w:rPr>
            </w:pPr>
            <w:r>
              <w:rPr>
                <w:rFonts w:asciiTheme="minorHAnsi" w:hAnsiTheme="minorHAnsi"/>
                <w:szCs w:val="22"/>
              </w:rPr>
              <w:t>Required</w:t>
            </w:r>
          </w:p>
        </w:tc>
      </w:tr>
      <w:tr w:rsidR="0015694B" w:rsidTr="007318E0">
        <w:tc>
          <w:tcPr>
            <w:tcW w:w="2852" w:type="dxa"/>
          </w:tcPr>
          <w:p w:rsidR="0015694B" w:rsidRDefault="0015694B" w:rsidP="007318E0">
            <w:pPr>
              <w:pStyle w:val="Text"/>
              <w:rPr>
                <w:rFonts w:asciiTheme="minorHAnsi" w:hAnsiTheme="minorHAnsi"/>
                <w:szCs w:val="22"/>
              </w:rPr>
            </w:pPr>
            <w:r>
              <w:rPr>
                <w:rFonts w:ascii="Consolas" w:hAnsi="Consolas" w:cs="Consolas"/>
                <w:color w:val="2B91AF"/>
                <w:sz w:val="19"/>
                <w:szCs w:val="19"/>
                <w:lang w:val="de-DE" w:eastAsia="de-CH"/>
              </w:rPr>
              <w:t>Int</w:t>
            </w:r>
          </w:p>
        </w:tc>
        <w:tc>
          <w:tcPr>
            <w:tcW w:w="1505" w:type="dxa"/>
          </w:tcPr>
          <w:p w:rsidR="0015694B" w:rsidRDefault="0015694B" w:rsidP="007318E0">
            <w:pPr>
              <w:pStyle w:val="Text"/>
              <w:rPr>
                <w:rFonts w:asciiTheme="minorHAnsi" w:hAnsiTheme="minorHAnsi"/>
                <w:szCs w:val="22"/>
              </w:rPr>
            </w:pPr>
            <w:r>
              <w:rPr>
                <w:rFonts w:asciiTheme="minorHAnsi" w:hAnsiTheme="minorHAnsi"/>
                <w:szCs w:val="22"/>
              </w:rPr>
              <w:t>sysEaiHOT</w:t>
            </w:r>
          </w:p>
        </w:tc>
        <w:tc>
          <w:tcPr>
            <w:tcW w:w="1727" w:type="dxa"/>
          </w:tcPr>
          <w:p w:rsidR="0015694B" w:rsidRDefault="0015694B" w:rsidP="007318E0">
            <w:pPr>
              <w:pStyle w:val="Text"/>
              <w:rPr>
                <w:rFonts w:asciiTheme="minorHAnsi" w:hAnsiTheme="minorHAnsi"/>
                <w:szCs w:val="22"/>
              </w:rPr>
            </w:pPr>
            <w:r>
              <w:rPr>
                <w:rFonts w:asciiTheme="minorHAnsi" w:hAnsiTheme="minorHAnsi"/>
                <w:szCs w:val="22"/>
              </w:rPr>
              <w:t>Int</w:t>
            </w:r>
          </w:p>
        </w:tc>
        <w:tc>
          <w:tcPr>
            <w:tcW w:w="1810" w:type="dxa"/>
          </w:tcPr>
          <w:p w:rsidR="0015694B" w:rsidRDefault="0015694B" w:rsidP="007318E0">
            <w:pPr>
              <w:pStyle w:val="Text"/>
              <w:rPr>
                <w:rFonts w:asciiTheme="minorHAnsi" w:hAnsiTheme="minorHAnsi"/>
                <w:szCs w:val="22"/>
              </w:rPr>
            </w:pPr>
            <w:r>
              <w:rPr>
                <w:rFonts w:asciiTheme="minorHAnsi" w:hAnsiTheme="minorHAnsi"/>
                <w:szCs w:val="22"/>
              </w:rPr>
              <w:t>ID EAIHOT-Satz</w:t>
            </w:r>
          </w:p>
        </w:tc>
        <w:tc>
          <w:tcPr>
            <w:tcW w:w="1181" w:type="dxa"/>
          </w:tcPr>
          <w:p w:rsidR="0015694B" w:rsidRDefault="0015694B" w:rsidP="007318E0">
            <w:pPr>
              <w:pStyle w:val="Text"/>
              <w:rPr>
                <w:rFonts w:asciiTheme="minorHAnsi" w:hAnsiTheme="minorHAnsi"/>
                <w:szCs w:val="22"/>
              </w:rPr>
            </w:pPr>
            <w:r>
              <w:rPr>
                <w:rFonts w:asciiTheme="minorHAnsi" w:hAnsiTheme="minorHAnsi"/>
                <w:szCs w:val="22"/>
              </w:rPr>
              <w:t>x</w:t>
            </w:r>
          </w:p>
        </w:tc>
      </w:tr>
    </w:tbl>
    <w:p w:rsidR="00CE5609" w:rsidRDefault="00CE5609" w:rsidP="00CE5609">
      <w:pPr>
        <w:pStyle w:val="Text"/>
      </w:pPr>
    </w:p>
    <w:p w:rsidR="00CE5609" w:rsidRDefault="00CE5609" w:rsidP="00CE5609">
      <w:pPr>
        <w:pStyle w:val="berschrift5"/>
      </w:pPr>
      <w:bookmarkStart w:id="863" w:name="_Toc472333537"/>
      <w:r>
        <w:t>Rückgabestruktur</w:t>
      </w:r>
      <w:bookmarkEnd w:id="86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Beschreibung </w:t>
            </w:r>
          </w:p>
        </w:tc>
      </w:tr>
      <w:tr w:rsidR="00A24D60"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 xml:space="preserve">oEAIExecDto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bl>
    <w:p w:rsidR="0015694B" w:rsidRPr="0015694B" w:rsidRDefault="0015694B" w:rsidP="0015694B"/>
    <w:p w:rsidR="00CE5609" w:rsidRDefault="00CE5609" w:rsidP="00CE5609">
      <w:pPr>
        <w:pStyle w:val="berschrift4"/>
      </w:pPr>
      <w:bookmarkStart w:id="864" w:name="_Toc472333538"/>
      <w:r>
        <w:t>SOAP Beispiel</w:t>
      </w:r>
      <w:bookmarkEnd w:id="864"/>
    </w:p>
    <w:p w:rsidR="00CE5609" w:rsidRDefault="00CE5609" w:rsidP="00CE5609">
      <w:pPr>
        <w:pStyle w:val="berschrift5"/>
      </w:pPr>
      <w:bookmarkStart w:id="865" w:name="_Toc472333539"/>
      <w:r>
        <w:t>Request:</w:t>
      </w:r>
      <w:bookmarkEnd w:id="865"/>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66" w:name="_Toc472333540"/>
      <w:r>
        <w:t>Response</w:t>
      </w:r>
      <w:bookmarkEnd w:id="866"/>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867" w:name="_Toc472333541"/>
      <w:r>
        <w:t>FibuService</w:t>
      </w:r>
      <w:r w:rsidR="00831FC9">
        <w:t xml:space="preserve"> (EAI)</w:t>
      </w:r>
      <w:bookmarkEnd w:id="867"/>
    </w:p>
    <w:p w:rsidR="00831FC9" w:rsidRDefault="00831FC9" w:rsidP="00831FC9">
      <w:r>
        <w:t>Zusammenfassung von Methoden rund um die Fibuprozesse</w:t>
      </w:r>
    </w:p>
    <w:p w:rsidR="00CE5609" w:rsidRDefault="00687076" w:rsidP="00CE5609">
      <w:pPr>
        <w:pStyle w:val="berschrift3"/>
      </w:pPr>
      <w:bookmarkStart w:id="868" w:name="_Toc472333542"/>
      <w:r>
        <w:t>FibuTest</w:t>
      </w:r>
      <w:bookmarkEnd w:id="868"/>
    </w:p>
    <w:p w:rsidR="00CE5609" w:rsidRDefault="00CE5609" w:rsidP="00CE5609">
      <w:pPr>
        <w:pStyle w:val="berschrift4"/>
      </w:pPr>
      <w:bookmarkStart w:id="869" w:name="_Toc472333543"/>
      <w:r>
        <w:t>WebService Beschreibung</w:t>
      </w:r>
      <w:bookmarkEnd w:id="869"/>
    </w:p>
    <w:p w:rsidR="00CE5609" w:rsidRDefault="00CB5F9A" w:rsidP="00CE5609">
      <w:r>
        <w:t>Diese Methode bietet eine Testfunktion der Masterdatenübergabe</w:t>
      </w:r>
    </w:p>
    <w:p w:rsidR="00CE5609" w:rsidRDefault="00CE5609" w:rsidP="00CE5609"/>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FibuTes</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&lt;returns&gt;&lt;/returns&gt;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687076" w:rsidP="00687076">
      <w:pPr>
        <w:rPr>
          <w:lang w:val="en-US"/>
        </w:rPr>
      </w:pPr>
      <w:r w:rsidRPr="00A7642C">
        <w:rPr>
          <w:rFonts w:ascii="Consolas" w:hAnsi="Consolas" w:cs="Consolas"/>
          <w:color w:val="000000"/>
          <w:sz w:val="19"/>
          <w:szCs w:val="19"/>
          <w:highlight w:val="white"/>
          <w:lang w:val="en-US"/>
        </w:rPr>
        <w:lastRenderedPageBreak/>
        <w:t xml:space="preserve">        </w:t>
      </w:r>
      <w:r w:rsidRPr="00A7642C">
        <w:rPr>
          <w:rFonts w:ascii="Consolas" w:hAnsi="Consolas" w:cs="Consolas"/>
          <w:color w:val="2B91AF"/>
          <w:sz w:val="19"/>
          <w:szCs w:val="19"/>
          <w:highlight w:val="white"/>
          <w:lang w:val="en-US"/>
        </w:rPr>
        <w:t>oMessagingDto</w:t>
      </w:r>
      <w:r w:rsidRPr="00A7642C">
        <w:rPr>
          <w:rFonts w:ascii="Consolas" w:hAnsi="Consolas" w:cs="Consolas"/>
          <w:color w:val="000000"/>
          <w:sz w:val="19"/>
          <w:szCs w:val="19"/>
          <w:highlight w:val="white"/>
          <w:lang w:val="en-US"/>
        </w:rPr>
        <w:t xml:space="preserve"> FibuTest(</w:t>
      </w:r>
      <w:r w:rsidRPr="00A7642C">
        <w:rPr>
          <w:rFonts w:ascii="Consolas" w:hAnsi="Consolas" w:cs="Consolas"/>
          <w:color w:val="0000FF"/>
          <w:sz w:val="19"/>
          <w:szCs w:val="19"/>
          <w:highlight w:val="white"/>
          <w:lang w:val="en-US"/>
        </w:rPr>
        <w:t>string</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870" w:name="_Toc472333544"/>
      <w:r>
        <w:t>Inputstruktur</w:t>
      </w:r>
      <w:bookmarkEnd w:id="870"/>
    </w:p>
    <w:tbl>
      <w:tblPr>
        <w:tblStyle w:val="Tabellenraster"/>
        <w:tblW w:w="0" w:type="auto"/>
        <w:tblLook w:val="04A0" w:firstRow="1" w:lastRow="0" w:firstColumn="1" w:lastColumn="0" w:noHBand="0" w:noVBand="1"/>
      </w:tblPr>
      <w:tblGrid>
        <w:gridCol w:w="2852"/>
        <w:gridCol w:w="1505"/>
        <w:gridCol w:w="1727"/>
        <w:gridCol w:w="1810"/>
        <w:gridCol w:w="1181"/>
      </w:tblGrid>
      <w:tr w:rsidR="00CE5609" w:rsidTr="00CE5609">
        <w:tc>
          <w:tcPr>
            <w:tcW w:w="2852" w:type="dxa"/>
          </w:tcPr>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r>
              <w:rPr>
                <w:rFonts w:asciiTheme="minorHAnsi" w:hAnsiTheme="minorHAnsi"/>
                <w:szCs w:val="22"/>
              </w:rPr>
              <w:t>Klasse</w:t>
            </w:r>
          </w:p>
        </w:tc>
        <w:tc>
          <w:tcPr>
            <w:tcW w:w="1505"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1727"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1810"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Required</w:t>
            </w:r>
          </w:p>
        </w:tc>
      </w:tr>
      <w:tr w:rsidR="00CE5609" w:rsidTr="00CE5609">
        <w:tc>
          <w:tcPr>
            <w:tcW w:w="2852" w:type="dxa"/>
          </w:tcPr>
          <w:p w:rsidR="00CE5609" w:rsidRDefault="00CE5609" w:rsidP="00CE5609">
            <w:pPr>
              <w:pStyle w:val="Text"/>
              <w:rPr>
                <w:rFonts w:asciiTheme="minorHAnsi" w:hAnsiTheme="minorHAnsi"/>
                <w:szCs w:val="22"/>
              </w:rPr>
            </w:pPr>
            <w:r>
              <w:rPr>
                <w:rFonts w:ascii="Consolas" w:hAnsi="Consolas" w:cs="Consolas"/>
                <w:color w:val="2B91AF"/>
                <w:sz w:val="19"/>
                <w:szCs w:val="19"/>
                <w:highlight w:val="white"/>
                <w:lang w:val="de-DE" w:eastAsia="de-CH"/>
              </w:rPr>
              <w:t>String</w:t>
            </w:r>
          </w:p>
        </w:tc>
        <w:tc>
          <w:tcPr>
            <w:tcW w:w="1505" w:type="dxa"/>
          </w:tcPr>
          <w:p w:rsidR="00CE5609" w:rsidRDefault="00461362" w:rsidP="00CE5609">
            <w:pPr>
              <w:pStyle w:val="Text"/>
              <w:rPr>
                <w:rFonts w:asciiTheme="minorHAnsi" w:hAnsiTheme="minorHAnsi"/>
                <w:szCs w:val="22"/>
              </w:rPr>
            </w:pPr>
            <w:r>
              <w:rPr>
                <w:rFonts w:asciiTheme="minorHAnsi" w:hAnsiTheme="minorHAnsi"/>
                <w:szCs w:val="22"/>
              </w:rPr>
              <w:t>Input</w:t>
            </w:r>
          </w:p>
        </w:tc>
        <w:tc>
          <w:tcPr>
            <w:tcW w:w="1727" w:type="dxa"/>
          </w:tcPr>
          <w:p w:rsidR="00CE5609" w:rsidRDefault="00CE5609" w:rsidP="00CE5609">
            <w:pPr>
              <w:pStyle w:val="Text"/>
              <w:rPr>
                <w:rFonts w:asciiTheme="minorHAnsi" w:hAnsiTheme="minorHAnsi"/>
                <w:szCs w:val="22"/>
              </w:rPr>
            </w:pPr>
            <w:r>
              <w:rPr>
                <w:rFonts w:asciiTheme="minorHAnsi" w:hAnsiTheme="minorHAnsi"/>
                <w:szCs w:val="22"/>
              </w:rPr>
              <w:t>String</w:t>
            </w:r>
          </w:p>
        </w:tc>
        <w:tc>
          <w:tcPr>
            <w:tcW w:w="1810" w:type="dxa"/>
          </w:tcPr>
          <w:p w:rsidR="00CE5609" w:rsidRDefault="00461362" w:rsidP="00CE5609">
            <w:pPr>
              <w:pStyle w:val="Text"/>
              <w:rPr>
                <w:rFonts w:asciiTheme="minorHAnsi" w:hAnsiTheme="minorHAnsi"/>
                <w:szCs w:val="22"/>
              </w:rPr>
            </w:pPr>
            <w:r>
              <w:rPr>
                <w:rFonts w:asciiTheme="minorHAnsi" w:hAnsiTheme="minorHAnsi"/>
                <w:szCs w:val="22"/>
              </w:rPr>
              <w:t>Eingabedaten</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x</w:t>
            </w:r>
          </w:p>
        </w:tc>
      </w:tr>
    </w:tbl>
    <w:p w:rsidR="00CE5609" w:rsidRDefault="00CE5609" w:rsidP="00CE5609">
      <w:pPr>
        <w:pStyle w:val="Text"/>
      </w:pPr>
    </w:p>
    <w:p w:rsidR="00CE5609" w:rsidRDefault="00CE5609" w:rsidP="00CE5609">
      <w:pPr>
        <w:pStyle w:val="berschrift5"/>
      </w:pPr>
      <w:bookmarkStart w:id="871" w:name="_Toc472333545"/>
      <w:r>
        <w:t>Rückgabestruktur</w:t>
      </w:r>
      <w:bookmarkEnd w:id="871"/>
    </w:p>
    <w:tbl>
      <w:tblPr>
        <w:tblStyle w:val="Tabellenraster"/>
        <w:tblW w:w="0" w:type="auto"/>
        <w:tblLook w:val="04A0" w:firstRow="1" w:lastRow="0" w:firstColumn="1" w:lastColumn="0" w:noHBand="0" w:noVBand="1"/>
      </w:tblPr>
      <w:tblGrid>
        <w:gridCol w:w="2882"/>
        <w:gridCol w:w="1604"/>
        <w:gridCol w:w="2564"/>
        <w:gridCol w:w="2025"/>
      </w:tblGrid>
      <w:tr w:rsidR="00CE5609" w:rsidTr="00CE5609">
        <w:tc>
          <w:tcPr>
            <w:tcW w:w="2882" w:type="dxa"/>
          </w:tcPr>
          <w:p w:rsidR="00CE5609" w:rsidRDefault="00CE5609" w:rsidP="00CE5609">
            <w:pPr>
              <w:pStyle w:val="Text"/>
              <w:rPr>
                <w:rFonts w:asciiTheme="minorHAnsi" w:hAnsiTheme="minorHAnsi"/>
                <w:szCs w:val="22"/>
              </w:rPr>
            </w:pPr>
            <w:r>
              <w:rPr>
                <w:rFonts w:asciiTheme="minorHAnsi" w:hAnsiTheme="minorHAnsi"/>
                <w:szCs w:val="22"/>
              </w:rPr>
              <w:t>Klasse</w:t>
            </w:r>
          </w:p>
        </w:tc>
        <w:tc>
          <w:tcPr>
            <w:tcW w:w="1604"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2564"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2025"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r>
      <w:tr w:rsidR="00CE5609" w:rsidTr="00CE5609">
        <w:tc>
          <w:tcPr>
            <w:tcW w:w="2882" w:type="dxa"/>
          </w:tcPr>
          <w:p w:rsidR="00CE5609" w:rsidRDefault="00CE5609" w:rsidP="00CE5609">
            <w:pPr>
              <w:pStyle w:val="Text"/>
              <w:rPr>
                <w:rFonts w:asciiTheme="minorHAnsi" w:hAnsiTheme="minorHAnsi"/>
                <w:szCs w:val="22"/>
              </w:rPr>
            </w:pPr>
            <w:r>
              <w:rPr>
                <w:rFonts w:ascii="Consolas" w:hAnsi="Consolas" w:cs="Consolas"/>
                <w:color w:val="2B91AF"/>
                <w:sz w:val="19"/>
                <w:szCs w:val="19"/>
                <w:highlight w:val="white"/>
              </w:rPr>
              <w:t>oMessagingDto</w:t>
            </w:r>
          </w:p>
        </w:tc>
        <w:tc>
          <w:tcPr>
            <w:tcW w:w="1604" w:type="dxa"/>
          </w:tcPr>
          <w:p w:rsidR="00CE5609" w:rsidRDefault="00CE5609" w:rsidP="00CE5609">
            <w:pPr>
              <w:pStyle w:val="Text"/>
              <w:rPr>
                <w:rFonts w:asciiTheme="minorHAnsi" w:hAnsiTheme="minorHAnsi"/>
                <w:szCs w:val="22"/>
              </w:rPr>
            </w:pPr>
          </w:p>
        </w:tc>
        <w:tc>
          <w:tcPr>
            <w:tcW w:w="2564" w:type="dxa"/>
          </w:tcPr>
          <w:p w:rsidR="00CE5609" w:rsidRDefault="00CE5609" w:rsidP="00CE5609">
            <w:pPr>
              <w:pStyle w:val="Text"/>
              <w:rPr>
                <w:rFonts w:asciiTheme="minorHAnsi" w:hAnsiTheme="minorHAnsi"/>
                <w:szCs w:val="22"/>
              </w:rPr>
            </w:pPr>
          </w:p>
        </w:tc>
        <w:tc>
          <w:tcPr>
            <w:tcW w:w="2025" w:type="dxa"/>
          </w:tcPr>
          <w:p w:rsidR="00CE5609" w:rsidRDefault="00CE5609" w:rsidP="00CE5609">
            <w:pPr>
              <w:pStyle w:val="Text"/>
              <w:rPr>
                <w:rFonts w:asciiTheme="minorHAnsi" w:hAnsiTheme="minorHAnsi"/>
                <w:szCs w:val="22"/>
              </w:rPr>
            </w:pPr>
          </w:p>
        </w:tc>
      </w:tr>
    </w:tbl>
    <w:p w:rsidR="00CE5609" w:rsidRDefault="00CE5609" w:rsidP="00CE5609">
      <w:pPr>
        <w:pStyle w:val="berschrift4"/>
      </w:pPr>
      <w:bookmarkStart w:id="872" w:name="_Toc472333546"/>
      <w:r>
        <w:t>SOAP Beispiel</w:t>
      </w:r>
      <w:bookmarkEnd w:id="872"/>
    </w:p>
    <w:p w:rsidR="00CE5609" w:rsidRDefault="00CE5609" w:rsidP="00CE5609">
      <w:pPr>
        <w:pStyle w:val="berschrift5"/>
      </w:pPr>
      <w:bookmarkStart w:id="873" w:name="_Toc472333547"/>
      <w:r>
        <w:t>Request:</w:t>
      </w:r>
      <w:bookmarkEnd w:id="873"/>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74" w:name="_Toc472333548"/>
      <w:r>
        <w:t>Response</w:t>
      </w:r>
      <w:bookmarkEnd w:id="874"/>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687076" w:rsidP="00CE5609">
      <w:pPr>
        <w:pStyle w:val="berschrift3"/>
      </w:pPr>
      <w:bookmarkStart w:id="875" w:name="_Toc472333549"/>
      <w:r>
        <w:t>UploadAccountMasterdata</w:t>
      </w:r>
      <w:bookmarkEnd w:id="875"/>
    </w:p>
    <w:p w:rsidR="00CE5609" w:rsidRDefault="00CE5609" w:rsidP="00CE5609">
      <w:pPr>
        <w:pStyle w:val="berschrift4"/>
      </w:pPr>
      <w:bookmarkStart w:id="876" w:name="_Toc472333550"/>
      <w:r>
        <w:t>WebService Beschreibung</w:t>
      </w:r>
      <w:bookmarkEnd w:id="876"/>
    </w:p>
    <w:p w:rsidR="00CE5609" w:rsidRDefault="00CB5F9A" w:rsidP="00CE5609">
      <w:r>
        <w:t>Diese Methode ermöglicht es Hauptbuchdaten zu übertragen.</w:t>
      </w:r>
    </w:p>
    <w:p w:rsidR="00CE5609" w:rsidRDefault="00CE5609" w:rsidP="00CE5609"/>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UploadAccountMasterdata</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687076" w:rsidP="00687076">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oMessagingDto</w:t>
      </w:r>
      <w:r w:rsidRPr="00A7642C">
        <w:rPr>
          <w:rFonts w:ascii="Consolas" w:hAnsi="Consolas" w:cs="Consolas"/>
          <w:color w:val="000000"/>
          <w:sz w:val="19"/>
          <w:szCs w:val="19"/>
          <w:highlight w:val="white"/>
          <w:lang w:val="en-US"/>
        </w:rPr>
        <w:t xml:space="preserve"> UploadAccountMasterdata(</w:t>
      </w:r>
      <w:r w:rsidRPr="00A7642C">
        <w:rPr>
          <w:rFonts w:ascii="Consolas" w:hAnsi="Consolas" w:cs="Consolas"/>
          <w:color w:val="2B91AF"/>
          <w:sz w:val="19"/>
          <w:szCs w:val="19"/>
          <w:highlight w:val="white"/>
          <w:lang w:val="en-US"/>
        </w:rPr>
        <w:t>iFibuAccountMasterDTO</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877" w:name="_Toc472333551"/>
      <w:r>
        <w:t>Inputstruktur</w:t>
      </w:r>
      <w:bookmarkEnd w:id="87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lastRenderedPageBreak/>
              <w:t xml:space="preserve">  </w:t>
            </w:r>
          </w:p>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Required</w:t>
            </w:r>
            <w:r w:rsidRPr="00461362">
              <w:rPr>
                <w:rFonts w:ascii="Times New Roman" w:hAnsi="Times New Roman"/>
                <w:sz w:val="24"/>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Consolas" w:hAnsi="Consolas" w:cs="Consolas"/>
                <w:color w:val="2B91AF"/>
                <w:sz w:val="19"/>
                <w:szCs w:val="19"/>
                <w:lang w:eastAsia="de-CH"/>
              </w:rPr>
              <w:t xml:space="preserve">iFibuAccountMasterDTO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cicrefID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externalID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fibuAccountList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List&lt;iFibuAccountDTO&gt;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SumBetrag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SumKonto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Typ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vkz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ZinsRelevanzFlag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bl>
    <w:p w:rsidR="00CE5609" w:rsidRDefault="00461362" w:rsidP="00461362">
      <w:pPr>
        <w:spacing w:before="100" w:beforeAutospacing="1" w:after="100" w:afterAutospacing="1"/>
        <w:jc w:val="left"/>
      </w:pPr>
      <w:r w:rsidRPr="00461362">
        <w:rPr>
          <w:rFonts w:ascii="Times New Roman" w:hAnsi="Times New Roman"/>
          <w:sz w:val="24"/>
        </w:rPr>
        <w:t xml:space="preserve">  </w:t>
      </w:r>
    </w:p>
    <w:p w:rsidR="00CE5609" w:rsidRDefault="00CE5609" w:rsidP="00CE5609">
      <w:pPr>
        <w:pStyle w:val="berschrift5"/>
      </w:pPr>
      <w:bookmarkStart w:id="878" w:name="_Toc472333552"/>
      <w:r>
        <w:t>Rückgabestruktur</w:t>
      </w:r>
      <w:bookmarkEnd w:id="878"/>
    </w:p>
    <w:tbl>
      <w:tblPr>
        <w:tblStyle w:val="Tabellenraster"/>
        <w:tblW w:w="0" w:type="auto"/>
        <w:tblLook w:val="04A0" w:firstRow="1" w:lastRow="0" w:firstColumn="1" w:lastColumn="0" w:noHBand="0" w:noVBand="1"/>
      </w:tblPr>
      <w:tblGrid>
        <w:gridCol w:w="2882"/>
        <w:gridCol w:w="1604"/>
        <w:gridCol w:w="2564"/>
        <w:gridCol w:w="2025"/>
      </w:tblGrid>
      <w:tr w:rsidR="00CE5609" w:rsidTr="00CE5609">
        <w:tc>
          <w:tcPr>
            <w:tcW w:w="2882" w:type="dxa"/>
          </w:tcPr>
          <w:p w:rsidR="00CE5609" w:rsidRDefault="00CE5609" w:rsidP="00CE5609">
            <w:pPr>
              <w:pStyle w:val="Text"/>
              <w:rPr>
                <w:rFonts w:asciiTheme="minorHAnsi" w:hAnsiTheme="minorHAnsi"/>
                <w:szCs w:val="22"/>
              </w:rPr>
            </w:pPr>
            <w:r>
              <w:rPr>
                <w:rFonts w:asciiTheme="minorHAnsi" w:hAnsiTheme="minorHAnsi"/>
                <w:szCs w:val="22"/>
              </w:rPr>
              <w:t>Klasse</w:t>
            </w:r>
          </w:p>
        </w:tc>
        <w:tc>
          <w:tcPr>
            <w:tcW w:w="1604"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2564"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2025"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r>
      <w:tr w:rsidR="00CE5609" w:rsidTr="00CE5609">
        <w:tc>
          <w:tcPr>
            <w:tcW w:w="2882" w:type="dxa"/>
          </w:tcPr>
          <w:p w:rsidR="00CE5609" w:rsidRDefault="00CE5609" w:rsidP="00CE5609">
            <w:pPr>
              <w:pStyle w:val="Text"/>
              <w:rPr>
                <w:rFonts w:asciiTheme="minorHAnsi" w:hAnsiTheme="minorHAnsi"/>
                <w:szCs w:val="22"/>
              </w:rPr>
            </w:pPr>
            <w:r>
              <w:rPr>
                <w:rFonts w:ascii="Consolas" w:hAnsi="Consolas" w:cs="Consolas"/>
                <w:color w:val="2B91AF"/>
                <w:sz w:val="19"/>
                <w:szCs w:val="19"/>
                <w:highlight w:val="white"/>
              </w:rPr>
              <w:t>oMessagingDto</w:t>
            </w:r>
          </w:p>
        </w:tc>
        <w:tc>
          <w:tcPr>
            <w:tcW w:w="1604" w:type="dxa"/>
          </w:tcPr>
          <w:p w:rsidR="00CE5609" w:rsidRDefault="00CE5609" w:rsidP="00CE5609">
            <w:pPr>
              <w:pStyle w:val="Text"/>
              <w:rPr>
                <w:rFonts w:asciiTheme="minorHAnsi" w:hAnsiTheme="minorHAnsi"/>
                <w:szCs w:val="22"/>
              </w:rPr>
            </w:pPr>
          </w:p>
        </w:tc>
        <w:tc>
          <w:tcPr>
            <w:tcW w:w="2564" w:type="dxa"/>
          </w:tcPr>
          <w:p w:rsidR="00CE5609" w:rsidRDefault="00CE5609" w:rsidP="00CE5609">
            <w:pPr>
              <w:pStyle w:val="Text"/>
              <w:rPr>
                <w:rFonts w:asciiTheme="minorHAnsi" w:hAnsiTheme="minorHAnsi"/>
                <w:szCs w:val="22"/>
              </w:rPr>
            </w:pPr>
          </w:p>
        </w:tc>
        <w:tc>
          <w:tcPr>
            <w:tcW w:w="2025" w:type="dxa"/>
          </w:tcPr>
          <w:p w:rsidR="00CE5609" w:rsidRDefault="00CE5609" w:rsidP="00CE5609">
            <w:pPr>
              <w:pStyle w:val="Text"/>
              <w:rPr>
                <w:rFonts w:asciiTheme="minorHAnsi" w:hAnsiTheme="minorHAnsi"/>
                <w:szCs w:val="22"/>
              </w:rPr>
            </w:pPr>
          </w:p>
        </w:tc>
      </w:tr>
    </w:tbl>
    <w:p w:rsidR="00CE5609" w:rsidRDefault="00CE5609" w:rsidP="00CE5609">
      <w:pPr>
        <w:pStyle w:val="berschrift4"/>
      </w:pPr>
      <w:bookmarkStart w:id="879" w:name="_Toc472333553"/>
      <w:r>
        <w:t>SOAP Beispiel</w:t>
      </w:r>
      <w:bookmarkEnd w:id="879"/>
    </w:p>
    <w:p w:rsidR="00CE5609" w:rsidRDefault="00CE5609" w:rsidP="00CE5609">
      <w:pPr>
        <w:pStyle w:val="berschrift5"/>
      </w:pPr>
      <w:bookmarkStart w:id="880" w:name="_Toc472333554"/>
      <w:r>
        <w:t>Request:</w:t>
      </w:r>
      <w:bookmarkEnd w:id="880"/>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81" w:name="_Toc472333555"/>
      <w:r>
        <w:t>Response</w:t>
      </w:r>
      <w:bookmarkEnd w:id="881"/>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882" w:name="_Toc472333556"/>
      <w:r>
        <w:t>getBuchwertService</w:t>
      </w:r>
      <w:r w:rsidR="00831FC9">
        <w:t xml:space="preserve"> (EAI und B2B)</w:t>
      </w:r>
      <w:bookmarkEnd w:id="882"/>
    </w:p>
    <w:p w:rsidR="00831FC9" w:rsidRDefault="00831FC9" w:rsidP="00831FC9">
      <w:r>
        <w:t>Zusammenfassung von Methoden der Prozesse bei Buchwertermittlungen.</w:t>
      </w:r>
    </w:p>
    <w:p w:rsidR="00CE5609" w:rsidRDefault="00687076" w:rsidP="00CE5609">
      <w:pPr>
        <w:pStyle w:val="berschrift3"/>
      </w:pPr>
      <w:bookmarkStart w:id="883" w:name="_Toc472333557"/>
      <w:r>
        <w:t>EurotaxGetForecast</w:t>
      </w:r>
      <w:bookmarkEnd w:id="883"/>
    </w:p>
    <w:p w:rsidR="008B2668" w:rsidRPr="0047601F" w:rsidRDefault="008B2668" w:rsidP="008B2668">
      <w:pPr>
        <w:rPr>
          <w:rFonts w:ascii="Courier New" w:hAnsi="Courier New" w:cs="Courier New"/>
          <w:lang w:val="en-US"/>
        </w:rPr>
      </w:pPr>
      <w:r>
        <w:t>Siehe AuskunfService</w:t>
      </w:r>
    </w:p>
    <w:p w:rsidR="00CE5609" w:rsidRDefault="00687076" w:rsidP="00CE5609">
      <w:pPr>
        <w:pStyle w:val="berschrift3"/>
      </w:pPr>
      <w:bookmarkStart w:id="884" w:name="_Toc472333558"/>
      <w:r>
        <w:lastRenderedPageBreak/>
        <w:t>getBuchwert</w:t>
      </w:r>
      <w:bookmarkEnd w:id="884"/>
    </w:p>
    <w:p w:rsidR="00CE5609" w:rsidRDefault="00CE5609" w:rsidP="00CE5609">
      <w:pPr>
        <w:pStyle w:val="berschrift4"/>
      </w:pPr>
      <w:bookmarkStart w:id="885" w:name="_Toc472333559"/>
      <w:r>
        <w:t>WebService Beschreibung</w:t>
      </w:r>
      <w:bookmarkEnd w:id="885"/>
    </w:p>
    <w:p w:rsidR="00CE5609" w:rsidRDefault="008B2668" w:rsidP="00CE5609">
      <w:r>
        <w:t>Diese Methode erlaubt es den Buchert eines Vertrages berechnen zu lassen.</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den aktuellen Buchwert des Vertrags</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name="input"&gt;</w:t>
      </w:r>
      <w:r w:rsidRPr="00687076">
        <w:rPr>
          <w:rFonts w:ascii="Consolas" w:hAnsi="Consolas" w:cs="Consolas"/>
          <w:color w:val="008000"/>
          <w:sz w:val="19"/>
          <w:szCs w:val="19"/>
          <w:highlight w:val="white"/>
          <w:lang w:val="en-US"/>
        </w:rPr>
        <w:t>igetBuchwertDto</w:t>
      </w:r>
      <w:r w:rsidRPr="00687076">
        <w:rPr>
          <w:rFonts w:ascii="Consolas" w:hAnsi="Consolas" w:cs="Consolas"/>
          <w:color w:val="808080"/>
          <w:sz w:val="19"/>
          <w:szCs w:val="19"/>
          <w:highlight w:val="white"/>
          <w:lang w:val="en-US"/>
        </w:rPr>
        <w:t>&lt;/param&gt;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ogetBuchwertDto</w:t>
      </w:r>
      <w:r w:rsidRPr="00A7642C">
        <w:rPr>
          <w:rFonts w:ascii="Consolas" w:hAnsi="Consolas" w:cs="Consolas"/>
          <w:color w:val="808080"/>
          <w:sz w:val="19"/>
          <w:szCs w:val="19"/>
          <w:highlight w:val="white"/>
          <w:lang w:val="en-US"/>
        </w:rPr>
        <w:t>&lt;/returns&gt;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687076" w:rsidP="00687076">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ogetBuchwertDto</w:t>
      </w:r>
      <w:r w:rsidRPr="00A7642C">
        <w:rPr>
          <w:rFonts w:ascii="Consolas" w:hAnsi="Consolas" w:cs="Consolas"/>
          <w:color w:val="000000"/>
          <w:sz w:val="19"/>
          <w:szCs w:val="19"/>
          <w:highlight w:val="white"/>
          <w:lang w:val="en-US"/>
        </w:rPr>
        <w:t xml:space="preserve"> getBuchwert(</w:t>
      </w:r>
      <w:r w:rsidRPr="00A7642C">
        <w:rPr>
          <w:rFonts w:ascii="Consolas" w:hAnsi="Consolas" w:cs="Consolas"/>
          <w:color w:val="2B91AF"/>
          <w:sz w:val="19"/>
          <w:szCs w:val="19"/>
          <w:highlight w:val="white"/>
          <w:lang w:val="en-US"/>
        </w:rPr>
        <w:t>igetBuchwertDto</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886" w:name="_Toc472333560"/>
      <w:r>
        <w:t>Inputstruktur</w:t>
      </w:r>
      <w:bookmarkEnd w:id="88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662A7"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Required</w:t>
            </w:r>
            <w:r w:rsidRPr="003662A7">
              <w:rPr>
                <w:rFonts w:ascii="Times New Roman" w:hAnsi="Times New Roman"/>
                <w:sz w:val="24"/>
              </w:rPr>
              <w:t xml:space="preserve"> </w:t>
            </w:r>
          </w:p>
        </w:tc>
      </w:tr>
      <w:tr w:rsidR="003662A7"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Consolas" w:hAnsi="Consolas" w:cs="Consolas"/>
                <w:color w:val="2B91AF"/>
                <w:sz w:val="19"/>
                <w:szCs w:val="19"/>
                <w:lang w:eastAsia="de-CH"/>
              </w:rPr>
              <w:t xml:space="preserve">igetBuchwertDto </w:t>
            </w:r>
          </w:p>
        </w:tc>
        <w:tc>
          <w:tcPr>
            <w:tcW w:w="1503"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r>
      <w:tr w:rsidR="003662A7"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perDatum </w:t>
            </w:r>
          </w:p>
        </w:tc>
        <w:tc>
          <w:tcPr>
            <w:tcW w:w="1723"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DateTime </w:t>
            </w:r>
          </w:p>
        </w:tc>
        <w:tc>
          <w:tcPr>
            <w:tcW w:w="1809"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PerDatum für den Buchwert </w:t>
            </w:r>
          </w:p>
        </w:tc>
        <w:tc>
          <w:tcPr>
            <w:tcW w:w="1181"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r>
      <w:tr w:rsidR="003662A7"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sprache </w:t>
            </w:r>
          </w:p>
        </w:tc>
        <w:tc>
          <w:tcPr>
            <w:tcW w:w="1723"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Sprache </w:t>
            </w:r>
          </w:p>
        </w:tc>
        <w:tc>
          <w:tcPr>
            <w:tcW w:w="1181"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r>
      <w:tr w:rsidR="003662A7"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SysID des Antrags </w:t>
            </w:r>
          </w:p>
        </w:tc>
        <w:tc>
          <w:tcPr>
            <w:tcW w:w="1181"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r>
    </w:tbl>
    <w:p w:rsidR="00CE5609" w:rsidRDefault="003662A7" w:rsidP="003662A7">
      <w:pPr>
        <w:spacing w:before="100" w:beforeAutospacing="1" w:after="100" w:afterAutospacing="1"/>
        <w:jc w:val="left"/>
      </w:pPr>
      <w:r w:rsidRPr="003662A7">
        <w:rPr>
          <w:rFonts w:ascii="Times New Roman" w:hAnsi="Times New Roman"/>
          <w:sz w:val="24"/>
        </w:rPr>
        <w:t xml:space="preserve">  </w:t>
      </w:r>
    </w:p>
    <w:p w:rsidR="00CE5609" w:rsidRDefault="00CE5609" w:rsidP="00CE5609">
      <w:pPr>
        <w:pStyle w:val="berschrift5"/>
      </w:pPr>
      <w:bookmarkStart w:id="887" w:name="_Toc472333561"/>
      <w:r>
        <w:t>Rückgabestruktur</w:t>
      </w:r>
      <w:bookmarkEnd w:id="88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Beschreibung </w:t>
            </w:r>
          </w:p>
        </w:tc>
      </w:tr>
      <w:tr w:rsidR="00A24D60"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Consolas" w:hAnsi="Consolas" w:cs="Consolas"/>
                <w:color w:val="2B91AF"/>
                <w:sz w:val="19"/>
                <w:szCs w:val="19"/>
                <w:lang w:eastAsia="de-CH"/>
              </w:rPr>
              <w:t xml:space="preserve">ogetBuchwertDto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r>
      <w:tr w:rsidR="00A24D60"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BuchwertDto </w:t>
            </w:r>
          </w:p>
        </w:tc>
        <w:tc>
          <w:tcPr>
            <w:tcW w:w="172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Consolas" w:hAnsi="Consolas" w:cs="Consolas"/>
                <w:color w:val="2B91AF"/>
                <w:sz w:val="19"/>
                <w:szCs w:val="19"/>
                <w:lang w:eastAsia="de-CH"/>
              </w:rPr>
              <w:t>BuchwertDto</w:t>
            </w:r>
            <w:r w:rsidRPr="003662A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Transferobjekt Buchwerte zu Vertrag </w:t>
            </w:r>
          </w:p>
        </w:tc>
      </w:tr>
      <w:tr w:rsidR="00A24D60"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Consolas" w:hAnsi="Consolas" w:cs="Consolas"/>
                <w:color w:val="2B91AF"/>
                <w:sz w:val="19"/>
                <w:szCs w:val="19"/>
                <w:lang w:eastAsia="de-CH"/>
              </w:rPr>
              <w:t xml:space="preserve">BuchwertDto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r>
      <w:tr w:rsidR="00A24D60"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buchwertBrutto </w:t>
            </w:r>
          </w:p>
        </w:tc>
        <w:tc>
          <w:tcPr>
            <w:tcW w:w="172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berechneter Buchwert </w:t>
            </w:r>
          </w:p>
        </w:tc>
      </w:tr>
      <w:tr w:rsidR="00A24D60"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hfile </w:t>
            </w:r>
          </w:p>
        </w:tc>
        <w:tc>
          <w:tcPr>
            <w:tcW w:w="172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byte </w:t>
            </w:r>
          </w:p>
        </w:tc>
        <w:tc>
          <w:tcPr>
            <w:tcW w:w="1809"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Buchwert-PDF </w:t>
            </w:r>
          </w:p>
        </w:tc>
      </w:tr>
      <w:tr w:rsidR="00A24D60"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perDatum </w:t>
            </w:r>
          </w:p>
        </w:tc>
        <w:tc>
          <w:tcPr>
            <w:tcW w:w="172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DateTime </w:t>
            </w:r>
          </w:p>
        </w:tc>
        <w:tc>
          <w:tcPr>
            <w:tcW w:w="1809"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PerDatum zum berechneten Buchwert </w:t>
            </w:r>
          </w:p>
        </w:tc>
      </w:tr>
      <w:tr w:rsidR="00A24D60"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vertrag </w:t>
            </w:r>
          </w:p>
        </w:tc>
        <w:tc>
          <w:tcPr>
            <w:tcW w:w="172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Vertragsnummer </w:t>
            </w:r>
          </w:p>
        </w:tc>
      </w:tr>
    </w:tbl>
    <w:p w:rsidR="003662A7" w:rsidRDefault="003662A7" w:rsidP="003662A7">
      <w:pPr>
        <w:spacing w:before="100" w:beforeAutospacing="1" w:after="100" w:afterAutospacing="1"/>
        <w:jc w:val="left"/>
        <w:rPr>
          <w:rFonts w:ascii="Times New Roman" w:hAnsi="Times New Roman"/>
          <w:sz w:val="24"/>
        </w:rPr>
      </w:pPr>
      <w:r w:rsidRPr="003662A7">
        <w:rPr>
          <w:rFonts w:ascii="Times New Roman" w:hAnsi="Times New Roman"/>
          <w:sz w:val="24"/>
        </w:rPr>
        <w:t xml:space="preserve">  </w:t>
      </w:r>
    </w:p>
    <w:p w:rsidR="003662A7" w:rsidRPr="003662A7" w:rsidRDefault="003662A7" w:rsidP="003662A7">
      <w:pPr>
        <w:spacing w:before="100" w:beforeAutospacing="1" w:after="100" w:afterAutospacing="1"/>
        <w:jc w:val="left"/>
      </w:pPr>
    </w:p>
    <w:p w:rsidR="00CE5609" w:rsidRDefault="00CE5609" w:rsidP="00CE5609">
      <w:pPr>
        <w:pStyle w:val="berschrift4"/>
      </w:pPr>
      <w:bookmarkStart w:id="888" w:name="_Toc472333562"/>
      <w:r>
        <w:t>SOAP Beispiel</w:t>
      </w:r>
      <w:bookmarkEnd w:id="888"/>
    </w:p>
    <w:p w:rsidR="00CE5609" w:rsidRDefault="00CE5609" w:rsidP="00CE5609">
      <w:pPr>
        <w:pStyle w:val="berschrift5"/>
      </w:pPr>
      <w:bookmarkStart w:id="889" w:name="_Toc472333563"/>
      <w:r>
        <w:t>Request:</w:t>
      </w:r>
      <w:bookmarkEnd w:id="889"/>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90" w:name="_Toc472333564"/>
      <w:r>
        <w:t>Response</w:t>
      </w:r>
      <w:bookmarkEnd w:id="890"/>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687076" w:rsidP="00CE5609">
      <w:pPr>
        <w:pStyle w:val="berschrift3"/>
      </w:pPr>
      <w:bookmarkStart w:id="891" w:name="_Toc472333565"/>
      <w:r>
        <w:t>isBuchwertCalculationAllowed</w:t>
      </w:r>
      <w:r w:rsidR="008B2668">
        <w:t xml:space="preserve"> (deprecated)</w:t>
      </w:r>
      <w:bookmarkEnd w:id="891"/>
    </w:p>
    <w:p w:rsidR="00CE5609" w:rsidRDefault="00CE5609" w:rsidP="00CE5609">
      <w:pPr>
        <w:pStyle w:val="berschrift4"/>
      </w:pPr>
      <w:bookmarkStart w:id="892" w:name="_Toc472333566"/>
      <w:r>
        <w:t>WebService Beschreibung</w:t>
      </w:r>
      <w:bookmarkEnd w:id="892"/>
    </w:p>
    <w:p w:rsidR="00CE5609" w:rsidRDefault="008B2668" w:rsidP="00CE5609">
      <w:r>
        <w:t>Diese Methode ermöglicht es zu überprüfen ob eine Buchwertberechnung für den angegebenen Vertrag erlaubt ist.</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p>
    <w:p w:rsidR="00687076" w:rsidRDefault="00687076" w:rsidP="00256A22">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256A22">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ist indikative Buchwertberechnung möglich</w:t>
      </w:r>
    </w:p>
    <w:p w:rsidR="00687076" w:rsidRPr="00A7642C" w:rsidRDefault="00687076" w:rsidP="00256A22">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rPr>
        <w:t>///</w:t>
      </w:r>
      <w:r w:rsidRPr="00A7642C">
        <w:rPr>
          <w:rFonts w:ascii="Consolas" w:hAnsi="Consolas" w:cs="Consolas"/>
          <w:color w:val="008000"/>
          <w:sz w:val="19"/>
          <w:szCs w:val="19"/>
          <w:highlight w:val="white"/>
        </w:rPr>
        <w:t xml:space="preserve"> </w:t>
      </w:r>
      <w:r w:rsidRPr="00A7642C">
        <w:rPr>
          <w:rFonts w:ascii="Consolas" w:hAnsi="Consolas" w:cs="Consolas"/>
          <w:color w:val="808080"/>
          <w:sz w:val="19"/>
          <w:szCs w:val="19"/>
          <w:highlight w:val="white"/>
        </w:rPr>
        <w:t>&lt;/summary&gt;</w:t>
      </w:r>
    </w:p>
    <w:p w:rsidR="00687076" w:rsidRPr="00687076" w:rsidRDefault="00687076" w:rsidP="00256A22">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name="sysid"&gt;&lt;/param&gt;</w:t>
      </w:r>
    </w:p>
    <w:p w:rsidR="00687076" w:rsidRPr="00A7642C" w:rsidRDefault="00687076" w:rsidP="00256A22">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687076" w:rsidRDefault="00687076" w:rsidP="00256A22">
      <w:pPr>
        <w:autoSpaceDE w:val="0"/>
        <w:autoSpaceDN w:val="0"/>
        <w:adjustRightInd w:val="0"/>
        <w:jc w:val="left"/>
        <w:rPr>
          <w:rFonts w:ascii="Consolas" w:hAnsi="Consolas" w:cs="Consolas"/>
          <w:color w:val="000000"/>
          <w:sz w:val="19"/>
          <w:szCs w:val="19"/>
          <w:highlight w:val="white"/>
        </w:rPr>
      </w:pPr>
      <w:r w:rsidRPr="00A764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8B2668" w:rsidRDefault="008B2668" w:rsidP="00687076">
      <w:pPr>
        <w:autoSpaceDE w:val="0"/>
        <w:autoSpaceDN w:val="0"/>
        <w:adjustRightInd w:val="0"/>
        <w:jc w:val="left"/>
        <w:rPr>
          <w:rFonts w:ascii="Consolas" w:hAnsi="Consolas" w:cs="Consolas"/>
          <w:color w:val="000000"/>
          <w:sz w:val="19"/>
          <w:szCs w:val="19"/>
          <w:highlight w:val="white"/>
        </w:rPr>
      </w:pPr>
      <w:r w:rsidRPr="00687076">
        <w:rPr>
          <w:rFonts w:ascii="Consolas" w:hAnsi="Consolas" w:cs="Consolas"/>
          <w:color w:val="0000FF"/>
          <w:sz w:val="19"/>
          <w:szCs w:val="19"/>
          <w:highlight w:val="white"/>
          <w:lang w:val="en-US"/>
        </w:rPr>
        <w:t>bool</w:t>
      </w:r>
      <w:r w:rsidRPr="00687076">
        <w:rPr>
          <w:rFonts w:ascii="Consolas" w:hAnsi="Consolas" w:cs="Consolas"/>
          <w:color w:val="000000"/>
          <w:sz w:val="19"/>
          <w:szCs w:val="19"/>
          <w:highlight w:val="white"/>
          <w:lang w:val="en-US"/>
        </w:rPr>
        <w:t xml:space="preserve"> isBuchwertCalculationAllowed(</w:t>
      </w:r>
      <w:r w:rsidRPr="00687076">
        <w:rPr>
          <w:rFonts w:ascii="Consolas" w:hAnsi="Consolas" w:cs="Consolas"/>
          <w:color w:val="0000FF"/>
          <w:sz w:val="19"/>
          <w:szCs w:val="19"/>
          <w:highlight w:val="white"/>
          <w:lang w:val="en-US"/>
        </w:rPr>
        <w:t>long</w:t>
      </w:r>
      <w:r w:rsidRPr="00687076">
        <w:rPr>
          <w:rFonts w:ascii="Consolas" w:hAnsi="Consolas" w:cs="Consolas"/>
          <w:color w:val="000000"/>
          <w:sz w:val="19"/>
          <w:szCs w:val="19"/>
          <w:highlight w:val="white"/>
          <w:lang w:val="en-US"/>
        </w:rPr>
        <w:t xml:space="preserve"> sysid);</w:t>
      </w:r>
    </w:p>
    <w:p w:rsidR="00CE5609" w:rsidRPr="00687076" w:rsidRDefault="00CE5609" w:rsidP="00687076">
      <w:pPr>
        <w:pStyle w:val="berschrift5"/>
        <w:rPr>
          <w:lang w:val="en-US"/>
        </w:rPr>
      </w:pPr>
      <w:bookmarkStart w:id="893" w:name="_Toc472333567"/>
      <w:r w:rsidRPr="00687076">
        <w:rPr>
          <w:lang w:val="en-US"/>
        </w:rPr>
        <w:t>Inputstruktur</w:t>
      </w:r>
      <w:bookmarkEnd w:id="893"/>
    </w:p>
    <w:tbl>
      <w:tblPr>
        <w:tblStyle w:val="Tabellenraster"/>
        <w:tblW w:w="0" w:type="auto"/>
        <w:tblLook w:val="04A0" w:firstRow="1" w:lastRow="0" w:firstColumn="1" w:lastColumn="0" w:noHBand="0" w:noVBand="1"/>
      </w:tblPr>
      <w:tblGrid>
        <w:gridCol w:w="2852"/>
        <w:gridCol w:w="1505"/>
        <w:gridCol w:w="1727"/>
        <w:gridCol w:w="1810"/>
        <w:gridCol w:w="1181"/>
      </w:tblGrid>
      <w:tr w:rsidR="003662A7" w:rsidTr="003662A7">
        <w:tc>
          <w:tcPr>
            <w:tcW w:w="2852" w:type="dxa"/>
          </w:tcPr>
          <w:p w:rsidR="003662A7" w:rsidRDefault="003662A7" w:rsidP="003662A7">
            <w:pPr>
              <w:pStyle w:val="Text"/>
              <w:rPr>
                <w:rFonts w:asciiTheme="minorHAnsi" w:hAnsiTheme="minorHAnsi"/>
                <w:szCs w:val="22"/>
              </w:rPr>
            </w:pPr>
          </w:p>
          <w:p w:rsidR="003662A7" w:rsidRDefault="003662A7" w:rsidP="003662A7">
            <w:pPr>
              <w:pStyle w:val="Text"/>
              <w:rPr>
                <w:rFonts w:asciiTheme="minorHAnsi" w:hAnsiTheme="minorHAnsi"/>
                <w:szCs w:val="22"/>
              </w:rPr>
            </w:pPr>
          </w:p>
          <w:p w:rsidR="003662A7" w:rsidRDefault="003662A7" w:rsidP="003662A7">
            <w:pPr>
              <w:pStyle w:val="Text"/>
              <w:rPr>
                <w:rFonts w:asciiTheme="minorHAnsi" w:hAnsiTheme="minorHAnsi"/>
                <w:szCs w:val="22"/>
              </w:rPr>
            </w:pPr>
            <w:r>
              <w:rPr>
                <w:rFonts w:asciiTheme="minorHAnsi" w:hAnsiTheme="minorHAnsi"/>
                <w:szCs w:val="22"/>
              </w:rPr>
              <w:t>Klasse</w:t>
            </w:r>
          </w:p>
        </w:tc>
        <w:tc>
          <w:tcPr>
            <w:tcW w:w="1505" w:type="dxa"/>
          </w:tcPr>
          <w:p w:rsidR="003662A7" w:rsidRDefault="003662A7" w:rsidP="003662A7">
            <w:pPr>
              <w:pStyle w:val="Text"/>
              <w:rPr>
                <w:rFonts w:asciiTheme="minorHAnsi" w:hAnsiTheme="minorHAnsi"/>
                <w:szCs w:val="22"/>
              </w:rPr>
            </w:pPr>
            <w:r>
              <w:rPr>
                <w:rFonts w:asciiTheme="minorHAnsi" w:hAnsiTheme="minorHAnsi"/>
                <w:szCs w:val="22"/>
              </w:rPr>
              <w:t>Attribut</w:t>
            </w:r>
          </w:p>
        </w:tc>
        <w:tc>
          <w:tcPr>
            <w:tcW w:w="1727" w:type="dxa"/>
          </w:tcPr>
          <w:p w:rsidR="003662A7" w:rsidRDefault="003662A7" w:rsidP="003662A7">
            <w:pPr>
              <w:pStyle w:val="Text"/>
              <w:rPr>
                <w:rFonts w:asciiTheme="minorHAnsi" w:hAnsiTheme="minorHAnsi"/>
                <w:szCs w:val="22"/>
              </w:rPr>
            </w:pPr>
            <w:r>
              <w:rPr>
                <w:rFonts w:asciiTheme="minorHAnsi" w:hAnsiTheme="minorHAnsi"/>
                <w:szCs w:val="22"/>
              </w:rPr>
              <w:t>Typ</w:t>
            </w:r>
          </w:p>
        </w:tc>
        <w:tc>
          <w:tcPr>
            <w:tcW w:w="1810" w:type="dxa"/>
          </w:tcPr>
          <w:p w:rsidR="003662A7" w:rsidRDefault="003662A7" w:rsidP="003662A7">
            <w:pPr>
              <w:pStyle w:val="Text"/>
              <w:rPr>
                <w:rFonts w:asciiTheme="minorHAnsi" w:hAnsiTheme="minorHAnsi"/>
                <w:szCs w:val="22"/>
              </w:rPr>
            </w:pPr>
            <w:r>
              <w:rPr>
                <w:rFonts w:asciiTheme="minorHAnsi" w:hAnsiTheme="minorHAnsi"/>
                <w:szCs w:val="22"/>
              </w:rPr>
              <w:t>Beschreibung</w:t>
            </w:r>
          </w:p>
        </w:tc>
        <w:tc>
          <w:tcPr>
            <w:tcW w:w="1181" w:type="dxa"/>
          </w:tcPr>
          <w:p w:rsidR="003662A7" w:rsidRDefault="003662A7" w:rsidP="003662A7">
            <w:pPr>
              <w:pStyle w:val="Text"/>
              <w:rPr>
                <w:rFonts w:asciiTheme="minorHAnsi" w:hAnsiTheme="minorHAnsi"/>
                <w:szCs w:val="22"/>
              </w:rPr>
            </w:pPr>
            <w:r>
              <w:rPr>
                <w:rFonts w:asciiTheme="minorHAnsi" w:hAnsiTheme="minorHAnsi"/>
                <w:szCs w:val="22"/>
              </w:rPr>
              <w:t>Required</w:t>
            </w:r>
          </w:p>
        </w:tc>
      </w:tr>
      <w:tr w:rsidR="003662A7" w:rsidTr="003662A7">
        <w:tc>
          <w:tcPr>
            <w:tcW w:w="2852" w:type="dxa"/>
          </w:tcPr>
          <w:p w:rsidR="003662A7" w:rsidRDefault="00256A22" w:rsidP="003662A7">
            <w:pPr>
              <w:pStyle w:val="Text"/>
              <w:rPr>
                <w:rFonts w:asciiTheme="minorHAnsi" w:hAnsiTheme="minorHAnsi"/>
                <w:szCs w:val="22"/>
              </w:rPr>
            </w:pPr>
            <w:r>
              <w:rPr>
                <w:rFonts w:ascii="Consolas" w:hAnsi="Consolas" w:cs="Consolas"/>
                <w:color w:val="2B91AF"/>
                <w:sz w:val="19"/>
                <w:szCs w:val="19"/>
                <w:lang w:val="de-DE" w:eastAsia="de-CH"/>
              </w:rPr>
              <w:t>long</w:t>
            </w:r>
          </w:p>
        </w:tc>
        <w:tc>
          <w:tcPr>
            <w:tcW w:w="1505" w:type="dxa"/>
          </w:tcPr>
          <w:p w:rsidR="003662A7" w:rsidRDefault="00256A22" w:rsidP="003662A7">
            <w:pPr>
              <w:pStyle w:val="Text"/>
              <w:rPr>
                <w:rFonts w:asciiTheme="minorHAnsi" w:hAnsiTheme="minorHAnsi"/>
                <w:szCs w:val="22"/>
              </w:rPr>
            </w:pPr>
            <w:r>
              <w:rPr>
                <w:rFonts w:asciiTheme="minorHAnsi" w:hAnsiTheme="minorHAnsi"/>
                <w:szCs w:val="22"/>
              </w:rPr>
              <w:t>sysid</w:t>
            </w:r>
          </w:p>
        </w:tc>
        <w:tc>
          <w:tcPr>
            <w:tcW w:w="1727" w:type="dxa"/>
          </w:tcPr>
          <w:p w:rsidR="003662A7" w:rsidRDefault="00256A22" w:rsidP="003662A7">
            <w:pPr>
              <w:pStyle w:val="Text"/>
              <w:rPr>
                <w:rFonts w:asciiTheme="minorHAnsi" w:hAnsiTheme="minorHAnsi"/>
                <w:szCs w:val="22"/>
              </w:rPr>
            </w:pPr>
            <w:r>
              <w:rPr>
                <w:rFonts w:asciiTheme="minorHAnsi" w:hAnsiTheme="minorHAnsi"/>
                <w:szCs w:val="22"/>
              </w:rPr>
              <w:t>Long</w:t>
            </w:r>
          </w:p>
        </w:tc>
        <w:tc>
          <w:tcPr>
            <w:tcW w:w="1810" w:type="dxa"/>
          </w:tcPr>
          <w:p w:rsidR="003662A7" w:rsidRDefault="00256A22" w:rsidP="003662A7">
            <w:pPr>
              <w:pStyle w:val="Text"/>
              <w:rPr>
                <w:rFonts w:asciiTheme="minorHAnsi" w:hAnsiTheme="minorHAnsi"/>
                <w:szCs w:val="22"/>
              </w:rPr>
            </w:pPr>
            <w:r>
              <w:rPr>
                <w:rFonts w:asciiTheme="minorHAnsi" w:hAnsiTheme="minorHAnsi"/>
                <w:szCs w:val="22"/>
              </w:rPr>
              <w:t>Antrags Id</w:t>
            </w:r>
          </w:p>
        </w:tc>
        <w:tc>
          <w:tcPr>
            <w:tcW w:w="1181" w:type="dxa"/>
          </w:tcPr>
          <w:p w:rsidR="003662A7" w:rsidRDefault="003662A7" w:rsidP="003662A7">
            <w:pPr>
              <w:pStyle w:val="Text"/>
              <w:rPr>
                <w:rFonts w:asciiTheme="minorHAnsi" w:hAnsiTheme="minorHAnsi"/>
                <w:szCs w:val="22"/>
              </w:rPr>
            </w:pPr>
            <w:r>
              <w:rPr>
                <w:rFonts w:asciiTheme="minorHAnsi" w:hAnsiTheme="minorHAnsi"/>
                <w:szCs w:val="22"/>
              </w:rPr>
              <w:t>x</w:t>
            </w:r>
          </w:p>
        </w:tc>
      </w:tr>
    </w:tbl>
    <w:p w:rsidR="00CE5609" w:rsidRDefault="00CE5609" w:rsidP="00CE5609">
      <w:pPr>
        <w:pStyle w:val="Text"/>
      </w:pPr>
    </w:p>
    <w:p w:rsidR="00CE5609" w:rsidRDefault="00CE5609" w:rsidP="00CE5609">
      <w:pPr>
        <w:pStyle w:val="berschrift5"/>
      </w:pPr>
      <w:bookmarkStart w:id="894" w:name="_Toc472333568"/>
      <w:r>
        <w:t>Rückgabestruktur</w:t>
      </w:r>
      <w:bookmarkEnd w:id="894"/>
    </w:p>
    <w:tbl>
      <w:tblPr>
        <w:tblStyle w:val="Tabellenraster"/>
        <w:tblW w:w="0" w:type="auto"/>
        <w:tblLook w:val="04A0" w:firstRow="1" w:lastRow="0" w:firstColumn="1" w:lastColumn="0" w:noHBand="0" w:noVBand="1"/>
      </w:tblPr>
      <w:tblGrid>
        <w:gridCol w:w="2852"/>
        <w:gridCol w:w="1505"/>
        <w:gridCol w:w="1727"/>
        <w:gridCol w:w="1810"/>
      </w:tblGrid>
      <w:tr w:rsidR="00A24D60" w:rsidTr="0084197C">
        <w:tc>
          <w:tcPr>
            <w:tcW w:w="2852" w:type="dxa"/>
          </w:tcPr>
          <w:p w:rsidR="00A24D60" w:rsidRDefault="00A24D60" w:rsidP="0084197C">
            <w:pPr>
              <w:pStyle w:val="Text"/>
              <w:rPr>
                <w:rFonts w:asciiTheme="minorHAnsi" w:hAnsiTheme="minorHAnsi"/>
                <w:szCs w:val="22"/>
              </w:rPr>
            </w:pPr>
          </w:p>
          <w:p w:rsidR="00A24D60" w:rsidRDefault="00A24D60" w:rsidP="0084197C">
            <w:pPr>
              <w:pStyle w:val="Text"/>
              <w:rPr>
                <w:rFonts w:asciiTheme="minorHAnsi" w:hAnsiTheme="minorHAnsi"/>
                <w:szCs w:val="22"/>
              </w:rPr>
            </w:pPr>
          </w:p>
          <w:p w:rsidR="00A24D60" w:rsidRDefault="00A24D60" w:rsidP="0084197C">
            <w:pPr>
              <w:pStyle w:val="Text"/>
              <w:rPr>
                <w:rFonts w:asciiTheme="minorHAnsi" w:hAnsiTheme="minorHAnsi"/>
                <w:szCs w:val="22"/>
              </w:rPr>
            </w:pPr>
            <w:r>
              <w:rPr>
                <w:rFonts w:asciiTheme="minorHAnsi" w:hAnsiTheme="minorHAnsi"/>
                <w:szCs w:val="22"/>
              </w:rPr>
              <w:t>Klasse</w:t>
            </w:r>
          </w:p>
        </w:tc>
        <w:tc>
          <w:tcPr>
            <w:tcW w:w="1505" w:type="dxa"/>
          </w:tcPr>
          <w:p w:rsidR="00A24D60" w:rsidRDefault="00A24D60" w:rsidP="0084197C">
            <w:pPr>
              <w:pStyle w:val="Text"/>
              <w:rPr>
                <w:rFonts w:asciiTheme="minorHAnsi" w:hAnsiTheme="minorHAnsi"/>
                <w:szCs w:val="22"/>
              </w:rPr>
            </w:pPr>
            <w:r>
              <w:rPr>
                <w:rFonts w:asciiTheme="minorHAnsi" w:hAnsiTheme="minorHAnsi"/>
                <w:szCs w:val="22"/>
              </w:rPr>
              <w:t>Attribut</w:t>
            </w:r>
          </w:p>
        </w:tc>
        <w:tc>
          <w:tcPr>
            <w:tcW w:w="1727" w:type="dxa"/>
          </w:tcPr>
          <w:p w:rsidR="00A24D60" w:rsidRDefault="00A24D60" w:rsidP="0084197C">
            <w:pPr>
              <w:pStyle w:val="Text"/>
              <w:rPr>
                <w:rFonts w:asciiTheme="minorHAnsi" w:hAnsiTheme="minorHAnsi"/>
                <w:szCs w:val="22"/>
              </w:rPr>
            </w:pPr>
            <w:r>
              <w:rPr>
                <w:rFonts w:asciiTheme="minorHAnsi" w:hAnsiTheme="minorHAnsi"/>
                <w:szCs w:val="22"/>
              </w:rPr>
              <w:t>Typ</w:t>
            </w:r>
          </w:p>
        </w:tc>
        <w:tc>
          <w:tcPr>
            <w:tcW w:w="1810" w:type="dxa"/>
          </w:tcPr>
          <w:p w:rsidR="00A24D60" w:rsidRDefault="00A24D60" w:rsidP="0084197C">
            <w:pPr>
              <w:pStyle w:val="Text"/>
              <w:rPr>
                <w:rFonts w:asciiTheme="minorHAnsi" w:hAnsiTheme="minorHAnsi"/>
                <w:szCs w:val="22"/>
              </w:rPr>
            </w:pPr>
            <w:r>
              <w:rPr>
                <w:rFonts w:asciiTheme="minorHAnsi" w:hAnsiTheme="minorHAnsi"/>
                <w:szCs w:val="22"/>
              </w:rPr>
              <w:t>Beschreibung</w:t>
            </w:r>
          </w:p>
        </w:tc>
      </w:tr>
      <w:tr w:rsidR="00A24D60" w:rsidTr="0084197C">
        <w:tc>
          <w:tcPr>
            <w:tcW w:w="2852" w:type="dxa"/>
          </w:tcPr>
          <w:p w:rsidR="00A24D60" w:rsidRDefault="00A24D60" w:rsidP="0084197C">
            <w:pPr>
              <w:pStyle w:val="Text"/>
              <w:rPr>
                <w:rFonts w:asciiTheme="minorHAnsi" w:hAnsiTheme="minorHAnsi"/>
                <w:szCs w:val="22"/>
              </w:rPr>
            </w:pPr>
            <w:r>
              <w:rPr>
                <w:rFonts w:ascii="Consolas" w:hAnsi="Consolas" w:cs="Consolas"/>
                <w:color w:val="2B91AF"/>
                <w:sz w:val="19"/>
                <w:szCs w:val="19"/>
                <w:lang w:val="de-DE" w:eastAsia="de-CH"/>
              </w:rPr>
              <w:lastRenderedPageBreak/>
              <w:t>bool</w:t>
            </w:r>
          </w:p>
        </w:tc>
        <w:tc>
          <w:tcPr>
            <w:tcW w:w="1505" w:type="dxa"/>
          </w:tcPr>
          <w:p w:rsidR="00A24D60" w:rsidRDefault="00A24D60" w:rsidP="0084197C">
            <w:pPr>
              <w:pStyle w:val="Text"/>
              <w:rPr>
                <w:rFonts w:asciiTheme="minorHAnsi" w:hAnsiTheme="minorHAnsi"/>
                <w:szCs w:val="22"/>
              </w:rPr>
            </w:pPr>
          </w:p>
        </w:tc>
        <w:tc>
          <w:tcPr>
            <w:tcW w:w="1727" w:type="dxa"/>
          </w:tcPr>
          <w:p w:rsidR="00A24D60" w:rsidRDefault="00A24D60" w:rsidP="0084197C">
            <w:pPr>
              <w:pStyle w:val="Text"/>
              <w:rPr>
                <w:rFonts w:asciiTheme="minorHAnsi" w:hAnsiTheme="minorHAnsi"/>
                <w:szCs w:val="22"/>
              </w:rPr>
            </w:pPr>
            <w:r>
              <w:rPr>
                <w:rFonts w:asciiTheme="minorHAnsi" w:hAnsiTheme="minorHAnsi"/>
                <w:szCs w:val="22"/>
              </w:rPr>
              <w:t>bool</w:t>
            </w:r>
          </w:p>
        </w:tc>
        <w:tc>
          <w:tcPr>
            <w:tcW w:w="1810" w:type="dxa"/>
          </w:tcPr>
          <w:p w:rsidR="00A24D60" w:rsidRDefault="00A24D60" w:rsidP="0084197C">
            <w:pPr>
              <w:pStyle w:val="Text"/>
              <w:rPr>
                <w:rFonts w:asciiTheme="minorHAnsi" w:hAnsiTheme="minorHAnsi"/>
                <w:szCs w:val="22"/>
              </w:rPr>
            </w:pPr>
            <w:r>
              <w:rPr>
                <w:rFonts w:asciiTheme="minorHAnsi" w:hAnsiTheme="minorHAnsi"/>
                <w:szCs w:val="22"/>
              </w:rPr>
              <w:t>true, wenn Buchwertberechnung möglich ist</w:t>
            </w:r>
          </w:p>
        </w:tc>
      </w:tr>
    </w:tbl>
    <w:p w:rsidR="003662A7" w:rsidRPr="003662A7" w:rsidRDefault="003662A7" w:rsidP="003662A7"/>
    <w:p w:rsidR="00CE5609" w:rsidRDefault="00CE5609" w:rsidP="00CE5609">
      <w:pPr>
        <w:pStyle w:val="berschrift4"/>
      </w:pPr>
      <w:bookmarkStart w:id="895" w:name="_Toc472333569"/>
      <w:r>
        <w:t>SOAP Beispiel</w:t>
      </w:r>
      <w:bookmarkEnd w:id="895"/>
    </w:p>
    <w:p w:rsidR="00CE5609" w:rsidRDefault="00CE5609" w:rsidP="00CE5609">
      <w:pPr>
        <w:pStyle w:val="berschrift5"/>
      </w:pPr>
      <w:bookmarkStart w:id="896" w:name="_Toc472333570"/>
      <w:r>
        <w:t>Request:</w:t>
      </w:r>
      <w:bookmarkEnd w:id="896"/>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97" w:name="_Toc472333571"/>
      <w:r>
        <w:t>Response</w:t>
      </w:r>
      <w:bookmarkEnd w:id="897"/>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687076" w:rsidP="00CE5609">
      <w:pPr>
        <w:pStyle w:val="berschrift3"/>
      </w:pPr>
      <w:bookmarkStart w:id="898" w:name="_Toc472333572"/>
      <w:r>
        <w:t>isBuchwertCalculationAllowedNew</w:t>
      </w:r>
      <w:bookmarkEnd w:id="898"/>
    </w:p>
    <w:p w:rsidR="00CE5609" w:rsidRDefault="00CE5609" w:rsidP="00CE5609">
      <w:pPr>
        <w:pStyle w:val="berschrift4"/>
      </w:pPr>
      <w:bookmarkStart w:id="899" w:name="_Toc472333573"/>
      <w:r>
        <w:t>WebService Beschreibung</w:t>
      </w:r>
      <w:bookmarkEnd w:id="899"/>
    </w:p>
    <w:p w:rsidR="008B2668" w:rsidRDefault="008B2668" w:rsidP="008B2668">
      <w:r>
        <w:t>Diese Methode ermöglicht es zu überprüfen ob eine Buchwertberechnung für den angegebenen Vertrag erlaubt ist.</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ist indikative Buchwertberechnung erlaubt</w:t>
      </w:r>
    </w:p>
    <w:p w:rsidR="00687076" w:rsidRPr="00A7642C"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rPr>
        <w:t>///</w:t>
      </w:r>
      <w:r w:rsidRPr="00A7642C">
        <w:rPr>
          <w:rFonts w:ascii="Consolas" w:hAnsi="Consolas" w:cs="Consolas"/>
          <w:color w:val="008000"/>
          <w:sz w:val="19"/>
          <w:szCs w:val="19"/>
          <w:highlight w:val="white"/>
        </w:rPr>
        <w:t xml:space="preserve"> </w:t>
      </w:r>
      <w:r w:rsidRPr="00A7642C">
        <w:rPr>
          <w:rFonts w:ascii="Consolas" w:hAnsi="Consolas" w:cs="Consolas"/>
          <w:color w:val="808080"/>
          <w:sz w:val="19"/>
          <w:szCs w:val="19"/>
          <w:highlight w:val="white"/>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name="input"&gt;&lt;/param&gt;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687076" w:rsidP="00687076">
      <w:pPr>
        <w:rPr>
          <w:lang w:val="en-US"/>
        </w:rPr>
      </w:pPr>
      <w:r w:rsidRPr="00A7642C">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oisAllowed</w:t>
      </w:r>
      <w:r>
        <w:rPr>
          <w:rFonts w:ascii="Consolas" w:hAnsi="Consolas" w:cs="Consolas"/>
          <w:color w:val="000000"/>
          <w:sz w:val="19"/>
          <w:szCs w:val="19"/>
          <w:highlight w:val="white"/>
        </w:rPr>
        <w:t xml:space="preserve"> isBuchwertCalculationAllowedNew(</w:t>
      </w:r>
      <w:r>
        <w:rPr>
          <w:rFonts w:ascii="Consolas" w:hAnsi="Consolas" w:cs="Consolas"/>
          <w:color w:val="2B91AF"/>
          <w:sz w:val="19"/>
          <w:szCs w:val="19"/>
          <w:highlight w:val="white"/>
        </w:rPr>
        <w:t>iisAllowed</w:t>
      </w:r>
      <w:r>
        <w:rPr>
          <w:rFonts w:ascii="Consolas" w:hAnsi="Consolas" w:cs="Consolas"/>
          <w:color w:val="000000"/>
          <w:sz w:val="19"/>
          <w:szCs w:val="19"/>
          <w:highlight w:val="white"/>
        </w:rPr>
        <w:t xml:space="preserve"> input);</w:t>
      </w:r>
    </w:p>
    <w:p w:rsidR="00CE5609" w:rsidRDefault="00CE5609" w:rsidP="00CE5609">
      <w:pPr>
        <w:pStyle w:val="berschrift5"/>
      </w:pPr>
      <w:bookmarkStart w:id="900" w:name="_Toc472333574"/>
      <w:r>
        <w:t>Inputstruktur</w:t>
      </w:r>
      <w:bookmarkEnd w:id="90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256A22"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Required</w:t>
            </w:r>
            <w:r w:rsidRPr="00256A22">
              <w:rPr>
                <w:rFonts w:ascii="Times New Roman" w:hAnsi="Times New Roman"/>
                <w:sz w:val="24"/>
              </w:rPr>
              <w:t xml:space="preserve"> </w:t>
            </w:r>
          </w:p>
        </w:tc>
      </w:tr>
      <w:tr w:rsidR="00256A22"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Consolas" w:hAnsi="Consolas" w:cs="Consolas"/>
                <w:color w:val="2B91AF"/>
                <w:sz w:val="19"/>
                <w:szCs w:val="19"/>
                <w:lang w:eastAsia="de-CH"/>
              </w:rPr>
              <w:t xml:space="preserve">iisAllowed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r>
      <w:tr w:rsidR="00256A22"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Pr>
                <w:rFonts w:asciiTheme="minorHAnsi" w:hAnsiTheme="minorHAnsi"/>
                <w:sz w:val="24"/>
                <w:szCs w:val="22"/>
                <w:lang w:val="de-CH"/>
              </w:rPr>
              <w:t>Antrags Id</w:t>
            </w:r>
            <w:r w:rsidRPr="00256A2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r>
              <w:rPr>
                <w:rFonts w:asciiTheme="minorHAnsi" w:hAnsiTheme="minorHAnsi"/>
                <w:sz w:val="24"/>
                <w:szCs w:val="22"/>
                <w:lang w:val="de-CH"/>
              </w:rPr>
              <w:t>x</w:t>
            </w:r>
          </w:p>
        </w:tc>
      </w:tr>
    </w:tbl>
    <w:p w:rsidR="00256A22" w:rsidRPr="00256A22" w:rsidRDefault="00256A22" w:rsidP="00256A22">
      <w:pPr>
        <w:spacing w:before="100" w:beforeAutospacing="1" w:after="100" w:afterAutospacing="1"/>
        <w:jc w:val="left"/>
        <w:rPr>
          <w:rFonts w:ascii="Times New Roman" w:hAnsi="Times New Roman"/>
          <w:sz w:val="24"/>
        </w:rPr>
      </w:pPr>
      <w:r w:rsidRPr="00256A22">
        <w:rPr>
          <w:rFonts w:ascii="Times New Roman" w:hAnsi="Times New Roman"/>
          <w:sz w:val="24"/>
        </w:rPr>
        <w:t xml:space="preserve">  </w:t>
      </w:r>
    </w:p>
    <w:p w:rsidR="00CE5609" w:rsidRDefault="00CE5609" w:rsidP="00CE5609">
      <w:pPr>
        <w:pStyle w:val="Text"/>
      </w:pPr>
    </w:p>
    <w:p w:rsidR="00CE5609" w:rsidRDefault="00CE5609" w:rsidP="00CE5609">
      <w:pPr>
        <w:pStyle w:val="berschrift5"/>
      </w:pPr>
      <w:bookmarkStart w:id="901" w:name="_Toc472333575"/>
      <w:r>
        <w:lastRenderedPageBreak/>
        <w:t>Rückgabestruktur</w:t>
      </w:r>
      <w:bookmarkEnd w:id="90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Beschreibung </w:t>
            </w:r>
          </w:p>
        </w:tc>
      </w:tr>
      <w:tr w:rsidR="00A24D60"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Consolas" w:hAnsi="Consolas" w:cs="Consolas"/>
                <w:color w:val="2B91AF"/>
                <w:sz w:val="19"/>
                <w:szCs w:val="19"/>
                <w:lang w:eastAsia="de-CH"/>
              </w:rPr>
              <w:t xml:space="preserve">oisAllowed </w:t>
            </w:r>
          </w:p>
        </w:tc>
        <w:tc>
          <w:tcPr>
            <w:tcW w:w="150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r>
      <w:tr w:rsidR="00A24D60"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isallowed </w:t>
            </w:r>
          </w:p>
        </w:tc>
        <w:tc>
          <w:tcPr>
            <w:tcW w:w="172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Pr>
                <w:rFonts w:asciiTheme="minorHAnsi" w:hAnsiTheme="minorHAnsi"/>
                <w:sz w:val="24"/>
                <w:szCs w:val="22"/>
                <w:lang w:val="de-CH"/>
              </w:rPr>
              <w:t>true, wenn BuchwertBerechnung möglich</w:t>
            </w:r>
            <w:r w:rsidRPr="00256A22">
              <w:rPr>
                <w:rFonts w:asciiTheme="minorHAnsi" w:hAnsiTheme="minorHAnsi"/>
                <w:sz w:val="24"/>
                <w:szCs w:val="22"/>
                <w:lang w:val="de-CH"/>
              </w:rPr>
              <w:t xml:space="preserve"> </w:t>
            </w:r>
          </w:p>
        </w:tc>
      </w:tr>
    </w:tbl>
    <w:p w:rsidR="003662A7" w:rsidRPr="003662A7" w:rsidRDefault="003662A7" w:rsidP="003662A7"/>
    <w:p w:rsidR="00CE5609" w:rsidRDefault="00CE5609" w:rsidP="00CE5609">
      <w:pPr>
        <w:pStyle w:val="berschrift4"/>
      </w:pPr>
      <w:bookmarkStart w:id="902" w:name="_Toc472333576"/>
      <w:r>
        <w:t>SOAP Beispiel</w:t>
      </w:r>
      <w:bookmarkEnd w:id="902"/>
    </w:p>
    <w:p w:rsidR="00CE5609" w:rsidRDefault="00CE5609" w:rsidP="00CE5609">
      <w:pPr>
        <w:pStyle w:val="berschrift5"/>
      </w:pPr>
      <w:bookmarkStart w:id="903" w:name="_Toc472333577"/>
      <w:r>
        <w:t>Request:</w:t>
      </w:r>
      <w:bookmarkEnd w:id="903"/>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04" w:name="_Toc472333578"/>
      <w:r>
        <w:t>Response</w:t>
      </w:r>
      <w:bookmarkEnd w:id="904"/>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687076" w:rsidP="00CE5609">
      <w:pPr>
        <w:pStyle w:val="berschrift3"/>
      </w:pPr>
      <w:bookmarkStart w:id="905" w:name="_Toc472333579"/>
      <w:r>
        <w:t>isPerformKaufofferteAllowed</w:t>
      </w:r>
      <w:bookmarkEnd w:id="905"/>
    </w:p>
    <w:p w:rsidR="00CE5609" w:rsidRDefault="00CE5609" w:rsidP="00CE5609">
      <w:pPr>
        <w:pStyle w:val="berschrift4"/>
      </w:pPr>
      <w:bookmarkStart w:id="906" w:name="_Toc472333580"/>
      <w:r>
        <w:t>WebService Beschreibung</w:t>
      </w:r>
      <w:bookmarkEnd w:id="906"/>
    </w:p>
    <w:p w:rsidR="00CE5609" w:rsidRDefault="008B2668" w:rsidP="00CE5609">
      <w:r>
        <w:t>Diese Methode ermöglicht es zu überprüfen, ob eine Kaufofferte für den angegeben Vertrag möglich ist.</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Ist Kaufofferte bestellen erlaubt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name="input"&gt;&lt;/param&gt;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OperationContract</w:t>
      </w:r>
      <w:r w:rsidRPr="00687076">
        <w:rPr>
          <w:rFonts w:ascii="Consolas" w:hAnsi="Consolas" w:cs="Consolas"/>
          <w:color w:val="000000"/>
          <w:sz w:val="19"/>
          <w:szCs w:val="19"/>
          <w:highlight w:val="white"/>
          <w:lang w:val="en-US"/>
        </w:rPr>
        <w:t>]</w:t>
      </w:r>
    </w:p>
    <w:p w:rsidR="00CE5609" w:rsidRPr="009C614F" w:rsidRDefault="00687076" w:rsidP="00687076">
      <w:pPr>
        <w:rPr>
          <w:lang w:val="en-US"/>
        </w:rPr>
      </w:pPr>
      <w:r w:rsidRPr="00687076">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oisAllowed</w:t>
      </w:r>
      <w:r>
        <w:rPr>
          <w:rFonts w:ascii="Consolas" w:hAnsi="Consolas" w:cs="Consolas"/>
          <w:color w:val="000000"/>
          <w:sz w:val="19"/>
          <w:szCs w:val="19"/>
          <w:highlight w:val="white"/>
        </w:rPr>
        <w:t xml:space="preserve"> isPerformKaufofferteAllowed(</w:t>
      </w:r>
      <w:r>
        <w:rPr>
          <w:rFonts w:ascii="Consolas" w:hAnsi="Consolas" w:cs="Consolas"/>
          <w:color w:val="2B91AF"/>
          <w:sz w:val="19"/>
          <w:szCs w:val="19"/>
          <w:highlight w:val="white"/>
        </w:rPr>
        <w:t>iisAllowed</w:t>
      </w:r>
      <w:r>
        <w:rPr>
          <w:rFonts w:ascii="Consolas" w:hAnsi="Consolas" w:cs="Consolas"/>
          <w:color w:val="000000"/>
          <w:sz w:val="19"/>
          <w:szCs w:val="19"/>
          <w:highlight w:val="white"/>
        </w:rPr>
        <w:t xml:space="preserve"> input);</w:t>
      </w:r>
    </w:p>
    <w:p w:rsidR="00CE5609" w:rsidRDefault="00CE5609" w:rsidP="00CE5609">
      <w:pPr>
        <w:pStyle w:val="berschrift5"/>
      </w:pPr>
      <w:bookmarkStart w:id="907" w:name="_Toc472333581"/>
      <w:r>
        <w:t>Inputstruktur</w:t>
      </w:r>
      <w:bookmarkEnd w:id="90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256A22" w:rsidRPr="00256A22" w:rsidTr="0084197C">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lastRenderedPageBreak/>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Required</w:t>
            </w:r>
            <w:r w:rsidRPr="00256A22">
              <w:rPr>
                <w:rFonts w:ascii="Times New Roman" w:hAnsi="Times New Roman"/>
                <w:sz w:val="24"/>
              </w:rPr>
              <w:t xml:space="preserve"> </w:t>
            </w:r>
          </w:p>
        </w:tc>
      </w:tr>
      <w:tr w:rsidR="00256A22" w:rsidRPr="00256A22" w:rsidTr="0084197C">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Consolas" w:hAnsi="Consolas" w:cs="Consolas"/>
                <w:color w:val="2B91AF"/>
                <w:sz w:val="19"/>
                <w:szCs w:val="19"/>
                <w:lang w:eastAsia="de-CH"/>
              </w:rPr>
              <w:t xml:space="preserve">iisAllowed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r>
      <w:tr w:rsidR="00256A22" w:rsidRPr="00256A22" w:rsidTr="0084197C">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Pr>
                <w:rFonts w:asciiTheme="minorHAnsi" w:hAnsiTheme="minorHAnsi"/>
                <w:sz w:val="24"/>
                <w:szCs w:val="22"/>
                <w:lang w:val="de-CH"/>
              </w:rPr>
              <w:t>Antrags Id</w:t>
            </w:r>
            <w:r w:rsidRPr="00256A2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r>
              <w:rPr>
                <w:rFonts w:asciiTheme="minorHAnsi" w:hAnsiTheme="minorHAnsi"/>
                <w:sz w:val="24"/>
                <w:szCs w:val="22"/>
                <w:lang w:val="de-CH"/>
              </w:rPr>
              <w:t>x</w:t>
            </w:r>
          </w:p>
        </w:tc>
      </w:tr>
    </w:tbl>
    <w:p w:rsidR="00CE5609" w:rsidRDefault="00CE5609" w:rsidP="00CE5609">
      <w:pPr>
        <w:pStyle w:val="Text"/>
      </w:pPr>
    </w:p>
    <w:p w:rsidR="00CE5609" w:rsidRDefault="00CE5609" w:rsidP="00CE5609">
      <w:pPr>
        <w:pStyle w:val="berschrift5"/>
      </w:pPr>
      <w:bookmarkStart w:id="908" w:name="_Toc472333582"/>
      <w:r>
        <w:t>Rückgabestruktur</w:t>
      </w:r>
      <w:bookmarkEnd w:id="90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256A22" w:rsidTr="0084197C">
        <w:tc>
          <w:tcPr>
            <w:tcW w:w="2846"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Beschreibung </w:t>
            </w:r>
          </w:p>
        </w:tc>
      </w:tr>
      <w:tr w:rsidR="00A24D60" w:rsidRPr="00256A22" w:rsidTr="0084197C">
        <w:tc>
          <w:tcPr>
            <w:tcW w:w="2846"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Consolas" w:hAnsi="Consolas" w:cs="Consolas"/>
                <w:color w:val="2B91AF"/>
                <w:sz w:val="19"/>
                <w:szCs w:val="19"/>
                <w:lang w:eastAsia="de-CH"/>
              </w:rPr>
              <w:t xml:space="preserve">oisAllowed </w:t>
            </w:r>
          </w:p>
        </w:tc>
        <w:tc>
          <w:tcPr>
            <w:tcW w:w="150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r>
      <w:tr w:rsidR="00A24D60" w:rsidRPr="00256A22" w:rsidTr="0084197C">
        <w:tc>
          <w:tcPr>
            <w:tcW w:w="2846"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isallowed </w:t>
            </w:r>
          </w:p>
        </w:tc>
        <w:tc>
          <w:tcPr>
            <w:tcW w:w="172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Pr>
                <w:rFonts w:asciiTheme="minorHAnsi" w:hAnsiTheme="minorHAnsi"/>
                <w:sz w:val="24"/>
                <w:szCs w:val="22"/>
                <w:lang w:val="de-CH"/>
              </w:rPr>
              <w:t>true, wenn Kaaufofferte möglich</w:t>
            </w:r>
            <w:r w:rsidRPr="00256A22">
              <w:rPr>
                <w:rFonts w:asciiTheme="minorHAnsi" w:hAnsiTheme="minorHAnsi"/>
                <w:sz w:val="24"/>
                <w:szCs w:val="22"/>
                <w:lang w:val="de-CH"/>
              </w:rPr>
              <w:t xml:space="preserve"> </w:t>
            </w:r>
          </w:p>
        </w:tc>
      </w:tr>
    </w:tbl>
    <w:p w:rsidR="003662A7" w:rsidRPr="003662A7" w:rsidRDefault="003662A7" w:rsidP="003662A7"/>
    <w:p w:rsidR="00CE5609" w:rsidRDefault="00CE5609" w:rsidP="00CE5609">
      <w:pPr>
        <w:pStyle w:val="berschrift4"/>
      </w:pPr>
      <w:bookmarkStart w:id="909" w:name="_Toc472333583"/>
      <w:r>
        <w:t>SOAP Beispiel</w:t>
      </w:r>
      <w:bookmarkEnd w:id="909"/>
    </w:p>
    <w:p w:rsidR="00CE5609" w:rsidRDefault="00CE5609" w:rsidP="00CE5609">
      <w:pPr>
        <w:pStyle w:val="berschrift5"/>
      </w:pPr>
      <w:bookmarkStart w:id="910" w:name="_Toc472333584"/>
      <w:r>
        <w:t>Request:</w:t>
      </w:r>
      <w:bookmarkEnd w:id="910"/>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11" w:name="_Toc472333585"/>
      <w:r>
        <w:t>Response</w:t>
      </w:r>
      <w:bookmarkEnd w:id="911"/>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687076" w:rsidP="00CE5609">
      <w:pPr>
        <w:pStyle w:val="berschrift3"/>
      </w:pPr>
      <w:bookmarkStart w:id="912" w:name="_Toc472333586"/>
      <w:r>
        <w:t>performKaufofferte</w:t>
      </w:r>
      <w:bookmarkEnd w:id="912"/>
    </w:p>
    <w:p w:rsidR="00CE5609" w:rsidRDefault="00CE5609" w:rsidP="00CE5609">
      <w:pPr>
        <w:pStyle w:val="berschrift4"/>
      </w:pPr>
      <w:bookmarkStart w:id="913" w:name="_Toc472333587"/>
      <w:r>
        <w:t>WebService Beschreibung</w:t>
      </w:r>
      <w:bookmarkEnd w:id="913"/>
    </w:p>
    <w:p w:rsidR="00CE5609" w:rsidRDefault="008B2668" w:rsidP="00CE5609">
      <w:r>
        <w:t>Diese Methode ermöglicht es eine Kaufofferte auszulösen.</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Löst eine Kaufofferte aus</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name="input"&gt;&lt;/param&gt;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OperationContract</w:t>
      </w:r>
      <w:r w:rsidRPr="00687076">
        <w:rPr>
          <w:rFonts w:ascii="Consolas" w:hAnsi="Consolas" w:cs="Consolas"/>
          <w:color w:val="000000"/>
          <w:sz w:val="19"/>
          <w:szCs w:val="19"/>
          <w:highlight w:val="white"/>
          <w:lang w:val="en-US"/>
        </w:rPr>
        <w:t>]</w:t>
      </w:r>
    </w:p>
    <w:p w:rsidR="00CE5609" w:rsidRPr="009C614F" w:rsidRDefault="00687076" w:rsidP="00687076">
      <w:pPr>
        <w:rPr>
          <w:lang w:val="en-US"/>
        </w:rPr>
      </w:pPr>
      <w:r w:rsidRPr="00687076">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operformKaufofferte</w:t>
      </w:r>
      <w:r>
        <w:rPr>
          <w:rFonts w:ascii="Consolas" w:hAnsi="Consolas" w:cs="Consolas"/>
          <w:color w:val="000000"/>
          <w:sz w:val="19"/>
          <w:szCs w:val="19"/>
          <w:highlight w:val="white"/>
        </w:rPr>
        <w:t xml:space="preserve"> performKaufofferte(</w:t>
      </w:r>
      <w:r>
        <w:rPr>
          <w:rFonts w:ascii="Consolas" w:hAnsi="Consolas" w:cs="Consolas"/>
          <w:color w:val="2B91AF"/>
          <w:sz w:val="19"/>
          <w:szCs w:val="19"/>
          <w:highlight w:val="white"/>
        </w:rPr>
        <w:t>iperformKaufofferteDto</w:t>
      </w:r>
      <w:r>
        <w:rPr>
          <w:rFonts w:ascii="Consolas" w:hAnsi="Consolas" w:cs="Consolas"/>
          <w:color w:val="000000"/>
          <w:sz w:val="19"/>
          <w:szCs w:val="19"/>
          <w:highlight w:val="white"/>
        </w:rPr>
        <w:t xml:space="preserve"> input);</w:t>
      </w:r>
    </w:p>
    <w:p w:rsidR="00CE5609" w:rsidRDefault="00CE5609" w:rsidP="00CE5609">
      <w:pPr>
        <w:pStyle w:val="berschrift5"/>
      </w:pPr>
      <w:bookmarkStart w:id="914" w:name="_Toc472333588"/>
      <w:r>
        <w:t>Inputstruktur</w:t>
      </w:r>
      <w:bookmarkEnd w:id="91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256A22"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lastRenderedPageBreak/>
              <w:t xml:space="preserve">  </w:t>
            </w:r>
          </w:p>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Required</w:t>
            </w:r>
            <w:r w:rsidRPr="00256A22">
              <w:rPr>
                <w:rFonts w:ascii="Times New Roman" w:hAnsi="Times New Roman"/>
                <w:sz w:val="24"/>
              </w:rPr>
              <w:t xml:space="preserve"> </w:t>
            </w:r>
          </w:p>
        </w:tc>
      </w:tr>
      <w:tr w:rsidR="00256A22"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Consolas" w:hAnsi="Consolas" w:cs="Consolas"/>
                <w:color w:val="2B91AF"/>
                <w:sz w:val="19"/>
                <w:szCs w:val="19"/>
                <w:lang w:eastAsia="de-CH"/>
              </w:rPr>
              <w:t xml:space="preserve">iperformKaufofferteDto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r>
      <w:tr w:rsidR="00256A22"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isHaendler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isHaendler=true -&gt; HD, else KD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r>
      <w:tr w:rsidR="00256A22"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SysID des Antrags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915" w:name="_Toc472333589"/>
      <w:r>
        <w:t>Rückgabestruktur</w:t>
      </w:r>
      <w:bookmarkEnd w:id="91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Beschreibung </w:t>
            </w:r>
          </w:p>
        </w:tc>
      </w:tr>
      <w:tr w:rsidR="00A24D60"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Consolas" w:hAnsi="Consolas" w:cs="Consolas"/>
                <w:color w:val="2B91AF"/>
                <w:sz w:val="19"/>
                <w:szCs w:val="19"/>
                <w:lang w:eastAsia="de-CH"/>
              </w:rPr>
              <w:t xml:space="preserve">operformKaufofferte </w:t>
            </w:r>
          </w:p>
        </w:tc>
        <w:tc>
          <w:tcPr>
            <w:tcW w:w="150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r>
      <w:tr w:rsidR="00A24D60"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Frontid des eai results </w:t>
            </w:r>
          </w:p>
        </w:tc>
      </w:tr>
    </w:tbl>
    <w:p w:rsidR="003662A7" w:rsidRPr="003662A7" w:rsidRDefault="00256A22" w:rsidP="00256A22">
      <w:pPr>
        <w:spacing w:before="100" w:beforeAutospacing="1" w:after="100" w:afterAutospacing="1"/>
        <w:jc w:val="left"/>
      </w:pPr>
      <w:r w:rsidRPr="00256A22">
        <w:rPr>
          <w:rFonts w:ascii="Times New Roman" w:hAnsi="Times New Roman"/>
          <w:sz w:val="24"/>
        </w:rPr>
        <w:t xml:space="preserve">  </w:t>
      </w:r>
    </w:p>
    <w:p w:rsidR="00CE5609" w:rsidRDefault="00CE5609" w:rsidP="00CE5609">
      <w:pPr>
        <w:pStyle w:val="berschrift4"/>
      </w:pPr>
      <w:bookmarkStart w:id="916" w:name="_Toc472333590"/>
      <w:r>
        <w:t>SOAP Beispiel</w:t>
      </w:r>
      <w:bookmarkEnd w:id="916"/>
    </w:p>
    <w:p w:rsidR="00CE5609" w:rsidRDefault="00CE5609" w:rsidP="00CE5609">
      <w:pPr>
        <w:pStyle w:val="berschrift5"/>
      </w:pPr>
      <w:bookmarkStart w:id="917" w:name="_Toc472333591"/>
      <w:r>
        <w:t>Request:</w:t>
      </w:r>
      <w:bookmarkEnd w:id="917"/>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18" w:name="_Toc472333592"/>
      <w:r>
        <w:t>Response</w:t>
      </w:r>
      <w:bookmarkEnd w:id="918"/>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919" w:name="_Toc472333593"/>
      <w:r>
        <w:t>getPartnerZusatzdatenService</w:t>
      </w:r>
      <w:r w:rsidR="00831FC9">
        <w:t>(B2B)</w:t>
      </w:r>
      <w:bookmarkEnd w:id="919"/>
    </w:p>
    <w:p w:rsidR="00831FC9" w:rsidRDefault="00831FC9" w:rsidP="00831FC9">
      <w:r>
        <w:t>Zusammenfassung von Methoden prozessunabhängiger Bestimmung von Benutzern/Partnern/Händlerinformationen.</w:t>
      </w:r>
    </w:p>
    <w:p w:rsidR="00CE5609" w:rsidRDefault="00E73610" w:rsidP="00CE5609">
      <w:pPr>
        <w:pStyle w:val="berschrift3"/>
      </w:pPr>
      <w:bookmarkStart w:id="920" w:name="_Toc472333594"/>
      <w:r>
        <w:lastRenderedPageBreak/>
        <w:t>deleteAvailableAlerts</w:t>
      </w:r>
      <w:bookmarkEnd w:id="920"/>
    </w:p>
    <w:p w:rsidR="00CE5609" w:rsidRDefault="00CE5609" w:rsidP="00CE5609">
      <w:pPr>
        <w:pStyle w:val="berschrift4"/>
      </w:pPr>
      <w:bookmarkStart w:id="921" w:name="_Toc472333595"/>
      <w:r>
        <w:t>WebService Beschreibung</w:t>
      </w:r>
      <w:bookmarkEnd w:id="921"/>
    </w:p>
    <w:p w:rsidR="00CE5609" w:rsidRDefault="008B2668" w:rsidP="00CE5609">
      <w:r>
        <w:t>Diese Methode markiert Alerts von übergebenen Anträgen als gelesen, so dass sie in anderen Methoden nicht mehr als ungelesen angzeigt werden.</w:t>
      </w:r>
    </w:p>
    <w:p w:rsidR="00CE5609" w:rsidRDefault="00CE5609" w:rsidP="00CE5609"/>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Markiert die Alerts der übergebenen Antraege als gelesen</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&lt;param name="input"&gt;</w:t>
      </w:r>
      <w:r w:rsidRPr="00E73610">
        <w:rPr>
          <w:rFonts w:ascii="Consolas" w:hAnsi="Consolas" w:cs="Consolas"/>
          <w:color w:val="008000"/>
          <w:sz w:val="19"/>
          <w:szCs w:val="19"/>
          <w:highlight w:val="white"/>
          <w:lang w:val="en-US"/>
        </w:rPr>
        <w:t>ideleteAvailableAlertsDto</w:t>
      </w:r>
      <w:r w:rsidRPr="00E73610">
        <w:rPr>
          <w:rFonts w:ascii="Consolas" w:hAnsi="Consolas" w:cs="Consolas"/>
          <w:color w:val="808080"/>
          <w:sz w:val="19"/>
          <w:szCs w:val="19"/>
          <w:highlight w:val="white"/>
          <w:lang w:val="en-US"/>
        </w:rPr>
        <w:t>&lt;/param&gt;</w:t>
      </w:r>
    </w:p>
    <w:p w:rsidR="00E73610" w:rsidRDefault="00E73610" w:rsidP="00E73610">
      <w:pPr>
        <w:autoSpaceDE w:val="0"/>
        <w:autoSpaceDN w:val="0"/>
        <w:adjustRightInd w:val="0"/>
        <w:jc w:val="left"/>
        <w:rPr>
          <w:rFonts w:ascii="Consolas" w:hAnsi="Consolas" w:cs="Consolas"/>
          <w:color w:val="000000"/>
          <w:sz w:val="19"/>
          <w:szCs w:val="19"/>
          <w:highlight w:val="white"/>
        </w:rPr>
      </w:pPr>
      <w:r w:rsidRPr="00E73610">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Liste der verfügbaren Alerts im Kontext</w:t>
      </w:r>
      <w:r>
        <w:rPr>
          <w:rFonts w:ascii="Consolas" w:hAnsi="Consolas" w:cs="Consolas"/>
          <w:color w:val="808080"/>
          <w:sz w:val="19"/>
          <w:szCs w:val="19"/>
          <w:highlight w:val="white"/>
        </w:rPr>
        <w:t>&lt;/returns&gt;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73610">
        <w:rPr>
          <w:rFonts w:ascii="Consolas" w:hAnsi="Consolas" w:cs="Consolas"/>
          <w:color w:val="000000"/>
          <w:sz w:val="19"/>
          <w:szCs w:val="19"/>
          <w:highlight w:val="white"/>
          <w:lang w:val="en-US"/>
        </w:rPr>
        <w:t>[</w:t>
      </w:r>
      <w:r w:rsidRPr="00E73610">
        <w:rPr>
          <w:rFonts w:ascii="Consolas" w:hAnsi="Consolas" w:cs="Consolas"/>
          <w:color w:val="2B91AF"/>
          <w:sz w:val="19"/>
          <w:szCs w:val="19"/>
          <w:highlight w:val="white"/>
          <w:lang w:val="en-US"/>
        </w:rPr>
        <w:t>OperationContract</w:t>
      </w:r>
      <w:r w:rsidRPr="00E73610">
        <w:rPr>
          <w:rFonts w:ascii="Consolas" w:hAnsi="Consolas" w:cs="Consolas"/>
          <w:color w:val="000000"/>
          <w:sz w:val="19"/>
          <w:szCs w:val="19"/>
          <w:highlight w:val="white"/>
          <w:lang w:val="en-US"/>
        </w:rPr>
        <w: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2B91AF"/>
          <w:sz w:val="19"/>
          <w:szCs w:val="19"/>
          <w:highlight w:val="white"/>
          <w:lang w:val="en-US"/>
        </w:rPr>
        <w:t>olistAvailableAlertsDto</w:t>
      </w:r>
      <w:r w:rsidRPr="00E73610">
        <w:rPr>
          <w:rFonts w:ascii="Consolas" w:hAnsi="Consolas" w:cs="Consolas"/>
          <w:color w:val="000000"/>
          <w:sz w:val="19"/>
          <w:szCs w:val="19"/>
          <w:highlight w:val="white"/>
          <w:lang w:val="en-US"/>
        </w:rPr>
        <w:t xml:space="preserve"> deleteAvailableAlerts(</w:t>
      </w:r>
      <w:r w:rsidRPr="00E73610">
        <w:rPr>
          <w:rFonts w:ascii="Consolas" w:hAnsi="Consolas" w:cs="Consolas"/>
          <w:color w:val="2B91AF"/>
          <w:sz w:val="19"/>
          <w:szCs w:val="19"/>
          <w:highlight w:val="white"/>
          <w:lang w:val="en-US"/>
        </w:rPr>
        <w:t>ideleteAvailableAlertsDto</w:t>
      </w:r>
      <w:r w:rsidRPr="00E73610">
        <w:rPr>
          <w:rFonts w:ascii="Consolas" w:hAnsi="Consolas" w:cs="Consolas"/>
          <w:color w:val="000000"/>
          <w:sz w:val="19"/>
          <w:szCs w:val="19"/>
          <w:highlight w:val="white"/>
          <w:lang w:val="en-US"/>
        </w:rPr>
        <w:t xml:space="preserve"> input);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p>
    <w:p w:rsidR="00CE5609" w:rsidRPr="009C614F" w:rsidRDefault="00CE5609" w:rsidP="00CE5609">
      <w:pPr>
        <w:rPr>
          <w:lang w:val="en-US"/>
        </w:rPr>
      </w:pPr>
    </w:p>
    <w:p w:rsidR="00CE5609" w:rsidRDefault="00CE5609" w:rsidP="00CE5609">
      <w:pPr>
        <w:pStyle w:val="berschrift5"/>
      </w:pPr>
      <w:bookmarkStart w:id="922" w:name="_Toc472333596"/>
      <w:r>
        <w:t>Inputstruktur</w:t>
      </w:r>
      <w:bookmarkEnd w:id="92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Required</w:t>
            </w:r>
            <w:r w:rsidRPr="00022181">
              <w:rPr>
                <w:rFonts w:ascii="Times New Roman" w:hAnsi="Times New Roman"/>
                <w:sz w:val="24"/>
              </w:rPr>
              <w:t xml:space="preserve"> </w:t>
            </w:r>
          </w:p>
        </w:tc>
      </w:tr>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ideleteAvailableAlertsDto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isoCode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isoCode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returnList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returnList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sysIds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sysIds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923" w:name="_Toc472333597"/>
      <w:r>
        <w:t>Rückgabestruktur</w:t>
      </w:r>
      <w:bookmarkEnd w:id="92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3"/>
        <w:gridCol w:w="1500"/>
        <w:gridCol w:w="1749"/>
        <w:gridCol w:w="1805"/>
      </w:tblGrid>
      <w:tr w:rsidR="00D809D2" w:rsidRPr="00022181" w:rsidTr="00D809D2">
        <w:tc>
          <w:tcPr>
            <w:tcW w:w="284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500"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74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805"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r>
      <w:tr w:rsidR="00D809D2" w:rsidRPr="00022181" w:rsidTr="00D809D2">
        <w:tc>
          <w:tcPr>
            <w:tcW w:w="284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olistAvailableAlertsDto </w:t>
            </w:r>
          </w:p>
        </w:tc>
        <w:tc>
          <w:tcPr>
            <w:tcW w:w="1500"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4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05"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D809D2" w:rsidRPr="00022181" w:rsidTr="00D809D2">
        <w:tc>
          <w:tcPr>
            <w:tcW w:w="284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alerts </w:t>
            </w:r>
          </w:p>
        </w:tc>
        <w:tc>
          <w:tcPr>
            <w:tcW w:w="174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AvailableAlertsDto </w:t>
            </w:r>
          </w:p>
        </w:tc>
        <w:tc>
          <w:tcPr>
            <w:tcW w:w="1805"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Array von Alerts </w:t>
            </w:r>
          </w:p>
        </w:tc>
      </w:tr>
    </w:tbl>
    <w:p w:rsidR="00CE5609" w:rsidRDefault="00CE5609" w:rsidP="00CE5609">
      <w:pPr>
        <w:pStyle w:val="berschrift4"/>
      </w:pPr>
      <w:bookmarkStart w:id="924" w:name="_Toc472333598"/>
      <w:r>
        <w:t>SOAP Beispiel</w:t>
      </w:r>
      <w:bookmarkEnd w:id="924"/>
    </w:p>
    <w:p w:rsidR="00CE5609" w:rsidRDefault="00CE5609" w:rsidP="00CE5609">
      <w:pPr>
        <w:pStyle w:val="berschrift5"/>
      </w:pPr>
      <w:bookmarkStart w:id="925" w:name="_Toc472333599"/>
      <w:r>
        <w:t>Request:</w:t>
      </w:r>
      <w:bookmarkEnd w:id="925"/>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26" w:name="_Toc472333600"/>
      <w:r>
        <w:lastRenderedPageBreak/>
        <w:t>Response</w:t>
      </w:r>
      <w:bookmarkEnd w:id="926"/>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27" w:name="_Toc472333601"/>
      <w:r>
        <w:t>getAbwicklungsort</w:t>
      </w:r>
      <w:bookmarkEnd w:id="927"/>
    </w:p>
    <w:p w:rsidR="00CE5609" w:rsidRDefault="00CE5609" w:rsidP="00CE5609">
      <w:pPr>
        <w:pStyle w:val="berschrift4"/>
      </w:pPr>
      <w:bookmarkStart w:id="928" w:name="_Toc472333602"/>
      <w:r>
        <w:t>WebService Beschreibung</w:t>
      </w:r>
      <w:bookmarkEnd w:id="928"/>
    </w:p>
    <w:p w:rsidR="00CE5609" w:rsidRDefault="008B2668" w:rsidP="00CE5609">
      <w:r>
        <w:t>Diese Methode liefert Details zum Abwicklungsort des Händlers.</w:t>
      </w:r>
    </w:p>
    <w:p w:rsidR="00CE5609" w:rsidRDefault="00CE5609" w:rsidP="00CE5609"/>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Daten über den Abwicklungsort des Händlers</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w:t>
      </w:r>
      <w:r w:rsidRPr="00E73610">
        <w:rPr>
          <w:rFonts w:ascii="Consolas" w:hAnsi="Consolas" w:cs="Consolas"/>
          <w:color w:val="008000"/>
          <w:sz w:val="19"/>
          <w:szCs w:val="19"/>
          <w:highlight w:val="white"/>
          <w:lang w:val="en-US"/>
        </w:rPr>
        <w:t>ogetAbwicklungsortDto</w:t>
      </w:r>
      <w:r w:rsidRPr="00E73610">
        <w:rPr>
          <w:rFonts w:ascii="Consolas" w:hAnsi="Consolas" w:cs="Consolas"/>
          <w:color w:val="808080"/>
          <w:sz w:val="19"/>
          <w:szCs w:val="19"/>
          <w:highlight w:val="white"/>
          <w:lang w:val="en-US"/>
        </w:rPr>
        <w:t>&lt;/returns&gt;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2B91AF"/>
          <w:sz w:val="19"/>
          <w:szCs w:val="19"/>
          <w:highlight w:val="white"/>
          <w:lang w:val="en-US"/>
        </w:rPr>
        <w:t>OperationContract</w:t>
      </w:r>
      <w:r w:rsidRPr="00E73610">
        <w:rPr>
          <w:rFonts w:ascii="Consolas" w:hAnsi="Consolas" w:cs="Consolas"/>
          <w:color w:val="000000"/>
          <w:sz w:val="19"/>
          <w:szCs w:val="19"/>
          <w:highlight w:val="white"/>
          <w:lang w:val="en-US"/>
        </w:rPr>
        <w:t>]</w:t>
      </w:r>
    </w:p>
    <w:p w:rsidR="00CE5609" w:rsidRPr="009C614F" w:rsidRDefault="00E73610" w:rsidP="00E73610">
      <w:pPr>
        <w:rPr>
          <w:lang w:val="en-US"/>
        </w:rPr>
      </w:pPr>
      <w:r w:rsidRPr="00E73610">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ogetAbwicklungsortDto</w:t>
      </w:r>
      <w:r>
        <w:rPr>
          <w:rFonts w:ascii="Consolas" w:hAnsi="Consolas" w:cs="Consolas"/>
          <w:color w:val="000000"/>
          <w:sz w:val="19"/>
          <w:szCs w:val="19"/>
          <w:highlight w:val="white"/>
        </w:rPr>
        <w:t xml:space="preserve"> getAbwicklungsort();</w:t>
      </w:r>
    </w:p>
    <w:p w:rsidR="00CE5609" w:rsidRDefault="00CE5609" w:rsidP="00CE5609">
      <w:pPr>
        <w:pStyle w:val="berschrift5"/>
      </w:pPr>
      <w:bookmarkStart w:id="929" w:name="_Toc472333603"/>
      <w:r>
        <w:t>Inputstruktur</w:t>
      </w:r>
      <w:bookmarkEnd w:id="929"/>
    </w:p>
    <w:p w:rsidR="00CE5609" w:rsidRDefault="00022181" w:rsidP="00CE5609">
      <w:pPr>
        <w:pStyle w:val="Text"/>
      </w:pPr>
      <w:r>
        <w:t>keine Parameter</w:t>
      </w:r>
    </w:p>
    <w:p w:rsidR="00CE5609" w:rsidRDefault="00CE5609" w:rsidP="00CE5609">
      <w:pPr>
        <w:pStyle w:val="berschrift5"/>
      </w:pPr>
      <w:bookmarkStart w:id="930" w:name="_Toc472333604"/>
      <w:r>
        <w:t>Rückgabestruktur</w:t>
      </w:r>
      <w:bookmarkEnd w:id="93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ogetAbwicklungsortDto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hausnummer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Hausnummer des Abwicklungsortes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ort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Ort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plz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Postleitzahl des Abwicklungsortes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strasse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Strasse des Abwicklungsortes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telefon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Telefon des Abwicklungsortes </w:t>
            </w:r>
          </w:p>
        </w:tc>
      </w:tr>
    </w:tbl>
    <w:p w:rsidR="00022181" w:rsidRPr="00022181" w:rsidRDefault="00022181" w:rsidP="00022181">
      <w:pPr>
        <w:spacing w:before="100" w:beforeAutospacing="1" w:after="100" w:afterAutospacing="1"/>
        <w:jc w:val="left"/>
        <w:rPr>
          <w:rFonts w:ascii="Times New Roman" w:hAnsi="Times New Roman"/>
          <w:sz w:val="24"/>
        </w:rPr>
      </w:pPr>
      <w:r w:rsidRPr="00022181">
        <w:rPr>
          <w:rFonts w:ascii="Times New Roman" w:hAnsi="Times New Roman"/>
          <w:sz w:val="24"/>
        </w:rPr>
        <w:t xml:space="preserve">  </w:t>
      </w:r>
    </w:p>
    <w:p w:rsidR="00022181" w:rsidRPr="00022181" w:rsidRDefault="00022181" w:rsidP="00022181"/>
    <w:p w:rsidR="00CE5609" w:rsidRDefault="00CE5609" w:rsidP="00CE5609">
      <w:pPr>
        <w:pStyle w:val="berschrift4"/>
      </w:pPr>
      <w:bookmarkStart w:id="931" w:name="_Toc472333605"/>
      <w:r>
        <w:lastRenderedPageBreak/>
        <w:t>SOAP Beispiel</w:t>
      </w:r>
      <w:bookmarkEnd w:id="931"/>
    </w:p>
    <w:p w:rsidR="00CE5609" w:rsidRDefault="00CE5609" w:rsidP="00CE5609">
      <w:pPr>
        <w:pStyle w:val="berschrift5"/>
      </w:pPr>
      <w:bookmarkStart w:id="932" w:name="_Toc472333606"/>
      <w:r>
        <w:t>Request:</w:t>
      </w:r>
      <w:bookmarkEnd w:id="932"/>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33" w:name="_Toc472333607"/>
      <w:r>
        <w:t>Response</w:t>
      </w:r>
      <w:bookmarkEnd w:id="933"/>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34" w:name="_Toc472333608"/>
      <w:r>
        <w:t>getKam</w:t>
      </w:r>
      <w:bookmarkEnd w:id="934"/>
    </w:p>
    <w:p w:rsidR="00CE5609" w:rsidRDefault="00CE5609" w:rsidP="00CE5609">
      <w:pPr>
        <w:pStyle w:val="berschrift4"/>
      </w:pPr>
      <w:bookmarkStart w:id="935" w:name="_Toc472333609"/>
      <w:r>
        <w:t>WebService Beschreibung</w:t>
      </w:r>
      <w:bookmarkEnd w:id="935"/>
    </w:p>
    <w:p w:rsidR="00CE5609" w:rsidRDefault="008B2668" w:rsidP="00CE5609">
      <w:r>
        <w:t>Diese Methode liefert Details zum Key Account Manager des Händlers.</w:t>
      </w:r>
    </w:p>
    <w:p w:rsidR="00CE5609" w:rsidRDefault="00CE5609" w:rsidP="00CE5609"/>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Daten über den Key Account Manager des Händlers</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w:t>
      </w:r>
      <w:r w:rsidRPr="00E73610">
        <w:rPr>
          <w:rFonts w:ascii="Consolas" w:hAnsi="Consolas" w:cs="Consolas"/>
          <w:color w:val="008000"/>
          <w:sz w:val="19"/>
          <w:szCs w:val="19"/>
          <w:highlight w:val="white"/>
          <w:lang w:val="en-US"/>
        </w:rPr>
        <w:t>ogetKamDto</w:t>
      </w:r>
      <w:r w:rsidRPr="00E73610">
        <w:rPr>
          <w:rFonts w:ascii="Consolas" w:hAnsi="Consolas" w:cs="Consolas"/>
          <w:color w:val="808080"/>
          <w:sz w:val="19"/>
          <w:szCs w:val="19"/>
          <w:highlight w:val="white"/>
          <w:lang w:val="en-US"/>
        </w:rPr>
        <w:t>&lt;/returns&gt;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2B91AF"/>
          <w:sz w:val="19"/>
          <w:szCs w:val="19"/>
          <w:highlight w:val="white"/>
          <w:lang w:val="en-US"/>
        </w:rPr>
        <w:t>OperationContract</w:t>
      </w:r>
      <w:r w:rsidRPr="00E73610">
        <w:rPr>
          <w:rFonts w:ascii="Consolas" w:hAnsi="Consolas" w:cs="Consolas"/>
          <w:color w:val="000000"/>
          <w:sz w:val="19"/>
          <w:szCs w:val="19"/>
          <w:highlight w:val="white"/>
          <w:lang w:val="en-US"/>
        </w:rPr>
        <w:t>]</w:t>
      </w:r>
    </w:p>
    <w:p w:rsidR="00CE5609" w:rsidRPr="009C614F" w:rsidRDefault="00E73610" w:rsidP="00E73610">
      <w:pPr>
        <w:rPr>
          <w:lang w:val="en-US"/>
        </w:rPr>
      </w:pPr>
      <w:r w:rsidRPr="00E73610">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ogetKamDto</w:t>
      </w:r>
      <w:r>
        <w:rPr>
          <w:rFonts w:ascii="Consolas" w:hAnsi="Consolas" w:cs="Consolas"/>
          <w:color w:val="000000"/>
          <w:sz w:val="19"/>
          <w:szCs w:val="19"/>
          <w:highlight w:val="white"/>
        </w:rPr>
        <w:t xml:space="preserve"> getKam();</w:t>
      </w:r>
    </w:p>
    <w:p w:rsidR="00CE5609" w:rsidRDefault="00CE5609" w:rsidP="00CE5609">
      <w:pPr>
        <w:pStyle w:val="berschrift5"/>
      </w:pPr>
      <w:bookmarkStart w:id="936" w:name="_Toc472333610"/>
      <w:r>
        <w:t>Inputstruktur</w:t>
      </w:r>
      <w:bookmarkEnd w:id="936"/>
    </w:p>
    <w:p w:rsidR="00CE5609" w:rsidRDefault="00022181" w:rsidP="00CE5609">
      <w:pPr>
        <w:pStyle w:val="Text"/>
      </w:pPr>
      <w:r>
        <w:t>keine Parameter</w:t>
      </w:r>
    </w:p>
    <w:p w:rsidR="00CE5609" w:rsidRDefault="00CE5609" w:rsidP="00CE5609">
      <w:pPr>
        <w:pStyle w:val="berschrift5"/>
      </w:pPr>
      <w:bookmarkStart w:id="937" w:name="_Toc472333611"/>
      <w:r>
        <w:t>Rückgabestruktur</w:t>
      </w:r>
      <w:bookmarkEnd w:id="93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ogetKamDto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name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Name des Key Account Managers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telefon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Telefon Direktwahl des Key Account Managers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vorname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Vorname des Key Account Managers </w:t>
            </w:r>
          </w:p>
        </w:tc>
      </w:tr>
    </w:tbl>
    <w:p w:rsidR="00022181" w:rsidRPr="00022181" w:rsidRDefault="00022181" w:rsidP="00022181"/>
    <w:p w:rsidR="00CE5609" w:rsidRDefault="00CE5609" w:rsidP="00CE5609">
      <w:pPr>
        <w:pStyle w:val="berschrift4"/>
      </w:pPr>
      <w:bookmarkStart w:id="938" w:name="_Toc472333612"/>
      <w:r>
        <w:t>SOAP Beispiel</w:t>
      </w:r>
      <w:bookmarkEnd w:id="938"/>
    </w:p>
    <w:p w:rsidR="00CE5609" w:rsidRDefault="00CE5609" w:rsidP="00CE5609">
      <w:pPr>
        <w:pStyle w:val="berschrift5"/>
      </w:pPr>
      <w:bookmarkStart w:id="939" w:name="_Toc472333613"/>
      <w:r>
        <w:t>Request:</w:t>
      </w:r>
      <w:bookmarkEnd w:id="939"/>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40" w:name="_Toc472333614"/>
      <w:r>
        <w:t>Response</w:t>
      </w:r>
      <w:bookmarkEnd w:id="940"/>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41" w:name="_Toc472333615"/>
      <w:r>
        <w:t>getProfil</w:t>
      </w:r>
      <w:bookmarkEnd w:id="941"/>
    </w:p>
    <w:p w:rsidR="00CE5609" w:rsidRDefault="00CE5609" w:rsidP="00CE5609">
      <w:pPr>
        <w:pStyle w:val="berschrift4"/>
      </w:pPr>
      <w:bookmarkStart w:id="942" w:name="_Toc472333616"/>
      <w:r>
        <w:t>WebService Beschreibung</w:t>
      </w:r>
      <w:bookmarkEnd w:id="942"/>
    </w:p>
    <w:p w:rsidR="00CE5609" w:rsidRDefault="008B2668" w:rsidP="00CE5609">
      <w:r>
        <w:t>Diese Methode liefert Details zum Händlerprofil</w:t>
      </w:r>
    </w:p>
    <w:p w:rsidR="00CE5609" w:rsidRDefault="00CE5609" w:rsidP="00CE5609"/>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Daten des Händlerprofils</w:t>
      </w:r>
    </w:p>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73610" w:rsidRPr="00A7642C" w:rsidRDefault="00E73610" w:rsidP="00E73610">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ogetProfilDto</w:t>
      </w:r>
      <w:r w:rsidRPr="00A7642C">
        <w:rPr>
          <w:rFonts w:ascii="Consolas" w:hAnsi="Consolas" w:cs="Consolas"/>
          <w:color w:val="808080"/>
          <w:sz w:val="19"/>
          <w:szCs w:val="19"/>
          <w:highlight w:val="white"/>
          <w:lang w:val="en-US"/>
        </w:rPr>
        <w:t>&lt;/returns&gt;</w:t>
      </w:r>
    </w:p>
    <w:p w:rsidR="00E73610" w:rsidRPr="00A7642C" w:rsidRDefault="00E73610" w:rsidP="00E73610">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E73610" w:rsidP="00E73610">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ogetProfilDto</w:t>
      </w:r>
      <w:r w:rsidRPr="00A7642C">
        <w:rPr>
          <w:rFonts w:ascii="Consolas" w:hAnsi="Consolas" w:cs="Consolas"/>
          <w:color w:val="000000"/>
          <w:sz w:val="19"/>
          <w:szCs w:val="19"/>
          <w:highlight w:val="white"/>
          <w:lang w:val="en-US"/>
        </w:rPr>
        <w:t xml:space="preserve"> getProfil();</w:t>
      </w:r>
    </w:p>
    <w:p w:rsidR="00CE5609" w:rsidRDefault="00CE5609" w:rsidP="00CE5609">
      <w:pPr>
        <w:pStyle w:val="berschrift5"/>
      </w:pPr>
      <w:bookmarkStart w:id="943" w:name="_Toc472333617"/>
      <w:r>
        <w:t>Inputstruktur</w:t>
      </w:r>
      <w:bookmarkEnd w:id="943"/>
    </w:p>
    <w:p w:rsidR="00CE5609" w:rsidRDefault="00022181" w:rsidP="00CE5609">
      <w:pPr>
        <w:pStyle w:val="Text"/>
      </w:pPr>
      <w:r>
        <w:t>keine Parameter</w:t>
      </w:r>
    </w:p>
    <w:p w:rsidR="00CE5609" w:rsidRDefault="00CE5609" w:rsidP="00CE5609">
      <w:pPr>
        <w:pStyle w:val="berschrift5"/>
      </w:pPr>
      <w:bookmarkStart w:id="944" w:name="_Toc472333618"/>
      <w:r>
        <w:t>Rückgabestruktur</w:t>
      </w:r>
      <w:bookmarkEnd w:id="94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ogetProfilDto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benutzerId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Benutzer ID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eMail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E-Mail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hausnummer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Hausnummer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informationUeber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Aktuelle Systemmeldung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internet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URL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mobil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Telefon Mobile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name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Name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ort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Ort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personenId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Personen ID (person.sysperson)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plz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Postleitzahl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strasse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Strasse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telefax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Telefax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telefon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Telefon Direktwahl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vorname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Vorname des Händlers </w:t>
            </w:r>
          </w:p>
        </w:tc>
      </w:tr>
    </w:tbl>
    <w:p w:rsidR="00022181" w:rsidRPr="00022181" w:rsidRDefault="00022181" w:rsidP="00022181">
      <w:pPr>
        <w:spacing w:before="100" w:beforeAutospacing="1" w:after="100" w:afterAutospacing="1"/>
        <w:jc w:val="left"/>
        <w:rPr>
          <w:rFonts w:ascii="Times New Roman" w:hAnsi="Times New Roman"/>
          <w:sz w:val="24"/>
        </w:rPr>
      </w:pPr>
      <w:r w:rsidRPr="00022181">
        <w:rPr>
          <w:rFonts w:ascii="Times New Roman" w:hAnsi="Times New Roman"/>
          <w:sz w:val="24"/>
        </w:rPr>
        <w:t xml:space="preserve">  </w:t>
      </w:r>
    </w:p>
    <w:p w:rsidR="00022181" w:rsidRPr="00022181" w:rsidRDefault="00022181" w:rsidP="00022181"/>
    <w:p w:rsidR="00CE5609" w:rsidRDefault="00CE5609" w:rsidP="00CE5609">
      <w:pPr>
        <w:pStyle w:val="berschrift4"/>
      </w:pPr>
      <w:bookmarkStart w:id="945" w:name="_Toc472333619"/>
      <w:r>
        <w:t>SOAP Beispiel</w:t>
      </w:r>
      <w:bookmarkEnd w:id="945"/>
    </w:p>
    <w:p w:rsidR="00CE5609" w:rsidRDefault="00CE5609" w:rsidP="00CE5609">
      <w:pPr>
        <w:pStyle w:val="berschrift5"/>
      </w:pPr>
      <w:bookmarkStart w:id="946" w:name="_Toc472333620"/>
      <w:r>
        <w:t>Request:</w:t>
      </w:r>
      <w:bookmarkEnd w:id="946"/>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47" w:name="_Toc472333621"/>
      <w:r>
        <w:t>Response</w:t>
      </w:r>
      <w:bookmarkEnd w:id="947"/>
    </w:p>
    <w:p w:rsidR="00CE5609" w:rsidRPr="0047601F" w:rsidRDefault="00CE5609" w:rsidP="00CE5609">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48" w:name="_Toc472333622"/>
      <w:r>
        <w:t>listAvailableAlerts</w:t>
      </w:r>
      <w:bookmarkEnd w:id="948"/>
    </w:p>
    <w:p w:rsidR="00CE5609" w:rsidRDefault="00CE5609" w:rsidP="00CE5609">
      <w:pPr>
        <w:pStyle w:val="berschrift4"/>
      </w:pPr>
      <w:bookmarkStart w:id="949" w:name="_Toc472333623"/>
      <w:r>
        <w:t>WebService Beschreibung</w:t>
      </w:r>
      <w:bookmarkEnd w:id="949"/>
    </w:p>
    <w:p w:rsidR="00CE5609" w:rsidRDefault="008B2668" w:rsidP="00CE5609">
      <w:r>
        <w:t>Diese Methode liefert eine Liste der verfügbaren Alerts im Kontext des Händlers.</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Alerts im Kontext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name="isoCode"&gt;</w:t>
      </w:r>
      <w:r w:rsidRPr="00687076">
        <w:rPr>
          <w:rFonts w:ascii="Consolas" w:hAnsi="Consolas" w:cs="Consolas"/>
          <w:color w:val="008000"/>
          <w:sz w:val="19"/>
          <w:szCs w:val="19"/>
          <w:highlight w:val="white"/>
          <w:lang w:val="en-US"/>
        </w:rPr>
        <w:t>isoCode</w:t>
      </w:r>
      <w:r w:rsidRPr="00687076">
        <w:rPr>
          <w:rFonts w:ascii="Consolas" w:hAnsi="Consolas" w:cs="Consolas"/>
          <w:color w:val="808080"/>
          <w:sz w:val="19"/>
          <w:szCs w:val="19"/>
          <w:highlight w:val="white"/>
          <w:lang w:val="en-US"/>
        </w:rPr>
        <w:t>&lt;/param&gt;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olistAvailableAlertsDto</w:t>
      </w:r>
      <w:r w:rsidRPr="00A7642C">
        <w:rPr>
          <w:rFonts w:ascii="Consolas" w:hAnsi="Consolas" w:cs="Consolas"/>
          <w:color w:val="808080"/>
          <w:sz w:val="19"/>
          <w:szCs w:val="19"/>
          <w:highlight w:val="white"/>
          <w:lang w:val="en-US"/>
        </w:rPr>
        <w:t>&lt;/returns&gt;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687076" w:rsidP="00687076">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olistAvailableAlertsDto</w:t>
      </w:r>
      <w:r w:rsidRPr="00A7642C">
        <w:rPr>
          <w:rFonts w:ascii="Consolas" w:hAnsi="Consolas" w:cs="Consolas"/>
          <w:color w:val="000000"/>
          <w:sz w:val="19"/>
          <w:szCs w:val="19"/>
          <w:highlight w:val="white"/>
          <w:lang w:val="en-US"/>
        </w:rPr>
        <w:t xml:space="preserve"> listAvailableAlerts(</w:t>
      </w:r>
      <w:r w:rsidRPr="00A7642C">
        <w:rPr>
          <w:rFonts w:ascii="Consolas" w:hAnsi="Consolas" w:cs="Consolas"/>
          <w:color w:val="0000FF"/>
          <w:sz w:val="19"/>
          <w:szCs w:val="19"/>
          <w:highlight w:val="white"/>
          <w:lang w:val="en-US"/>
        </w:rPr>
        <w:t>string</w:t>
      </w:r>
      <w:r w:rsidRPr="00A7642C">
        <w:rPr>
          <w:rFonts w:ascii="Consolas" w:hAnsi="Consolas" w:cs="Consolas"/>
          <w:color w:val="000000"/>
          <w:sz w:val="19"/>
          <w:szCs w:val="19"/>
          <w:highlight w:val="white"/>
          <w:lang w:val="en-US"/>
        </w:rPr>
        <w:t xml:space="preserve"> isoCode);</w:t>
      </w:r>
    </w:p>
    <w:p w:rsidR="00CE5609" w:rsidRDefault="00CE5609" w:rsidP="00CE5609">
      <w:pPr>
        <w:pStyle w:val="berschrift5"/>
      </w:pPr>
      <w:bookmarkStart w:id="950" w:name="_Toc472333624"/>
      <w:r>
        <w:t>Inputstruktur</w:t>
      </w:r>
      <w:bookmarkEnd w:id="950"/>
    </w:p>
    <w:tbl>
      <w:tblPr>
        <w:tblStyle w:val="Tabellenraster"/>
        <w:tblW w:w="0" w:type="auto"/>
        <w:tblLook w:val="04A0" w:firstRow="1" w:lastRow="0" w:firstColumn="1" w:lastColumn="0" w:noHBand="0" w:noVBand="1"/>
      </w:tblPr>
      <w:tblGrid>
        <w:gridCol w:w="2852"/>
        <w:gridCol w:w="1505"/>
        <w:gridCol w:w="1727"/>
        <w:gridCol w:w="1810"/>
        <w:gridCol w:w="1181"/>
      </w:tblGrid>
      <w:tr w:rsidR="00CE5609" w:rsidTr="00CE5609">
        <w:tc>
          <w:tcPr>
            <w:tcW w:w="2852" w:type="dxa"/>
          </w:tcPr>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r>
              <w:rPr>
                <w:rFonts w:asciiTheme="minorHAnsi" w:hAnsiTheme="minorHAnsi"/>
                <w:szCs w:val="22"/>
              </w:rPr>
              <w:t>Klasse</w:t>
            </w:r>
          </w:p>
        </w:tc>
        <w:tc>
          <w:tcPr>
            <w:tcW w:w="1505"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1727"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1810"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Required</w:t>
            </w:r>
          </w:p>
        </w:tc>
      </w:tr>
      <w:tr w:rsidR="00CE5609" w:rsidTr="00CE5609">
        <w:tc>
          <w:tcPr>
            <w:tcW w:w="2852" w:type="dxa"/>
          </w:tcPr>
          <w:p w:rsidR="00CE5609" w:rsidRDefault="00CE5609" w:rsidP="00CE5609">
            <w:pPr>
              <w:pStyle w:val="Text"/>
              <w:rPr>
                <w:rFonts w:asciiTheme="minorHAnsi" w:hAnsiTheme="minorHAnsi"/>
                <w:szCs w:val="22"/>
              </w:rPr>
            </w:pPr>
            <w:r>
              <w:rPr>
                <w:rFonts w:ascii="Consolas" w:hAnsi="Consolas" w:cs="Consolas"/>
                <w:color w:val="2B91AF"/>
                <w:sz w:val="19"/>
                <w:szCs w:val="19"/>
                <w:highlight w:val="white"/>
                <w:lang w:val="de-DE" w:eastAsia="de-CH"/>
              </w:rPr>
              <w:t>String</w:t>
            </w:r>
          </w:p>
        </w:tc>
        <w:tc>
          <w:tcPr>
            <w:tcW w:w="1505" w:type="dxa"/>
          </w:tcPr>
          <w:p w:rsidR="00CE5609" w:rsidRDefault="00022181" w:rsidP="00CE5609">
            <w:pPr>
              <w:pStyle w:val="Text"/>
              <w:rPr>
                <w:rFonts w:asciiTheme="minorHAnsi" w:hAnsiTheme="minorHAnsi"/>
                <w:szCs w:val="22"/>
              </w:rPr>
            </w:pPr>
            <w:r>
              <w:rPr>
                <w:rFonts w:asciiTheme="minorHAnsi" w:hAnsiTheme="minorHAnsi"/>
                <w:szCs w:val="22"/>
              </w:rPr>
              <w:t>isoCode</w:t>
            </w:r>
          </w:p>
        </w:tc>
        <w:tc>
          <w:tcPr>
            <w:tcW w:w="1727" w:type="dxa"/>
          </w:tcPr>
          <w:p w:rsidR="00CE5609" w:rsidRDefault="00CE5609" w:rsidP="00CE5609">
            <w:pPr>
              <w:pStyle w:val="Text"/>
              <w:rPr>
                <w:rFonts w:asciiTheme="minorHAnsi" w:hAnsiTheme="minorHAnsi"/>
                <w:szCs w:val="22"/>
              </w:rPr>
            </w:pPr>
            <w:r>
              <w:rPr>
                <w:rFonts w:asciiTheme="minorHAnsi" w:hAnsiTheme="minorHAnsi"/>
                <w:szCs w:val="22"/>
              </w:rPr>
              <w:t>String</w:t>
            </w:r>
          </w:p>
        </w:tc>
        <w:tc>
          <w:tcPr>
            <w:tcW w:w="1810" w:type="dxa"/>
          </w:tcPr>
          <w:p w:rsidR="00CE5609" w:rsidRDefault="00022181" w:rsidP="00CE5609">
            <w:pPr>
              <w:pStyle w:val="Text"/>
              <w:rPr>
                <w:rFonts w:asciiTheme="minorHAnsi" w:hAnsiTheme="minorHAnsi"/>
                <w:szCs w:val="22"/>
              </w:rPr>
            </w:pPr>
            <w:r>
              <w:rPr>
                <w:rFonts w:asciiTheme="minorHAnsi" w:hAnsiTheme="minorHAnsi"/>
                <w:szCs w:val="22"/>
              </w:rPr>
              <w:t>ISO Sprachcode</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x</w:t>
            </w:r>
          </w:p>
        </w:tc>
      </w:tr>
    </w:tbl>
    <w:p w:rsidR="00CE5609" w:rsidRDefault="00CE5609" w:rsidP="00CE5609">
      <w:pPr>
        <w:pStyle w:val="Text"/>
      </w:pPr>
    </w:p>
    <w:p w:rsidR="00CE5609" w:rsidRDefault="00CE5609" w:rsidP="00CE5609">
      <w:pPr>
        <w:pStyle w:val="berschrift5"/>
      </w:pPr>
      <w:bookmarkStart w:id="951" w:name="_Toc472333625"/>
      <w:r>
        <w:t>Rückgabestruktur</w:t>
      </w:r>
      <w:bookmarkEnd w:id="95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17"/>
        <w:gridCol w:w="1463"/>
        <w:gridCol w:w="1888"/>
        <w:gridCol w:w="1758"/>
      </w:tblGrid>
      <w:tr w:rsidR="00D809D2" w:rsidRPr="00022181" w:rsidTr="00D809D2">
        <w:tc>
          <w:tcPr>
            <w:tcW w:w="2817"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46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888"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758"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r>
      <w:tr w:rsidR="00D809D2" w:rsidRPr="00022181" w:rsidTr="00D809D2">
        <w:tc>
          <w:tcPr>
            <w:tcW w:w="2817"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olistAvailableAlertsDto </w:t>
            </w:r>
          </w:p>
        </w:tc>
        <w:tc>
          <w:tcPr>
            <w:tcW w:w="146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88"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58"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D809D2" w:rsidRPr="00022181" w:rsidTr="00D809D2">
        <w:tc>
          <w:tcPr>
            <w:tcW w:w="2817"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46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alerts </w:t>
            </w:r>
          </w:p>
        </w:tc>
        <w:tc>
          <w:tcPr>
            <w:tcW w:w="1888"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AvailableAlertsDto</w:t>
            </w:r>
            <w:r w:rsidRPr="00022181">
              <w:rPr>
                <w:rFonts w:asciiTheme="minorHAnsi" w:hAnsiTheme="minorHAnsi"/>
                <w:sz w:val="24"/>
                <w:szCs w:val="22"/>
                <w:lang w:val="de-CH"/>
              </w:rPr>
              <w:t xml:space="preserve"> </w:t>
            </w:r>
            <w:r>
              <w:rPr>
                <w:rFonts w:asciiTheme="minorHAnsi" w:hAnsiTheme="minorHAnsi"/>
                <w:sz w:val="24"/>
                <w:szCs w:val="22"/>
                <w:lang w:val="de-CH"/>
              </w:rPr>
              <w:t>[]</w:t>
            </w:r>
          </w:p>
        </w:tc>
        <w:tc>
          <w:tcPr>
            <w:tcW w:w="1758"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Array von Alerts </w:t>
            </w:r>
          </w:p>
        </w:tc>
      </w:tr>
    </w:tbl>
    <w:p w:rsidR="00022181" w:rsidRPr="00022181" w:rsidRDefault="00022181" w:rsidP="00022181"/>
    <w:p w:rsidR="00CE5609" w:rsidRDefault="00CE5609" w:rsidP="00CE5609">
      <w:pPr>
        <w:pStyle w:val="berschrift4"/>
      </w:pPr>
      <w:bookmarkStart w:id="952" w:name="_Toc472333626"/>
      <w:r>
        <w:t>SOAP Beispiel</w:t>
      </w:r>
      <w:bookmarkEnd w:id="952"/>
    </w:p>
    <w:p w:rsidR="00CE5609" w:rsidRDefault="00CE5609" w:rsidP="00CE5609">
      <w:pPr>
        <w:pStyle w:val="berschrift5"/>
      </w:pPr>
      <w:bookmarkStart w:id="953" w:name="_Toc472333627"/>
      <w:r>
        <w:t>Request:</w:t>
      </w:r>
      <w:bookmarkEnd w:id="953"/>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54" w:name="_Toc472333628"/>
      <w:r>
        <w:lastRenderedPageBreak/>
        <w:t>Response</w:t>
      </w:r>
      <w:bookmarkEnd w:id="954"/>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55" w:name="_Toc472333629"/>
      <w:r>
        <w:t>listAvailableBrands</w:t>
      </w:r>
      <w:bookmarkEnd w:id="955"/>
    </w:p>
    <w:p w:rsidR="00CE5609" w:rsidRDefault="00CE5609" w:rsidP="00CE5609">
      <w:pPr>
        <w:pStyle w:val="berschrift4"/>
      </w:pPr>
      <w:bookmarkStart w:id="956" w:name="_Toc472333630"/>
      <w:r>
        <w:t>WebService Beschreibung</w:t>
      </w:r>
      <w:bookmarkEnd w:id="956"/>
    </w:p>
    <w:p w:rsidR="00CE5609" w:rsidRDefault="008B2668" w:rsidP="00CE5609">
      <w:r>
        <w:t xml:space="preserve">Diese Methode liefert alle verfügbaren </w:t>
      </w:r>
      <w:r w:rsidR="00AC329A">
        <w:t>Brands/</w:t>
      </w:r>
      <w:r>
        <w:t>Bildwelten im Kontext des Händlers.</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Brands (Bildwelten) im Kontext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&lt;returns&gt;</w:t>
      </w:r>
      <w:r w:rsidRPr="00687076">
        <w:rPr>
          <w:rFonts w:ascii="Consolas" w:hAnsi="Consolas" w:cs="Consolas"/>
          <w:color w:val="008000"/>
          <w:sz w:val="19"/>
          <w:szCs w:val="19"/>
          <w:highlight w:val="white"/>
          <w:lang w:val="en-US"/>
        </w:rPr>
        <w:t>olistAvailableBrandsDto</w:t>
      </w:r>
      <w:r w:rsidRPr="00687076">
        <w:rPr>
          <w:rFonts w:ascii="Consolas" w:hAnsi="Consolas" w:cs="Consolas"/>
          <w:color w:val="808080"/>
          <w:sz w:val="19"/>
          <w:szCs w:val="19"/>
          <w:highlight w:val="white"/>
          <w:lang w:val="en-US"/>
        </w:rPr>
        <w:t>&lt;/returns&gt;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OperationContract</w:t>
      </w:r>
      <w:r w:rsidRPr="00687076">
        <w:rPr>
          <w:rFonts w:ascii="Consolas" w:hAnsi="Consolas" w:cs="Consolas"/>
          <w:color w:val="000000"/>
          <w:sz w:val="19"/>
          <w:szCs w:val="19"/>
          <w:highlight w:val="white"/>
          <w:lang w:val="en-US"/>
        </w:rPr>
        <w:t>]</w:t>
      </w:r>
    </w:p>
    <w:p w:rsidR="00CE5609" w:rsidRPr="009C614F" w:rsidRDefault="00687076" w:rsidP="00687076">
      <w:pPr>
        <w:rPr>
          <w:lang w:val="en-US"/>
        </w:rPr>
      </w:pPr>
      <w:r w:rsidRPr="00687076">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olistAvailableBrandsDto</w:t>
      </w:r>
      <w:r>
        <w:rPr>
          <w:rFonts w:ascii="Consolas" w:hAnsi="Consolas" w:cs="Consolas"/>
          <w:color w:val="000000"/>
          <w:sz w:val="19"/>
          <w:szCs w:val="19"/>
          <w:highlight w:val="white"/>
        </w:rPr>
        <w:t xml:space="preserve"> listAvailableBrands();</w:t>
      </w:r>
    </w:p>
    <w:p w:rsidR="00CE5609" w:rsidRDefault="00CE5609" w:rsidP="00CE5609">
      <w:pPr>
        <w:pStyle w:val="berschrift5"/>
      </w:pPr>
      <w:bookmarkStart w:id="957" w:name="_Toc472333631"/>
      <w:r>
        <w:t>Inputstruktur</w:t>
      </w:r>
      <w:bookmarkEnd w:id="957"/>
    </w:p>
    <w:p w:rsidR="00CE5609" w:rsidRDefault="00022181" w:rsidP="00CE5609">
      <w:pPr>
        <w:pStyle w:val="Text"/>
      </w:pPr>
      <w:r>
        <w:t>keine Parameter</w:t>
      </w:r>
    </w:p>
    <w:p w:rsidR="00CE5609" w:rsidRDefault="00CE5609" w:rsidP="00CE5609">
      <w:pPr>
        <w:pStyle w:val="berschrift5"/>
      </w:pPr>
      <w:bookmarkStart w:id="958" w:name="_Toc472333632"/>
      <w:r>
        <w:t>Rückgabestruktur</w:t>
      </w:r>
      <w:bookmarkEnd w:id="95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olistAvailableBrandsDto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brands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DropListDto</w:t>
            </w:r>
            <w:r w:rsidRPr="00022181">
              <w:rPr>
                <w:rFonts w:asciiTheme="minorHAnsi" w:hAnsiTheme="minorHAnsi"/>
                <w:sz w:val="24"/>
                <w:szCs w:val="22"/>
                <w:lang w:val="de-CH"/>
              </w:rPr>
              <w:t xml:space="preserve"> </w:t>
            </w:r>
            <w:r>
              <w:rPr>
                <w:rFonts w:asciiTheme="minorHAnsi" w:hAnsiTheme="minorHAnsi"/>
                <w:sz w:val="24"/>
                <w:szCs w:val="22"/>
                <w:lang w:val="de-CH"/>
              </w:rPr>
              <w:t>[]</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Array von Brands </w:t>
            </w:r>
          </w:p>
        </w:tc>
      </w:tr>
    </w:tbl>
    <w:p w:rsidR="00022181" w:rsidRPr="00022181" w:rsidRDefault="00022181" w:rsidP="00022181"/>
    <w:p w:rsidR="00CE5609" w:rsidRDefault="00CE5609" w:rsidP="00CE5609">
      <w:pPr>
        <w:pStyle w:val="berschrift4"/>
      </w:pPr>
      <w:bookmarkStart w:id="959" w:name="_Toc472333633"/>
      <w:r>
        <w:t>SOAP Beispiel</w:t>
      </w:r>
      <w:bookmarkEnd w:id="959"/>
    </w:p>
    <w:p w:rsidR="00CE5609" w:rsidRDefault="00CE5609" w:rsidP="00CE5609">
      <w:pPr>
        <w:pStyle w:val="berschrift5"/>
      </w:pPr>
      <w:bookmarkStart w:id="960" w:name="_Toc472333634"/>
      <w:r>
        <w:t>Request:</w:t>
      </w:r>
      <w:bookmarkEnd w:id="960"/>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61" w:name="_Toc472333635"/>
      <w:r>
        <w:t>Response</w:t>
      </w:r>
      <w:bookmarkEnd w:id="961"/>
    </w:p>
    <w:p w:rsidR="00CE5609" w:rsidRPr="0047601F" w:rsidRDefault="00CE5609" w:rsidP="00CE5609">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62" w:name="_Toc472333636"/>
      <w:r>
        <w:t>listAvailableChannels</w:t>
      </w:r>
      <w:bookmarkEnd w:id="962"/>
    </w:p>
    <w:p w:rsidR="00CE5609" w:rsidRDefault="00CE5609" w:rsidP="00CE5609">
      <w:pPr>
        <w:pStyle w:val="berschrift4"/>
      </w:pPr>
      <w:bookmarkStart w:id="963" w:name="_Toc472333637"/>
      <w:r>
        <w:t>WebService Beschreibung</w:t>
      </w:r>
      <w:bookmarkEnd w:id="963"/>
    </w:p>
    <w:p w:rsidR="00CE5609" w:rsidRDefault="00AC329A" w:rsidP="00CE5609">
      <w:r>
        <w:t>Diese Methode liefert alle verfügbaren Kanäle im Kontext des Händlers</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Kanäle im Kontext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&lt;returns&gt;</w:t>
      </w:r>
      <w:r w:rsidRPr="00687076">
        <w:rPr>
          <w:rFonts w:ascii="Consolas" w:hAnsi="Consolas" w:cs="Consolas"/>
          <w:color w:val="008000"/>
          <w:sz w:val="19"/>
          <w:szCs w:val="19"/>
          <w:highlight w:val="white"/>
          <w:lang w:val="en-US"/>
        </w:rPr>
        <w:t>olistAvailableChannelsDto</w:t>
      </w:r>
      <w:r w:rsidRPr="00687076">
        <w:rPr>
          <w:rFonts w:ascii="Consolas" w:hAnsi="Consolas" w:cs="Consolas"/>
          <w:color w:val="808080"/>
          <w:sz w:val="19"/>
          <w:szCs w:val="19"/>
          <w:highlight w:val="white"/>
          <w:lang w:val="en-US"/>
        </w:rPr>
        <w:t>&lt;/returns&gt;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OperationContract</w:t>
      </w:r>
      <w:r w:rsidRPr="00687076">
        <w:rPr>
          <w:rFonts w:ascii="Consolas" w:hAnsi="Consolas" w:cs="Consolas"/>
          <w:color w:val="000000"/>
          <w:sz w:val="19"/>
          <w:szCs w:val="19"/>
          <w:highlight w:val="white"/>
          <w:lang w:val="en-US"/>
        </w:rPr>
        <w:t>]</w:t>
      </w:r>
    </w:p>
    <w:p w:rsidR="00CE5609" w:rsidRPr="009C614F" w:rsidRDefault="00687076" w:rsidP="00687076">
      <w:pPr>
        <w:rPr>
          <w:lang w:val="en-US"/>
        </w:rPr>
      </w:pPr>
      <w:r w:rsidRPr="00687076">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olistAvailableChannelsDto</w:t>
      </w:r>
      <w:r>
        <w:rPr>
          <w:rFonts w:ascii="Consolas" w:hAnsi="Consolas" w:cs="Consolas"/>
          <w:color w:val="000000"/>
          <w:sz w:val="19"/>
          <w:szCs w:val="19"/>
          <w:highlight w:val="white"/>
        </w:rPr>
        <w:t xml:space="preserve"> listAvailableChannels();</w:t>
      </w:r>
    </w:p>
    <w:p w:rsidR="00CE5609" w:rsidRDefault="00CE5609" w:rsidP="00CE5609">
      <w:pPr>
        <w:pStyle w:val="berschrift5"/>
      </w:pPr>
      <w:bookmarkStart w:id="964" w:name="_Toc472333638"/>
      <w:r>
        <w:t>Inputstruktur</w:t>
      </w:r>
      <w:bookmarkEnd w:id="964"/>
    </w:p>
    <w:p w:rsidR="00CE5609" w:rsidRDefault="00022181" w:rsidP="00CE5609">
      <w:pPr>
        <w:pStyle w:val="Text"/>
      </w:pPr>
      <w:r>
        <w:t>keine Parameter</w:t>
      </w:r>
    </w:p>
    <w:p w:rsidR="00CE5609" w:rsidRDefault="00CE5609" w:rsidP="00CE5609">
      <w:pPr>
        <w:pStyle w:val="berschrift5"/>
      </w:pPr>
      <w:bookmarkStart w:id="965" w:name="_Toc472333639"/>
      <w:r>
        <w:t>Rückgabestruktur</w:t>
      </w:r>
      <w:bookmarkEnd w:id="96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olistAvailableChannelsDto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channels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DropListDto</w:t>
            </w:r>
            <w:r w:rsidRPr="00022181">
              <w:rPr>
                <w:rFonts w:asciiTheme="minorHAnsi" w:hAnsiTheme="minorHAnsi"/>
                <w:sz w:val="24"/>
                <w:szCs w:val="22"/>
                <w:lang w:val="de-CH"/>
              </w:rPr>
              <w:t xml:space="preserve"> </w:t>
            </w:r>
            <w:r>
              <w:rPr>
                <w:rFonts w:asciiTheme="minorHAnsi" w:hAnsiTheme="minorHAnsi"/>
                <w:sz w:val="24"/>
                <w:szCs w:val="22"/>
                <w:lang w:val="de-CH"/>
              </w:rPr>
              <w:t>[]</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Array von Channels </w:t>
            </w:r>
          </w:p>
        </w:tc>
      </w:tr>
    </w:tbl>
    <w:p w:rsidR="00022181" w:rsidRPr="00022181" w:rsidRDefault="00022181" w:rsidP="00022181"/>
    <w:p w:rsidR="00CE5609" w:rsidRDefault="00CE5609" w:rsidP="00CE5609">
      <w:pPr>
        <w:pStyle w:val="berschrift4"/>
      </w:pPr>
      <w:bookmarkStart w:id="966" w:name="_Toc472333640"/>
      <w:r>
        <w:t>SOAP Beispiel</w:t>
      </w:r>
      <w:bookmarkEnd w:id="966"/>
    </w:p>
    <w:p w:rsidR="00CE5609" w:rsidRDefault="00CE5609" w:rsidP="00CE5609">
      <w:pPr>
        <w:pStyle w:val="berschrift5"/>
      </w:pPr>
      <w:bookmarkStart w:id="967" w:name="_Toc472333641"/>
      <w:r>
        <w:t>Request:</w:t>
      </w:r>
      <w:bookmarkEnd w:id="967"/>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68" w:name="_Toc472333642"/>
      <w:r>
        <w:t>Response</w:t>
      </w:r>
      <w:bookmarkEnd w:id="968"/>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69" w:name="_Toc472333643"/>
      <w:r>
        <w:lastRenderedPageBreak/>
        <w:t>listAvailableNews</w:t>
      </w:r>
      <w:bookmarkEnd w:id="969"/>
    </w:p>
    <w:p w:rsidR="00CE5609" w:rsidRDefault="00CE5609" w:rsidP="00CE5609">
      <w:pPr>
        <w:pStyle w:val="berschrift4"/>
      </w:pPr>
      <w:bookmarkStart w:id="970" w:name="_Toc472333644"/>
      <w:r>
        <w:t>WebService Beschreibung</w:t>
      </w:r>
      <w:bookmarkEnd w:id="970"/>
    </w:p>
    <w:p w:rsidR="00CE5609" w:rsidRDefault="00AC329A" w:rsidP="00CE5609">
      <w:r>
        <w:t>Diese Methode liefert eine Liste der verfügbaren News im Kontext des Händlers.</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News im Kontext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name="input"&gt;</w:t>
      </w:r>
      <w:r w:rsidRPr="00687076">
        <w:rPr>
          <w:rFonts w:ascii="Consolas" w:hAnsi="Consolas" w:cs="Consolas"/>
          <w:color w:val="008000"/>
          <w:sz w:val="19"/>
          <w:szCs w:val="19"/>
          <w:highlight w:val="white"/>
          <w:lang w:val="en-US"/>
        </w:rPr>
        <w:t>ilistAvailableNewsDto</w:t>
      </w:r>
      <w:r w:rsidRPr="00687076">
        <w:rPr>
          <w:rFonts w:ascii="Consolas" w:hAnsi="Consolas" w:cs="Consolas"/>
          <w:color w:val="808080"/>
          <w:sz w:val="19"/>
          <w:szCs w:val="19"/>
          <w:highlight w:val="white"/>
          <w:lang w:val="en-US"/>
        </w:rPr>
        <w:t>&lt;/param&gt;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olistAvailableNewsDto</w:t>
      </w:r>
      <w:r w:rsidRPr="00A7642C">
        <w:rPr>
          <w:rFonts w:ascii="Consolas" w:hAnsi="Consolas" w:cs="Consolas"/>
          <w:color w:val="808080"/>
          <w:sz w:val="19"/>
          <w:szCs w:val="19"/>
          <w:highlight w:val="white"/>
          <w:lang w:val="en-US"/>
        </w:rPr>
        <w:t>&lt;/returns&gt;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687076" w:rsidP="00687076">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olistAvailableNewsDto</w:t>
      </w:r>
      <w:r w:rsidRPr="00A7642C">
        <w:rPr>
          <w:rFonts w:ascii="Consolas" w:hAnsi="Consolas" w:cs="Consolas"/>
          <w:color w:val="000000"/>
          <w:sz w:val="19"/>
          <w:szCs w:val="19"/>
          <w:highlight w:val="white"/>
          <w:lang w:val="en-US"/>
        </w:rPr>
        <w:t xml:space="preserve"> listAvailableNews(</w:t>
      </w:r>
      <w:r w:rsidRPr="00A7642C">
        <w:rPr>
          <w:rFonts w:ascii="Consolas" w:hAnsi="Consolas" w:cs="Consolas"/>
          <w:color w:val="2B91AF"/>
          <w:sz w:val="19"/>
          <w:szCs w:val="19"/>
          <w:highlight w:val="white"/>
          <w:lang w:val="en-US"/>
        </w:rPr>
        <w:t>ilistAvailableNewsDto</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971" w:name="_Toc472333645"/>
      <w:r>
        <w:t>Inputstruktur</w:t>
      </w:r>
      <w:bookmarkEnd w:id="97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Required</w:t>
            </w:r>
            <w:r w:rsidRPr="00022181">
              <w:rPr>
                <w:rFonts w:ascii="Times New Roman" w:hAnsi="Times New Roman"/>
                <w:sz w:val="24"/>
              </w:rPr>
              <w:t xml:space="preserve"> </w:t>
            </w:r>
          </w:p>
        </w:tc>
      </w:tr>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ilistAvailableNewsDto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binaryData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if true binary data will be delivered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sysbrand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Brand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sysprchannel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Kanal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bl>
    <w:p w:rsidR="00CE5609" w:rsidRDefault="00022181" w:rsidP="00022181">
      <w:pPr>
        <w:spacing w:before="100" w:beforeAutospacing="1" w:after="100" w:afterAutospacing="1"/>
        <w:jc w:val="left"/>
      </w:pPr>
      <w:r w:rsidRPr="00022181">
        <w:rPr>
          <w:rFonts w:ascii="Times New Roman" w:hAnsi="Times New Roman"/>
          <w:sz w:val="24"/>
        </w:rPr>
        <w:t xml:space="preserve">  </w:t>
      </w:r>
    </w:p>
    <w:p w:rsidR="00CE5609" w:rsidRDefault="00CE5609" w:rsidP="00CE5609">
      <w:pPr>
        <w:pStyle w:val="berschrift5"/>
      </w:pPr>
      <w:bookmarkStart w:id="972" w:name="_Toc472333646"/>
      <w:r>
        <w:t>Rückgabestruktur</w:t>
      </w:r>
      <w:bookmarkEnd w:id="97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96"/>
        <w:gridCol w:w="1431"/>
        <w:gridCol w:w="2035"/>
        <w:gridCol w:w="1722"/>
      </w:tblGrid>
      <w:tr w:rsidR="00022181" w:rsidRPr="00022181" w:rsidTr="00022181">
        <w:tc>
          <w:tcPr>
            <w:tcW w:w="279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43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99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722"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r>
      <w:tr w:rsidR="00022181" w:rsidRPr="00022181" w:rsidTr="00022181">
        <w:tc>
          <w:tcPr>
            <w:tcW w:w="279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olistAvailableNewsDto </w:t>
            </w:r>
          </w:p>
        </w:tc>
        <w:tc>
          <w:tcPr>
            <w:tcW w:w="143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99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22"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022181" w:rsidRPr="00022181" w:rsidTr="00022181">
        <w:tc>
          <w:tcPr>
            <w:tcW w:w="279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43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news </w:t>
            </w:r>
          </w:p>
        </w:tc>
        <w:tc>
          <w:tcPr>
            <w:tcW w:w="199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AvailableNewsDto</w:t>
            </w:r>
            <w:r>
              <w:rPr>
                <w:rFonts w:asciiTheme="minorHAnsi" w:hAnsiTheme="minorHAnsi"/>
                <w:sz w:val="24"/>
                <w:szCs w:val="22"/>
                <w:lang w:val="de-CH"/>
              </w:rPr>
              <w:t>[]</w:t>
            </w:r>
            <w:r w:rsidRPr="00022181">
              <w:rPr>
                <w:rFonts w:asciiTheme="minorHAnsi" w:hAnsiTheme="minorHAnsi"/>
                <w:sz w:val="24"/>
                <w:szCs w:val="22"/>
                <w:lang w:val="de-CH"/>
              </w:rPr>
              <w:t xml:space="preserve"> </w:t>
            </w:r>
          </w:p>
        </w:tc>
        <w:tc>
          <w:tcPr>
            <w:tcW w:w="1722"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Array von News </w:t>
            </w:r>
          </w:p>
        </w:tc>
      </w:tr>
    </w:tbl>
    <w:p w:rsidR="00022181" w:rsidRPr="00022181" w:rsidRDefault="00022181" w:rsidP="00022181">
      <w:pPr>
        <w:spacing w:before="100" w:beforeAutospacing="1" w:after="100" w:afterAutospacing="1"/>
        <w:jc w:val="left"/>
      </w:pPr>
      <w:r w:rsidRPr="00022181">
        <w:rPr>
          <w:rFonts w:ascii="Times New Roman" w:hAnsi="Times New Roman"/>
          <w:sz w:val="24"/>
        </w:rPr>
        <w:t xml:space="preserve">  </w:t>
      </w:r>
    </w:p>
    <w:p w:rsidR="00CE5609" w:rsidRDefault="00CE5609" w:rsidP="00CE5609">
      <w:pPr>
        <w:pStyle w:val="berschrift4"/>
      </w:pPr>
      <w:bookmarkStart w:id="973" w:name="_Toc472333647"/>
      <w:r>
        <w:t>SOAP Beispiel</w:t>
      </w:r>
      <w:bookmarkEnd w:id="973"/>
    </w:p>
    <w:p w:rsidR="00CE5609" w:rsidRDefault="00CE5609" w:rsidP="00CE5609">
      <w:pPr>
        <w:pStyle w:val="berschrift5"/>
      </w:pPr>
      <w:bookmarkStart w:id="974" w:name="_Toc472333648"/>
      <w:r>
        <w:t>Request:</w:t>
      </w:r>
      <w:bookmarkEnd w:id="974"/>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lastRenderedPageBreak/>
        <w:t>&lt;/soap:Envelope&gt;</w:t>
      </w:r>
    </w:p>
    <w:p w:rsidR="00CE5609" w:rsidRPr="006B79C5" w:rsidRDefault="00CE5609" w:rsidP="00CE5609">
      <w:pPr>
        <w:rPr>
          <w:lang w:val="en-US"/>
        </w:rPr>
      </w:pPr>
    </w:p>
    <w:p w:rsidR="00CE5609" w:rsidRDefault="00CE5609" w:rsidP="00CE5609">
      <w:pPr>
        <w:pStyle w:val="berschrift5"/>
      </w:pPr>
      <w:bookmarkStart w:id="975" w:name="_Toc472333649"/>
      <w:r>
        <w:t>Response</w:t>
      </w:r>
      <w:bookmarkEnd w:id="975"/>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76" w:name="_Toc472333650"/>
      <w:r>
        <w:t>listAvailableQuotes</w:t>
      </w:r>
      <w:bookmarkEnd w:id="976"/>
    </w:p>
    <w:p w:rsidR="00CE5609" w:rsidRDefault="00CE5609" w:rsidP="00CE5609">
      <w:pPr>
        <w:pStyle w:val="berschrift4"/>
      </w:pPr>
      <w:bookmarkStart w:id="977" w:name="_Toc472333651"/>
      <w:r>
        <w:t>WebService Beschreibung</w:t>
      </w:r>
      <w:bookmarkEnd w:id="977"/>
    </w:p>
    <w:p w:rsidR="00CE5609" w:rsidRDefault="00AC329A" w:rsidP="00CE5609">
      <w:r>
        <w:t>Diese Methode liefert eine Liste der eingerichteten Quoten</w:t>
      </w:r>
      <w:r w:rsidR="00022181">
        <w:t xml:space="preserve"> (Konstanten)</w:t>
      </w:r>
      <w:r>
        <w:t>.</w:t>
      </w:r>
    </w:p>
    <w:p w:rsidR="00CE5609" w:rsidRDefault="00CE5609" w:rsidP="00CE5609"/>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get all insurance statistical info</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&lt;returns&gt;</w:t>
      </w:r>
      <w:r w:rsidRPr="00687076">
        <w:rPr>
          <w:rFonts w:ascii="Consolas" w:hAnsi="Consolas" w:cs="Consolas"/>
          <w:color w:val="008000"/>
          <w:sz w:val="19"/>
          <w:szCs w:val="19"/>
          <w:highlight w:val="white"/>
          <w:lang w:val="en-US"/>
        </w:rPr>
        <w:t>all quotes</w:t>
      </w:r>
      <w:r w:rsidRPr="00687076">
        <w:rPr>
          <w:rFonts w:ascii="Consolas" w:hAnsi="Consolas" w:cs="Consolas"/>
          <w:color w:val="808080"/>
          <w:sz w:val="19"/>
          <w:szCs w:val="19"/>
          <w:highlight w:val="white"/>
          <w:lang w:val="en-US"/>
        </w:rPr>
        <w:t>&lt;/returns&gt;</w:t>
      </w:r>
    </w:p>
    <w:p w:rsidR="00687076" w:rsidRDefault="00687076" w:rsidP="00687076">
      <w:pPr>
        <w:autoSpaceDE w:val="0"/>
        <w:autoSpaceDN w:val="0"/>
        <w:adjustRightInd w:val="0"/>
        <w:jc w:val="left"/>
        <w:rPr>
          <w:rFonts w:ascii="Consolas" w:hAnsi="Consolas" w:cs="Consolas"/>
          <w:color w:val="000000"/>
          <w:sz w:val="19"/>
          <w:szCs w:val="19"/>
          <w:highlight w:val="white"/>
        </w:rPr>
      </w:pPr>
      <w:r w:rsidRPr="006870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CE5609" w:rsidRPr="009C614F" w:rsidRDefault="00687076" w:rsidP="00687076">
      <w:pPr>
        <w:rPr>
          <w:lang w:val="en-US"/>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olistQuoteInfoDto</w:t>
      </w:r>
      <w:r>
        <w:rPr>
          <w:rFonts w:ascii="Consolas" w:hAnsi="Consolas" w:cs="Consolas"/>
          <w:color w:val="000000"/>
          <w:sz w:val="19"/>
          <w:szCs w:val="19"/>
          <w:highlight w:val="white"/>
        </w:rPr>
        <w:t xml:space="preserve"> listAvailableQuotes();</w:t>
      </w:r>
    </w:p>
    <w:p w:rsidR="00CE5609" w:rsidRDefault="00CE5609" w:rsidP="00CE5609">
      <w:pPr>
        <w:pStyle w:val="berschrift5"/>
      </w:pPr>
      <w:bookmarkStart w:id="978" w:name="_Toc472333652"/>
      <w:r>
        <w:t>Inputstruktur</w:t>
      </w:r>
      <w:bookmarkEnd w:id="978"/>
    </w:p>
    <w:p w:rsidR="00CE5609" w:rsidRDefault="00022181" w:rsidP="00CE5609">
      <w:pPr>
        <w:pStyle w:val="Text"/>
      </w:pPr>
      <w:r>
        <w:t>keine Parameter</w:t>
      </w:r>
    </w:p>
    <w:p w:rsidR="00CE5609" w:rsidRDefault="00CE5609" w:rsidP="00CE5609">
      <w:pPr>
        <w:pStyle w:val="berschrift5"/>
      </w:pPr>
      <w:bookmarkStart w:id="979" w:name="_Toc472333653"/>
      <w:r>
        <w:t>Rückgabestruktur</w:t>
      </w:r>
      <w:bookmarkEnd w:id="97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olistQuoteInfoDto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quotes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List&lt;</w:t>
            </w:r>
            <w:r w:rsidRPr="00022181">
              <w:rPr>
                <w:rFonts w:ascii="Consolas" w:hAnsi="Consolas" w:cs="Consolas"/>
                <w:color w:val="2B91AF"/>
                <w:sz w:val="19"/>
                <w:szCs w:val="19"/>
                <w:lang w:eastAsia="de-CH"/>
              </w:rPr>
              <w:t>QuoteInfoDto</w:t>
            </w:r>
            <w:r w:rsidRPr="00022181">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jc w:val="left"/>
              <w:rPr>
                <w:rFonts w:ascii="Times New Roman" w:hAnsi="Times New Roman"/>
                <w:sz w:val="24"/>
              </w:rPr>
            </w:pPr>
          </w:p>
        </w:tc>
      </w:tr>
      <w:tr w:rsidR="00D809D2" w:rsidRPr="000B35AF" w:rsidTr="00022181">
        <w:tc>
          <w:tcPr>
            <w:tcW w:w="2846" w:type="dxa"/>
            <w:tcBorders>
              <w:top w:val="single" w:sz="4" w:space="0" w:color="auto"/>
              <w:left w:val="single" w:sz="4" w:space="0" w:color="auto"/>
              <w:bottom w:val="single" w:sz="4" w:space="0" w:color="auto"/>
              <w:right w:val="single" w:sz="4" w:space="0" w:color="auto"/>
            </w:tcBorders>
          </w:tcPr>
          <w:p w:rsidR="00D809D2" w:rsidRPr="00022181" w:rsidRDefault="00D809D2" w:rsidP="00022181">
            <w:pPr>
              <w:spacing w:before="100" w:beforeAutospacing="1" w:after="100" w:afterAutospacing="1"/>
              <w:jc w:val="left"/>
              <w:rPr>
                <w:rFonts w:asciiTheme="minorHAnsi" w:hAnsiTheme="minorHAnsi"/>
                <w:sz w:val="24"/>
                <w:szCs w:val="22"/>
                <w:lang w:val="de-CH"/>
              </w:rPr>
            </w:pPr>
            <w:r w:rsidRPr="000B35AF">
              <w:rPr>
                <w:rFonts w:ascii="Consolas" w:hAnsi="Consolas" w:cs="Consolas"/>
                <w:color w:val="2B91AF"/>
                <w:sz w:val="19"/>
                <w:szCs w:val="19"/>
                <w:lang w:eastAsia="de-CH"/>
              </w:rPr>
              <w:t>QuoteInfoDto</w:t>
            </w:r>
          </w:p>
        </w:tc>
        <w:tc>
          <w:tcPr>
            <w:tcW w:w="1503" w:type="dxa"/>
            <w:tcBorders>
              <w:top w:val="single" w:sz="4" w:space="0" w:color="auto"/>
              <w:left w:val="single" w:sz="4" w:space="0" w:color="auto"/>
              <w:bottom w:val="single" w:sz="4" w:space="0" w:color="auto"/>
              <w:right w:val="single" w:sz="4" w:space="0" w:color="auto"/>
            </w:tcBorders>
          </w:tcPr>
          <w:p w:rsidR="00D809D2" w:rsidRPr="00022181" w:rsidRDefault="00D809D2" w:rsidP="00022181">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D809D2" w:rsidRPr="00022181" w:rsidRDefault="00D809D2" w:rsidP="00022181">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D809D2" w:rsidRPr="000B35AF" w:rsidRDefault="00D809D2" w:rsidP="000B35AF">
            <w:pPr>
              <w:spacing w:before="100" w:beforeAutospacing="1" w:after="100" w:afterAutospacing="1"/>
              <w:jc w:val="left"/>
              <w:rPr>
                <w:rFonts w:asciiTheme="minorHAnsi" w:hAnsiTheme="minorHAnsi"/>
                <w:sz w:val="24"/>
                <w:szCs w:val="22"/>
                <w:lang w:val="de-CH"/>
              </w:rPr>
            </w:pPr>
          </w:p>
        </w:tc>
      </w:tr>
      <w:tr w:rsidR="00D809D2" w:rsidRPr="000B35AF" w:rsidTr="00022181">
        <w:tc>
          <w:tcPr>
            <w:tcW w:w="2846"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809D2" w:rsidRPr="00022181" w:rsidRDefault="00D809D2" w:rsidP="00022181">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bezeichnung</w:t>
            </w:r>
          </w:p>
        </w:tc>
        <w:tc>
          <w:tcPr>
            <w:tcW w:w="1723" w:type="dxa"/>
            <w:tcBorders>
              <w:top w:val="single" w:sz="4" w:space="0" w:color="auto"/>
              <w:left w:val="single" w:sz="4" w:space="0" w:color="auto"/>
              <w:bottom w:val="single" w:sz="4" w:space="0" w:color="auto"/>
              <w:right w:val="single" w:sz="4" w:space="0" w:color="auto"/>
            </w:tcBorders>
          </w:tcPr>
          <w:p w:rsidR="00D809D2" w:rsidRPr="00022181" w:rsidRDefault="00D809D2" w:rsidP="00022181">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D809D2" w:rsidRPr="000B35AF" w:rsidRDefault="00D809D2" w:rsidP="000B35AF">
            <w:pPr>
              <w:spacing w:before="100" w:beforeAutospacing="1" w:after="100" w:afterAutospacing="1"/>
              <w:jc w:val="left"/>
              <w:rPr>
                <w:rFonts w:asciiTheme="minorHAnsi" w:hAnsiTheme="minorHAnsi"/>
                <w:sz w:val="24"/>
                <w:szCs w:val="22"/>
                <w:lang w:val="de-CH"/>
              </w:rPr>
            </w:pPr>
            <w:r w:rsidRPr="000B35AF">
              <w:rPr>
                <w:rFonts w:asciiTheme="minorHAnsi" w:hAnsiTheme="minorHAnsi"/>
                <w:sz w:val="24"/>
                <w:szCs w:val="22"/>
                <w:lang w:val="de-CH"/>
              </w:rPr>
              <w:t>Bezeichnung</w:t>
            </w:r>
          </w:p>
        </w:tc>
      </w:tr>
      <w:tr w:rsidR="00D809D2" w:rsidRPr="000B35AF" w:rsidTr="00022181">
        <w:tc>
          <w:tcPr>
            <w:tcW w:w="2846"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gueltigab</w:t>
            </w:r>
          </w:p>
        </w:tc>
        <w:tc>
          <w:tcPr>
            <w:tcW w:w="1723"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DateTime?</w:t>
            </w:r>
          </w:p>
        </w:tc>
        <w:tc>
          <w:tcPr>
            <w:tcW w:w="1809" w:type="dxa"/>
            <w:tcBorders>
              <w:top w:val="single" w:sz="4" w:space="0" w:color="auto"/>
              <w:left w:val="single" w:sz="4" w:space="0" w:color="auto"/>
              <w:bottom w:val="single" w:sz="4" w:space="0" w:color="auto"/>
              <w:right w:val="single" w:sz="4" w:space="0" w:color="auto"/>
            </w:tcBorders>
          </w:tcPr>
          <w:p w:rsidR="00D809D2" w:rsidRPr="000B35AF" w:rsidRDefault="00D809D2" w:rsidP="000B35AF">
            <w:pPr>
              <w:spacing w:before="100" w:beforeAutospacing="1" w:after="100" w:afterAutospacing="1"/>
              <w:jc w:val="left"/>
              <w:rPr>
                <w:rFonts w:asciiTheme="minorHAnsi" w:hAnsiTheme="minorHAnsi"/>
                <w:sz w:val="24"/>
                <w:szCs w:val="22"/>
                <w:lang w:val="de-CH"/>
              </w:rPr>
            </w:pPr>
            <w:r w:rsidRPr="000B35AF">
              <w:rPr>
                <w:rFonts w:asciiTheme="minorHAnsi" w:hAnsiTheme="minorHAnsi"/>
                <w:sz w:val="24"/>
                <w:szCs w:val="22"/>
                <w:lang w:val="de-CH"/>
              </w:rPr>
              <w:t>Gültig ab</w:t>
            </w:r>
          </w:p>
        </w:tc>
      </w:tr>
      <w:tr w:rsidR="00D809D2" w:rsidRPr="000B35AF" w:rsidTr="00022181">
        <w:tc>
          <w:tcPr>
            <w:tcW w:w="2846"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prozent</w:t>
            </w:r>
          </w:p>
        </w:tc>
        <w:tc>
          <w:tcPr>
            <w:tcW w:w="1723"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double</w:t>
            </w:r>
          </w:p>
        </w:tc>
        <w:tc>
          <w:tcPr>
            <w:tcW w:w="1809" w:type="dxa"/>
            <w:tcBorders>
              <w:top w:val="single" w:sz="4" w:space="0" w:color="auto"/>
              <w:left w:val="single" w:sz="4" w:space="0" w:color="auto"/>
              <w:bottom w:val="single" w:sz="4" w:space="0" w:color="auto"/>
              <w:right w:val="single" w:sz="4" w:space="0" w:color="auto"/>
            </w:tcBorders>
          </w:tcPr>
          <w:p w:rsidR="00D809D2" w:rsidRPr="000B35AF" w:rsidRDefault="00D809D2" w:rsidP="000B35AF">
            <w:pPr>
              <w:spacing w:before="100" w:beforeAutospacing="1" w:after="100" w:afterAutospacing="1"/>
              <w:jc w:val="left"/>
              <w:rPr>
                <w:rFonts w:asciiTheme="minorHAnsi" w:hAnsiTheme="minorHAnsi"/>
                <w:sz w:val="24"/>
                <w:szCs w:val="22"/>
                <w:lang w:val="de-CH"/>
              </w:rPr>
            </w:pPr>
            <w:r w:rsidRPr="000B35AF">
              <w:rPr>
                <w:rFonts w:asciiTheme="minorHAnsi" w:hAnsiTheme="minorHAnsi"/>
                <w:sz w:val="24"/>
                <w:szCs w:val="22"/>
                <w:lang w:val="de-CH"/>
              </w:rPr>
              <w:t>Prozentwert</w:t>
            </w:r>
            <w:r>
              <w:rPr>
                <w:rFonts w:asciiTheme="minorHAnsi" w:hAnsiTheme="minorHAnsi"/>
                <w:sz w:val="24"/>
                <w:szCs w:val="22"/>
                <w:lang w:val="de-CH"/>
              </w:rPr>
              <w:t xml:space="preserve"> (0-100)</w:t>
            </w:r>
          </w:p>
        </w:tc>
      </w:tr>
      <w:tr w:rsidR="00D809D2" w:rsidRPr="000B35AF" w:rsidTr="00022181">
        <w:tc>
          <w:tcPr>
            <w:tcW w:w="2846"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sysquote</w:t>
            </w:r>
          </w:p>
        </w:tc>
        <w:tc>
          <w:tcPr>
            <w:tcW w:w="1723"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D809D2" w:rsidRPr="000B35AF" w:rsidRDefault="00D809D2" w:rsidP="000B35AF">
            <w:pPr>
              <w:spacing w:before="100" w:beforeAutospacing="1" w:after="100" w:afterAutospacing="1"/>
              <w:jc w:val="left"/>
              <w:rPr>
                <w:rFonts w:asciiTheme="minorHAnsi" w:hAnsiTheme="minorHAnsi"/>
                <w:sz w:val="24"/>
                <w:szCs w:val="22"/>
                <w:lang w:val="de-CH"/>
              </w:rPr>
            </w:pPr>
            <w:r w:rsidRPr="000B35AF">
              <w:rPr>
                <w:rFonts w:asciiTheme="minorHAnsi" w:hAnsiTheme="minorHAnsi"/>
                <w:sz w:val="24"/>
                <w:szCs w:val="22"/>
                <w:lang w:val="de-CH"/>
              </w:rPr>
              <w:t>Id</w:t>
            </w:r>
          </w:p>
        </w:tc>
      </w:tr>
    </w:tbl>
    <w:p w:rsidR="00CE5609" w:rsidRDefault="00CE5609" w:rsidP="00CE5609">
      <w:pPr>
        <w:pStyle w:val="berschrift4"/>
      </w:pPr>
      <w:bookmarkStart w:id="980" w:name="_Toc472333654"/>
      <w:r>
        <w:t>SOAP Beispiel</w:t>
      </w:r>
      <w:bookmarkEnd w:id="980"/>
    </w:p>
    <w:p w:rsidR="00CE5609" w:rsidRDefault="00CE5609" w:rsidP="00CE5609">
      <w:pPr>
        <w:pStyle w:val="berschrift5"/>
      </w:pPr>
      <w:bookmarkStart w:id="981" w:name="_Toc472333655"/>
      <w:r>
        <w:t>Request:</w:t>
      </w:r>
      <w:bookmarkEnd w:id="981"/>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82" w:name="_Toc472333656"/>
      <w:r>
        <w:t>Response</w:t>
      </w:r>
      <w:bookmarkEnd w:id="982"/>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83" w:name="_Toc472333657"/>
      <w:r>
        <w:t>listAvailableUser</w:t>
      </w:r>
      <w:bookmarkEnd w:id="983"/>
    </w:p>
    <w:p w:rsidR="00CE5609" w:rsidRDefault="00CE5609" w:rsidP="00CE5609">
      <w:pPr>
        <w:pStyle w:val="berschrift4"/>
      </w:pPr>
      <w:bookmarkStart w:id="984" w:name="_Toc472333658"/>
      <w:r>
        <w:t>WebService Beschreibung</w:t>
      </w:r>
      <w:bookmarkEnd w:id="984"/>
    </w:p>
    <w:p w:rsidR="00CE5609" w:rsidRDefault="00AC329A" w:rsidP="00CE5609">
      <w:r>
        <w:t>Diese Methode liefert eine Liste der verfübaren Benutzer des Händlers. Die gelieferten Daten können in anderen Methoden weiterverwendet werden.</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alle User zurück die zum Händler gehören </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&lt;returns&gt;</w:t>
      </w:r>
      <w:r w:rsidRPr="00687076">
        <w:rPr>
          <w:rFonts w:ascii="Consolas" w:hAnsi="Consolas" w:cs="Consolas"/>
          <w:color w:val="008000"/>
          <w:sz w:val="19"/>
          <w:szCs w:val="19"/>
          <w:highlight w:val="white"/>
          <w:lang w:val="en-US"/>
        </w:rPr>
        <w:t>Liste aller User</w:t>
      </w:r>
      <w:r w:rsidRPr="00687076">
        <w:rPr>
          <w:rFonts w:ascii="Consolas" w:hAnsi="Consolas" w:cs="Consolas"/>
          <w:color w:val="808080"/>
          <w:sz w:val="19"/>
          <w:szCs w:val="19"/>
          <w:highlight w:val="white"/>
          <w:lang w:val="en-US"/>
        </w:rPr>
        <w:t>&lt;/returns&gt;</w:t>
      </w:r>
    </w:p>
    <w:p w:rsidR="00687076" w:rsidRDefault="00687076" w:rsidP="00687076">
      <w:pPr>
        <w:autoSpaceDE w:val="0"/>
        <w:autoSpaceDN w:val="0"/>
        <w:adjustRightInd w:val="0"/>
        <w:jc w:val="left"/>
        <w:rPr>
          <w:rFonts w:ascii="Consolas" w:hAnsi="Consolas" w:cs="Consolas"/>
          <w:color w:val="000000"/>
          <w:sz w:val="19"/>
          <w:szCs w:val="19"/>
          <w:highlight w:val="white"/>
        </w:rPr>
      </w:pPr>
      <w:r w:rsidRPr="006870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CE5609" w:rsidRPr="009C614F" w:rsidRDefault="00687076" w:rsidP="00687076">
      <w:pPr>
        <w:rPr>
          <w:lang w:val="en-US"/>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olistAvailableUserDto</w:t>
      </w:r>
      <w:r>
        <w:rPr>
          <w:rFonts w:ascii="Consolas" w:hAnsi="Consolas" w:cs="Consolas"/>
          <w:color w:val="000000"/>
          <w:sz w:val="19"/>
          <w:szCs w:val="19"/>
          <w:highlight w:val="white"/>
        </w:rPr>
        <w:t xml:space="preserve"> listAvailableUser();</w:t>
      </w:r>
    </w:p>
    <w:p w:rsidR="00CE5609" w:rsidRDefault="00CE5609" w:rsidP="00CE5609">
      <w:pPr>
        <w:pStyle w:val="berschrift5"/>
      </w:pPr>
      <w:bookmarkStart w:id="985" w:name="_Toc472333659"/>
      <w:r>
        <w:t>Inputstruktur</w:t>
      </w:r>
      <w:bookmarkEnd w:id="985"/>
    </w:p>
    <w:p w:rsidR="00CE5609" w:rsidRDefault="000B35AF" w:rsidP="00CE5609">
      <w:pPr>
        <w:pStyle w:val="Text"/>
      </w:pPr>
      <w:r>
        <w:t>keine Parameter</w:t>
      </w:r>
    </w:p>
    <w:p w:rsidR="00CE5609" w:rsidRDefault="00CE5609" w:rsidP="00CE5609">
      <w:pPr>
        <w:pStyle w:val="berschrift5"/>
      </w:pPr>
      <w:bookmarkStart w:id="986" w:name="_Toc472333660"/>
      <w:r>
        <w:t>Rückgabestruktur</w:t>
      </w:r>
      <w:bookmarkEnd w:id="98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0B35AF" w:rsidRPr="000B35AF" w:rsidTr="000B35AF">
        <w:tc>
          <w:tcPr>
            <w:tcW w:w="2846"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Beschreibung </w:t>
            </w:r>
          </w:p>
        </w:tc>
      </w:tr>
      <w:tr w:rsidR="000B35AF" w:rsidRPr="000B35AF" w:rsidTr="000B35AF">
        <w:tc>
          <w:tcPr>
            <w:tcW w:w="2846"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Consolas" w:hAnsi="Consolas" w:cs="Consolas"/>
                <w:color w:val="2B91AF"/>
                <w:sz w:val="19"/>
                <w:szCs w:val="19"/>
                <w:lang w:eastAsia="de-CH"/>
              </w:rPr>
              <w:t xml:space="preserve">olistAvailableUserDto </w:t>
            </w:r>
          </w:p>
        </w:tc>
        <w:tc>
          <w:tcPr>
            <w:tcW w:w="150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tc>
      </w:tr>
      <w:tr w:rsidR="000B35AF" w:rsidRPr="000B35AF" w:rsidTr="000B35AF">
        <w:tc>
          <w:tcPr>
            <w:tcW w:w="2846"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user </w:t>
            </w:r>
          </w:p>
        </w:tc>
        <w:tc>
          <w:tcPr>
            <w:tcW w:w="172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Consolas" w:hAnsi="Consolas" w:cs="Consolas"/>
                <w:color w:val="2B91AF"/>
                <w:sz w:val="19"/>
                <w:szCs w:val="19"/>
                <w:lang w:eastAsia="de-CH"/>
              </w:rPr>
              <w:t>DropListDto</w:t>
            </w:r>
            <w:r w:rsidRPr="000B35AF">
              <w:rPr>
                <w:rFonts w:asciiTheme="minorHAnsi" w:hAnsiTheme="minorHAnsi"/>
                <w:sz w:val="24"/>
                <w:szCs w:val="22"/>
                <w:lang w:val="de-CH"/>
              </w:rPr>
              <w:t xml:space="preserve"> </w:t>
            </w:r>
            <w:r>
              <w:rPr>
                <w:rFonts w:asciiTheme="minorHAnsi" w:hAnsiTheme="minorHAnsi"/>
                <w:sz w:val="24"/>
                <w:szCs w:val="22"/>
                <w:lang w:val="de-CH"/>
              </w:rPr>
              <w:t>[]</w:t>
            </w:r>
          </w:p>
        </w:tc>
        <w:tc>
          <w:tcPr>
            <w:tcW w:w="1809"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Array von User</w:t>
            </w:r>
            <w:r>
              <w:rPr>
                <w:rFonts w:asciiTheme="minorHAnsi" w:hAnsiTheme="minorHAnsi"/>
                <w:sz w:val="24"/>
                <w:szCs w:val="22"/>
                <w:lang w:val="de-CH"/>
              </w:rPr>
              <w:t>n</w:t>
            </w:r>
            <w:r w:rsidRPr="000B35AF">
              <w:rPr>
                <w:rFonts w:asciiTheme="minorHAnsi" w:hAnsiTheme="minorHAnsi"/>
                <w:sz w:val="24"/>
                <w:szCs w:val="22"/>
                <w:lang w:val="de-CH"/>
              </w:rPr>
              <w:t xml:space="preserve"> </w:t>
            </w:r>
          </w:p>
        </w:tc>
      </w:tr>
    </w:tbl>
    <w:p w:rsidR="000B35AF" w:rsidRPr="000B35AF" w:rsidRDefault="000B35AF" w:rsidP="000B35AF">
      <w:pPr>
        <w:spacing w:before="100" w:beforeAutospacing="1" w:after="100" w:afterAutospacing="1"/>
        <w:jc w:val="left"/>
      </w:pPr>
      <w:r w:rsidRPr="000B35AF">
        <w:rPr>
          <w:rFonts w:ascii="Times New Roman" w:hAnsi="Times New Roman"/>
          <w:sz w:val="24"/>
        </w:rPr>
        <w:t xml:space="preserve">  </w:t>
      </w:r>
    </w:p>
    <w:p w:rsidR="00CE5609" w:rsidRDefault="00CE5609" w:rsidP="00CE5609">
      <w:pPr>
        <w:pStyle w:val="berschrift4"/>
      </w:pPr>
      <w:bookmarkStart w:id="987" w:name="_Toc472333661"/>
      <w:r>
        <w:t>SOAP Beispiel</w:t>
      </w:r>
      <w:bookmarkEnd w:id="987"/>
    </w:p>
    <w:p w:rsidR="00CE5609" w:rsidRDefault="00CE5609" w:rsidP="00CE5609">
      <w:pPr>
        <w:pStyle w:val="berschrift5"/>
      </w:pPr>
      <w:bookmarkStart w:id="988" w:name="_Toc472333662"/>
      <w:r>
        <w:t>Request:</w:t>
      </w:r>
      <w:bookmarkEnd w:id="988"/>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89" w:name="_Toc472333663"/>
      <w:r>
        <w:t>Response</w:t>
      </w:r>
      <w:bookmarkEnd w:id="989"/>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90" w:name="_Toc472333664"/>
      <w:r>
        <w:t>listAvailableUserWithStatus</w:t>
      </w:r>
      <w:bookmarkEnd w:id="990"/>
    </w:p>
    <w:p w:rsidR="00CE5609" w:rsidRDefault="00CE5609" w:rsidP="00CE5609">
      <w:pPr>
        <w:pStyle w:val="berschrift4"/>
      </w:pPr>
      <w:bookmarkStart w:id="991" w:name="_Toc472333665"/>
      <w:r>
        <w:t>WebService Beschreibung</w:t>
      </w:r>
      <w:bookmarkEnd w:id="991"/>
    </w:p>
    <w:p w:rsidR="00CE5609" w:rsidRDefault="00AC329A" w:rsidP="00CE5609">
      <w:r>
        <w:t>Diese Methode liefert eine Liste der Verfügbaren Benutzer mit einem bestimmten Status.</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alle User zurück die zum Händler gehören</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&lt;returns&gt;</w:t>
      </w:r>
      <w:r w:rsidRPr="00687076">
        <w:rPr>
          <w:rFonts w:ascii="Consolas" w:hAnsi="Consolas" w:cs="Consolas"/>
          <w:color w:val="008000"/>
          <w:sz w:val="19"/>
          <w:szCs w:val="19"/>
          <w:highlight w:val="white"/>
          <w:lang w:val="en-US"/>
        </w:rPr>
        <w:t>Liste aller User</w:t>
      </w:r>
      <w:r w:rsidRPr="00687076">
        <w:rPr>
          <w:rFonts w:ascii="Consolas" w:hAnsi="Consolas" w:cs="Consolas"/>
          <w:color w:val="808080"/>
          <w:sz w:val="19"/>
          <w:szCs w:val="19"/>
          <w:highlight w:val="white"/>
          <w:lang w:val="en-US"/>
        </w:rPr>
        <w:t>&lt;/returns&gt;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OperationContract</w:t>
      </w:r>
      <w:r w:rsidRPr="00687076">
        <w:rPr>
          <w:rFonts w:ascii="Consolas" w:hAnsi="Consolas" w:cs="Consolas"/>
          <w:color w:val="000000"/>
          <w:sz w:val="19"/>
          <w:szCs w:val="19"/>
          <w:highlight w:val="white"/>
          <w:lang w:val="en-US"/>
        </w:rPr>
        <w: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olistAvailableUserDto</w:t>
      </w:r>
      <w:r w:rsidRPr="00687076">
        <w:rPr>
          <w:rFonts w:ascii="Consolas" w:hAnsi="Consolas" w:cs="Consolas"/>
          <w:color w:val="000000"/>
          <w:sz w:val="19"/>
          <w:szCs w:val="19"/>
          <w:highlight w:val="white"/>
          <w:lang w:val="en-US"/>
        </w:rPr>
        <w:t xml:space="preserve"> listAvailableUserWithStatus(</w:t>
      </w:r>
      <w:r w:rsidRPr="00687076">
        <w:rPr>
          <w:rFonts w:ascii="Consolas" w:hAnsi="Consolas" w:cs="Consolas"/>
          <w:color w:val="2B91AF"/>
          <w:sz w:val="19"/>
          <w:szCs w:val="19"/>
          <w:highlight w:val="white"/>
          <w:lang w:val="en-US"/>
        </w:rPr>
        <w:t>PeroleActiveStatus</w:t>
      </w:r>
      <w:r w:rsidRPr="00687076">
        <w:rPr>
          <w:rFonts w:ascii="Consolas" w:hAnsi="Consolas" w:cs="Consolas"/>
          <w:color w:val="000000"/>
          <w:sz w:val="19"/>
          <w:szCs w:val="19"/>
          <w:highlight w:val="white"/>
          <w:lang w:val="en-US"/>
        </w:rPr>
        <w:t xml:space="preserve"> activeStatus);</w:t>
      </w:r>
    </w:p>
    <w:p w:rsidR="00CE5609" w:rsidRPr="009C614F" w:rsidRDefault="00CE5609" w:rsidP="00CE5609">
      <w:pPr>
        <w:rPr>
          <w:lang w:val="en-US"/>
        </w:rPr>
      </w:pPr>
    </w:p>
    <w:p w:rsidR="00CE5609" w:rsidRDefault="00CE5609" w:rsidP="00CE5609">
      <w:pPr>
        <w:pStyle w:val="berschrift5"/>
      </w:pPr>
      <w:bookmarkStart w:id="992" w:name="_Toc472333666"/>
      <w:r>
        <w:t>Inputstruktur</w:t>
      </w:r>
      <w:bookmarkEnd w:id="992"/>
    </w:p>
    <w:tbl>
      <w:tblPr>
        <w:tblStyle w:val="Tabellenraster"/>
        <w:tblW w:w="0" w:type="auto"/>
        <w:tblLook w:val="04A0" w:firstRow="1" w:lastRow="0" w:firstColumn="1" w:lastColumn="0" w:noHBand="0" w:noVBand="1"/>
      </w:tblPr>
      <w:tblGrid>
        <w:gridCol w:w="2852"/>
        <w:gridCol w:w="1505"/>
        <w:gridCol w:w="1727"/>
        <w:gridCol w:w="1810"/>
        <w:gridCol w:w="1181"/>
      </w:tblGrid>
      <w:tr w:rsidR="00CE5609" w:rsidTr="00CE5609">
        <w:tc>
          <w:tcPr>
            <w:tcW w:w="2852" w:type="dxa"/>
          </w:tcPr>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r>
              <w:rPr>
                <w:rFonts w:asciiTheme="minorHAnsi" w:hAnsiTheme="minorHAnsi"/>
                <w:szCs w:val="22"/>
              </w:rPr>
              <w:t>Klasse</w:t>
            </w:r>
          </w:p>
        </w:tc>
        <w:tc>
          <w:tcPr>
            <w:tcW w:w="1505"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1727"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1810"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Required</w:t>
            </w:r>
          </w:p>
        </w:tc>
      </w:tr>
      <w:tr w:rsidR="00CE5609" w:rsidTr="00CE5609">
        <w:tc>
          <w:tcPr>
            <w:tcW w:w="2852" w:type="dxa"/>
          </w:tcPr>
          <w:p w:rsidR="00CE5609" w:rsidRDefault="000B35AF" w:rsidP="00CE5609">
            <w:pPr>
              <w:pStyle w:val="Text"/>
              <w:rPr>
                <w:rFonts w:asciiTheme="minorHAnsi" w:hAnsiTheme="minorHAnsi"/>
                <w:szCs w:val="22"/>
              </w:rPr>
            </w:pPr>
            <w:r w:rsidRPr="00687076">
              <w:rPr>
                <w:rFonts w:ascii="Consolas" w:hAnsi="Consolas" w:cs="Consolas"/>
                <w:color w:val="2B91AF"/>
                <w:sz w:val="19"/>
                <w:szCs w:val="19"/>
                <w:highlight w:val="white"/>
                <w:lang w:val="en-US"/>
              </w:rPr>
              <w:t>PeroleActiveStatus</w:t>
            </w:r>
          </w:p>
        </w:tc>
        <w:tc>
          <w:tcPr>
            <w:tcW w:w="1505" w:type="dxa"/>
          </w:tcPr>
          <w:p w:rsidR="00CE5609" w:rsidRDefault="000B35AF" w:rsidP="00CE5609">
            <w:pPr>
              <w:pStyle w:val="Text"/>
              <w:rPr>
                <w:rFonts w:asciiTheme="minorHAnsi" w:hAnsiTheme="minorHAnsi"/>
                <w:szCs w:val="22"/>
              </w:rPr>
            </w:pPr>
            <w:r>
              <w:rPr>
                <w:rFonts w:asciiTheme="minorHAnsi" w:hAnsiTheme="minorHAnsi"/>
                <w:szCs w:val="22"/>
              </w:rPr>
              <w:t>activeStatus</w:t>
            </w:r>
          </w:p>
        </w:tc>
        <w:tc>
          <w:tcPr>
            <w:tcW w:w="1727" w:type="dxa"/>
          </w:tcPr>
          <w:p w:rsidR="00CE5609" w:rsidRDefault="000B35AF" w:rsidP="00CE5609">
            <w:pPr>
              <w:pStyle w:val="Text"/>
              <w:rPr>
                <w:rFonts w:asciiTheme="minorHAnsi" w:hAnsiTheme="minorHAnsi"/>
                <w:szCs w:val="22"/>
              </w:rPr>
            </w:pPr>
            <w:r w:rsidRPr="00687076">
              <w:rPr>
                <w:rFonts w:ascii="Consolas" w:hAnsi="Consolas" w:cs="Consolas"/>
                <w:color w:val="2B91AF"/>
                <w:sz w:val="19"/>
                <w:szCs w:val="19"/>
                <w:highlight w:val="white"/>
                <w:lang w:val="en-US"/>
              </w:rPr>
              <w:t>PeroleActiveStatus</w:t>
            </w:r>
          </w:p>
        </w:tc>
        <w:tc>
          <w:tcPr>
            <w:tcW w:w="1810" w:type="dxa"/>
          </w:tcPr>
          <w:p w:rsidR="00CE5609" w:rsidRDefault="000B35AF" w:rsidP="00CE5609">
            <w:pPr>
              <w:pStyle w:val="Text"/>
              <w:rPr>
                <w:rFonts w:asciiTheme="minorHAnsi" w:hAnsiTheme="minorHAnsi"/>
                <w:szCs w:val="22"/>
              </w:rPr>
            </w:pPr>
            <w:r>
              <w:rPr>
                <w:rFonts w:asciiTheme="minorHAnsi" w:hAnsiTheme="minorHAnsi"/>
                <w:szCs w:val="22"/>
              </w:rPr>
              <w:t>ALL,ACTIVE,INACTIVE</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x</w:t>
            </w:r>
          </w:p>
        </w:tc>
      </w:tr>
    </w:tbl>
    <w:p w:rsidR="00CE5609" w:rsidRDefault="00CE5609" w:rsidP="00CE5609">
      <w:pPr>
        <w:pStyle w:val="Text"/>
      </w:pPr>
    </w:p>
    <w:p w:rsidR="00CE5609" w:rsidRDefault="00CE5609" w:rsidP="00CE5609">
      <w:pPr>
        <w:pStyle w:val="berschrift5"/>
      </w:pPr>
      <w:bookmarkStart w:id="993" w:name="_Toc472333667"/>
      <w:r>
        <w:t>Rückgabestruktur</w:t>
      </w:r>
      <w:bookmarkEnd w:id="99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0B35AF" w:rsidRPr="000B35AF" w:rsidTr="008F393E">
        <w:tc>
          <w:tcPr>
            <w:tcW w:w="2846"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Beschreibung </w:t>
            </w:r>
          </w:p>
        </w:tc>
      </w:tr>
      <w:tr w:rsidR="000B35AF" w:rsidRPr="000B35AF" w:rsidTr="008F393E">
        <w:tc>
          <w:tcPr>
            <w:tcW w:w="2846"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Consolas" w:hAnsi="Consolas" w:cs="Consolas"/>
                <w:color w:val="2B91AF"/>
                <w:sz w:val="19"/>
                <w:szCs w:val="19"/>
                <w:lang w:eastAsia="de-CH"/>
              </w:rPr>
              <w:t xml:space="preserve">olistAvailableUserDto </w:t>
            </w:r>
          </w:p>
        </w:tc>
        <w:tc>
          <w:tcPr>
            <w:tcW w:w="150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tc>
      </w:tr>
      <w:tr w:rsidR="000B35AF" w:rsidRPr="000B35AF" w:rsidTr="008F393E">
        <w:tc>
          <w:tcPr>
            <w:tcW w:w="2846"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user </w:t>
            </w:r>
          </w:p>
        </w:tc>
        <w:tc>
          <w:tcPr>
            <w:tcW w:w="172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Consolas" w:hAnsi="Consolas" w:cs="Consolas"/>
                <w:color w:val="2B91AF"/>
                <w:sz w:val="19"/>
                <w:szCs w:val="19"/>
                <w:lang w:eastAsia="de-CH"/>
              </w:rPr>
              <w:t>DropListDto</w:t>
            </w:r>
            <w:r w:rsidRPr="000B35AF">
              <w:rPr>
                <w:rFonts w:asciiTheme="minorHAnsi" w:hAnsiTheme="minorHAnsi"/>
                <w:sz w:val="24"/>
                <w:szCs w:val="22"/>
                <w:lang w:val="de-CH"/>
              </w:rPr>
              <w:t xml:space="preserve"> </w:t>
            </w:r>
            <w:r>
              <w:rPr>
                <w:rFonts w:asciiTheme="minorHAnsi" w:hAnsiTheme="minorHAnsi"/>
                <w:sz w:val="24"/>
                <w:szCs w:val="22"/>
                <w:lang w:val="de-CH"/>
              </w:rPr>
              <w:t>[]</w:t>
            </w:r>
          </w:p>
        </w:tc>
        <w:tc>
          <w:tcPr>
            <w:tcW w:w="1809"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Array von User</w:t>
            </w:r>
            <w:r>
              <w:rPr>
                <w:rFonts w:asciiTheme="minorHAnsi" w:hAnsiTheme="minorHAnsi"/>
                <w:sz w:val="24"/>
                <w:szCs w:val="22"/>
                <w:lang w:val="de-CH"/>
              </w:rPr>
              <w:t>n</w:t>
            </w:r>
            <w:r w:rsidRPr="000B35AF">
              <w:rPr>
                <w:rFonts w:asciiTheme="minorHAnsi" w:hAnsiTheme="minorHAnsi"/>
                <w:sz w:val="24"/>
                <w:szCs w:val="22"/>
                <w:lang w:val="de-CH"/>
              </w:rPr>
              <w:t xml:space="preserve"> </w:t>
            </w:r>
          </w:p>
        </w:tc>
      </w:tr>
    </w:tbl>
    <w:p w:rsidR="000B35AF" w:rsidRPr="000B35AF" w:rsidRDefault="000B35AF" w:rsidP="000B35AF"/>
    <w:p w:rsidR="00CE5609" w:rsidRDefault="00CE5609" w:rsidP="00CE5609">
      <w:pPr>
        <w:pStyle w:val="berschrift4"/>
      </w:pPr>
      <w:bookmarkStart w:id="994" w:name="_Toc472333668"/>
      <w:r>
        <w:t>SOAP Beispiel</w:t>
      </w:r>
      <w:bookmarkEnd w:id="994"/>
    </w:p>
    <w:p w:rsidR="00CE5609" w:rsidRDefault="00CE5609" w:rsidP="00CE5609">
      <w:pPr>
        <w:pStyle w:val="berschrift5"/>
      </w:pPr>
      <w:bookmarkStart w:id="995" w:name="_Toc472333669"/>
      <w:r>
        <w:t>Request:</w:t>
      </w:r>
      <w:bookmarkEnd w:id="995"/>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96" w:name="_Toc472333670"/>
      <w:r>
        <w:t>Response</w:t>
      </w:r>
      <w:bookmarkEnd w:id="996"/>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997" w:name="_Toc472333671"/>
      <w:r>
        <w:t>loginPartnerService</w:t>
      </w:r>
      <w:r w:rsidR="00831FC9">
        <w:t xml:space="preserve"> (B2B)</w:t>
      </w:r>
      <w:bookmarkEnd w:id="997"/>
    </w:p>
    <w:p w:rsidR="00831FC9" w:rsidRDefault="00831FC9" w:rsidP="00831FC9">
      <w:r>
        <w:t>Zusamme</w:t>
      </w:r>
      <w:r w:rsidR="000D0980">
        <w:t>n</w:t>
      </w:r>
      <w:r>
        <w:t>fassung von Methoden die im Rahmen der Authentifizierung und Authorisierung von Benutzer/Partner/Händlern benötigt werden.</w:t>
      </w:r>
    </w:p>
    <w:p w:rsidR="00CE5609" w:rsidRDefault="00E73610" w:rsidP="00CE5609">
      <w:pPr>
        <w:pStyle w:val="berschrift3"/>
      </w:pPr>
      <w:bookmarkStart w:id="998" w:name="_Toc472333672"/>
      <w:r>
        <w:t>extendedValidateUser</w:t>
      </w:r>
      <w:bookmarkEnd w:id="998"/>
    </w:p>
    <w:p w:rsidR="00CE5609" w:rsidRDefault="00CE5609" w:rsidP="00CE5609">
      <w:pPr>
        <w:pStyle w:val="berschrift4"/>
      </w:pPr>
      <w:bookmarkStart w:id="999" w:name="_Toc472333673"/>
      <w:r>
        <w:t>WebService Beschreibung</w:t>
      </w:r>
      <w:bookmarkEnd w:id="999"/>
    </w:p>
    <w:p w:rsidR="00CE5609" w:rsidRDefault="000D0980" w:rsidP="00CE5609">
      <w:r>
        <w:t>Diese Methode ist zur V</w:t>
      </w:r>
      <w:r w:rsidR="00AC329A">
        <w:t>alidierung eines Benutzers vorhanden, sie liefert Basisinformationen über den Benutzer zur weiteren Verwendung in anderen Services und Methoden zurück.</w:t>
      </w:r>
      <w:r>
        <w:t xml:space="preserve"> Sie wird zur Autorisierung des Benutzers für die Verwendung des Webservices verwendet.</w:t>
      </w:r>
    </w:p>
    <w:p w:rsidR="00CE5609" w:rsidRDefault="00CE5609" w:rsidP="00CE5609"/>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 Valid User Objekt zurück oder eine Exception mit den passenden Rückgabewerten.</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&lt;param name="Input"&gt;</w:t>
      </w:r>
      <w:r w:rsidRPr="00E73610">
        <w:rPr>
          <w:rFonts w:ascii="Consolas" w:hAnsi="Consolas" w:cs="Consolas"/>
          <w:color w:val="008000"/>
          <w:sz w:val="19"/>
          <w:szCs w:val="19"/>
          <w:highlight w:val="white"/>
          <w:lang w:val="en-US"/>
        </w:rPr>
        <w:t>iExtendedUserDto</w:t>
      </w:r>
      <w:r w:rsidRPr="00E73610">
        <w:rPr>
          <w:rFonts w:ascii="Consolas" w:hAnsi="Consolas" w:cs="Consolas"/>
          <w:color w:val="808080"/>
          <w:sz w:val="19"/>
          <w:szCs w:val="19"/>
          <w:highlight w:val="white"/>
          <w:lang w:val="en-US"/>
        </w:rPr>
        <w:t>&lt;/param&gt;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w:t>
      </w:r>
      <w:r w:rsidRPr="00E73610">
        <w:rPr>
          <w:rFonts w:ascii="Consolas" w:hAnsi="Consolas" w:cs="Consolas"/>
          <w:color w:val="008000"/>
          <w:sz w:val="19"/>
          <w:szCs w:val="19"/>
          <w:highlight w:val="white"/>
          <w:lang w:val="en-US"/>
        </w:rPr>
        <w:t>oExtendedUserDto</w:t>
      </w:r>
      <w:r w:rsidRPr="00E73610">
        <w:rPr>
          <w:rFonts w:ascii="Consolas" w:hAnsi="Consolas" w:cs="Consolas"/>
          <w:color w:val="808080"/>
          <w:sz w:val="19"/>
          <w:szCs w:val="19"/>
          <w:highlight w:val="white"/>
          <w:lang w:val="en-US"/>
        </w:rPr>
        <w:t>&lt;/returns&gt;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2B91AF"/>
          <w:sz w:val="19"/>
          <w:szCs w:val="19"/>
          <w:highlight w:val="white"/>
          <w:lang w:val="en-US"/>
        </w:rPr>
        <w:t>OperationContract</w:t>
      </w:r>
      <w:r w:rsidRPr="00E73610">
        <w:rPr>
          <w:rFonts w:ascii="Consolas" w:hAnsi="Consolas" w:cs="Consolas"/>
          <w:color w:val="000000"/>
          <w:sz w:val="19"/>
          <w:szCs w:val="19"/>
          <w:highlight w:val="white"/>
          <w:lang w:val="en-US"/>
        </w:rPr>
        <w: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Cic.OpenOne.GateBANKNOW.Common.DTO.</w:t>
      </w:r>
      <w:r w:rsidRPr="00E73610">
        <w:rPr>
          <w:rFonts w:ascii="Consolas" w:hAnsi="Consolas" w:cs="Consolas"/>
          <w:color w:val="2B91AF"/>
          <w:sz w:val="19"/>
          <w:szCs w:val="19"/>
          <w:highlight w:val="white"/>
          <w:lang w:val="en-US"/>
        </w:rPr>
        <w:t>oExtendedUserDto</w:t>
      </w:r>
      <w:r w:rsidRPr="00E73610">
        <w:rPr>
          <w:rFonts w:ascii="Consolas" w:hAnsi="Consolas" w:cs="Consolas"/>
          <w:color w:val="000000"/>
          <w:sz w:val="19"/>
          <w:szCs w:val="19"/>
          <w:highlight w:val="white"/>
          <w:lang w:val="en-US"/>
        </w:rPr>
        <w:t xml:space="preserve"> extendedValidateUser(DTO.</w:t>
      </w:r>
      <w:r w:rsidRPr="00E73610">
        <w:rPr>
          <w:rFonts w:ascii="Consolas" w:hAnsi="Consolas" w:cs="Consolas"/>
          <w:color w:val="2B91AF"/>
          <w:sz w:val="19"/>
          <w:szCs w:val="19"/>
          <w:highlight w:val="white"/>
          <w:lang w:val="en-US"/>
        </w:rPr>
        <w:t>iExtendedUserDto</w:t>
      </w:r>
      <w:r w:rsidRPr="00E73610">
        <w:rPr>
          <w:rFonts w:ascii="Consolas" w:hAnsi="Consolas" w:cs="Consolas"/>
          <w:color w:val="000000"/>
          <w:sz w:val="19"/>
          <w:szCs w:val="19"/>
          <w:highlight w:val="white"/>
          <w:lang w:val="en-US"/>
        </w:rPr>
        <w:t xml:space="preserve"> Input);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p>
    <w:p w:rsidR="00CE5609" w:rsidRPr="009C614F" w:rsidRDefault="00CE5609" w:rsidP="00CE5609">
      <w:pPr>
        <w:rPr>
          <w:lang w:val="en-US"/>
        </w:rPr>
      </w:pPr>
    </w:p>
    <w:p w:rsidR="00CE5609" w:rsidRDefault="00CE5609" w:rsidP="00CE5609">
      <w:pPr>
        <w:pStyle w:val="berschrift5"/>
      </w:pPr>
      <w:bookmarkStart w:id="1000" w:name="_Toc472333674"/>
      <w:r>
        <w:t>Inputstruktur</w:t>
      </w:r>
      <w:bookmarkEnd w:id="100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0D0980"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Required</w:t>
            </w:r>
            <w:r w:rsidRPr="000D0980">
              <w:rPr>
                <w:rFonts w:ascii="Times New Roman" w:hAnsi="Times New Roman"/>
                <w:sz w:val="24"/>
              </w:rPr>
              <w:t xml:space="preserve"> </w:t>
            </w:r>
          </w:p>
        </w:tc>
      </w:tr>
      <w:tr w:rsidR="000D0980"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Consolas" w:hAnsi="Consolas" w:cs="Consolas"/>
                <w:color w:val="2B91AF"/>
                <w:sz w:val="19"/>
                <w:szCs w:val="19"/>
                <w:lang w:eastAsia="de-CH"/>
              </w:rPr>
              <w:t xml:space="preserve">iExtendedUserDto </w:t>
            </w:r>
          </w:p>
        </w:tc>
        <w:tc>
          <w:tcPr>
            <w:tcW w:w="1503"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r>
      <w:tr w:rsidR="000D0980"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presharedKey </w:t>
            </w:r>
          </w:p>
        </w:tc>
        <w:tc>
          <w:tcPr>
            <w:tcW w:w="1723"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Technisches Passwort </w:t>
            </w:r>
          </w:p>
        </w:tc>
        <w:tc>
          <w:tcPr>
            <w:tcW w:w="1181"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r>
      <w:tr w:rsidR="000D0980"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username </w:t>
            </w:r>
          </w:p>
        </w:tc>
        <w:tc>
          <w:tcPr>
            <w:tcW w:w="1723"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Benutzername </w:t>
            </w:r>
          </w:p>
        </w:tc>
        <w:tc>
          <w:tcPr>
            <w:tcW w:w="1181"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r>
    </w:tbl>
    <w:p w:rsidR="00CE5609" w:rsidRDefault="000D0980" w:rsidP="000D0980">
      <w:pPr>
        <w:spacing w:before="100" w:beforeAutospacing="1" w:after="100" w:afterAutospacing="1"/>
        <w:jc w:val="left"/>
      </w:pPr>
      <w:r w:rsidRPr="000D0980">
        <w:rPr>
          <w:rFonts w:ascii="Times New Roman" w:hAnsi="Times New Roman"/>
          <w:sz w:val="24"/>
        </w:rPr>
        <w:t xml:space="preserve">  </w:t>
      </w:r>
    </w:p>
    <w:p w:rsidR="00CE5609" w:rsidRDefault="004F7688" w:rsidP="00CE5609">
      <w:pPr>
        <w:pStyle w:val="berschrift5"/>
      </w:pPr>
      <w:bookmarkStart w:id="1001" w:name="_Toc472333675"/>
      <w:r>
        <w:softHyphen/>
      </w:r>
      <w:r>
        <w:softHyphen/>
      </w:r>
      <w:r>
        <w:softHyphen/>
      </w:r>
      <w:r w:rsidR="00CE5609">
        <w:t>Rückgabestruktur</w:t>
      </w:r>
      <w:bookmarkEnd w:id="100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8E228A"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lastRenderedPageBreak/>
              <w:t xml:space="preserve">  </w:t>
            </w:r>
          </w:p>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Beschreibung </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Consolas" w:hAnsi="Consolas" w:cs="Consolas"/>
                <w:color w:val="2B91AF"/>
                <w:sz w:val="19"/>
                <w:szCs w:val="19"/>
                <w:lang w:eastAsia="de-CH"/>
              </w:rPr>
              <w:t xml:space="preserve">oExtendedUserDto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attributmap </w:t>
            </w:r>
          </w:p>
        </w:tc>
        <w:tc>
          <w:tcPr>
            <w:tcW w:w="172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List&lt;</w:t>
            </w:r>
            <w:r w:rsidRPr="000D0980">
              <w:rPr>
                <w:rFonts w:ascii="Consolas" w:hAnsi="Consolas" w:cs="Consolas"/>
                <w:color w:val="2B91AF"/>
                <w:sz w:val="19"/>
                <w:szCs w:val="19"/>
                <w:lang w:eastAsia="de-CH"/>
              </w:rPr>
              <w:t>AttributeMap</w:t>
            </w:r>
            <w:r w:rsidRPr="000D0980">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Attributemap mit in der GUI verwendbaren Attributen </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rightsmap </w:t>
            </w:r>
          </w:p>
        </w:tc>
        <w:tc>
          <w:tcPr>
            <w:tcW w:w="172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List&lt;</w:t>
            </w:r>
            <w:r w:rsidRPr="000D0980">
              <w:rPr>
                <w:rFonts w:ascii="Consolas" w:hAnsi="Consolas" w:cs="Consolas"/>
                <w:color w:val="2B91AF"/>
                <w:sz w:val="19"/>
                <w:szCs w:val="19"/>
                <w:lang w:eastAsia="de-CH"/>
              </w:rPr>
              <w:t>RightsMap</w:t>
            </w:r>
            <w:r w:rsidRPr="000D0980">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Rightsmap mit in der GUI verwendbaren Rechten </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rolemap </w:t>
            </w:r>
          </w:p>
        </w:tc>
        <w:tc>
          <w:tcPr>
            <w:tcW w:w="172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List&lt;</w:t>
            </w:r>
            <w:r w:rsidRPr="000D0980">
              <w:rPr>
                <w:rFonts w:ascii="Consolas" w:hAnsi="Consolas" w:cs="Consolas"/>
                <w:color w:val="2B91AF"/>
                <w:sz w:val="19"/>
                <w:szCs w:val="19"/>
                <w:lang w:eastAsia="de-CH"/>
              </w:rPr>
              <w:t>RoleMap</w:t>
            </w:r>
            <w:r w:rsidRPr="000D0980">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Rolemap mit in der GUI verwendbaren Rollen </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username </w:t>
            </w:r>
          </w:p>
        </w:tc>
        <w:tc>
          <w:tcPr>
            <w:tcW w:w="172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Benutzername </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Consolas" w:hAnsi="Consolas" w:cs="Consolas"/>
                <w:color w:val="2B91AF"/>
                <w:sz w:val="19"/>
                <w:szCs w:val="19"/>
                <w:lang w:eastAsia="de-CH"/>
              </w:rPr>
              <w:t xml:space="preserve">AttributeMap </w:t>
            </w:r>
          </w:p>
        </w:tc>
        <w:tc>
          <w:tcPr>
            <w:tcW w:w="150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attributeName</w:t>
            </w:r>
          </w:p>
        </w:tc>
        <w:tc>
          <w:tcPr>
            <w:tcW w:w="1723"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Theme="minorHAnsi" w:hAnsiTheme="minorHAnsi"/>
                <w:sz w:val="24"/>
                <w:szCs w:val="22"/>
                <w:lang w:val="de-CH"/>
              </w:rPr>
            </w:pPr>
            <w:r w:rsidRPr="000D0980">
              <w:rPr>
                <w:rFonts w:ascii="Consolas" w:hAnsi="Consolas" w:cs="Consolas"/>
                <w:color w:val="2B91AF"/>
                <w:sz w:val="19"/>
                <w:szCs w:val="19"/>
                <w:lang w:eastAsia="de-CH"/>
              </w:rPr>
              <w:t>AttributeName</w:t>
            </w:r>
          </w:p>
        </w:tc>
        <w:tc>
          <w:tcPr>
            <w:tcW w:w="1809"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Name des Attributs (</w:t>
            </w:r>
            <w:r>
              <w:rPr>
                <w:rFonts w:ascii="Consolas" w:hAnsi="Consolas" w:cs="Consolas"/>
                <w:color w:val="000000"/>
                <w:sz w:val="19"/>
                <w:szCs w:val="19"/>
                <w:highlight w:val="white"/>
              </w:rPr>
              <w:t>ISOLanguageCode</w:t>
            </w:r>
            <w:r>
              <w:rPr>
                <w:rFonts w:ascii="Consolas" w:hAnsi="Consolas" w:cs="Consolas"/>
                <w:color w:val="000000"/>
                <w:sz w:val="19"/>
                <w:szCs w:val="19"/>
              </w:rPr>
              <w:t>, BildweltCode)</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attributeValues</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List&lt;</w:t>
            </w:r>
            <w:r w:rsidRPr="000D0980">
              <w:rPr>
                <w:rFonts w:ascii="Consolas" w:hAnsi="Consolas" w:cs="Consolas"/>
                <w:color w:val="2B91AF"/>
                <w:sz w:val="19"/>
                <w:szCs w:val="19"/>
                <w:lang w:eastAsia="de-CH"/>
              </w:rPr>
              <w:t>AttributeValue</w:t>
            </w:r>
            <w:r>
              <w:rPr>
                <w:rFonts w:asciiTheme="minorHAnsi" w:hAnsiTheme="minorHAnsi"/>
                <w:sz w:val="24"/>
                <w:szCs w:val="22"/>
                <w:lang w:val="de-CH"/>
              </w:rPr>
              <w:t>&gt;</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Werteliste</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defaultValue</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Defaultwert</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Consolas" w:hAnsi="Consolas" w:cs="Consolas"/>
                <w:color w:val="2B91AF"/>
                <w:sz w:val="19"/>
                <w:szCs w:val="19"/>
                <w:lang w:eastAsia="de-CH"/>
              </w:rPr>
            </w:pPr>
            <w:r w:rsidRPr="000D0980">
              <w:rPr>
                <w:rFonts w:ascii="Consolas" w:hAnsi="Consolas" w:cs="Consolas"/>
                <w:color w:val="2B91AF"/>
                <w:sz w:val="19"/>
                <w:szCs w:val="19"/>
                <w:lang w:eastAsia="de-CH"/>
              </w:rPr>
              <w:t>Attribute</w:t>
            </w:r>
            <w:r>
              <w:rPr>
                <w:rFonts w:ascii="Consolas" w:hAnsi="Consolas" w:cs="Consolas"/>
                <w:color w:val="2B91AF"/>
                <w:sz w:val="19"/>
                <w:szCs w:val="19"/>
                <w:lang w:eastAsia="de-CH"/>
              </w:rPr>
              <w:t>Value</w:t>
            </w: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value</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Wert</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id</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Id des Wertes</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Consolas" w:hAnsi="Consolas" w:cs="Consolas"/>
                <w:color w:val="2B91AF"/>
                <w:sz w:val="19"/>
                <w:szCs w:val="19"/>
                <w:lang w:eastAsia="de-CH"/>
              </w:rPr>
            </w:pPr>
            <w:r>
              <w:rPr>
                <w:rFonts w:ascii="Consolas" w:hAnsi="Consolas" w:cs="Consolas"/>
                <w:color w:val="2B91AF"/>
                <w:sz w:val="19"/>
                <w:szCs w:val="19"/>
                <w:lang w:eastAsia="de-CH"/>
              </w:rPr>
              <w:t>RoleMap</w:t>
            </w: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sysPerole</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Rollen Id</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isDefault</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boolean</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Default-Eintrag</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roleName</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Rollenname</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inactive</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boolean</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Rolle inaktiv</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Consolas" w:hAnsi="Consolas" w:cs="Consolas"/>
                <w:color w:val="2B91AF"/>
                <w:sz w:val="19"/>
                <w:szCs w:val="19"/>
                <w:lang w:eastAsia="de-CH"/>
              </w:rPr>
            </w:pPr>
            <w:r>
              <w:rPr>
                <w:rFonts w:ascii="Consolas" w:hAnsi="Consolas" w:cs="Consolas"/>
                <w:color w:val="2B91AF"/>
                <w:sz w:val="19"/>
                <w:szCs w:val="19"/>
                <w:lang w:eastAsia="de-CH"/>
              </w:rPr>
              <w:t>RightsMap</w:t>
            </w: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sidRPr="000D0980">
              <w:rPr>
                <w:rFonts w:asciiTheme="minorHAnsi" w:hAnsiTheme="minorHAnsi"/>
                <w:sz w:val="24"/>
                <w:szCs w:val="22"/>
                <w:lang w:val="de-CH"/>
              </w:rPr>
              <w:t>codeRFU</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Code für Rechte-Modul</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codeRMO</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Code für Rechte-Funktion</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rechte</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A84102">
            <w:pPr>
              <w:autoSpaceDE w:val="0"/>
              <w:autoSpaceDN w:val="0"/>
              <w:adjustRightInd w:val="0"/>
              <w:jc w:val="left"/>
              <w:rPr>
                <w:rFonts w:asciiTheme="minorHAnsi" w:hAnsiTheme="minorHAnsi"/>
                <w:sz w:val="24"/>
                <w:szCs w:val="22"/>
                <w:lang w:val="de-CH"/>
              </w:rPr>
            </w:pPr>
            <w:r>
              <w:rPr>
                <w:rFonts w:asciiTheme="minorHAnsi" w:hAnsiTheme="minorHAnsi"/>
                <w:sz w:val="24"/>
                <w:szCs w:val="22"/>
                <w:lang w:val="de-CH"/>
              </w:rPr>
              <w:t>Rechte-Flags</w:t>
            </w:r>
            <w:r>
              <w:rPr>
                <w:rFonts w:ascii="Consolas" w:hAnsi="Consolas" w:cs="Consolas"/>
                <w:color w:val="008000"/>
                <w:sz w:val="19"/>
                <w:szCs w:val="19"/>
                <w:highlight w:val="white"/>
              </w:rPr>
              <w:t xml:space="preserve"> Format "1010110000" bzw. rfu:scdix rro:scdix</w:t>
            </w:r>
          </w:p>
        </w:tc>
      </w:tr>
    </w:tbl>
    <w:p w:rsidR="000D0980" w:rsidRPr="000D0980" w:rsidRDefault="000D0980" w:rsidP="00A84102">
      <w:pPr>
        <w:spacing w:before="100" w:beforeAutospacing="1" w:after="100" w:afterAutospacing="1"/>
        <w:jc w:val="left"/>
      </w:pPr>
      <w:r w:rsidRPr="000D0980">
        <w:rPr>
          <w:rFonts w:ascii="Times New Roman" w:hAnsi="Times New Roman"/>
          <w:sz w:val="24"/>
        </w:rPr>
        <w:t xml:space="preserve">  </w:t>
      </w:r>
    </w:p>
    <w:p w:rsidR="00CE5609" w:rsidRDefault="00CE5609" w:rsidP="00CE5609">
      <w:pPr>
        <w:pStyle w:val="berschrift4"/>
      </w:pPr>
      <w:bookmarkStart w:id="1002" w:name="_Toc472333676"/>
      <w:r>
        <w:lastRenderedPageBreak/>
        <w:t>SOAP Beispiel</w:t>
      </w:r>
      <w:bookmarkEnd w:id="1002"/>
    </w:p>
    <w:p w:rsidR="00CE5609" w:rsidRDefault="00CE5609" w:rsidP="00CE5609">
      <w:pPr>
        <w:pStyle w:val="berschrift5"/>
      </w:pPr>
      <w:bookmarkStart w:id="1003" w:name="_Toc472333677"/>
      <w:r>
        <w:t>Request:</w:t>
      </w:r>
      <w:bookmarkEnd w:id="1003"/>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004" w:name="_Toc472333678"/>
      <w:r>
        <w:t>Response</w:t>
      </w:r>
      <w:bookmarkEnd w:id="1004"/>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1005" w:name="_Toc472333679"/>
      <w:r>
        <w:t>getTranslations</w:t>
      </w:r>
      <w:bookmarkEnd w:id="1005"/>
    </w:p>
    <w:p w:rsidR="00CE5609" w:rsidRDefault="00CE5609" w:rsidP="00CE5609">
      <w:pPr>
        <w:pStyle w:val="berschrift4"/>
      </w:pPr>
      <w:bookmarkStart w:id="1006" w:name="_Toc472333680"/>
      <w:r>
        <w:t>WebService Beschreibung</w:t>
      </w:r>
      <w:bookmarkEnd w:id="1006"/>
    </w:p>
    <w:p w:rsidR="00CE5609" w:rsidRDefault="00AC329A" w:rsidP="00CE5609">
      <w:r>
        <w:t>Diese Methode liefert alle Übersetzungen für alle eingerichteten Sprachen zurück. Die Werte können für GUI-Felder, wie Labels und andere Beschriftungen verwendet werden.</w:t>
      </w:r>
    </w:p>
    <w:p w:rsidR="00CE5609" w:rsidRDefault="00CE5609" w:rsidP="00CE5609"/>
    <w:p w:rsidR="00E73610" w:rsidRPr="00AC329A" w:rsidRDefault="00E73610" w:rsidP="00E73610">
      <w:pPr>
        <w:autoSpaceDE w:val="0"/>
        <w:autoSpaceDN w:val="0"/>
        <w:adjustRightInd w:val="0"/>
        <w:jc w:val="left"/>
        <w:rPr>
          <w:rFonts w:ascii="Consolas" w:hAnsi="Consolas" w:cs="Consolas"/>
          <w:color w:val="000000"/>
          <w:sz w:val="19"/>
          <w:szCs w:val="19"/>
          <w:highlight w:val="white"/>
        </w:rPr>
      </w:pPr>
      <w:r w:rsidRPr="00A7642C">
        <w:rPr>
          <w:rFonts w:ascii="Consolas" w:hAnsi="Consolas" w:cs="Consolas"/>
          <w:color w:val="000000"/>
          <w:sz w:val="19"/>
          <w:szCs w:val="19"/>
          <w:highlight w:val="white"/>
        </w:rPr>
        <w:t xml:space="preserve">        </w:t>
      </w:r>
      <w:r w:rsidRPr="00AC329A">
        <w:rPr>
          <w:rFonts w:ascii="Consolas" w:hAnsi="Consolas" w:cs="Consolas"/>
          <w:color w:val="808080"/>
          <w:sz w:val="19"/>
          <w:szCs w:val="19"/>
          <w:highlight w:val="white"/>
        </w:rPr>
        <w:t>///</w:t>
      </w:r>
      <w:r w:rsidRPr="00AC329A">
        <w:rPr>
          <w:rFonts w:ascii="Consolas" w:hAnsi="Consolas" w:cs="Consolas"/>
          <w:color w:val="008000"/>
          <w:sz w:val="19"/>
          <w:szCs w:val="19"/>
          <w:highlight w:val="white"/>
        </w:rPr>
        <w:t xml:space="preserve"> </w:t>
      </w:r>
      <w:r w:rsidRPr="00AC329A">
        <w:rPr>
          <w:rFonts w:ascii="Consolas" w:hAnsi="Consolas" w:cs="Consolas"/>
          <w:color w:val="808080"/>
          <w:sz w:val="19"/>
          <w:szCs w:val="19"/>
          <w:highlight w:val="white"/>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AC329A">
        <w:rPr>
          <w:rFonts w:ascii="Consolas" w:hAnsi="Consolas" w:cs="Consolas"/>
          <w:color w:val="000000"/>
          <w:sz w:val="19"/>
          <w:szCs w:val="19"/>
          <w:highlight w:val="white"/>
        </w:rPr>
        <w:t xml:space="preserve">        </w:t>
      </w:r>
      <w:r w:rsidRPr="00AC329A">
        <w:rPr>
          <w:rFonts w:ascii="Consolas" w:hAnsi="Consolas" w:cs="Consolas"/>
          <w:color w:val="808080"/>
          <w:sz w:val="19"/>
          <w:szCs w:val="19"/>
          <w:highlight w:val="white"/>
        </w:rPr>
        <w:t>///</w:t>
      </w:r>
      <w:r w:rsidRPr="00AC329A">
        <w:rPr>
          <w:rFonts w:ascii="Consolas" w:hAnsi="Consolas" w:cs="Consolas"/>
          <w:color w:val="008000"/>
          <w:sz w:val="19"/>
          <w:szCs w:val="19"/>
          <w:highlight w:val="white"/>
        </w:rPr>
        <w:t xml:space="preserve"> returns all </w:t>
      </w:r>
      <w:r w:rsidRPr="00E73610">
        <w:rPr>
          <w:rFonts w:ascii="Consolas" w:hAnsi="Consolas" w:cs="Consolas"/>
          <w:color w:val="008000"/>
          <w:sz w:val="19"/>
          <w:szCs w:val="19"/>
          <w:highlight w:val="white"/>
          <w:lang w:val="en-US"/>
        </w:rPr>
        <w:t>GUI-Field Translations</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w:t>
      </w:r>
      <w:r w:rsidRPr="00E73610">
        <w:rPr>
          <w:rFonts w:ascii="Consolas" w:hAnsi="Consolas" w:cs="Consolas"/>
          <w:color w:val="008000"/>
          <w:sz w:val="19"/>
          <w:szCs w:val="19"/>
          <w:highlight w:val="white"/>
          <w:lang w:val="en-US"/>
        </w:rPr>
        <w:t>oTranslationDto</w:t>
      </w:r>
      <w:r w:rsidRPr="00E73610">
        <w:rPr>
          <w:rFonts w:ascii="Consolas" w:hAnsi="Consolas" w:cs="Consolas"/>
          <w:color w:val="808080"/>
          <w:sz w:val="19"/>
          <w:szCs w:val="19"/>
          <w:highlight w:val="white"/>
          <w:lang w:val="en-US"/>
        </w:rPr>
        <w:t>&lt;/returns&gt;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2B91AF"/>
          <w:sz w:val="19"/>
          <w:szCs w:val="19"/>
          <w:highlight w:val="white"/>
          <w:lang w:val="en-US"/>
        </w:rPr>
        <w:t>OperationContract</w:t>
      </w:r>
      <w:r w:rsidRPr="00E73610">
        <w:rPr>
          <w:rFonts w:ascii="Consolas" w:hAnsi="Consolas" w:cs="Consolas"/>
          <w:color w:val="000000"/>
          <w:sz w:val="19"/>
          <w:szCs w:val="19"/>
          <w:highlight w:val="white"/>
          <w:lang w:val="en-US"/>
        </w:rPr>
        <w:t>]</w:t>
      </w:r>
    </w:p>
    <w:p w:rsidR="00CE5609" w:rsidRPr="009C614F" w:rsidRDefault="00E73610" w:rsidP="00E73610">
      <w:pPr>
        <w:rPr>
          <w:lang w:val="en-US"/>
        </w:rPr>
      </w:pPr>
      <w:r w:rsidRPr="00E73610">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oTranslationDto</w:t>
      </w:r>
      <w:r>
        <w:rPr>
          <w:rFonts w:ascii="Consolas" w:hAnsi="Consolas" w:cs="Consolas"/>
          <w:color w:val="000000"/>
          <w:sz w:val="19"/>
          <w:szCs w:val="19"/>
          <w:highlight w:val="white"/>
        </w:rPr>
        <w:t xml:space="preserve"> getTranslations();</w:t>
      </w:r>
    </w:p>
    <w:p w:rsidR="00CE5609" w:rsidRDefault="00CE5609" w:rsidP="00CE5609">
      <w:pPr>
        <w:pStyle w:val="berschrift5"/>
      </w:pPr>
      <w:bookmarkStart w:id="1007" w:name="_Toc472333681"/>
      <w:r>
        <w:t>Inputstruktur</w:t>
      </w:r>
      <w:bookmarkEnd w:id="1007"/>
    </w:p>
    <w:p w:rsidR="00CE5609" w:rsidRDefault="00A84102" w:rsidP="00A84102">
      <w:pPr>
        <w:pStyle w:val="Text"/>
        <w:tabs>
          <w:tab w:val="left" w:pos="1008"/>
        </w:tabs>
      </w:pPr>
      <w:r>
        <w:t>keine Parameter</w:t>
      </w:r>
    </w:p>
    <w:p w:rsidR="00CE5609" w:rsidRDefault="00CE5609" w:rsidP="00CE5609">
      <w:pPr>
        <w:pStyle w:val="berschrift5"/>
      </w:pPr>
      <w:bookmarkStart w:id="1008" w:name="_Toc472333682"/>
      <w:r>
        <w:t>Rückgabestruktur</w:t>
      </w:r>
      <w:bookmarkEnd w:id="100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8E228A"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Beschreibung </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 xml:space="preserve">oTranslationDto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Consolas" w:hAnsi="Consolas" w:cs="Consolas"/>
                <w:color w:val="2B91AF"/>
                <w:sz w:val="19"/>
                <w:szCs w:val="19"/>
                <w:lang w:eastAsia="de-CH"/>
              </w:rPr>
            </w:pPr>
            <w:r w:rsidRPr="00A84102">
              <w:rPr>
                <w:rFonts w:ascii="Consolas" w:hAnsi="Consolas" w:cs="Consolas"/>
                <w:color w:val="2B91AF"/>
                <w:sz w:val="19"/>
                <w:szCs w:val="19"/>
                <w:lang w:eastAsia="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translations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List&lt;</w:t>
            </w:r>
            <w:r w:rsidRPr="00A84102">
              <w:rPr>
                <w:rFonts w:ascii="Consolas" w:hAnsi="Consolas" w:cs="Consolas"/>
                <w:color w:val="2B91AF"/>
                <w:sz w:val="19"/>
                <w:szCs w:val="19"/>
                <w:lang w:eastAsia="de-CH"/>
              </w:rPr>
              <w:t>TranslationDto</w:t>
            </w:r>
            <w:r w:rsidRPr="00A84102">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List of all fields to translate </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Consolas" w:hAnsi="Consolas" w:cs="Consolas"/>
                <w:color w:val="2B91AF"/>
                <w:sz w:val="19"/>
                <w:szCs w:val="19"/>
                <w:lang w:eastAsia="de-CH"/>
              </w:rPr>
            </w:pPr>
            <w:r w:rsidRPr="00A84102">
              <w:rPr>
                <w:rFonts w:ascii="Consolas" w:hAnsi="Consolas" w:cs="Consolas"/>
                <w:color w:val="2B91AF"/>
                <w:sz w:val="19"/>
                <w:szCs w:val="19"/>
                <w:lang w:eastAsia="de-CH"/>
              </w:rPr>
              <w:t>TranslationDto</w:t>
            </w:r>
          </w:p>
        </w:tc>
        <w:tc>
          <w:tcPr>
            <w:tcW w:w="1503"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Theme="minorHAnsi" w:hAnsiTheme="minorHAnsi"/>
                <w:sz w:val="24"/>
                <w:szCs w:val="22"/>
                <w:lang w:val="de-CH"/>
              </w:rPr>
            </w:pP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frontId</w:t>
            </w:r>
          </w:p>
        </w:tc>
        <w:tc>
          <w:tcPr>
            <w:tcW w:w="1723"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UI-Id</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master</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Master-Key</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typ</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int</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Translation-Type</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translations</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List&lt;</w:t>
            </w:r>
            <w:r w:rsidRPr="00A84102">
              <w:rPr>
                <w:rFonts w:ascii="Consolas" w:hAnsi="Consolas" w:cs="Consolas"/>
                <w:color w:val="2B91AF"/>
                <w:sz w:val="19"/>
                <w:szCs w:val="19"/>
                <w:lang w:eastAsia="de-CH"/>
              </w:rPr>
              <w:t>TranslationValue</w:t>
            </w:r>
            <w:r>
              <w:rPr>
                <w:rFonts w:asciiTheme="minorHAnsi" w:hAnsiTheme="minorHAnsi"/>
                <w:sz w:val="24"/>
                <w:szCs w:val="22"/>
                <w:lang w:val="de-CH"/>
              </w:rPr>
              <w:t>&gt;</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Translations</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Consolas" w:hAnsi="Consolas" w:cs="Consolas"/>
                <w:color w:val="2B91AF"/>
                <w:sz w:val="19"/>
                <w:szCs w:val="19"/>
                <w:lang w:eastAsia="de-CH"/>
              </w:rPr>
            </w:pPr>
            <w:r w:rsidRPr="00A84102">
              <w:rPr>
                <w:rFonts w:ascii="Consolas" w:hAnsi="Consolas" w:cs="Consolas"/>
                <w:color w:val="2B91AF"/>
                <w:sz w:val="19"/>
                <w:szCs w:val="19"/>
                <w:lang w:eastAsia="de-CH"/>
              </w:rPr>
              <w:t>TranslationValue</w:t>
            </w: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frontId</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UI-Id</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isoCode</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Language ISO Code</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translation</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Translation Value</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longTranslation</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byte[]</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 Text Value</w:t>
            </w:r>
          </w:p>
        </w:tc>
      </w:tr>
    </w:tbl>
    <w:p w:rsidR="00A84102" w:rsidRPr="00A84102" w:rsidRDefault="00A84102" w:rsidP="00A84102">
      <w:pPr>
        <w:spacing w:before="100" w:beforeAutospacing="1" w:after="100" w:afterAutospacing="1"/>
        <w:jc w:val="left"/>
        <w:rPr>
          <w:rFonts w:ascii="Times New Roman" w:hAnsi="Times New Roman"/>
          <w:sz w:val="24"/>
        </w:rPr>
      </w:pPr>
      <w:r w:rsidRPr="00A84102">
        <w:rPr>
          <w:rFonts w:ascii="Times New Roman" w:hAnsi="Times New Roman"/>
          <w:sz w:val="24"/>
        </w:rPr>
        <w:t xml:space="preserve">  </w:t>
      </w:r>
    </w:p>
    <w:p w:rsidR="000D0980" w:rsidRPr="000D0980" w:rsidRDefault="000D0980" w:rsidP="000D0980"/>
    <w:p w:rsidR="00CE5609" w:rsidRDefault="00CE5609" w:rsidP="00CE5609">
      <w:pPr>
        <w:pStyle w:val="berschrift4"/>
      </w:pPr>
      <w:bookmarkStart w:id="1009" w:name="_Toc472333683"/>
      <w:r>
        <w:t>SOAP Beispiel</w:t>
      </w:r>
      <w:bookmarkEnd w:id="1009"/>
    </w:p>
    <w:p w:rsidR="00CE5609" w:rsidRDefault="00CE5609" w:rsidP="00CE5609">
      <w:pPr>
        <w:pStyle w:val="berschrift5"/>
      </w:pPr>
      <w:bookmarkStart w:id="1010" w:name="_Toc472333684"/>
      <w:r>
        <w:t>Request:</w:t>
      </w:r>
      <w:bookmarkEnd w:id="1010"/>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011" w:name="_Toc472333685"/>
      <w:r>
        <w:t>Response</w:t>
      </w:r>
      <w:bookmarkEnd w:id="1011"/>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1012" w:name="_Toc472333686"/>
      <w:r>
        <w:t>getVertragsarten</w:t>
      </w:r>
      <w:bookmarkEnd w:id="1012"/>
    </w:p>
    <w:p w:rsidR="00CE5609" w:rsidRDefault="00CE5609" w:rsidP="00CE5609">
      <w:pPr>
        <w:pStyle w:val="berschrift4"/>
      </w:pPr>
      <w:bookmarkStart w:id="1013" w:name="_Toc472333687"/>
      <w:r>
        <w:t>WebService Beschreibung</w:t>
      </w:r>
      <w:bookmarkEnd w:id="1013"/>
    </w:p>
    <w:p w:rsidR="00CE5609" w:rsidRDefault="00AC329A" w:rsidP="00CE5609">
      <w:r>
        <w:t>Diese Methode liefert eine Liste aller Vertragsarten für einen Händler zurück. Der Primärschlüssel kann als Sysvart in anderen Methoden weiter verwendet werden.</w:t>
      </w:r>
    </w:p>
    <w:p w:rsidR="00CE5609" w:rsidRDefault="00CE5609" w:rsidP="00CE5609"/>
    <w:p w:rsidR="00E73610" w:rsidRPr="00AC329A" w:rsidRDefault="00E73610" w:rsidP="00E73610">
      <w:pPr>
        <w:autoSpaceDE w:val="0"/>
        <w:autoSpaceDN w:val="0"/>
        <w:adjustRightInd w:val="0"/>
        <w:jc w:val="left"/>
        <w:rPr>
          <w:rFonts w:ascii="Consolas" w:hAnsi="Consolas" w:cs="Consolas"/>
          <w:color w:val="000000"/>
          <w:sz w:val="19"/>
          <w:szCs w:val="19"/>
          <w:highlight w:val="white"/>
        </w:rPr>
      </w:pPr>
      <w:r w:rsidRPr="00A7642C">
        <w:rPr>
          <w:rFonts w:ascii="Consolas" w:hAnsi="Consolas" w:cs="Consolas"/>
          <w:color w:val="000000"/>
          <w:sz w:val="19"/>
          <w:szCs w:val="19"/>
          <w:highlight w:val="white"/>
        </w:rPr>
        <w:t xml:space="preserve">        </w:t>
      </w:r>
      <w:r w:rsidRPr="00AC329A">
        <w:rPr>
          <w:rFonts w:ascii="Consolas" w:hAnsi="Consolas" w:cs="Consolas"/>
          <w:color w:val="808080"/>
          <w:sz w:val="19"/>
          <w:szCs w:val="19"/>
          <w:highlight w:val="white"/>
        </w:rPr>
        <w:t>///</w:t>
      </w:r>
      <w:r w:rsidRPr="00AC329A">
        <w:rPr>
          <w:rFonts w:ascii="Consolas" w:hAnsi="Consolas" w:cs="Consolas"/>
          <w:color w:val="008000"/>
          <w:sz w:val="19"/>
          <w:szCs w:val="19"/>
          <w:highlight w:val="white"/>
        </w:rPr>
        <w:t xml:space="preserve"> </w:t>
      </w:r>
      <w:r w:rsidRPr="00AC329A">
        <w:rPr>
          <w:rFonts w:ascii="Consolas" w:hAnsi="Consolas" w:cs="Consolas"/>
          <w:color w:val="808080"/>
          <w:sz w:val="19"/>
          <w:szCs w:val="19"/>
          <w:highlight w:val="white"/>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AC329A">
        <w:rPr>
          <w:rFonts w:ascii="Consolas" w:hAnsi="Consolas" w:cs="Consolas"/>
          <w:color w:val="000000"/>
          <w:sz w:val="19"/>
          <w:szCs w:val="19"/>
          <w:highlight w:val="white"/>
        </w:rPr>
        <w:t xml:space="preserve">        </w:t>
      </w:r>
      <w:r w:rsidRPr="00AC329A">
        <w:rPr>
          <w:rFonts w:ascii="Consolas" w:hAnsi="Consolas" w:cs="Consolas"/>
          <w:color w:val="808080"/>
          <w:sz w:val="19"/>
          <w:szCs w:val="19"/>
          <w:highlight w:val="white"/>
        </w:rPr>
        <w:t>///</w:t>
      </w:r>
      <w:r w:rsidRPr="00AC329A">
        <w:rPr>
          <w:rFonts w:ascii="Consolas" w:hAnsi="Consolas" w:cs="Consolas"/>
          <w:color w:val="008000"/>
          <w:sz w:val="19"/>
          <w:szCs w:val="19"/>
          <w:highlight w:val="white"/>
        </w:rPr>
        <w:t xml:space="preserve"> Returns all Ver</w:t>
      </w:r>
      <w:r w:rsidRPr="00E73610">
        <w:rPr>
          <w:rFonts w:ascii="Consolas" w:hAnsi="Consolas" w:cs="Consolas"/>
          <w:color w:val="008000"/>
          <w:sz w:val="19"/>
          <w:szCs w:val="19"/>
          <w:highlight w:val="white"/>
          <w:lang w:val="en-US"/>
        </w:rPr>
        <w:t>tragsarten for all Bildwelten and languages</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w:t>
      </w:r>
      <w:r w:rsidRPr="00E73610">
        <w:rPr>
          <w:rFonts w:ascii="Consolas" w:hAnsi="Consolas" w:cs="Consolas"/>
          <w:color w:val="008000"/>
          <w:sz w:val="19"/>
          <w:szCs w:val="19"/>
          <w:highlight w:val="white"/>
          <w:lang w:val="en-US"/>
        </w:rPr>
        <w:t>oVertragsartenDto</w:t>
      </w:r>
      <w:r w:rsidRPr="00E73610">
        <w:rPr>
          <w:rFonts w:ascii="Consolas" w:hAnsi="Consolas" w:cs="Consolas"/>
          <w:color w:val="808080"/>
          <w:sz w:val="19"/>
          <w:szCs w:val="19"/>
          <w:highlight w:val="white"/>
          <w:lang w:val="en-US"/>
        </w:rPr>
        <w:t>&lt;/returns&gt;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2B91AF"/>
          <w:sz w:val="19"/>
          <w:szCs w:val="19"/>
          <w:highlight w:val="white"/>
          <w:lang w:val="en-US"/>
        </w:rPr>
        <w:t>OperationContract</w:t>
      </w:r>
      <w:r w:rsidRPr="00E73610">
        <w:rPr>
          <w:rFonts w:ascii="Consolas" w:hAnsi="Consolas" w:cs="Consolas"/>
          <w:color w:val="000000"/>
          <w:sz w:val="19"/>
          <w:szCs w:val="19"/>
          <w:highlight w:val="white"/>
          <w:lang w:val="en-US"/>
        </w:rPr>
        <w:t>]</w:t>
      </w:r>
    </w:p>
    <w:p w:rsidR="00CE5609" w:rsidRPr="009C614F" w:rsidRDefault="00E73610" w:rsidP="00E73610">
      <w:pPr>
        <w:rPr>
          <w:lang w:val="en-US"/>
        </w:rPr>
      </w:pPr>
      <w:r w:rsidRPr="00E73610">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oVertragsartenDto</w:t>
      </w:r>
      <w:r>
        <w:rPr>
          <w:rFonts w:ascii="Consolas" w:hAnsi="Consolas" w:cs="Consolas"/>
          <w:color w:val="000000"/>
          <w:sz w:val="19"/>
          <w:szCs w:val="19"/>
          <w:highlight w:val="white"/>
        </w:rPr>
        <w:t xml:space="preserve"> getVertragsarten();</w:t>
      </w:r>
    </w:p>
    <w:p w:rsidR="00CE5609" w:rsidRDefault="00CE5609" w:rsidP="00CE5609">
      <w:pPr>
        <w:pStyle w:val="berschrift5"/>
      </w:pPr>
      <w:bookmarkStart w:id="1014" w:name="_Toc472333688"/>
      <w:r>
        <w:t>Inputstruktur</w:t>
      </w:r>
      <w:bookmarkEnd w:id="1014"/>
    </w:p>
    <w:p w:rsidR="00CE5609" w:rsidRDefault="00A84102" w:rsidP="00CE5609">
      <w:pPr>
        <w:pStyle w:val="Text"/>
      </w:pPr>
      <w:r>
        <w:t>keine Parameter</w:t>
      </w:r>
    </w:p>
    <w:p w:rsidR="00CE5609" w:rsidRDefault="00CE5609" w:rsidP="00CE5609">
      <w:pPr>
        <w:pStyle w:val="berschrift5"/>
      </w:pPr>
      <w:bookmarkStart w:id="1015" w:name="_Toc472333689"/>
      <w:r>
        <w:lastRenderedPageBreak/>
        <w:t>Rückgabestruktur</w:t>
      </w:r>
      <w:bookmarkEnd w:id="101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Beschreibung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o</w:t>
            </w:r>
            <w:r>
              <w:rPr>
                <w:rFonts w:ascii="Consolas" w:hAnsi="Consolas" w:cs="Consolas"/>
                <w:color w:val="2B91AF"/>
                <w:sz w:val="19"/>
                <w:szCs w:val="19"/>
                <w:lang w:eastAsia="de-CH"/>
              </w:rPr>
              <w:t>Vertragsarten</w:t>
            </w:r>
            <w:r w:rsidRPr="00A84102">
              <w:rPr>
                <w:rFonts w:ascii="Consolas" w:hAnsi="Consolas" w:cs="Consolas"/>
                <w:color w:val="2B91AF"/>
                <w:sz w:val="19"/>
                <w:szCs w:val="19"/>
                <w:lang w:eastAsia="de-CH"/>
              </w:rPr>
              <w:t xml:space="preserve">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Consolas" w:hAnsi="Consolas" w:cs="Consolas"/>
                <w:color w:val="2B91AF"/>
                <w:sz w:val="19"/>
                <w:szCs w:val="19"/>
                <w:lang w:eastAsia="de-CH"/>
              </w:rPr>
            </w:pPr>
            <w:r w:rsidRPr="00A84102">
              <w:rPr>
                <w:rFonts w:ascii="Consolas" w:hAnsi="Consolas" w:cs="Consolas"/>
                <w:color w:val="2B91AF"/>
                <w:sz w:val="19"/>
                <w:szCs w:val="19"/>
                <w:lang w:eastAsia="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Pr>
                <w:rFonts w:asciiTheme="minorHAnsi" w:hAnsiTheme="minorHAnsi"/>
                <w:sz w:val="24"/>
                <w:szCs w:val="22"/>
                <w:lang w:val="de-CH"/>
              </w:rPr>
              <w:t>vertragsarten</w:t>
            </w:r>
            <w:r w:rsidRPr="00A8410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List&lt;</w:t>
            </w:r>
            <w:r>
              <w:rPr>
                <w:rFonts w:ascii="Consolas" w:hAnsi="Consolas" w:cs="Consolas"/>
                <w:color w:val="2B91AF"/>
                <w:sz w:val="19"/>
                <w:szCs w:val="19"/>
                <w:lang w:eastAsia="de-CH"/>
              </w:rPr>
              <w:t>PrBildweltVDto</w:t>
            </w:r>
            <w:r w:rsidRPr="00A84102">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Pr>
                <w:rFonts w:asciiTheme="minorHAnsi" w:hAnsiTheme="minorHAnsi"/>
                <w:sz w:val="24"/>
                <w:szCs w:val="22"/>
                <w:lang w:val="de-CH"/>
              </w:rPr>
              <w:t>Vertragsarten</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Consolas" w:hAnsi="Consolas" w:cs="Consolas"/>
                <w:color w:val="2B91AF"/>
                <w:sz w:val="19"/>
                <w:szCs w:val="19"/>
                <w:lang w:eastAsia="de-CH"/>
              </w:rPr>
            </w:pPr>
            <w:r>
              <w:rPr>
                <w:rFonts w:ascii="Consolas" w:hAnsi="Consolas" w:cs="Consolas"/>
                <w:color w:val="2B91AF"/>
                <w:sz w:val="19"/>
                <w:szCs w:val="19"/>
                <w:lang w:eastAsia="de-CH"/>
              </w:rPr>
              <w:t>PrBildweltVDto</w:t>
            </w:r>
          </w:p>
        </w:tc>
        <w:tc>
          <w:tcPr>
            <w:tcW w:w="1503"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Theme="minorHAnsi" w:hAnsiTheme="minorHAnsi"/>
                <w:sz w:val="24"/>
                <w:szCs w:val="22"/>
                <w:lang w:val="de-CH"/>
              </w:rPr>
            </w:pP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bezeichnung</w:t>
            </w:r>
          </w:p>
        </w:tc>
        <w:tc>
          <w:tcPr>
            <w:tcW w:w="1723"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Bezeichnung</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code</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Code</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sysprbildwelt</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Bildwelt-Id</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sysprbildweltv</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Bildwelt-Id für Vertragsart</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sysvart</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Vertragsart-Id</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translation</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sidRPr="00A84102">
              <w:rPr>
                <w:rFonts w:ascii="Consolas" w:hAnsi="Consolas" w:cs="Consolas"/>
                <w:color w:val="2B91AF"/>
                <w:sz w:val="19"/>
                <w:szCs w:val="19"/>
                <w:lang w:eastAsia="de-CH"/>
              </w:rPr>
              <w:t>TranslationDto</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Übersetzung, siehe getTranslations</w:t>
            </w:r>
          </w:p>
        </w:tc>
      </w:tr>
    </w:tbl>
    <w:p w:rsidR="000D0980" w:rsidRPr="000D0980" w:rsidRDefault="000D0980" w:rsidP="000D0980"/>
    <w:p w:rsidR="00CE5609" w:rsidRDefault="00CE5609" w:rsidP="00CE5609">
      <w:pPr>
        <w:pStyle w:val="berschrift4"/>
      </w:pPr>
      <w:bookmarkStart w:id="1016" w:name="_Toc472333690"/>
      <w:r>
        <w:t>SOAP Beispiel</w:t>
      </w:r>
      <w:bookmarkEnd w:id="1016"/>
    </w:p>
    <w:p w:rsidR="00CE5609" w:rsidRDefault="00CE5609" w:rsidP="00CE5609">
      <w:pPr>
        <w:pStyle w:val="berschrift5"/>
      </w:pPr>
      <w:bookmarkStart w:id="1017" w:name="_Toc472333691"/>
      <w:r>
        <w:t>Request:</w:t>
      </w:r>
      <w:bookmarkEnd w:id="1017"/>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018" w:name="_Toc472333692"/>
      <w:r>
        <w:t>Response</w:t>
      </w:r>
      <w:bookmarkEnd w:id="1018"/>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1019" w:name="_Toc472333693"/>
      <w:r>
        <w:t>mTanService</w:t>
      </w:r>
      <w:r w:rsidR="00831FC9">
        <w:t xml:space="preserve"> (B2B</w:t>
      </w:r>
      <w:r w:rsidR="00E73610">
        <w:t xml:space="preserve"> und EAI</w:t>
      </w:r>
      <w:r w:rsidR="00831FC9">
        <w:t>)</w:t>
      </w:r>
      <w:bookmarkEnd w:id="1019"/>
    </w:p>
    <w:p w:rsidR="00C848A9" w:rsidRDefault="00831FC9" w:rsidP="00C848A9">
      <w:r>
        <w:t>Zusammenfassung von Methoden die für die Prozesse bei mTan Anbindung</w:t>
      </w:r>
      <w:r w:rsidR="00A84102">
        <w:t xml:space="preserve"> (Active-Directory Benutzerverwaltung)</w:t>
      </w:r>
      <w:r>
        <w:t xml:space="preserve"> </w:t>
      </w:r>
      <w:r w:rsidR="00AC329A">
        <w:t xml:space="preserve">BNOW </w:t>
      </w:r>
      <w:r>
        <w:t>benötigt werden.</w:t>
      </w:r>
      <w:r w:rsidR="00A84102">
        <w:t xml:space="preserve"> Er dient als </w:t>
      </w:r>
      <w:r w:rsidR="00F51388">
        <w:t>Mediator</w:t>
      </w:r>
      <w:r w:rsidR="00A84102">
        <w:t xml:space="preserve"> zu</w:t>
      </w:r>
      <w:r w:rsidR="00F51388">
        <w:t>m proprietären BNOW-Service.</w:t>
      </w:r>
      <w:r w:rsidR="00C848A9">
        <w:t xml:space="preserve"> Dieser Service ist über Interop aus OpenLease aufrufbar.</w:t>
      </w:r>
    </w:p>
    <w:p w:rsidR="00831FC9" w:rsidRDefault="00831FC9" w:rsidP="00831FC9"/>
    <w:p w:rsidR="00CE5609" w:rsidRDefault="00E73610" w:rsidP="00CE5609">
      <w:pPr>
        <w:pStyle w:val="berschrift3"/>
      </w:pPr>
      <w:bookmarkStart w:id="1020" w:name="_Toc472333694"/>
      <w:r>
        <w:lastRenderedPageBreak/>
        <w:t>CreateUser</w:t>
      </w:r>
      <w:bookmarkEnd w:id="1020"/>
    </w:p>
    <w:p w:rsidR="00CE5609" w:rsidRDefault="00CE5609" w:rsidP="00CE5609">
      <w:pPr>
        <w:pStyle w:val="berschrift4"/>
      </w:pPr>
      <w:bookmarkStart w:id="1021" w:name="_Toc472333695"/>
      <w:r>
        <w:t>WebService Beschreibung</w:t>
      </w:r>
      <w:bookmarkEnd w:id="1021"/>
    </w:p>
    <w:p w:rsidR="00CE5609" w:rsidRDefault="00AC329A" w:rsidP="00CE5609">
      <w:r>
        <w:t>Diese Methode legt einen BNOW Benutzer an.</w:t>
      </w:r>
    </w:p>
    <w:p w:rsidR="00CE5609" w:rsidRDefault="00CE5609" w:rsidP="00CE5609"/>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Creates a BNOW User</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&lt;param name="user"&gt;&lt;/param&gt;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&lt;returns&gt;&lt;/returns&gt;</w:t>
      </w:r>
    </w:p>
    <w:p w:rsidR="00E73610" w:rsidRPr="00A7642C"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E73610" w:rsidP="00E73610">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ocreatemTanUserDto</w:t>
      </w:r>
      <w:r w:rsidRPr="00A7642C">
        <w:rPr>
          <w:rFonts w:ascii="Consolas" w:hAnsi="Consolas" w:cs="Consolas"/>
          <w:color w:val="000000"/>
          <w:sz w:val="19"/>
          <w:szCs w:val="19"/>
          <w:highlight w:val="white"/>
          <w:lang w:val="en-US"/>
        </w:rPr>
        <w:t xml:space="preserve"> CreateUser(</w:t>
      </w:r>
      <w:r w:rsidRPr="00A7642C">
        <w:rPr>
          <w:rFonts w:ascii="Consolas" w:hAnsi="Consolas" w:cs="Consolas"/>
          <w:color w:val="2B91AF"/>
          <w:sz w:val="19"/>
          <w:szCs w:val="19"/>
          <w:highlight w:val="white"/>
          <w:lang w:val="en-US"/>
        </w:rPr>
        <w:t>imTanUserDto</w:t>
      </w:r>
      <w:r w:rsidRPr="00A7642C">
        <w:rPr>
          <w:rFonts w:ascii="Consolas" w:hAnsi="Consolas" w:cs="Consolas"/>
          <w:color w:val="000000"/>
          <w:sz w:val="19"/>
          <w:szCs w:val="19"/>
          <w:highlight w:val="white"/>
          <w:lang w:val="en-US"/>
        </w:rPr>
        <w:t xml:space="preserve"> user);</w:t>
      </w:r>
    </w:p>
    <w:p w:rsidR="00CE5609" w:rsidRDefault="00CE5609" w:rsidP="00CE5609">
      <w:pPr>
        <w:pStyle w:val="berschrift5"/>
      </w:pPr>
      <w:bookmarkStart w:id="1022" w:name="_Toc472333696"/>
      <w:r>
        <w:t>Inputstruktur</w:t>
      </w:r>
      <w:bookmarkEnd w:id="102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Required</w:t>
            </w:r>
            <w:r w:rsidRPr="00A84102">
              <w:rPr>
                <w:rFonts w:ascii="Times New Roman" w:hAnsi="Times New Roman"/>
                <w:sz w:val="24"/>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 xml:space="preserve">imTanUserDto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heme="minorHAnsi" w:hAnsiTheme="minorHAnsi"/>
                <w:sz w:val="24"/>
                <w:szCs w:val="22"/>
                <w:lang w:val="de-CH"/>
              </w:rPr>
            </w:pPr>
            <w:r w:rsidRPr="00A8410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user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mTanUserDto</w:t>
            </w: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jc w:val="left"/>
              <w:rPr>
                <w:rFonts w:asciiTheme="minorHAnsi" w:hAnsiTheme="minorHAnsi"/>
                <w:sz w:val="24"/>
                <w:szCs w:val="22"/>
                <w:lang w:val="de-CH"/>
              </w:rPr>
            </w:pP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 xml:space="preserve">mTanUserDto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heme="minorHAnsi" w:hAnsiTheme="minorHAnsi"/>
                <w:sz w:val="24"/>
                <w:szCs w:val="22"/>
                <w:lang w:val="de-CH"/>
              </w:rPr>
            </w:pPr>
            <w:r w:rsidRPr="00A8410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applicationId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Anwendungs Id</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created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Anlagedatum</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language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Sprache</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mail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Email</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mobile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Mobilnummer</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modified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Geändertdatum</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password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Passwort</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Status</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token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Token</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userId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Benutzerkennung</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1023" w:name="_Toc472333697"/>
      <w:r>
        <w:t>Rückgabestruktur</w:t>
      </w:r>
      <w:bookmarkEnd w:id="102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Beschreibung </w:t>
            </w:r>
          </w:p>
        </w:tc>
      </w:tr>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Consolas" w:hAnsi="Consolas" w:cs="Consolas"/>
                <w:color w:val="2B91AF"/>
                <w:sz w:val="19"/>
                <w:szCs w:val="19"/>
                <w:lang w:eastAsia="de-CH"/>
              </w:rPr>
              <w:t xml:space="preserve">ocreatemTanUserDto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 xml:space="preserve">  </w:t>
            </w:r>
          </w:p>
        </w:tc>
      </w:tr>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users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Consolas" w:hAnsi="Consolas" w:cs="Consolas"/>
                <w:color w:val="2B91AF"/>
                <w:sz w:val="19"/>
                <w:szCs w:val="19"/>
                <w:lang w:eastAsia="de-CH"/>
              </w:rPr>
              <w:t>mTanUserDto</w:t>
            </w:r>
            <w:r w:rsidRPr="008E228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Benutzerdaten, siehe Inputstruktur</w:t>
            </w:r>
          </w:p>
        </w:tc>
      </w:tr>
    </w:tbl>
    <w:p w:rsidR="00A84102" w:rsidRPr="00A84102" w:rsidRDefault="008E228A" w:rsidP="008E228A">
      <w:pPr>
        <w:spacing w:before="100" w:beforeAutospacing="1" w:after="100" w:afterAutospacing="1"/>
        <w:jc w:val="left"/>
      </w:pPr>
      <w:r w:rsidRPr="008E228A">
        <w:rPr>
          <w:rFonts w:ascii="Times New Roman" w:hAnsi="Times New Roman"/>
          <w:sz w:val="24"/>
        </w:rPr>
        <w:t xml:space="preserve">  </w:t>
      </w:r>
    </w:p>
    <w:p w:rsidR="00CE5609" w:rsidRDefault="00CE5609" w:rsidP="00CE5609">
      <w:pPr>
        <w:pStyle w:val="berschrift4"/>
      </w:pPr>
      <w:bookmarkStart w:id="1024" w:name="_Toc472333698"/>
      <w:r>
        <w:lastRenderedPageBreak/>
        <w:t>SOAP Beispiel</w:t>
      </w:r>
      <w:bookmarkEnd w:id="1024"/>
    </w:p>
    <w:p w:rsidR="00CE5609" w:rsidRDefault="00CE5609" w:rsidP="00CE5609">
      <w:pPr>
        <w:pStyle w:val="berschrift5"/>
      </w:pPr>
      <w:bookmarkStart w:id="1025" w:name="_Toc472333699"/>
      <w:r>
        <w:t>Request:</w:t>
      </w:r>
      <w:bookmarkEnd w:id="1025"/>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026" w:name="_Toc472333700"/>
      <w:r>
        <w:t>Response</w:t>
      </w:r>
      <w:bookmarkEnd w:id="1026"/>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1027" w:name="_Toc472333701"/>
      <w:r>
        <w:t>GetData</w:t>
      </w:r>
      <w:bookmarkEnd w:id="1027"/>
    </w:p>
    <w:p w:rsidR="00CE5609" w:rsidRDefault="00CE5609" w:rsidP="00CE5609">
      <w:pPr>
        <w:pStyle w:val="berschrift4"/>
      </w:pPr>
      <w:bookmarkStart w:id="1028" w:name="_Toc472333702"/>
      <w:r>
        <w:t>WebService Beschreibung</w:t>
      </w:r>
      <w:bookmarkEnd w:id="1028"/>
    </w:p>
    <w:p w:rsidR="00CE5609" w:rsidRDefault="00AC329A" w:rsidP="00CE5609">
      <w:r>
        <w:t>Diese Methode liest einen BNOW Benutzer aus und gibt die Detaildaten zurück.</w:t>
      </w:r>
    </w:p>
    <w:p w:rsidR="00CE5609" w:rsidRDefault="00CE5609" w:rsidP="00CE5609"/>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Reads a BNOW User</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&lt;param name="user"&gt;&lt;/param&gt;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&lt;returns&gt;&lt;/returns&gt;</w:t>
      </w:r>
    </w:p>
    <w:p w:rsidR="00E73610" w:rsidRPr="00A7642C"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E73610" w:rsidP="00E73610">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ogetmTanUserDataDto</w:t>
      </w:r>
      <w:r w:rsidRPr="00A7642C">
        <w:rPr>
          <w:rFonts w:ascii="Consolas" w:hAnsi="Consolas" w:cs="Consolas"/>
          <w:color w:val="000000"/>
          <w:sz w:val="19"/>
          <w:szCs w:val="19"/>
          <w:highlight w:val="white"/>
          <w:lang w:val="en-US"/>
        </w:rPr>
        <w:t xml:space="preserve"> GetData(</w:t>
      </w:r>
      <w:r w:rsidRPr="00A7642C">
        <w:rPr>
          <w:rFonts w:ascii="Consolas" w:hAnsi="Consolas" w:cs="Consolas"/>
          <w:color w:val="2B91AF"/>
          <w:sz w:val="19"/>
          <w:szCs w:val="19"/>
          <w:highlight w:val="white"/>
          <w:lang w:val="en-US"/>
        </w:rPr>
        <w:t>imTanUserDto</w:t>
      </w:r>
      <w:r w:rsidRPr="00A7642C">
        <w:rPr>
          <w:rFonts w:ascii="Consolas" w:hAnsi="Consolas" w:cs="Consolas"/>
          <w:color w:val="000000"/>
          <w:sz w:val="19"/>
          <w:szCs w:val="19"/>
          <w:highlight w:val="white"/>
          <w:lang w:val="en-US"/>
        </w:rPr>
        <w:t xml:space="preserve"> user);</w:t>
      </w:r>
    </w:p>
    <w:p w:rsidR="00CE5609" w:rsidRDefault="00CE5609" w:rsidP="00CE5609">
      <w:pPr>
        <w:pStyle w:val="berschrift5"/>
      </w:pPr>
      <w:bookmarkStart w:id="1029" w:name="_Toc472333703"/>
      <w:r>
        <w:t>Inputstruktur</w:t>
      </w:r>
      <w:bookmarkEnd w:id="102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Required</w:t>
            </w:r>
            <w:r w:rsidRPr="00A84102">
              <w:rPr>
                <w:rFonts w:ascii="Times New Roman" w:hAnsi="Times New Roman"/>
                <w:sz w:val="24"/>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 xml:space="preserve">imTanUserDto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heme="minorHAnsi" w:hAnsiTheme="minorHAnsi"/>
                <w:sz w:val="24"/>
                <w:szCs w:val="22"/>
                <w:lang w:val="de-CH"/>
              </w:rPr>
            </w:pPr>
            <w:r w:rsidRPr="00A8410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user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mTanUserDto</w:t>
            </w: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 xml:space="preserve">mTanUserDto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heme="minorHAnsi" w:hAnsiTheme="minorHAnsi"/>
                <w:sz w:val="24"/>
                <w:szCs w:val="22"/>
                <w:lang w:val="de-CH"/>
              </w:rPr>
            </w:pPr>
            <w:r w:rsidRPr="00A8410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applicationId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Anwendungs Id</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created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Anlagedatum</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language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Sprache</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mail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Email</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mobile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Mobilnummer</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modified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Geändertdatum</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password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Passwort</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Status</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token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Token</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userId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Benutzerkennung</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1030" w:name="_Toc472333704"/>
      <w:r>
        <w:t>Rückgabestruktur</w:t>
      </w:r>
      <w:bookmarkEnd w:id="103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8E228A" w:rsidRPr="008E228A"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Beschreibung </w:t>
            </w:r>
          </w:p>
        </w:tc>
      </w:tr>
      <w:tr w:rsidR="008E228A" w:rsidRPr="008E228A"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Pr>
                <w:rFonts w:ascii="Consolas" w:hAnsi="Consolas" w:cs="Consolas"/>
                <w:color w:val="2B91AF"/>
                <w:sz w:val="19"/>
                <w:szCs w:val="19"/>
                <w:lang w:eastAsia="de-CH"/>
              </w:rPr>
              <w:t>ogetmTanUserDataDto</w:t>
            </w:r>
            <w:r w:rsidRPr="008E228A">
              <w:rPr>
                <w:rFonts w:ascii="Consolas" w:hAnsi="Consolas" w:cs="Consolas"/>
                <w:color w:val="2B91AF"/>
                <w:sz w:val="19"/>
                <w:szCs w:val="19"/>
                <w:lang w:eastAsia="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 xml:space="preserve">  </w:t>
            </w:r>
          </w:p>
        </w:tc>
      </w:tr>
      <w:tr w:rsidR="008E228A" w:rsidRPr="008E228A"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users</w:t>
            </w:r>
            <w:r>
              <w:rPr>
                <w:rFonts w:asciiTheme="minorHAnsi" w:hAnsiTheme="minorHAnsi"/>
                <w:sz w:val="24"/>
                <w:szCs w:val="22"/>
                <w:lang w:val="de-CH"/>
              </w:rPr>
              <w:t>[]</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Consolas" w:hAnsi="Consolas" w:cs="Consolas"/>
                <w:color w:val="2B91AF"/>
                <w:sz w:val="19"/>
                <w:szCs w:val="19"/>
                <w:lang w:eastAsia="de-CH"/>
              </w:rPr>
              <w:t>mTanUserDto</w:t>
            </w:r>
            <w:r w:rsidRPr="008E228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Benutzerdaten, siehe Inputstruktur</w:t>
            </w:r>
          </w:p>
        </w:tc>
      </w:tr>
    </w:tbl>
    <w:p w:rsidR="008E228A" w:rsidRPr="008E228A" w:rsidRDefault="008E228A" w:rsidP="008E228A"/>
    <w:p w:rsidR="00CE5609" w:rsidRDefault="00CE5609" w:rsidP="00CE5609">
      <w:pPr>
        <w:pStyle w:val="berschrift4"/>
      </w:pPr>
      <w:bookmarkStart w:id="1031" w:name="_Toc472333705"/>
      <w:r>
        <w:t>SOAP Beispiel</w:t>
      </w:r>
      <w:bookmarkEnd w:id="1031"/>
    </w:p>
    <w:p w:rsidR="00CE5609" w:rsidRDefault="00CE5609" w:rsidP="00CE5609">
      <w:pPr>
        <w:pStyle w:val="berschrift5"/>
      </w:pPr>
      <w:bookmarkStart w:id="1032" w:name="_Toc472333706"/>
      <w:r>
        <w:t>Request:</w:t>
      </w:r>
      <w:bookmarkEnd w:id="1032"/>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033" w:name="_Toc472333707"/>
      <w:r>
        <w:t>Response</w:t>
      </w:r>
      <w:bookmarkEnd w:id="1033"/>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1034" w:name="_Toc472333708"/>
      <w:r>
        <w:t>SetData</w:t>
      </w:r>
      <w:bookmarkEnd w:id="1034"/>
    </w:p>
    <w:p w:rsidR="00CE5609" w:rsidRDefault="00CE5609" w:rsidP="00CE5609">
      <w:pPr>
        <w:pStyle w:val="berschrift4"/>
      </w:pPr>
      <w:bookmarkStart w:id="1035" w:name="_Toc472333709"/>
      <w:r>
        <w:t>WebService Beschreibung</w:t>
      </w:r>
      <w:bookmarkEnd w:id="1035"/>
    </w:p>
    <w:p w:rsidR="00CE5609" w:rsidRDefault="00AC329A" w:rsidP="00CE5609">
      <w:r>
        <w:t>Diese Methode setzt Daten bei einem BNOW User.</w:t>
      </w:r>
    </w:p>
    <w:p w:rsidR="00CE5609" w:rsidRDefault="00CE5609" w:rsidP="00CE5609"/>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Updates a BNOW User</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&lt;param name="user"&gt;&lt;/param&gt;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&lt;returns&gt;&lt;/returns&gt;</w:t>
      </w:r>
    </w:p>
    <w:p w:rsidR="00E73610" w:rsidRPr="00A7642C"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E73610" w:rsidP="00E73610">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osetmTanUserDataDto</w:t>
      </w:r>
      <w:r w:rsidRPr="00A7642C">
        <w:rPr>
          <w:rFonts w:ascii="Consolas" w:hAnsi="Consolas" w:cs="Consolas"/>
          <w:color w:val="000000"/>
          <w:sz w:val="19"/>
          <w:szCs w:val="19"/>
          <w:highlight w:val="white"/>
          <w:lang w:val="en-US"/>
        </w:rPr>
        <w:t xml:space="preserve"> SetData(</w:t>
      </w:r>
      <w:r w:rsidRPr="00A7642C">
        <w:rPr>
          <w:rFonts w:ascii="Consolas" w:hAnsi="Consolas" w:cs="Consolas"/>
          <w:color w:val="2B91AF"/>
          <w:sz w:val="19"/>
          <w:szCs w:val="19"/>
          <w:highlight w:val="white"/>
          <w:lang w:val="en-US"/>
        </w:rPr>
        <w:t>imTanUserDto</w:t>
      </w:r>
      <w:r w:rsidRPr="00A7642C">
        <w:rPr>
          <w:rFonts w:ascii="Consolas" w:hAnsi="Consolas" w:cs="Consolas"/>
          <w:color w:val="000000"/>
          <w:sz w:val="19"/>
          <w:szCs w:val="19"/>
          <w:highlight w:val="white"/>
          <w:lang w:val="en-US"/>
        </w:rPr>
        <w:t xml:space="preserve"> user);</w:t>
      </w:r>
    </w:p>
    <w:p w:rsidR="00CE5609" w:rsidRDefault="00CE5609" w:rsidP="00CE5609">
      <w:pPr>
        <w:pStyle w:val="berschrift5"/>
      </w:pPr>
      <w:bookmarkStart w:id="1036" w:name="_Toc472333710"/>
      <w:r>
        <w:lastRenderedPageBreak/>
        <w:t>Inputstruktur</w:t>
      </w:r>
      <w:bookmarkEnd w:id="103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Required</w:t>
            </w:r>
            <w:r w:rsidRPr="00A84102">
              <w:rPr>
                <w:rFonts w:ascii="Times New Roman" w:hAnsi="Times New Roman"/>
                <w:sz w:val="24"/>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 xml:space="preserve">imTanUserDto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heme="minorHAnsi" w:hAnsiTheme="minorHAnsi"/>
                <w:sz w:val="24"/>
                <w:szCs w:val="22"/>
                <w:lang w:val="de-CH"/>
              </w:rPr>
            </w:pPr>
            <w:r w:rsidRPr="00A8410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user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mTanUserDto</w:t>
            </w: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 xml:space="preserve">mTanUserDto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heme="minorHAnsi" w:hAnsiTheme="minorHAnsi"/>
                <w:sz w:val="24"/>
                <w:szCs w:val="22"/>
                <w:lang w:val="de-CH"/>
              </w:rPr>
            </w:pPr>
            <w:r w:rsidRPr="00A8410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applicationId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Anwendungs Id</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created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Anlagedatum</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language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Sprache</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mail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Email</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mobile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Mobilnummer</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modified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Geändertdatum</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password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Passwort</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Status</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token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Token</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userId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Benutzerkennung</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1037" w:name="_Toc472333711"/>
      <w:r>
        <w:t>Rückgabestruktur</w:t>
      </w:r>
      <w:bookmarkEnd w:id="103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8E228A" w:rsidRPr="008E228A"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Beschreibung </w:t>
            </w:r>
          </w:p>
        </w:tc>
      </w:tr>
      <w:tr w:rsidR="008E228A" w:rsidRPr="008E228A"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Pr>
                <w:rFonts w:ascii="Consolas" w:hAnsi="Consolas" w:cs="Consolas"/>
                <w:color w:val="2B91AF"/>
                <w:sz w:val="19"/>
                <w:szCs w:val="19"/>
                <w:lang w:eastAsia="de-CH"/>
              </w:rPr>
              <w:t>osetmTanUserDataDto</w:t>
            </w:r>
            <w:r w:rsidRPr="008E228A">
              <w:rPr>
                <w:rFonts w:ascii="Consolas" w:hAnsi="Consolas" w:cs="Consolas"/>
                <w:color w:val="2B91AF"/>
                <w:sz w:val="19"/>
                <w:szCs w:val="19"/>
                <w:lang w:eastAsia="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 xml:space="preserve">  </w:t>
            </w:r>
          </w:p>
        </w:tc>
      </w:tr>
      <w:tr w:rsidR="008E228A" w:rsidRPr="008E228A"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users</w:t>
            </w:r>
            <w:r>
              <w:rPr>
                <w:rFonts w:asciiTheme="minorHAnsi" w:hAnsiTheme="minorHAnsi"/>
                <w:sz w:val="24"/>
                <w:szCs w:val="22"/>
                <w:lang w:val="de-CH"/>
              </w:rPr>
              <w:t>[]</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Consolas" w:hAnsi="Consolas" w:cs="Consolas"/>
                <w:color w:val="2B91AF"/>
                <w:sz w:val="19"/>
                <w:szCs w:val="19"/>
                <w:lang w:eastAsia="de-CH"/>
              </w:rPr>
              <w:t>mTanUserDto</w:t>
            </w:r>
            <w:r w:rsidRPr="008E228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Benutzerdaten, siehe Inputstruktur</w:t>
            </w:r>
          </w:p>
        </w:tc>
      </w:tr>
    </w:tbl>
    <w:p w:rsidR="008E228A" w:rsidRPr="008E228A" w:rsidRDefault="008E228A" w:rsidP="008E228A"/>
    <w:p w:rsidR="00CE5609" w:rsidRDefault="00CE5609" w:rsidP="00CE5609">
      <w:pPr>
        <w:pStyle w:val="berschrift4"/>
      </w:pPr>
      <w:bookmarkStart w:id="1038" w:name="_Toc472333712"/>
      <w:r>
        <w:t>SOAP Beispiel</w:t>
      </w:r>
      <w:bookmarkEnd w:id="1038"/>
    </w:p>
    <w:p w:rsidR="00CE5609" w:rsidRDefault="00CE5609" w:rsidP="00CE5609">
      <w:pPr>
        <w:pStyle w:val="berschrift5"/>
      </w:pPr>
      <w:bookmarkStart w:id="1039" w:name="_Toc472333713"/>
      <w:r>
        <w:t>Request:</w:t>
      </w:r>
      <w:bookmarkEnd w:id="1039"/>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040" w:name="_Toc472333714"/>
      <w:r>
        <w:t>Response</w:t>
      </w:r>
      <w:bookmarkEnd w:id="1040"/>
    </w:p>
    <w:p w:rsidR="00CE5609" w:rsidRPr="0047601F" w:rsidRDefault="00CE5609" w:rsidP="00CE5609">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1041" w:name="_Toc472333715"/>
      <w:r>
        <w:t>SetPassword</w:t>
      </w:r>
      <w:bookmarkEnd w:id="1041"/>
    </w:p>
    <w:p w:rsidR="00CE5609" w:rsidRDefault="00CE5609" w:rsidP="00CE5609">
      <w:pPr>
        <w:pStyle w:val="berschrift4"/>
      </w:pPr>
      <w:bookmarkStart w:id="1042" w:name="_Toc472333716"/>
      <w:r>
        <w:t>WebService Beschreibung</w:t>
      </w:r>
      <w:bookmarkEnd w:id="1042"/>
    </w:p>
    <w:p w:rsidR="00CE5609" w:rsidRDefault="00AC329A" w:rsidP="00CE5609">
      <w:r>
        <w:t>Diese Methode setzt das Passwort für einen BNOW User.</w:t>
      </w:r>
    </w:p>
    <w:p w:rsidR="00CE5609" w:rsidRDefault="00CE5609" w:rsidP="00CE5609"/>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Changes the BNOW User Password</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&lt;param name="input"&gt;&lt;/param&gt;</w:t>
      </w:r>
    </w:p>
    <w:p w:rsidR="00E73610" w:rsidRPr="00A7642C"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E73610" w:rsidRPr="00A7642C" w:rsidRDefault="00E73610" w:rsidP="00E73610">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E73610" w:rsidP="00E73610">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osetPasswordDto</w:t>
      </w:r>
      <w:r w:rsidRPr="00A7642C">
        <w:rPr>
          <w:rFonts w:ascii="Consolas" w:hAnsi="Consolas" w:cs="Consolas"/>
          <w:color w:val="000000"/>
          <w:sz w:val="19"/>
          <w:szCs w:val="19"/>
          <w:highlight w:val="white"/>
          <w:lang w:val="en-US"/>
        </w:rPr>
        <w:t xml:space="preserve"> SetPassword(</w:t>
      </w:r>
      <w:r w:rsidRPr="00A7642C">
        <w:rPr>
          <w:rFonts w:ascii="Consolas" w:hAnsi="Consolas" w:cs="Consolas"/>
          <w:color w:val="2B91AF"/>
          <w:sz w:val="19"/>
          <w:szCs w:val="19"/>
          <w:highlight w:val="white"/>
          <w:lang w:val="en-US"/>
        </w:rPr>
        <w:t>isetmTanUserPasswordDto</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1043" w:name="_Toc472333717"/>
      <w:r>
        <w:t>Inputstruktur</w:t>
      </w:r>
      <w:bookmarkEnd w:id="104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Required</w:t>
            </w:r>
            <w:r w:rsidRPr="008E228A">
              <w:rPr>
                <w:rFonts w:ascii="Times New Roman" w:hAnsi="Times New Roman"/>
                <w:sz w:val="24"/>
              </w:rPr>
              <w:t xml:space="preserve"> </w:t>
            </w:r>
          </w:p>
        </w:tc>
      </w:tr>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Consolas" w:hAnsi="Consolas" w:cs="Consolas"/>
                <w:color w:val="2B91AF"/>
                <w:sz w:val="19"/>
                <w:szCs w:val="19"/>
                <w:lang w:eastAsia="de-CH"/>
              </w:rPr>
              <w:t xml:space="preserve">isetmTanUserPasswordDto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r>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applicationId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Anwendungs Id</w:t>
            </w:r>
          </w:p>
        </w:tc>
        <w:tc>
          <w:tcPr>
            <w:tcW w:w="1181"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r>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newPassword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Neues Passwort</w:t>
            </w:r>
          </w:p>
        </w:tc>
        <w:tc>
          <w:tcPr>
            <w:tcW w:w="1181"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r>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oldPassword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Altes Passwort</w:t>
            </w:r>
          </w:p>
        </w:tc>
        <w:tc>
          <w:tcPr>
            <w:tcW w:w="1181"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1044" w:name="_Toc472333718"/>
      <w:r>
        <w:t>Rückgabestruktur</w:t>
      </w:r>
      <w:bookmarkEnd w:id="104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Beschreibung </w:t>
            </w:r>
          </w:p>
        </w:tc>
      </w:tr>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Consolas" w:hAnsi="Consolas" w:cs="Consolas"/>
                <w:color w:val="2B91AF"/>
                <w:sz w:val="19"/>
                <w:szCs w:val="19"/>
                <w:lang w:eastAsia="de-CH"/>
              </w:rPr>
              <w:t xml:space="preserve">osetPasswordDto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r>
    </w:tbl>
    <w:p w:rsidR="008E228A" w:rsidRPr="008E228A" w:rsidRDefault="008E228A" w:rsidP="008E228A"/>
    <w:p w:rsidR="00CE5609" w:rsidRDefault="00CE5609" w:rsidP="00CE5609">
      <w:pPr>
        <w:pStyle w:val="berschrift4"/>
      </w:pPr>
      <w:bookmarkStart w:id="1045" w:name="_Toc472333719"/>
      <w:r>
        <w:t>SOAP Beispiel</w:t>
      </w:r>
      <w:bookmarkEnd w:id="1045"/>
    </w:p>
    <w:p w:rsidR="00CE5609" w:rsidRDefault="00CE5609" w:rsidP="00CE5609">
      <w:pPr>
        <w:pStyle w:val="berschrift5"/>
      </w:pPr>
      <w:bookmarkStart w:id="1046" w:name="_Toc472333720"/>
      <w:r>
        <w:t>Request:</w:t>
      </w:r>
      <w:bookmarkEnd w:id="1046"/>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047" w:name="_Toc472333721"/>
      <w:r>
        <w:t>Response</w:t>
      </w:r>
      <w:bookmarkEnd w:id="1047"/>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F84EDC" w:rsidRDefault="00F84EDC" w:rsidP="00F84EDC">
      <w:pPr>
        <w:pStyle w:val="berschrift2"/>
      </w:pPr>
      <w:bookmarkStart w:id="1048" w:name="_Toc472333722"/>
      <w:r>
        <w:t>oemService</w:t>
      </w:r>
      <w:r w:rsidR="00831FC9">
        <w:t xml:space="preserve"> (B2X)</w:t>
      </w:r>
      <w:bookmarkEnd w:id="1048"/>
    </w:p>
    <w:p w:rsidR="00831FC9" w:rsidRDefault="00831FC9" w:rsidP="00831FC9">
      <w:r>
        <w:t>Zusammenfassung von Methoden die im reinen OEM Umfeld benötigt werden (HEK)</w:t>
      </w:r>
    </w:p>
    <w:p w:rsidR="00CE5609" w:rsidRDefault="00E73610" w:rsidP="00CE5609">
      <w:pPr>
        <w:pStyle w:val="berschrift3"/>
      </w:pPr>
      <w:bookmarkStart w:id="1049" w:name="_Toc472333723"/>
      <w:r>
        <w:t>sendInvoice</w:t>
      </w:r>
      <w:bookmarkEnd w:id="1049"/>
    </w:p>
    <w:p w:rsidR="00CE5609" w:rsidRDefault="00CE5609" w:rsidP="00CE5609">
      <w:pPr>
        <w:pStyle w:val="berschrift4"/>
      </w:pPr>
      <w:bookmarkStart w:id="1050" w:name="_Toc472333724"/>
      <w:r>
        <w:t>WebService Beschreibung</w:t>
      </w:r>
      <w:bookmarkEnd w:id="1050"/>
    </w:p>
    <w:p w:rsidR="00CE5609" w:rsidRDefault="00AC329A" w:rsidP="00CE5609">
      <w:r>
        <w:t>Diese Methode erlaubt es über eine Datenstruktur HEK-Finanzierungen über die Eventengine zu erzeugen.</w:t>
      </w:r>
      <w:r w:rsidR="008E228A">
        <w:t xml:space="preserve"> Deprecated, wird nun im OneWebService übernommen.</w:t>
      </w:r>
    </w:p>
    <w:p w:rsidR="00CE5609" w:rsidRDefault="00CE5609" w:rsidP="00CE5609"/>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Processes an invoice from external provider</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&lt;param name="sXmlInputDataSet"&gt;&lt;/param&gt;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&lt;returns&gt;&lt;/returns&gt;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2B91AF"/>
          <w:sz w:val="19"/>
          <w:szCs w:val="19"/>
          <w:highlight w:val="white"/>
          <w:lang w:val="en-US"/>
        </w:rPr>
        <w:t>OperationContract</w:t>
      </w:r>
      <w:r w:rsidRPr="00E73610">
        <w:rPr>
          <w:rFonts w:ascii="Consolas" w:hAnsi="Consolas" w:cs="Consolas"/>
          <w:color w:val="000000"/>
          <w:sz w:val="19"/>
          <w:szCs w:val="19"/>
          <w:highlight w:val="white"/>
          <w:lang w:val="en-US"/>
        </w:rPr>
        <w: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0000FF"/>
          <w:sz w:val="19"/>
          <w:szCs w:val="19"/>
          <w:highlight w:val="white"/>
          <w:lang w:val="en-US"/>
        </w:rPr>
        <w:t>string</w:t>
      </w:r>
      <w:r w:rsidRPr="00E73610">
        <w:rPr>
          <w:rFonts w:ascii="Consolas" w:hAnsi="Consolas" w:cs="Consolas"/>
          <w:color w:val="000000"/>
          <w:sz w:val="19"/>
          <w:szCs w:val="19"/>
          <w:highlight w:val="white"/>
          <w:lang w:val="en-US"/>
        </w:rPr>
        <w:t xml:space="preserve"> sendInvoice(</w:t>
      </w:r>
      <w:r w:rsidRPr="00E73610">
        <w:rPr>
          <w:rFonts w:ascii="Consolas" w:hAnsi="Consolas" w:cs="Consolas"/>
          <w:color w:val="0000FF"/>
          <w:sz w:val="19"/>
          <w:szCs w:val="19"/>
          <w:highlight w:val="white"/>
          <w:lang w:val="en-US"/>
        </w:rPr>
        <w:t>string</w:t>
      </w:r>
      <w:r w:rsidRPr="00E73610">
        <w:rPr>
          <w:rFonts w:ascii="Consolas" w:hAnsi="Consolas" w:cs="Consolas"/>
          <w:color w:val="000000"/>
          <w:sz w:val="19"/>
          <w:szCs w:val="19"/>
          <w:highlight w:val="white"/>
          <w:lang w:val="en-US"/>
        </w:rPr>
        <w:t xml:space="preserve"> sXmlInputDataSet); </w:t>
      </w:r>
    </w:p>
    <w:p w:rsidR="00CE5609" w:rsidRPr="009C614F" w:rsidRDefault="00CE5609" w:rsidP="00CE5609">
      <w:pPr>
        <w:rPr>
          <w:lang w:val="en-US"/>
        </w:rPr>
      </w:pPr>
    </w:p>
    <w:p w:rsidR="00CE5609" w:rsidRDefault="00CE5609" w:rsidP="00CE5609">
      <w:pPr>
        <w:pStyle w:val="berschrift5"/>
      </w:pPr>
      <w:bookmarkStart w:id="1051" w:name="_Toc472333725"/>
      <w:r>
        <w:t>Inputstruktur</w:t>
      </w:r>
      <w:bookmarkEnd w:id="1051"/>
    </w:p>
    <w:tbl>
      <w:tblPr>
        <w:tblStyle w:val="Tabellenraster"/>
        <w:tblW w:w="0" w:type="auto"/>
        <w:tblLook w:val="04A0" w:firstRow="1" w:lastRow="0" w:firstColumn="1" w:lastColumn="0" w:noHBand="0" w:noVBand="1"/>
      </w:tblPr>
      <w:tblGrid>
        <w:gridCol w:w="2852"/>
        <w:gridCol w:w="1505"/>
        <w:gridCol w:w="1727"/>
        <w:gridCol w:w="1810"/>
        <w:gridCol w:w="1181"/>
      </w:tblGrid>
      <w:tr w:rsidR="00CE5609" w:rsidTr="00CE5609">
        <w:tc>
          <w:tcPr>
            <w:tcW w:w="2852" w:type="dxa"/>
          </w:tcPr>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r>
              <w:rPr>
                <w:rFonts w:asciiTheme="minorHAnsi" w:hAnsiTheme="minorHAnsi"/>
                <w:szCs w:val="22"/>
              </w:rPr>
              <w:t>Klasse</w:t>
            </w:r>
          </w:p>
        </w:tc>
        <w:tc>
          <w:tcPr>
            <w:tcW w:w="1505"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1727"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1810"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Required</w:t>
            </w:r>
          </w:p>
        </w:tc>
      </w:tr>
      <w:tr w:rsidR="00CE5609" w:rsidTr="00CE5609">
        <w:tc>
          <w:tcPr>
            <w:tcW w:w="2852" w:type="dxa"/>
          </w:tcPr>
          <w:p w:rsidR="00CE5609" w:rsidRDefault="00CE5609" w:rsidP="00CE5609">
            <w:pPr>
              <w:pStyle w:val="Text"/>
              <w:rPr>
                <w:rFonts w:asciiTheme="minorHAnsi" w:hAnsiTheme="minorHAnsi"/>
                <w:szCs w:val="22"/>
              </w:rPr>
            </w:pPr>
            <w:r>
              <w:rPr>
                <w:rFonts w:ascii="Consolas" w:hAnsi="Consolas" w:cs="Consolas"/>
                <w:color w:val="2B91AF"/>
                <w:sz w:val="19"/>
                <w:szCs w:val="19"/>
                <w:highlight w:val="white"/>
                <w:lang w:val="de-DE" w:eastAsia="de-CH"/>
              </w:rPr>
              <w:t>String</w:t>
            </w:r>
          </w:p>
        </w:tc>
        <w:tc>
          <w:tcPr>
            <w:tcW w:w="1505" w:type="dxa"/>
          </w:tcPr>
          <w:p w:rsidR="00CE5609" w:rsidRDefault="008E228A" w:rsidP="00CE5609">
            <w:pPr>
              <w:pStyle w:val="Text"/>
              <w:rPr>
                <w:rFonts w:asciiTheme="minorHAnsi" w:hAnsiTheme="minorHAnsi"/>
                <w:szCs w:val="22"/>
              </w:rPr>
            </w:pPr>
            <w:r>
              <w:rPr>
                <w:rFonts w:asciiTheme="minorHAnsi" w:hAnsiTheme="minorHAnsi"/>
                <w:szCs w:val="22"/>
              </w:rPr>
              <w:t>sXmlInputDataSet</w:t>
            </w:r>
          </w:p>
        </w:tc>
        <w:tc>
          <w:tcPr>
            <w:tcW w:w="1727" w:type="dxa"/>
          </w:tcPr>
          <w:p w:rsidR="00CE5609" w:rsidRDefault="00CE5609" w:rsidP="00CE5609">
            <w:pPr>
              <w:pStyle w:val="Text"/>
              <w:rPr>
                <w:rFonts w:asciiTheme="minorHAnsi" w:hAnsiTheme="minorHAnsi"/>
                <w:szCs w:val="22"/>
              </w:rPr>
            </w:pPr>
            <w:r>
              <w:rPr>
                <w:rFonts w:asciiTheme="minorHAnsi" w:hAnsiTheme="minorHAnsi"/>
                <w:szCs w:val="22"/>
              </w:rPr>
              <w:t>String</w:t>
            </w:r>
          </w:p>
        </w:tc>
        <w:tc>
          <w:tcPr>
            <w:tcW w:w="1810" w:type="dxa"/>
          </w:tcPr>
          <w:p w:rsidR="00CE5609" w:rsidRDefault="008E228A" w:rsidP="00CE5609">
            <w:pPr>
              <w:pStyle w:val="Text"/>
              <w:rPr>
                <w:rFonts w:asciiTheme="minorHAnsi" w:hAnsiTheme="minorHAnsi"/>
                <w:szCs w:val="22"/>
              </w:rPr>
            </w:pPr>
            <w:r>
              <w:rPr>
                <w:rFonts w:asciiTheme="minorHAnsi" w:hAnsiTheme="minorHAnsi"/>
                <w:szCs w:val="22"/>
              </w:rPr>
              <w:t>Invoice Input XML-Daten</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x</w:t>
            </w:r>
          </w:p>
        </w:tc>
      </w:tr>
    </w:tbl>
    <w:p w:rsidR="00CE5609" w:rsidRDefault="00CE5609" w:rsidP="00CE5609">
      <w:pPr>
        <w:pStyle w:val="Text"/>
      </w:pPr>
    </w:p>
    <w:p w:rsidR="00CE5609" w:rsidRDefault="00CE5609" w:rsidP="00CE5609">
      <w:pPr>
        <w:pStyle w:val="berschrift5"/>
      </w:pPr>
      <w:bookmarkStart w:id="1052" w:name="_Toc472333726"/>
      <w:r>
        <w:t>Rückgabestruktur</w:t>
      </w:r>
      <w:bookmarkEnd w:id="1052"/>
    </w:p>
    <w:tbl>
      <w:tblPr>
        <w:tblStyle w:val="Tabellenraster"/>
        <w:tblW w:w="0" w:type="auto"/>
        <w:tblLook w:val="04A0" w:firstRow="1" w:lastRow="0" w:firstColumn="1" w:lastColumn="0" w:noHBand="0" w:noVBand="1"/>
      </w:tblPr>
      <w:tblGrid>
        <w:gridCol w:w="2882"/>
        <w:gridCol w:w="1604"/>
        <w:gridCol w:w="2564"/>
        <w:gridCol w:w="2025"/>
      </w:tblGrid>
      <w:tr w:rsidR="00CE5609" w:rsidTr="00CE5609">
        <w:tc>
          <w:tcPr>
            <w:tcW w:w="2882" w:type="dxa"/>
          </w:tcPr>
          <w:p w:rsidR="00CE5609" w:rsidRDefault="00CE5609" w:rsidP="00CE5609">
            <w:pPr>
              <w:pStyle w:val="Text"/>
              <w:rPr>
                <w:rFonts w:asciiTheme="minorHAnsi" w:hAnsiTheme="minorHAnsi"/>
                <w:szCs w:val="22"/>
              </w:rPr>
            </w:pPr>
            <w:r>
              <w:rPr>
                <w:rFonts w:asciiTheme="minorHAnsi" w:hAnsiTheme="minorHAnsi"/>
                <w:szCs w:val="22"/>
              </w:rPr>
              <w:t>Klasse</w:t>
            </w:r>
          </w:p>
        </w:tc>
        <w:tc>
          <w:tcPr>
            <w:tcW w:w="1604"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2564"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2025"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r>
      <w:tr w:rsidR="00CE5609" w:rsidTr="00CE5609">
        <w:tc>
          <w:tcPr>
            <w:tcW w:w="2882" w:type="dxa"/>
          </w:tcPr>
          <w:p w:rsidR="00CE5609" w:rsidRDefault="008E228A" w:rsidP="00CE5609">
            <w:pPr>
              <w:pStyle w:val="Text"/>
              <w:rPr>
                <w:rFonts w:asciiTheme="minorHAnsi" w:hAnsiTheme="minorHAnsi"/>
                <w:szCs w:val="22"/>
              </w:rPr>
            </w:pPr>
            <w:r>
              <w:rPr>
                <w:rFonts w:ascii="Consolas" w:hAnsi="Consolas" w:cs="Consolas"/>
                <w:color w:val="2B91AF"/>
                <w:sz w:val="19"/>
                <w:szCs w:val="19"/>
              </w:rPr>
              <w:t>String</w:t>
            </w:r>
          </w:p>
        </w:tc>
        <w:tc>
          <w:tcPr>
            <w:tcW w:w="1604" w:type="dxa"/>
          </w:tcPr>
          <w:p w:rsidR="00CE5609" w:rsidRDefault="00CE5609" w:rsidP="00CE5609">
            <w:pPr>
              <w:pStyle w:val="Text"/>
              <w:rPr>
                <w:rFonts w:asciiTheme="minorHAnsi" w:hAnsiTheme="minorHAnsi"/>
                <w:szCs w:val="22"/>
              </w:rPr>
            </w:pPr>
          </w:p>
        </w:tc>
        <w:tc>
          <w:tcPr>
            <w:tcW w:w="2564" w:type="dxa"/>
          </w:tcPr>
          <w:p w:rsidR="00CE5609" w:rsidRDefault="008E228A" w:rsidP="00CE5609">
            <w:pPr>
              <w:pStyle w:val="Text"/>
              <w:rPr>
                <w:rFonts w:asciiTheme="minorHAnsi" w:hAnsiTheme="minorHAnsi"/>
                <w:szCs w:val="22"/>
              </w:rPr>
            </w:pPr>
            <w:r>
              <w:rPr>
                <w:rFonts w:asciiTheme="minorHAnsi" w:hAnsiTheme="minorHAnsi"/>
                <w:szCs w:val="22"/>
              </w:rPr>
              <w:t>String</w:t>
            </w:r>
          </w:p>
        </w:tc>
        <w:tc>
          <w:tcPr>
            <w:tcW w:w="2025" w:type="dxa"/>
          </w:tcPr>
          <w:p w:rsidR="00CE5609" w:rsidRDefault="008E228A" w:rsidP="00CE5609">
            <w:pPr>
              <w:pStyle w:val="Text"/>
              <w:rPr>
                <w:rFonts w:asciiTheme="minorHAnsi" w:hAnsiTheme="minorHAnsi"/>
                <w:szCs w:val="22"/>
              </w:rPr>
            </w:pPr>
            <w:r>
              <w:rPr>
                <w:rFonts w:asciiTheme="minorHAnsi" w:hAnsiTheme="minorHAnsi"/>
                <w:szCs w:val="22"/>
              </w:rPr>
              <w:t xml:space="preserve">Serialisierter Rückgabetyp vom Typ </w:t>
            </w:r>
            <w:r>
              <w:rPr>
                <w:rFonts w:ascii="Consolas" w:hAnsi="Consolas" w:cs="Consolas"/>
                <w:color w:val="2B91AF"/>
                <w:sz w:val="19"/>
                <w:szCs w:val="19"/>
                <w:highlight w:val="white"/>
              </w:rPr>
              <w:t>InvoiceResponse</w:t>
            </w:r>
          </w:p>
        </w:tc>
      </w:tr>
    </w:tbl>
    <w:p w:rsidR="00CE5609" w:rsidRDefault="00CE5609" w:rsidP="00CE5609">
      <w:pPr>
        <w:pStyle w:val="berschrift4"/>
      </w:pPr>
      <w:bookmarkStart w:id="1053" w:name="_Toc472333727"/>
      <w:r>
        <w:t>SOAP Beispiel</w:t>
      </w:r>
      <w:bookmarkEnd w:id="1053"/>
    </w:p>
    <w:p w:rsidR="00CE5609" w:rsidRDefault="00CE5609" w:rsidP="00CE5609">
      <w:pPr>
        <w:pStyle w:val="berschrift5"/>
      </w:pPr>
      <w:bookmarkStart w:id="1054" w:name="_Toc472333728"/>
      <w:r>
        <w:t>Request:</w:t>
      </w:r>
      <w:bookmarkEnd w:id="1054"/>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055" w:name="_Toc472333729"/>
      <w:r>
        <w:t>Response</w:t>
      </w:r>
      <w:bookmarkEnd w:id="1055"/>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1056" w:name="_Toc472333730"/>
      <w:r>
        <w:t>printAngebotService</w:t>
      </w:r>
      <w:r w:rsidR="00831FC9">
        <w:t xml:space="preserve"> (B2B)</w:t>
      </w:r>
      <w:bookmarkEnd w:id="1056"/>
    </w:p>
    <w:p w:rsidR="00831FC9" w:rsidRDefault="00831FC9" w:rsidP="00831FC9">
      <w:r>
        <w:t>Zusammenfassung von Methoden die für den Druck von Angebotsdokumenten benötigt werden.</w:t>
      </w:r>
    </w:p>
    <w:p w:rsidR="00E73610" w:rsidRDefault="00E73610" w:rsidP="00E73610">
      <w:pPr>
        <w:pStyle w:val="berschrift3"/>
      </w:pPr>
      <w:bookmarkStart w:id="1057" w:name="_Toc472333731"/>
      <w:r>
        <w:t>checkPrintCheckedDokumente</w:t>
      </w:r>
      <w:bookmarkEnd w:id="1057"/>
    </w:p>
    <w:p w:rsidR="00E73610" w:rsidRDefault="00E73610" w:rsidP="00E73610">
      <w:pPr>
        <w:pStyle w:val="berschrift4"/>
      </w:pPr>
      <w:bookmarkStart w:id="1058" w:name="_Toc472333732"/>
      <w:r>
        <w:t>WebService Beschreibung</w:t>
      </w:r>
      <w:bookmarkEnd w:id="1058"/>
    </w:p>
    <w:p w:rsidR="00E73610" w:rsidRDefault="00AC329A" w:rsidP="00E73610">
      <w:r>
        <w:t>Diese Methode überprüft ob der angegebene Druckauftrag fertig ist, wenn die Methode printCheckedDokumente einen Timeout zurückgeliefert hat.</w:t>
      </w:r>
    </w:p>
    <w:p w:rsidR="00E73610" w:rsidRDefault="00E73610" w:rsidP="00E73610"/>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Checkt ob der letzte Druckauftrag fertig ist</w:t>
      </w:r>
    </w:p>
    <w:p w:rsidR="00E73610" w:rsidRPr="00684301" w:rsidRDefault="00E73610" w:rsidP="00E73610">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4301">
        <w:rPr>
          <w:rFonts w:ascii="Consolas" w:hAnsi="Consolas" w:cs="Consolas"/>
          <w:color w:val="808080"/>
          <w:sz w:val="19"/>
          <w:szCs w:val="19"/>
          <w:highlight w:val="white"/>
          <w:lang w:val="en-US"/>
        </w:rPr>
        <w:t>///</w:t>
      </w:r>
      <w:r w:rsidRPr="00684301">
        <w:rPr>
          <w:rFonts w:ascii="Consolas" w:hAnsi="Consolas" w:cs="Consolas"/>
          <w:color w:val="008000"/>
          <w:sz w:val="19"/>
          <w:szCs w:val="19"/>
          <w:highlight w:val="white"/>
          <w:lang w:val="en-US"/>
        </w:rPr>
        <w:t xml:space="preserve"> </w:t>
      </w:r>
      <w:r w:rsidRPr="00684301">
        <w:rPr>
          <w:rFonts w:ascii="Consolas" w:hAnsi="Consolas" w:cs="Consolas"/>
          <w:color w:val="808080"/>
          <w:sz w:val="19"/>
          <w:szCs w:val="19"/>
          <w:highlight w:val="white"/>
          <w:lang w:val="en-US"/>
        </w:rPr>
        <w:t>&lt;/summary&gt;</w:t>
      </w:r>
    </w:p>
    <w:p w:rsidR="00E73610" w:rsidRPr="00684301" w:rsidRDefault="00E73610" w:rsidP="00E73610">
      <w:pPr>
        <w:autoSpaceDE w:val="0"/>
        <w:autoSpaceDN w:val="0"/>
        <w:adjustRightInd w:val="0"/>
        <w:jc w:val="left"/>
        <w:rPr>
          <w:rFonts w:ascii="Consolas" w:hAnsi="Consolas" w:cs="Consolas"/>
          <w:color w:val="000000"/>
          <w:sz w:val="19"/>
          <w:szCs w:val="19"/>
          <w:highlight w:val="white"/>
          <w:lang w:val="en-US"/>
        </w:rPr>
      </w:pPr>
      <w:r w:rsidRPr="00684301">
        <w:rPr>
          <w:rFonts w:ascii="Consolas" w:hAnsi="Consolas" w:cs="Consolas"/>
          <w:color w:val="000000"/>
          <w:sz w:val="19"/>
          <w:szCs w:val="19"/>
          <w:highlight w:val="white"/>
          <w:lang w:val="en-US"/>
        </w:rPr>
        <w:t xml:space="preserve">        </w:t>
      </w:r>
      <w:r w:rsidRPr="00684301">
        <w:rPr>
          <w:rFonts w:ascii="Consolas" w:hAnsi="Consolas" w:cs="Consolas"/>
          <w:color w:val="808080"/>
          <w:sz w:val="19"/>
          <w:szCs w:val="19"/>
          <w:highlight w:val="white"/>
          <w:lang w:val="en-US"/>
        </w:rPr>
        <w:t>///</w:t>
      </w:r>
      <w:r w:rsidRPr="00684301">
        <w:rPr>
          <w:rFonts w:ascii="Consolas" w:hAnsi="Consolas" w:cs="Consolas"/>
          <w:color w:val="008000"/>
          <w:sz w:val="19"/>
          <w:szCs w:val="19"/>
          <w:highlight w:val="white"/>
          <w:lang w:val="en-US"/>
        </w:rPr>
        <w:t xml:space="preserve"> </w:t>
      </w:r>
      <w:r w:rsidRPr="00684301">
        <w:rPr>
          <w:rFonts w:ascii="Consolas" w:hAnsi="Consolas" w:cs="Consolas"/>
          <w:color w:val="808080"/>
          <w:sz w:val="19"/>
          <w:szCs w:val="19"/>
          <w:highlight w:val="white"/>
          <w:lang w:val="en-US"/>
        </w:rPr>
        <w:t>&lt;param name="input"&gt;</w:t>
      </w:r>
      <w:r w:rsidRPr="00684301">
        <w:rPr>
          <w:rFonts w:ascii="Consolas" w:hAnsi="Consolas" w:cs="Consolas"/>
          <w:color w:val="008000"/>
          <w:sz w:val="19"/>
          <w:szCs w:val="19"/>
          <w:highlight w:val="white"/>
          <w:lang w:val="en-US"/>
        </w:rPr>
        <w:t>iprintCheckedDokumenteDto</w:t>
      </w:r>
      <w:r w:rsidRPr="00684301">
        <w:rPr>
          <w:rFonts w:ascii="Consolas" w:hAnsi="Consolas" w:cs="Consolas"/>
          <w:color w:val="808080"/>
          <w:sz w:val="19"/>
          <w:szCs w:val="19"/>
          <w:highlight w:val="white"/>
          <w:lang w:val="en-US"/>
        </w:rPr>
        <w:t>&lt;/param&gt;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684301">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w:t>
      </w:r>
      <w:r w:rsidRPr="00E73610">
        <w:rPr>
          <w:rFonts w:ascii="Consolas" w:hAnsi="Consolas" w:cs="Consolas"/>
          <w:color w:val="008000"/>
          <w:sz w:val="19"/>
          <w:szCs w:val="19"/>
          <w:highlight w:val="white"/>
          <w:lang w:val="en-US"/>
        </w:rPr>
        <w:t>oprintCheckedDokumenteDto</w:t>
      </w:r>
      <w:r w:rsidRPr="00E73610">
        <w:rPr>
          <w:rFonts w:ascii="Consolas" w:hAnsi="Consolas" w:cs="Consolas"/>
          <w:color w:val="808080"/>
          <w:sz w:val="19"/>
          <w:szCs w:val="19"/>
          <w:highlight w:val="white"/>
          <w:lang w:val="en-US"/>
        </w:rPr>
        <w:t>&lt;/returns&gt;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2B91AF"/>
          <w:sz w:val="19"/>
          <w:szCs w:val="19"/>
          <w:highlight w:val="white"/>
          <w:lang w:val="en-US"/>
        </w:rPr>
        <w:t>OperationContract</w:t>
      </w:r>
      <w:r w:rsidRPr="00E73610">
        <w:rPr>
          <w:rFonts w:ascii="Consolas" w:hAnsi="Consolas" w:cs="Consolas"/>
          <w:color w:val="000000"/>
          <w:sz w:val="19"/>
          <w:szCs w:val="19"/>
          <w:highlight w:val="white"/>
          <w:lang w:val="en-US"/>
        </w:rPr>
        <w:t>]</w:t>
      </w:r>
    </w:p>
    <w:p w:rsidR="00E73610" w:rsidRPr="009C614F" w:rsidRDefault="00E73610" w:rsidP="00E73610">
      <w:pPr>
        <w:rPr>
          <w:lang w:val="en-US"/>
        </w:rPr>
      </w:pPr>
      <w:r w:rsidRPr="00E73610">
        <w:rPr>
          <w:rFonts w:ascii="Consolas" w:hAnsi="Consolas" w:cs="Consolas"/>
          <w:color w:val="000000"/>
          <w:sz w:val="19"/>
          <w:szCs w:val="19"/>
          <w:highlight w:val="white"/>
          <w:lang w:val="en-US"/>
        </w:rPr>
        <w:t xml:space="preserve">        DTO.</w:t>
      </w:r>
      <w:r w:rsidRPr="00E73610">
        <w:rPr>
          <w:rFonts w:ascii="Consolas" w:hAnsi="Consolas" w:cs="Consolas"/>
          <w:color w:val="2B91AF"/>
          <w:sz w:val="19"/>
          <w:szCs w:val="19"/>
          <w:highlight w:val="white"/>
          <w:lang w:val="en-US"/>
        </w:rPr>
        <w:t>oprintCheckedDokumenteDto</w:t>
      </w:r>
      <w:r w:rsidRPr="00E73610">
        <w:rPr>
          <w:rFonts w:ascii="Consolas" w:hAnsi="Consolas" w:cs="Consolas"/>
          <w:color w:val="000000"/>
          <w:sz w:val="19"/>
          <w:szCs w:val="19"/>
          <w:highlight w:val="white"/>
          <w:lang w:val="en-US"/>
        </w:rPr>
        <w:t xml:space="preserve"> checkPrintCheckedDokumente(DTO.</w:t>
      </w:r>
      <w:r w:rsidRPr="00E73610">
        <w:rPr>
          <w:rFonts w:ascii="Consolas" w:hAnsi="Consolas" w:cs="Consolas"/>
          <w:color w:val="2B91AF"/>
          <w:sz w:val="19"/>
          <w:szCs w:val="19"/>
          <w:highlight w:val="white"/>
          <w:lang w:val="en-US"/>
        </w:rPr>
        <w:t>iprintCheckedDokumenteDto</w:t>
      </w:r>
      <w:r w:rsidRPr="00E73610">
        <w:rPr>
          <w:rFonts w:ascii="Consolas" w:hAnsi="Consolas" w:cs="Consolas"/>
          <w:color w:val="000000"/>
          <w:sz w:val="19"/>
          <w:szCs w:val="19"/>
          <w:highlight w:val="white"/>
          <w:lang w:val="en-US"/>
        </w:rPr>
        <w:t xml:space="preserve"> input);</w:t>
      </w:r>
    </w:p>
    <w:p w:rsidR="00E73610" w:rsidRDefault="00E73610" w:rsidP="00E73610">
      <w:pPr>
        <w:pStyle w:val="berschrift5"/>
      </w:pPr>
      <w:bookmarkStart w:id="1059" w:name="_Toc472333733"/>
      <w:r>
        <w:t>Inputstruktur</w:t>
      </w:r>
      <w:bookmarkEnd w:id="1059"/>
    </w:p>
    <w:p w:rsidR="00E73610" w:rsidRDefault="00E73610" w:rsidP="00E73610">
      <w:pPr>
        <w:pStyle w:val="Text"/>
      </w:pPr>
    </w:p>
    <w:p w:rsidR="00E73610" w:rsidRDefault="00E73610" w:rsidP="00E73610">
      <w:pPr>
        <w:pStyle w:val="berschrift5"/>
      </w:pPr>
      <w:bookmarkStart w:id="1060" w:name="_Toc472333734"/>
      <w:r>
        <w:t>Rückgabestruktur</w:t>
      </w:r>
      <w:bookmarkEnd w:id="1060"/>
    </w:p>
    <w:p w:rsidR="004A00E4" w:rsidRPr="004A00E4" w:rsidRDefault="004A00E4" w:rsidP="004A00E4"/>
    <w:p w:rsidR="00E73610" w:rsidRDefault="00E73610" w:rsidP="00E73610">
      <w:pPr>
        <w:pStyle w:val="berschrift4"/>
      </w:pPr>
      <w:bookmarkStart w:id="1061" w:name="_Toc472333735"/>
      <w:r>
        <w:t>SOAP Beispiel</w:t>
      </w:r>
      <w:bookmarkEnd w:id="1061"/>
    </w:p>
    <w:p w:rsidR="00E73610" w:rsidRDefault="00E73610" w:rsidP="00E73610">
      <w:pPr>
        <w:pStyle w:val="berschrift5"/>
      </w:pPr>
      <w:bookmarkStart w:id="1062" w:name="_Toc472333736"/>
      <w:r>
        <w:t>Request:</w:t>
      </w:r>
      <w:bookmarkEnd w:id="1062"/>
    </w:p>
    <w:p w:rsidR="00E73610" w:rsidRDefault="00E73610" w:rsidP="00E73610"/>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&lt;/soap:Envelope&gt;</w:t>
      </w:r>
    </w:p>
    <w:p w:rsidR="00E73610" w:rsidRPr="006B79C5" w:rsidRDefault="00E73610" w:rsidP="00E73610">
      <w:pPr>
        <w:rPr>
          <w:lang w:val="en-US"/>
        </w:rPr>
      </w:pPr>
    </w:p>
    <w:p w:rsidR="00E73610" w:rsidRDefault="00E73610" w:rsidP="00E73610">
      <w:pPr>
        <w:pStyle w:val="berschrift5"/>
      </w:pPr>
      <w:bookmarkStart w:id="1063" w:name="_Toc472333737"/>
      <w:r>
        <w:t>Response</w:t>
      </w:r>
      <w:bookmarkEnd w:id="1063"/>
    </w:p>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&lt;/soap:Envelope&gt;</w:t>
      </w:r>
    </w:p>
    <w:p w:rsidR="00E73610" w:rsidRPr="00596C64" w:rsidRDefault="00E73610" w:rsidP="00E73610"/>
    <w:p w:rsidR="00E73610" w:rsidRDefault="00E73610" w:rsidP="00E73610">
      <w:pPr>
        <w:pStyle w:val="berschrift3"/>
      </w:pPr>
      <w:bookmarkStart w:id="1064" w:name="_Toc472333738"/>
      <w:r>
        <w:t>listAvailableDokumente</w:t>
      </w:r>
      <w:bookmarkEnd w:id="1064"/>
    </w:p>
    <w:p w:rsidR="00E73610" w:rsidRDefault="00E73610" w:rsidP="00E73610">
      <w:pPr>
        <w:pStyle w:val="berschrift4"/>
      </w:pPr>
      <w:bookmarkStart w:id="1065" w:name="_Toc472333739"/>
      <w:r>
        <w:t>WebService Beschreibung</w:t>
      </w:r>
      <w:bookmarkEnd w:id="1065"/>
    </w:p>
    <w:p w:rsidR="00E73610" w:rsidRDefault="00AC329A" w:rsidP="00E73610">
      <w:r>
        <w:t>Diese Methode stellt eine Liste der verfügbaren Dokumente zur Verfügung, diese können mit der Methode printCheckedDokumente dann erzeugt und zu einem PDF zusammengefügt werden.</w:t>
      </w:r>
    </w:p>
    <w:p w:rsidR="00E73610" w:rsidRDefault="00E73610" w:rsidP="00E73610"/>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Dokumente im Kontext (20100914_Logik_Druckmatrix_v2)</w:t>
      </w:r>
    </w:p>
    <w:p w:rsidR="00E73610" w:rsidRPr="00684301" w:rsidRDefault="00E73610" w:rsidP="00E73610">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4301">
        <w:rPr>
          <w:rFonts w:ascii="Consolas" w:hAnsi="Consolas" w:cs="Consolas"/>
          <w:color w:val="808080"/>
          <w:sz w:val="19"/>
          <w:szCs w:val="19"/>
          <w:highlight w:val="white"/>
          <w:lang w:val="en-US"/>
        </w:rPr>
        <w:t>///</w:t>
      </w:r>
      <w:r w:rsidRPr="00684301">
        <w:rPr>
          <w:rFonts w:ascii="Consolas" w:hAnsi="Consolas" w:cs="Consolas"/>
          <w:color w:val="008000"/>
          <w:sz w:val="19"/>
          <w:szCs w:val="19"/>
          <w:highlight w:val="white"/>
          <w:lang w:val="en-US"/>
        </w:rPr>
        <w:t xml:space="preserve"> </w:t>
      </w:r>
      <w:r w:rsidRPr="00684301">
        <w:rPr>
          <w:rFonts w:ascii="Consolas" w:hAnsi="Consolas" w:cs="Consolas"/>
          <w:color w:val="808080"/>
          <w:sz w:val="19"/>
          <w:szCs w:val="19"/>
          <w:highlight w:val="white"/>
          <w:lang w:val="en-US"/>
        </w:rPr>
        <w:t>&lt;/summary&gt;</w:t>
      </w:r>
    </w:p>
    <w:p w:rsidR="00E73610" w:rsidRPr="00684301" w:rsidRDefault="00E73610" w:rsidP="00E73610">
      <w:pPr>
        <w:autoSpaceDE w:val="0"/>
        <w:autoSpaceDN w:val="0"/>
        <w:adjustRightInd w:val="0"/>
        <w:jc w:val="left"/>
        <w:rPr>
          <w:rFonts w:ascii="Consolas" w:hAnsi="Consolas" w:cs="Consolas"/>
          <w:color w:val="000000"/>
          <w:sz w:val="19"/>
          <w:szCs w:val="19"/>
          <w:highlight w:val="white"/>
          <w:lang w:val="en-US"/>
        </w:rPr>
      </w:pPr>
      <w:r w:rsidRPr="00684301">
        <w:rPr>
          <w:rFonts w:ascii="Consolas" w:hAnsi="Consolas" w:cs="Consolas"/>
          <w:color w:val="000000"/>
          <w:sz w:val="19"/>
          <w:szCs w:val="19"/>
          <w:highlight w:val="white"/>
          <w:lang w:val="en-US"/>
        </w:rPr>
        <w:t xml:space="preserve">        </w:t>
      </w:r>
      <w:r w:rsidRPr="00684301">
        <w:rPr>
          <w:rFonts w:ascii="Consolas" w:hAnsi="Consolas" w:cs="Consolas"/>
          <w:color w:val="808080"/>
          <w:sz w:val="19"/>
          <w:szCs w:val="19"/>
          <w:highlight w:val="white"/>
          <w:lang w:val="en-US"/>
        </w:rPr>
        <w:t>///</w:t>
      </w:r>
      <w:r w:rsidRPr="00684301">
        <w:rPr>
          <w:rFonts w:ascii="Consolas" w:hAnsi="Consolas" w:cs="Consolas"/>
          <w:color w:val="008000"/>
          <w:sz w:val="19"/>
          <w:szCs w:val="19"/>
          <w:highlight w:val="white"/>
          <w:lang w:val="en-US"/>
        </w:rPr>
        <w:t xml:space="preserve"> </w:t>
      </w:r>
      <w:r w:rsidRPr="00684301">
        <w:rPr>
          <w:rFonts w:ascii="Consolas" w:hAnsi="Consolas" w:cs="Consolas"/>
          <w:color w:val="808080"/>
          <w:sz w:val="19"/>
          <w:szCs w:val="19"/>
          <w:highlight w:val="white"/>
          <w:lang w:val="en-US"/>
        </w:rPr>
        <w:t>&lt;param name="input"&gt;</w:t>
      </w:r>
      <w:r w:rsidRPr="00684301">
        <w:rPr>
          <w:rFonts w:ascii="Consolas" w:hAnsi="Consolas" w:cs="Consolas"/>
          <w:color w:val="008000"/>
          <w:sz w:val="19"/>
          <w:szCs w:val="19"/>
          <w:highlight w:val="white"/>
          <w:lang w:val="en-US"/>
        </w:rPr>
        <w:t>ilistAvailableDokumenteDto</w:t>
      </w:r>
      <w:r w:rsidRPr="00684301">
        <w:rPr>
          <w:rFonts w:ascii="Consolas" w:hAnsi="Consolas" w:cs="Consolas"/>
          <w:color w:val="808080"/>
          <w:sz w:val="19"/>
          <w:szCs w:val="19"/>
          <w:highlight w:val="white"/>
          <w:lang w:val="en-US"/>
        </w:rPr>
        <w:t>&lt;/param&gt;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684301">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w:t>
      </w:r>
      <w:r w:rsidRPr="00E73610">
        <w:rPr>
          <w:rFonts w:ascii="Consolas" w:hAnsi="Consolas" w:cs="Consolas"/>
          <w:color w:val="008000"/>
          <w:sz w:val="19"/>
          <w:szCs w:val="19"/>
          <w:highlight w:val="white"/>
          <w:lang w:val="en-US"/>
        </w:rPr>
        <w:t>olistAvailableDokumenteDto</w:t>
      </w:r>
      <w:r w:rsidRPr="00E73610">
        <w:rPr>
          <w:rFonts w:ascii="Consolas" w:hAnsi="Consolas" w:cs="Consolas"/>
          <w:color w:val="808080"/>
          <w:sz w:val="19"/>
          <w:szCs w:val="19"/>
          <w:highlight w:val="white"/>
          <w:lang w:val="en-US"/>
        </w:rPr>
        <w:t>&lt;/returns&gt;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2B91AF"/>
          <w:sz w:val="19"/>
          <w:szCs w:val="19"/>
          <w:highlight w:val="white"/>
          <w:lang w:val="en-US"/>
        </w:rPr>
        <w:t>OperationContract</w:t>
      </w:r>
      <w:r w:rsidRPr="00E73610">
        <w:rPr>
          <w:rFonts w:ascii="Consolas" w:hAnsi="Consolas" w:cs="Consolas"/>
          <w:color w:val="000000"/>
          <w:sz w:val="19"/>
          <w:szCs w:val="19"/>
          <w:highlight w:val="white"/>
          <w:lang w:val="en-US"/>
        </w:rPr>
        <w:t>]</w:t>
      </w:r>
    </w:p>
    <w:p w:rsidR="00E73610" w:rsidRPr="00684301" w:rsidRDefault="00E73610" w:rsidP="00E73610">
      <w:pPr>
        <w:rPr>
          <w:lang w:val="en-US"/>
        </w:rPr>
      </w:pPr>
      <w:r w:rsidRPr="00684301">
        <w:rPr>
          <w:rFonts w:ascii="Consolas" w:hAnsi="Consolas" w:cs="Consolas"/>
          <w:color w:val="000000"/>
          <w:sz w:val="19"/>
          <w:szCs w:val="19"/>
          <w:highlight w:val="white"/>
          <w:lang w:val="en-US"/>
        </w:rPr>
        <w:t xml:space="preserve">        DTO.</w:t>
      </w:r>
      <w:r w:rsidRPr="00684301">
        <w:rPr>
          <w:rFonts w:ascii="Consolas" w:hAnsi="Consolas" w:cs="Consolas"/>
          <w:color w:val="2B91AF"/>
          <w:sz w:val="19"/>
          <w:szCs w:val="19"/>
          <w:highlight w:val="white"/>
          <w:lang w:val="en-US"/>
        </w:rPr>
        <w:t>olistAvailableDokumenteDto</w:t>
      </w:r>
      <w:r w:rsidRPr="00684301">
        <w:rPr>
          <w:rFonts w:ascii="Consolas" w:hAnsi="Consolas" w:cs="Consolas"/>
          <w:color w:val="000000"/>
          <w:sz w:val="19"/>
          <w:szCs w:val="19"/>
          <w:highlight w:val="white"/>
          <w:lang w:val="en-US"/>
        </w:rPr>
        <w:t xml:space="preserve"> listAvailableDokumente(DTO.</w:t>
      </w:r>
      <w:r w:rsidRPr="00684301">
        <w:rPr>
          <w:rFonts w:ascii="Consolas" w:hAnsi="Consolas" w:cs="Consolas"/>
          <w:color w:val="2B91AF"/>
          <w:sz w:val="19"/>
          <w:szCs w:val="19"/>
          <w:highlight w:val="white"/>
          <w:lang w:val="en-US"/>
        </w:rPr>
        <w:t>ilistAvailableDokumenteDto</w:t>
      </w:r>
      <w:r w:rsidRPr="00684301">
        <w:rPr>
          <w:rFonts w:ascii="Consolas" w:hAnsi="Consolas" w:cs="Consolas"/>
          <w:color w:val="000000"/>
          <w:sz w:val="19"/>
          <w:szCs w:val="19"/>
          <w:highlight w:val="white"/>
          <w:lang w:val="en-US"/>
        </w:rPr>
        <w:t xml:space="preserve"> input);</w:t>
      </w:r>
    </w:p>
    <w:p w:rsidR="00E73610" w:rsidRDefault="00E73610" w:rsidP="00E73610">
      <w:pPr>
        <w:pStyle w:val="berschrift5"/>
      </w:pPr>
      <w:bookmarkStart w:id="1066" w:name="_Toc472333740"/>
      <w:r>
        <w:t>Inputstruktur</w:t>
      </w:r>
      <w:bookmarkEnd w:id="1066"/>
    </w:p>
    <w:tbl>
      <w:tblPr>
        <w:tblW w:w="939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2055"/>
        <w:gridCol w:w="1809"/>
        <w:gridCol w:w="1181"/>
      </w:tblGrid>
      <w:tr w:rsidR="008F393E" w:rsidRPr="008F393E" w:rsidTr="00CB1F77">
        <w:tc>
          <w:tcPr>
            <w:tcW w:w="2846"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Attribut </w:t>
            </w:r>
          </w:p>
        </w:tc>
        <w:tc>
          <w:tcPr>
            <w:tcW w:w="2055"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Required</w:t>
            </w:r>
            <w:r w:rsidRPr="008F393E">
              <w:rPr>
                <w:rFonts w:ascii="Times New Roman" w:hAnsi="Times New Roman"/>
                <w:sz w:val="24"/>
              </w:rPr>
              <w:t xml:space="preserve"> </w:t>
            </w:r>
          </w:p>
        </w:tc>
      </w:tr>
      <w:tr w:rsidR="008F393E" w:rsidRPr="008F393E" w:rsidTr="00CB1F77">
        <w:tc>
          <w:tcPr>
            <w:tcW w:w="2846"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Consolas" w:hAnsi="Consolas" w:cs="Consolas"/>
                <w:color w:val="2B91AF"/>
                <w:sz w:val="19"/>
                <w:szCs w:val="19"/>
                <w:lang w:eastAsia="de-CH"/>
              </w:rPr>
              <w:t xml:space="preserve">ilistAvailableDokumenteDto </w:t>
            </w:r>
          </w:p>
        </w:tc>
        <w:tc>
          <w:tcPr>
            <w:tcW w:w="1503"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c>
          <w:tcPr>
            <w:tcW w:w="2055"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r>
      <w:tr w:rsidR="008F393E" w:rsidRPr="008F393E" w:rsidTr="00CB1F77">
        <w:tc>
          <w:tcPr>
            <w:tcW w:w="2846"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kontext </w:t>
            </w:r>
          </w:p>
        </w:tc>
        <w:tc>
          <w:tcPr>
            <w:tcW w:w="2055"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CB1F77">
              <w:rPr>
                <w:rFonts w:ascii="Consolas" w:hAnsi="Consolas" w:cs="Consolas"/>
                <w:color w:val="2B91AF"/>
                <w:sz w:val="19"/>
                <w:szCs w:val="19"/>
                <w:lang w:eastAsia="de-CH"/>
              </w:rPr>
              <w:t>docKontextDto</w:t>
            </w:r>
            <w:r w:rsidRPr="008F393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Dokumentenkontext </w:t>
            </w:r>
          </w:p>
        </w:tc>
        <w:tc>
          <w:tcPr>
            <w:tcW w:w="1181"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r w:rsidR="00CB1F77">
              <w:rPr>
                <w:rFonts w:asciiTheme="minorHAnsi" w:hAnsiTheme="minorHAnsi"/>
                <w:sz w:val="24"/>
                <w:szCs w:val="22"/>
                <w:lang w:val="de-CH"/>
              </w:rPr>
              <w:t>x</w:t>
            </w:r>
          </w:p>
        </w:tc>
      </w:tr>
      <w:tr w:rsidR="008F393E" w:rsidRPr="008F393E" w:rsidTr="008F393E">
        <w:tc>
          <w:tcPr>
            <w:tcW w:w="2846"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Consolas" w:hAnsi="Consolas" w:cs="Consolas"/>
                <w:color w:val="2B91AF"/>
                <w:sz w:val="19"/>
                <w:szCs w:val="19"/>
                <w:lang w:eastAsia="de-CH"/>
              </w:rPr>
              <w:t xml:space="preserve">docKontextDto </w:t>
            </w:r>
          </w:p>
        </w:tc>
        <w:tc>
          <w:tcPr>
            <w:tcW w:w="1503"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c>
          <w:tcPr>
            <w:tcW w:w="2055"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r>
      <w:tr w:rsidR="008F393E" w:rsidRPr="008F393E" w:rsidTr="008F393E">
        <w:tc>
          <w:tcPr>
            <w:tcW w:w="2846"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area </w:t>
            </w:r>
          </w:p>
        </w:tc>
        <w:tc>
          <w:tcPr>
            <w:tcW w:w="2055"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DocumentArea </w:t>
            </w:r>
          </w:p>
        </w:tc>
        <w:tc>
          <w:tcPr>
            <w:tcW w:w="1809"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Type of the item to print (corresponding to the table where to look for sysID) </w:t>
            </w:r>
            <w:r w:rsidR="00CB1F77">
              <w:rPr>
                <w:rFonts w:asciiTheme="minorHAnsi" w:hAnsiTheme="minorHAnsi"/>
                <w:sz w:val="24"/>
                <w:szCs w:val="22"/>
                <w:lang w:val="de-CH"/>
              </w:rPr>
              <w:t>(It,Angebot,Antrag)</w:t>
            </w:r>
          </w:p>
        </w:tc>
        <w:tc>
          <w:tcPr>
            <w:tcW w:w="1181"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r>
      <w:tr w:rsidR="008F393E" w:rsidRPr="008F393E" w:rsidTr="008F393E">
        <w:tc>
          <w:tcPr>
            <w:tcW w:w="2846"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subarea </w:t>
            </w:r>
          </w:p>
        </w:tc>
        <w:tc>
          <w:tcPr>
            <w:tcW w:w="2055"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DocumentSubArea </w:t>
            </w:r>
          </w:p>
        </w:tc>
        <w:tc>
          <w:tcPr>
            <w:tcW w:w="1809"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Optional type of a document subset for the area</w:t>
            </w:r>
            <w:r w:rsidR="00CB1F77">
              <w:rPr>
                <w:rFonts w:asciiTheme="minorHAnsi" w:hAnsiTheme="minorHAnsi"/>
                <w:sz w:val="24"/>
                <w:szCs w:val="22"/>
                <w:lang w:val="de-CH"/>
              </w:rPr>
              <w:t>. (All, Antragsformular)</w:t>
            </w:r>
          </w:p>
        </w:tc>
        <w:tc>
          <w:tcPr>
            <w:tcW w:w="1181"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r>
      <w:tr w:rsidR="008F393E" w:rsidRPr="008F393E" w:rsidTr="008F393E">
        <w:tc>
          <w:tcPr>
            <w:tcW w:w="2846"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sysID </w:t>
            </w:r>
          </w:p>
        </w:tc>
        <w:tc>
          <w:tcPr>
            <w:tcW w:w="2055"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Primary Key of the item to print </w:t>
            </w:r>
          </w:p>
        </w:tc>
        <w:tc>
          <w:tcPr>
            <w:tcW w:w="1181"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r>
    </w:tbl>
    <w:p w:rsidR="008F393E" w:rsidRPr="008F393E" w:rsidRDefault="008F393E" w:rsidP="008F393E">
      <w:pPr>
        <w:spacing w:before="100" w:beforeAutospacing="1" w:after="100" w:afterAutospacing="1"/>
        <w:jc w:val="left"/>
        <w:rPr>
          <w:rFonts w:ascii="Times New Roman" w:hAnsi="Times New Roman"/>
          <w:sz w:val="24"/>
        </w:rPr>
      </w:pPr>
      <w:r w:rsidRPr="008F393E">
        <w:rPr>
          <w:rFonts w:ascii="Times New Roman" w:hAnsi="Times New Roman"/>
          <w:sz w:val="24"/>
        </w:rPr>
        <w:t xml:space="preserve">  </w:t>
      </w:r>
    </w:p>
    <w:p w:rsidR="00E73610" w:rsidRDefault="00E73610" w:rsidP="00E73610">
      <w:pPr>
        <w:pStyle w:val="Text"/>
      </w:pPr>
    </w:p>
    <w:p w:rsidR="00E73610" w:rsidRDefault="00E73610" w:rsidP="00E73610">
      <w:pPr>
        <w:pStyle w:val="berschrift5"/>
      </w:pPr>
      <w:bookmarkStart w:id="1067" w:name="_Toc472333741"/>
      <w:r>
        <w:t>Rückgabestruktur</w:t>
      </w:r>
      <w:bookmarkEnd w:id="106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2252"/>
        <w:gridCol w:w="974"/>
        <w:gridCol w:w="2854"/>
      </w:tblGrid>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Klasse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Attribut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Typ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Beschreibung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Consolas" w:hAnsi="Consolas" w:cs="Consolas"/>
                <w:color w:val="2B91AF"/>
                <w:sz w:val="19"/>
                <w:szCs w:val="19"/>
                <w:lang w:eastAsia="de-CH"/>
              </w:rPr>
              <w:t xml:space="preserve">olistAvailableDokumenteDto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dokumente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Consolas" w:hAnsi="Consolas" w:cs="Consolas"/>
                <w:color w:val="2B91AF"/>
                <w:sz w:val="19"/>
                <w:szCs w:val="19"/>
                <w:lang w:eastAsia="de-CH"/>
              </w:rPr>
              <w:t>DokumenteDto</w:t>
            </w:r>
            <w:r w:rsidRPr="00CB1F77">
              <w:rPr>
                <w:rFonts w:asciiTheme="minorHAnsi" w:hAnsiTheme="minorHAnsi"/>
                <w:sz w:val="24"/>
                <w:szCs w:val="22"/>
                <w:lang w:val="de-CH"/>
              </w:rPr>
              <w:t xml:space="preserve"> </w:t>
            </w:r>
            <w:r>
              <w:rPr>
                <w:rFonts w:asciiTheme="minorHAnsi" w:hAnsiTheme="minorHAnsi"/>
                <w:sz w:val="24"/>
                <w:szCs w:val="22"/>
                <w:lang w:val="de-CH"/>
              </w:rPr>
              <w:t>[]</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Allgemeines Dokumentenobjekt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Consolas" w:hAnsi="Consolas" w:cs="Consolas"/>
                <w:color w:val="2B91AF"/>
                <w:sz w:val="19"/>
                <w:szCs w:val="19"/>
                <w:lang w:eastAsia="de-CH"/>
              </w:rPr>
              <w:t xml:space="preserve">DokumenteDto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AdditionalSprache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string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Pr>
                <w:rFonts w:asciiTheme="minorHAnsi" w:hAnsiTheme="minorHAnsi"/>
                <w:sz w:val="24"/>
                <w:szCs w:val="22"/>
                <w:lang w:val="de-CH"/>
              </w:rPr>
              <w:t>Vo</w:t>
            </w:r>
            <w:r w:rsidRPr="00CB1F77">
              <w:rPr>
                <w:rFonts w:asciiTheme="minorHAnsi" w:hAnsiTheme="minorHAnsi"/>
                <w:sz w:val="24"/>
                <w:szCs w:val="22"/>
                <w:lang w:val="de-CH"/>
              </w:rPr>
              <w:t xml:space="preserve">rgabesprache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Bezeichnung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string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Bezeichnnung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BnowMitarbeiterExemplar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int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Bank Now Mitarbeiter Exemplar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DefaultSprache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string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VOrgabesprache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DokumentenID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long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Dokumenten ID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Druck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int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Druck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KundenExemplar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int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Kundenexemplar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sysEaiquo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long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EAI Quote ID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VertriebspatnerExemplar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int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Vertriebspartner Exemplar </w:t>
            </w:r>
          </w:p>
        </w:tc>
      </w:tr>
    </w:tbl>
    <w:p w:rsidR="00CB1F77" w:rsidRPr="00CB1F77" w:rsidRDefault="00CB1F77" w:rsidP="00CB1F77">
      <w:pPr>
        <w:spacing w:before="100" w:beforeAutospacing="1" w:after="100" w:afterAutospacing="1"/>
        <w:jc w:val="left"/>
        <w:rPr>
          <w:rFonts w:ascii="Times New Roman" w:hAnsi="Times New Roman"/>
          <w:sz w:val="24"/>
        </w:rPr>
      </w:pPr>
      <w:r w:rsidRPr="00CB1F77">
        <w:rPr>
          <w:rFonts w:ascii="Times New Roman" w:hAnsi="Times New Roman"/>
          <w:sz w:val="24"/>
        </w:rPr>
        <w:t xml:space="preserve">  </w:t>
      </w:r>
    </w:p>
    <w:p w:rsidR="004A00E4" w:rsidRPr="004A00E4" w:rsidRDefault="004A00E4" w:rsidP="004A00E4"/>
    <w:p w:rsidR="00E73610" w:rsidRDefault="00E73610" w:rsidP="00E73610">
      <w:pPr>
        <w:pStyle w:val="berschrift4"/>
      </w:pPr>
      <w:bookmarkStart w:id="1068" w:name="_Toc472333742"/>
      <w:r>
        <w:t>SOAP Beispiel</w:t>
      </w:r>
      <w:bookmarkEnd w:id="1068"/>
    </w:p>
    <w:p w:rsidR="00E73610" w:rsidRDefault="00E73610" w:rsidP="00E73610">
      <w:pPr>
        <w:pStyle w:val="berschrift5"/>
      </w:pPr>
      <w:bookmarkStart w:id="1069" w:name="_Toc472333743"/>
      <w:r>
        <w:t>Request:</w:t>
      </w:r>
      <w:bookmarkEnd w:id="1069"/>
    </w:p>
    <w:p w:rsidR="00E73610" w:rsidRDefault="00E73610" w:rsidP="00E73610"/>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&lt;/soap:Envelope&gt;</w:t>
      </w:r>
    </w:p>
    <w:p w:rsidR="00E73610" w:rsidRPr="006B79C5" w:rsidRDefault="00E73610" w:rsidP="00E73610">
      <w:pPr>
        <w:rPr>
          <w:lang w:val="en-US"/>
        </w:rPr>
      </w:pPr>
    </w:p>
    <w:p w:rsidR="00E73610" w:rsidRDefault="00E73610" w:rsidP="00E73610">
      <w:pPr>
        <w:pStyle w:val="berschrift5"/>
      </w:pPr>
      <w:bookmarkStart w:id="1070" w:name="_Toc472333744"/>
      <w:r>
        <w:t>Response</w:t>
      </w:r>
      <w:bookmarkEnd w:id="1070"/>
    </w:p>
    <w:p w:rsidR="00E73610" w:rsidRPr="0047601F" w:rsidRDefault="00E73610" w:rsidP="00E73610">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&lt;/soap:Envelope&gt;</w:t>
      </w:r>
    </w:p>
    <w:p w:rsidR="00E73610" w:rsidRPr="00596C64" w:rsidRDefault="00E73610" w:rsidP="00E73610"/>
    <w:p w:rsidR="00E73610" w:rsidRDefault="00E73610" w:rsidP="00E73610">
      <w:pPr>
        <w:pStyle w:val="berschrift3"/>
      </w:pPr>
      <w:bookmarkStart w:id="1071" w:name="_Toc472333745"/>
      <w:r>
        <w:t>printCheckedDokumente</w:t>
      </w:r>
      <w:bookmarkEnd w:id="1071"/>
    </w:p>
    <w:p w:rsidR="00E73610" w:rsidRDefault="00E73610" w:rsidP="00E73610">
      <w:pPr>
        <w:pStyle w:val="berschrift4"/>
      </w:pPr>
      <w:bookmarkStart w:id="1072" w:name="_Toc472333746"/>
      <w:r>
        <w:t>WebService Beschreibung</w:t>
      </w:r>
      <w:bookmarkEnd w:id="1072"/>
    </w:p>
    <w:p w:rsidR="00E73610" w:rsidRDefault="00AC329A" w:rsidP="00E73610">
      <w:r>
        <w:t xml:space="preserve">Diese Methode erzeugt einen Druckauftrag (Eventengine) zum </w:t>
      </w:r>
      <w:r w:rsidR="00192EC1">
        <w:t xml:space="preserve">Erstellen </w:t>
      </w:r>
      <w:r>
        <w:t xml:space="preserve">von ausgewählten Dokumenten. </w:t>
      </w:r>
      <w:r w:rsidR="00192EC1">
        <w:t>Diese werden, wenn nicht ein Timeout überschritten wird als PDF zurückgeliefert. Bei einem Timeout kann mit der Methode checkPrintCheckedDokumente.</w:t>
      </w:r>
    </w:p>
    <w:p w:rsidR="00E73610" w:rsidRDefault="00E73610" w:rsidP="00E73610"/>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Erstellt Druckauftrag für ausgewählte Dokumente</w:t>
      </w:r>
    </w:p>
    <w:p w:rsidR="00E73610" w:rsidRPr="00684301" w:rsidRDefault="00E73610" w:rsidP="00E73610">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4301">
        <w:rPr>
          <w:rFonts w:ascii="Consolas" w:hAnsi="Consolas" w:cs="Consolas"/>
          <w:color w:val="808080"/>
          <w:sz w:val="19"/>
          <w:szCs w:val="19"/>
          <w:highlight w:val="white"/>
          <w:lang w:val="en-US"/>
        </w:rPr>
        <w:t>///</w:t>
      </w:r>
      <w:r w:rsidRPr="00684301">
        <w:rPr>
          <w:rFonts w:ascii="Consolas" w:hAnsi="Consolas" w:cs="Consolas"/>
          <w:color w:val="008000"/>
          <w:sz w:val="19"/>
          <w:szCs w:val="19"/>
          <w:highlight w:val="white"/>
          <w:lang w:val="en-US"/>
        </w:rPr>
        <w:t xml:space="preserve"> </w:t>
      </w:r>
      <w:r w:rsidRPr="00684301">
        <w:rPr>
          <w:rFonts w:ascii="Consolas" w:hAnsi="Consolas" w:cs="Consolas"/>
          <w:color w:val="808080"/>
          <w:sz w:val="19"/>
          <w:szCs w:val="19"/>
          <w:highlight w:val="white"/>
          <w:lang w:val="en-US"/>
        </w:rPr>
        <w:t>&lt;/summary&gt;</w:t>
      </w:r>
    </w:p>
    <w:p w:rsidR="00E73610" w:rsidRPr="00684301" w:rsidRDefault="00E73610" w:rsidP="00E73610">
      <w:pPr>
        <w:autoSpaceDE w:val="0"/>
        <w:autoSpaceDN w:val="0"/>
        <w:adjustRightInd w:val="0"/>
        <w:jc w:val="left"/>
        <w:rPr>
          <w:rFonts w:ascii="Consolas" w:hAnsi="Consolas" w:cs="Consolas"/>
          <w:color w:val="000000"/>
          <w:sz w:val="19"/>
          <w:szCs w:val="19"/>
          <w:highlight w:val="white"/>
          <w:lang w:val="en-US"/>
        </w:rPr>
      </w:pPr>
      <w:r w:rsidRPr="00684301">
        <w:rPr>
          <w:rFonts w:ascii="Consolas" w:hAnsi="Consolas" w:cs="Consolas"/>
          <w:color w:val="000000"/>
          <w:sz w:val="19"/>
          <w:szCs w:val="19"/>
          <w:highlight w:val="white"/>
          <w:lang w:val="en-US"/>
        </w:rPr>
        <w:t xml:space="preserve">        </w:t>
      </w:r>
      <w:r w:rsidRPr="00684301">
        <w:rPr>
          <w:rFonts w:ascii="Consolas" w:hAnsi="Consolas" w:cs="Consolas"/>
          <w:color w:val="808080"/>
          <w:sz w:val="19"/>
          <w:szCs w:val="19"/>
          <w:highlight w:val="white"/>
          <w:lang w:val="en-US"/>
        </w:rPr>
        <w:t>///</w:t>
      </w:r>
      <w:r w:rsidRPr="00684301">
        <w:rPr>
          <w:rFonts w:ascii="Consolas" w:hAnsi="Consolas" w:cs="Consolas"/>
          <w:color w:val="008000"/>
          <w:sz w:val="19"/>
          <w:szCs w:val="19"/>
          <w:highlight w:val="white"/>
          <w:lang w:val="en-US"/>
        </w:rPr>
        <w:t xml:space="preserve"> </w:t>
      </w:r>
      <w:r w:rsidRPr="00684301">
        <w:rPr>
          <w:rFonts w:ascii="Consolas" w:hAnsi="Consolas" w:cs="Consolas"/>
          <w:color w:val="808080"/>
          <w:sz w:val="19"/>
          <w:szCs w:val="19"/>
          <w:highlight w:val="white"/>
          <w:lang w:val="en-US"/>
        </w:rPr>
        <w:t>&lt;param name="input"&gt;</w:t>
      </w:r>
      <w:r w:rsidRPr="00684301">
        <w:rPr>
          <w:rFonts w:ascii="Consolas" w:hAnsi="Consolas" w:cs="Consolas"/>
          <w:color w:val="008000"/>
          <w:sz w:val="19"/>
          <w:szCs w:val="19"/>
          <w:highlight w:val="white"/>
          <w:lang w:val="en-US"/>
        </w:rPr>
        <w:t>iprintCheckedDokumenteDto</w:t>
      </w:r>
      <w:r w:rsidRPr="00684301">
        <w:rPr>
          <w:rFonts w:ascii="Consolas" w:hAnsi="Consolas" w:cs="Consolas"/>
          <w:color w:val="808080"/>
          <w:sz w:val="19"/>
          <w:szCs w:val="19"/>
          <w:highlight w:val="white"/>
          <w:lang w:val="en-US"/>
        </w:rPr>
        <w:t>&lt;/param&gt;</w:t>
      </w:r>
    </w:p>
    <w:p w:rsidR="00E73610" w:rsidRPr="00684301" w:rsidRDefault="00E73610" w:rsidP="00E73610">
      <w:pPr>
        <w:autoSpaceDE w:val="0"/>
        <w:autoSpaceDN w:val="0"/>
        <w:adjustRightInd w:val="0"/>
        <w:jc w:val="left"/>
        <w:rPr>
          <w:rFonts w:ascii="Consolas" w:hAnsi="Consolas" w:cs="Consolas"/>
          <w:color w:val="000000"/>
          <w:sz w:val="19"/>
          <w:szCs w:val="19"/>
          <w:highlight w:val="white"/>
          <w:lang w:val="en-US"/>
        </w:rPr>
      </w:pPr>
      <w:r w:rsidRPr="00684301">
        <w:rPr>
          <w:rFonts w:ascii="Consolas" w:hAnsi="Consolas" w:cs="Consolas"/>
          <w:color w:val="000000"/>
          <w:sz w:val="19"/>
          <w:szCs w:val="19"/>
          <w:highlight w:val="white"/>
          <w:lang w:val="en-US"/>
        </w:rPr>
        <w:t xml:space="preserve">        </w:t>
      </w:r>
      <w:r w:rsidRPr="00684301">
        <w:rPr>
          <w:rFonts w:ascii="Consolas" w:hAnsi="Consolas" w:cs="Consolas"/>
          <w:color w:val="808080"/>
          <w:sz w:val="19"/>
          <w:szCs w:val="19"/>
          <w:highlight w:val="white"/>
          <w:lang w:val="en-US"/>
        </w:rPr>
        <w:t>///</w:t>
      </w:r>
      <w:r w:rsidRPr="00684301">
        <w:rPr>
          <w:rFonts w:ascii="Consolas" w:hAnsi="Consolas" w:cs="Consolas"/>
          <w:color w:val="008000"/>
          <w:sz w:val="19"/>
          <w:szCs w:val="19"/>
          <w:highlight w:val="white"/>
          <w:lang w:val="en-US"/>
        </w:rPr>
        <w:t xml:space="preserve"> </w:t>
      </w:r>
      <w:r w:rsidRPr="00684301">
        <w:rPr>
          <w:rFonts w:ascii="Consolas" w:hAnsi="Consolas" w:cs="Consolas"/>
          <w:color w:val="808080"/>
          <w:sz w:val="19"/>
          <w:szCs w:val="19"/>
          <w:highlight w:val="white"/>
          <w:lang w:val="en-US"/>
        </w:rPr>
        <w:t>&lt;returns&gt;</w:t>
      </w:r>
      <w:r w:rsidRPr="00684301">
        <w:rPr>
          <w:rFonts w:ascii="Consolas" w:hAnsi="Consolas" w:cs="Consolas"/>
          <w:color w:val="008000"/>
          <w:sz w:val="19"/>
          <w:szCs w:val="19"/>
          <w:highlight w:val="white"/>
          <w:lang w:val="en-US"/>
        </w:rPr>
        <w:t>oprintCheckedDokumenteDto</w:t>
      </w:r>
      <w:r w:rsidRPr="00684301">
        <w:rPr>
          <w:rFonts w:ascii="Consolas" w:hAnsi="Consolas" w:cs="Consolas"/>
          <w:color w:val="808080"/>
          <w:sz w:val="19"/>
          <w:szCs w:val="19"/>
          <w:highlight w:val="white"/>
          <w:lang w:val="en-US"/>
        </w:rPr>
        <w:t>&lt;/returns&gt;</w:t>
      </w:r>
    </w:p>
    <w:p w:rsidR="00E73610" w:rsidRPr="00684301" w:rsidRDefault="00E73610" w:rsidP="00E73610">
      <w:pPr>
        <w:autoSpaceDE w:val="0"/>
        <w:autoSpaceDN w:val="0"/>
        <w:adjustRightInd w:val="0"/>
        <w:jc w:val="left"/>
        <w:rPr>
          <w:rFonts w:ascii="Consolas" w:hAnsi="Consolas" w:cs="Consolas"/>
          <w:color w:val="000000"/>
          <w:sz w:val="19"/>
          <w:szCs w:val="19"/>
          <w:highlight w:val="white"/>
          <w:lang w:val="en-US"/>
        </w:rPr>
      </w:pPr>
      <w:r w:rsidRPr="00684301">
        <w:rPr>
          <w:rFonts w:ascii="Consolas" w:hAnsi="Consolas" w:cs="Consolas"/>
          <w:color w:val="000000"/>
          <w:sz w:val="19"/>
          <w:szCs w:val="19"/>
          <w:highlight w:val="white"/>
          <w:lang w:val="en-US"/>
        </w:rPr>
        <w:t xml:space="preserve">        [</w:t>
      </w:r>
      <w:r w:rsidRPr="00684301">
        <w:rPr>
          <w:rFonts w:ascii="Consolas" w:hAnsi="Consolas" w:cs="Consolas"/>
          <w:color w:val="2B91AF"/>
          <w:sz w:val="19"/>
          <w:szCs w:val="19"/>
          <w:highlight w:val="white"/>
          <w:lang w:val="en-US"/>
        </w:rPr>
        <w:t>OperationContract</w:t>
      </w:r>
      <w:r w:rsidRPr="00684301">
        <w:rPr>
          <w:rFonts w:ascii="Consolas" w:hAnsi="Consolas" w:cs="Consolas"/>
          <w:color w:val="000000"/>
          <w:sz w:val="19"/>
          <w:szCs w:val="19"/>
          <w:highlight w:val="white"/>
          <w:lang w:val="en-US"/>
        </w:rPr>
        <w:t>]</w:t>
      </w:r>
    </w:p>
    <w:p w:rsidR="00E73610" w:rsidRPr="00684301" w:rsidRDefault="00E73610" w:rsidP="00E73610">
      <w:pPr>
        <w:autoSpaceDE w:val="0"/>
        <w:autoSpaceDN w:val="0"/>
        <w:adjustRightInd w:val="0"/>
        <w:jc w:val="left"/>
        <w:rPr>
          <w:rFonts w:ascii="Consolas" w:hAnsi="Consolas" w:cs="Consolas"/>
          <w:color w:val="000000"/>
          <w:sz w:val="19"/>
          <w:szCs w:val="19"/>
          <w:highlight w:val="white"/>
          <w:lang w:val="en-US"/>
        </w:rPr>
      </w:pPr>
      <w:r w:rsidRPr="00684301">
        <w:rPr>
          <w:rFonts w:ascii="Consolas" w:hAnsi="Consolas" w:cs="Consolas"/>
          <w:color w:val="000000"/>
          <w:sz w:val="19"/>
          <w:szCs w:val="19"/>
          <w:highlight w:val="white"/>
          <w:lang w:val="en-US"/>
        </w:rPr>
        <w:t xml:space="preserve">        DTO.</w:t>
      </w:r>
      <w:r w:rsidRPr="00684301">
        <w:rPr>
          <w:rFonts w:ascii="Consolas" w:hAnsi="Consolas" w:cs="Consolas"/>
          <w:color w:val="2B91AF"/>
          <w:sz w:val="19"/>
          <w:szCs w:val="19"/>
          <w:highlight w:val="white"/>
          <w:lang w:val="en-US"/>
        </w:rPr>
        <w:t>oprintCheckedDokumenteDto</w:t>
      </w:r>
      <w:r w:rsidRPr="00684301">
        <w:rPr>
          <w:rFonts w:ascii="Consolas" w:hAnsi="Consolas" w:cs="Consolas"/>
          <w:color w:val="000000"/>
          <w:sz w:val="19"/>
          <w:szCs w:val="19"/>
          <w:highlight w:val="white"/>
          <w:lang w:val="en-US"/>
        </w:rPr>
        <w:t xml:space="preserve"> printCheckedDokumente(DTO.</w:t>
      </w:r>
      <w:r w:rsidRPr="00684301">
        <w:rPr>
          <w:rFonts w:ascii="Consolas" w:hAnsi="Consolas" w:cs="Consolas"/>
          <w:color w:val="2B91AF"/>
          <w:sz w:val="19"/>
          <w:szCs w:val="19"/>
          <w:highlight w:val="white"/>
          <w:lang w:val="en-US"/>
        </w:rPr>
        <w:t>iprintCheckedDokumenteDto</w:t>
      </w:r>
      <w:r w:rsidRPr="00684301">
        <w:rPr>
          <w:rFonts w:ascii="Consolas" w:hAnsi="Consolas" w:cs="Consolas"/>
          <w:color w:val="000000"/>
          <w:sz w:val="19"/>
          <w:szCs w:val="19"/>
          <w:highlight w:val="white"/>
          <w:lang w:val="en-US"/>
        </w:rPr>
        <w:t xml:space="preserve"> input);</w:t>
      </w:r>
    </w:p>
    <w:p w:rsidR="00E73610" w:rsidRPr="009C614F" w:rsidRDefault="00E73610" w:rsidP="00E73610">
      <w:pPr>
        <w:rPr>
          <w:lang w:val="en-US"/>
        </w:rPr>
      </w:pPr>
    </w:p>
    <w:p w:rsidR="00E73610" w:rsidRDefault="00E73610" w:rsidP="00E73610">
      <w:pPr>
        <w:pStyle w:val="berschrift5"/>
      </w:pPr>
      <w:bookmarkStart w:id="1073" w:name="_Toc472333747"/>
      <w:r>
        <w:t>Inputstruktur</w:t>
      </w:r>
      <w:bookmarkEnd w:id="107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Required</w:t>
            </w:r>
            <w:r w:rsidRPr="00CB1F77">
              <w:rPr>
                <w:rFonts w:ascii="Times New Roman" w:hAnsi="Times New Roman"/>
                <w:sz w:val="24"/>
              </w:rPr>
              <w:t xml:space="preserve">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Consolas" w:hAnsi="Consolas" w:cs="Consolas"/>
                <w:color w:val="2B91AF"/>
                <w:sz w:val="19"/>
                <w:szCs w:val="19"/>
                <w:lang w:eastAsia="de-CH"/>
              </w:rPr>
              <w:t xml:space="preserve">iprintCheckedDokumenteDto </w:t>
            </w:r>
          </w:p>
        </w:tc>
        <w:tc>
          <w:tcPr>
            <w:tcW w:w="150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r>
              <w:rPr>
                <w:rFonts w:asciiTheme="minorHAnsi" w:hAnsiTheme="minorHAnsi"/>
                <w:sz w:val="24"/>
                <w:szCs w:val="22"/>
                <w:lang w:val="de-CH"/>
              </w:rPr>
              <w:t>x</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dokumente </w:t>
            </w:r>
          </w:p>
        </w:tc>
        <w:tc>
          <w:tcPr>
            <w:tcW w:w="172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DokumenteDto </w:t>
            </w:r>
          </w:p>
        </w:tc>
        <w:tc>
          <w:tcPr>
            <w:tcW w:w="1809"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Allgemeines Dokumentenobjekt </w:t>
            </w:r>
          </w:p>
        </w:tc>
        <w:tc>
          <w:tcPr>
            <w:tcW w:w="1181"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eCodeEintragung </w:t>
            </w:r>
          </w:p>
        </w:tc>
        <w:tc>
          <w:tcPr>
            <w:tcW w:w="172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Boolean eCodeEintragung Der Webservice überträgt diesen Parameter in das Feld EAIHOT:INPUTPARAMETER2 des angelegten EAIHOT-Satzes. </w:t>
            </w:r>
          </w:p>
        </w:tc>
        <w:tc>
          <w:tcPr>
            <w:tcW w:w="1181"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SYSID (Primary Key) </w:t>
            </w:r>
          </w:p>
        </w:tc>
        <w:tc>
          <w:tcPr>
            <w:tcW w:w="1181"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variantenid </w:t>
            </w:r>
          </w:p>
        </w:tc>
        <w:tc>
          <w:tcPr>
            <w:tcW w:w="172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Nullable&lt;long&gt; </w:t>
            </w:r>
          </w:p>
        </w:tc>
        <w:tc>
          <w:tcPr>
            <w:tcW w:w="1809"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SYSID (Primary Key) </w:t>
            </w:r>
          </w:p>
        </w:tc>
        <w:tc>
          <w:tcPr>
            <w:tcW w:w="1181"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r>
    </w:tbl>
    <w:p w:rsidR="00E73610" w:rsidRDefault="00E73610" w:rsidP="00E73610">
      <w:pPr>
        <w:pStyle w:val="Text"/>
      </w:pPr>
    </w:p>
    <w:p w:rsidR="00E73610" w:rsidRDefault="00E73610" w:rsidP="00E73610">
      <w:pPr>
        <w:pStyle w:val="berschrift5"/>
      </w:pPr>
      <w:bookmarkStart w:id="1074" w:name="_Toc472333748"/>
      <w:r>
        <w:lastRenderedPageBreak/>
        <w:t>Rückgabestruktur</w:t>
      </w:r>
      <w:bookmarkEnd w:id="107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Beschreibung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Consolas" w:hAnsi="Consolas" w:cs="Consolas"/>
                <w:color w:val="2B91AF"/>
                <w:sz w:val="19"/>
                <w:szCs w:val="19"/>
                <w:lang w:eastAsia="de-CH"/>
              </w:rPr>
              <w:t xml:space="preserve">oprintCheckedDokumenteDto </w:t>
            </w:r>
          </w:p>
        </w:tc>
        <w:tc>
          <w:tcPr>
            <w:tcW w:w="150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file </w:t>
            </w:r>
          </w:p>
        </w:tc>
        <w:tc>
          <w:tcPr>
            <w:tcW w:w="172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byte </w:t>
            </w:r>
          </w:p>
        </w:tc>
        <w:tc>
          <w:tcPr>
            <w:tcW w:w="1809"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Alle Dokumente die gedruckt wurden als bytear</w:t>
            </w:r>
            <w:r>
              <w:rPr>
                <w:rFonts w:asciiTheme="minorHAnsi" w:hAnsiTheme="minorHAnsi"/>
                <w:sz w:val="24"/>
                <w:szCs w:val="22"/>
                <w:lang w:val="de-CH"/>
              </w:rPr>
              <w:t>ray</w:t>
            </w:r>
            <w:r w:rsidRPr="00CB1F77">
              <w:rPr>
                <w:rFonts w:asciiTheme="minorHAnsi" w:hAnsiTheme="minorHAnsi"/>
                <w:sz w:val="24"/>
                <w:szCs w:val="22"/>
                <w:lang w:val="de-CH"/>
              </w:rPr>
              <w:t xml:space="preserve"> </w:t>
            </w:r>
          </w:p>
        </w:tc>
      </w:tr>
    </w:tbl>
    <w:p w:rsidR="004A00E4" w:rsidRPr="004A00E4" w:rsidRDefault="004A00E4" w:rsidP="004A00E4"/>
    <w:p w:rsidR="00E73610" w:rsidRDefault="00E73610" w:rsidP="00E73610">
      <w:pPr>
        <w:pStyle w:val="berschrift4"/>
      </w:pPr>
      <w:bookmarkStart w:id="1075" w:name="_Toc472333749"/>
      <w:r>
        <w:t>SOAP Beispiel</w:t>
      </w:r>
      <w:bookmarkEnd w:id="1075"/>
    </w:p>
    <w:p w:rsidR="00E73610" w:rsidRDefault="00E73610" w:rsidP="00E73610">
      <w:pPr>
        <w:pStyle w:val="berschrift5"/>
      </w:pPr>
      <w:bookmarkStart w:id="1076" w:name="_Toc472333750"/>
      <w:r>
        <w:t>Request:</w:t>
      </w:r>
      <w:bookmarkEnd w:id="1076"/>
    </w:p>
    <w:p w:rsidR="00E73610" w:rsidRDefault="00E73610" w:rsidP="00E73610"/>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&lt;/soap:Envelope&gt;</w:t>
      </w:r>
    </w:p>
    <w:p w:rsidR="00E73610" w:rsidRPr="006B79C5" w:rsidRDefault="00E73610" w:rsidP="00E73610">
      <w:pPr>
        <w:rPr>
          <w:lang w:val="en-US"/>
        </w:rPr>
      </w:pPr>
    </w:p>
    <w:p w:rsidR="00E73610" w:rsidRDefault="00E73610" w:rsidP="00E73610">
      <w:pPr>
        <w:pStyle w:val="berschrift5"/>
      </w:pPr>
      <w:bookmarkStart w:id="1077" w:name="_Toc472333751"/>
      <w:r>
        <w:t>Response</w:t>
      </w:r>
      <w:bookmarkEnd w:id="1077"/>
    </w:p>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&lt;/soap:Envelope&gt;</w:t>
      </w:r>
    </w:p>
    <w:p w:rsidR="00F84EDC" w:rsidRDefault="00F84EDC" w:rsidP="00F84EDC">
      <w:pPr>
        <w:pStyle w:val="berschrift2"/>
      </w:pPr>
      <w:bookmarkStart w:id="1078" w:name="_Toc472333752"/>
      <w:r>
        <w:t>printAntragService</w:t>
      </w:r>
      <w:r w:rsidR="00831FC9">
        <w:t xml:space="preserve"> (B2B)</w:t>
      </w:r>
      <w:bookmarkEnd w:id="1078"/>
    </w:p>
    <w:p w:rsidR="00831FC9" w:rsidRDefault="00831FC9" w:rsidP="00831FC9">
      <w:r>
        <w:t>Zusammenfassung von Methoden die für den Druck von Antragsdokumenten benötigt werden.</w:t>
      </w:r>
    </w:p>
    <w:p w:rsidR="00CE5609" w:rsidRDefault="00523AAD" w:rsidP="00CE5609">
      <w:pPr>
        <w:pStyle w:val="berschrift3"/>
      </w:pPr>
      <w:bookmarkStart w:id="1079" w:name="_Toc472333753"/>
      <w:r>
        <w:t>checkPrint</w:t>
      </w:r>
      <w:r w:rsidR="00684301">
        <w:t>CheckedDokumente</w:t>
      </w:r>
      <w:bookmarkEnd w:id="1079"/>
    </w:p>
    <w:p w:rsidR="00E73610" w:rsidRPr="00E73610" w:rsidRDefault="00E73610" w:rsidP="00E73610">
      <w:r>
        <w:t>siehe printAngebotService</w:t>
      </w:r>
    </w:p>
    <w:p w:rsidR="00CE5609" w:rsidRDefault="00684301" w:rsidP="00CE5609">
      <w:pPr>
        <w:pStyle w:val="berschrift3"/>
      </w:pPr>
      <w:bookmarkStart w:id="1080" w:name="_Toc472333754"/>
      <w:r>
        <w:t>listAvailableDokumente</w:t>
      </w:r>
      <w:bookmarkEnd w:id="1080"/>
    </w:p>
    <w:p w:rsidR="00E73610" w:rsidRPr="00E73610" w:rsidRDefault="00E73610" w:rsidP="00E73610">
      <w:r>
        <w:t>siehe printAngebotService</w:t>
      </w:r>
    </w:p>
    <w:p w:rsidR="00CE5609" w:rsidRDefault="00684301" w:rsidP="00CE5609">
      <w:pPr>
        <w:pStyle w:val="berschrift3"/>
      </w:pPr>
      <w:bookmarkStart w:id="1081" w:name="_Toc472333755"/>
      <w:r>
        <w:t>printCheckedDokumente</w:t>
      </w:r>
      <w:bookmarkEnd w:id="1081"/>
    </w:p>
    <w:p w:rsidR="00E73610" w:rsidRPr="00E73610" w:rsidRDefault="00E73610" w:rsidP="00E73610">
      <w:r>
        <w:t>siehe printAngebotService</w:t>
      </w:r>
    </w:p>
    <w:p w:rsidR="00F84EDC" w:rsidRDefault="00F84EDC" w:rsidP="00F84EDC">
      <w:pPr>
        <w:pStyle w:val="berschrift2"/>
      </w:pPr>
      <w:bookmarkStart w:id="1082" w:name="_Toc472333756"/>
      <w:r>
        <w:t>searchAngebotService</w:t>
      </w:r>
      <w:r w:rsidR="00831FC9">
        <w:t xml:space="preserve"> (B2B)</w:t>
      </w:r>
      <w:bookmarkEnd w:id="1082"/>
    </w:p>
    <w:p w:rsidR="00831FC9" w:rsidRDefault="00831FC9" w:rsidP="00831FC9">
      <w:r>
        <w:t>Zusammenfassung von Methoden die für das Anzeigen und Durchsuchen von Angebotslisten benötigt werden.</w:t>
      </w:r>
    </w:p>
    <w:p w:rsidR="00CE5609" w:rsidRDefault="00523AAD" w:rsidP="00CE5609">
      <w:pPr>
        <w:pStyle w:val="berschrift3"/>
      </w:pPr>
      <w:bookmarkStart w:id="1083" w:name="_Toc472333757"/>
      <w:r>
        <w:lastRenderedPageBreak/>
        <w:t>getAngebotDetail</w:t>
      </w:r>
      <w:bookmarkEnd w:id="1083"/>
    </w:p>
    <w:p w:rsidR="00CE5609" w:rsidRDefault="00CE5609" w:rsidP="00CE5609">
      <w:pPr>
        <w:pStyle w:val="berschrift4"/>
      </w:pPr>
      <w:bookmarkStart w:id="1084" w:name="_Toc472333758"/>
      <w:r>
        <w:t>WebService Beschreibung</w:t>
      </w:r>
      <w:bookmarkEnd w:id="1084"/>
    </w:p>
    <w:p w:rsidR="00CE5609" w:rsidRDefault="00192EC1" w:rsidP="00CE5609">
      <w:r>
        <w:t xml:space="preserve">Diese Methode liefert alle Angebotsdaten eines Datensatzes und deren abhängigen Strukturen zurück. </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alle relevanten Angebotsdaten</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92EC1">
        <w:rPr>
          <w:rFonts w:ascii="Consolas" w:hAnsi="Consolas" w:cs="Consolas"/>
          <w:color w:val="808080"/>
          <w:sz w:val="19"/>
          <w:szCs w:val="19"/>
          <w:highlight w:val="white"/>
        </w:rPr>
        <w:t>///</w:t>
      </w:r>
      <w:r w:rsidRPr="00192EC1">
        <w:rPr>
          <w:rFonts w:ascii="Consolas" w:hAnsi="Consolas" w:cs="Consolas"/>
          <w:color w:val="008000"/>
          <w:sz w:val="19"/>
          <w:szCs w:val="19"/>
          <w:highlight w:val="white"/>
        </w:rPr>
        <w:t xml:space="preserve"> </w:t>
      </w:r>
      <w:r w:rsidRPr="00523AAD">
        <w:rPr>
          <w:rFonts w:ascii="Consolas" w:hAnsi="Consolas" w:cs="Consolas"/>
          <w:color w:val="808080"/>
          <w:sz w:val="19"/>
          <w:szCs w:val="19"/>
          <w:highlight w:val="white"/>
          <w:lang w:val="en-US"/>
        </w:rPr>
        <w:t>&lt;param name="input"&gt;</w:t>
      </w:r>
      <w:r w:rsidRPr="00523AAD">
        <w:rPr>
          <w:rFonts w:ascii="Consolas" w:hAnsi="Consolas" w:cs="Consolas"/>
          <w:color w:val="008000"/>
          <w:sz w:val="19"/>
          <w:szCs w:val="19"/>
          <w:highlight w:val="white"/>
          <w:lang w:val="en-US"/>
        </w:rPr>
        <w:t>igetAngebotDetailDto</w:t>
      </w:r>
      <w:r w:rsidRPr="00523AAD">
        <w:rPr>
          <w:rFonts w:ascii="Consolas" w:hAnsi="Consolas" w:cs="Consolas"/>
          <w:color w:val="808080"/>
          <w:sz w:val="19"/>
          <w:szCs w:val="19"/>
          <w:highlight w:val="white"/>
          <w:lang w:val="en-US"/>
        </w:rPr>
        <w:t>&lt;/param&gt;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&lt;returns&gt;</w:t>
      </w:r>
      <w:r w:rsidRPr="00523AAD">
        <w:rPr>
          <w:rFonts w:ascii="Consolas" w:hAnsi="Consolas" w:cs="Consolas"/>
          <w:color w:val="008000"/>
          <w:sz w:val="19"/>
          <w:szCs w:val="19"/>
          <w:highlight w:val="white"/>
          <w:lang w:val="en-US"/>
        </w:rPr>
        <w:t>ogetAngebotDetailDto</w:t>
      </w:r>
      <w:r w:rsidRPr="00523AAD">
        <w:rPr>
          <w:rFonts w:ascii="Consolas" w:hAnsi="Consolas" w:cs="Consolas"/>
          <w:color w:val="808080"/>
          <w:sz w:val="19"/>
          <w:szCs w:val="19"/>
          <w:highlight w:val="white"/>
          <w:lang w:val="en-US"/>
        </w:rPr>
        <w:t>&lt;/returns&gt;</w:t>
      </w:r>
    </w:p>
    <w:p w:rsidR="00523AAD" w:rsidRDefault="00523AAD" w:rsidP="00523AAD">
      <w:pPr>
        <w:autoSpaceDE w:val="0"/>
        <w:autoSpaceDN w:val="0"/>
        <w:adjustRightInd w:val="0"/>
        <w:jc w:val="left"/>
        <w:rPr>
          <w:rFonts w:ascii="Consolas" w:hAnsi="Consolas" w:cs="Consolas"/>
          <w:color w:val="000000"/>
          <w:sz w:val="19"/>
          <w:szCs w:val="19"/>
          <w:highlight w:val="white"/>
        </w:rPr>
      </w:pPr>
      <w:r w:rsidRPr="00523AA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CE5609" w:rsidRPr="00523AAD" w:rsidRDefault="00523AAD" w:rsidP="00523AAD">
      <w:r>
        <w:rPr>
          <w:rFonts w:ascii="Consolas" w:hAnsi="Consolas" w:cs="Consolas"/>
          <w:color w:val="000000"/>
          <w:sz w:val="19"/>
          <w:szCs w:val="19"/>
          <w:highlight w:val="white"/>
        </w:rPr>
        <w:t xml:space="preserve">        DTO.</w:t>
      </w:r>
      <w:r>
        <w:rPr>
          <w:rFonts w:ascii="Consolas" w:hAnsi="Consolas" w:cs="Consolas"/>
          <w:color w:val="2B91AF"/>
          <w:sz w:val="19"/>
          <w:szCs w:val="19"/>
          <w:highlight w:val="white"/>
        </w:rPr>
        <w:t>ogetAngebotDetailDto</w:t>
      </w:r>
      <w:r>
        <w:rPr>
          <w:rFonts w:ascii="Consolas" w:hAnsi="Consolas" w:cs="Consolas"/>
          <w:color w:val="000000"/>
          <w:sz w:val="19"/>
          <w:szCs w:val="19"/>
          <w:highlight w:val="white"/>
        </w:rPr>
        <w:t xml:space="preserve"> getAngebotDetail(DTO.</w:t>
      </w:r>
      <w:r>
        <w:rPr>
          <w:rFonts w:ascii="Consolas" w:hAnsi="Consolas" w:cs="Consolas"/>
          <w:color w:val="2B91AF"/>
          <w:sz w:val="19"/>
          <w:szCs w:val="19"/>
          <w:highlight w:val="white"/>
        </w:rPr>
        <w:t>igetAngebotDetailDto</w:t>
      </w:r>
      <w:r>
        <w:rPr>
          <w:rFonts w:ascii="Consolas" w:hAnsi="Consolas" w:cs="Consolas"/>
          <w:color w:val="000000"/>
          <w:sz w:val="19"/>
          <w:szCs w:val="19"/>
          <w:highlight w:val="white"/>
        </w:rPr>
        <w:t xml:space="preserve"> input);</w:t>
      </w:r>
    </w:p>
    <w:p w:rsidR="00CE5609" w:rsidRDefault="00CE5609" w:rsidP="00CE5609">
      <w:pPr>
        <w:pStyle w:val="berschrift5"/>
      </w:pPr>
      <w:bookmarkStart w:id="1085" w:name="_Toc472333759"/>
      <w:r>
        <w:t>Inputstruktur</w:t>
      </w:r>
      <w:bookmarkEnd w:id="108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D63F03" w:rsidRPr="00D63F03" w:rsidTr="00D63F03">
        <w:tc>
          <w:tcPr>
            <w:tcW w:w="2846"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Required</w:t>
            </w:r>
            <w:r w:rsidRPr="00D63F03">
              <w:rPr>
                <w:rFonts w:ascii="Times New Roman" w:hAnsi="Times New Roman"/>
                <w:sz w:val="24"/>
              </w:rPr>
              <w:t xml:space="preserve"> </w:t>
            </w:r>
          </w:p>
        </w:tc>
      </w:tr>
      <w:tr w:rsidR="00D63F03" w:rsidRPr="00D63F03" w:rsidTr="00D63F03">
        <w:tc>
          <w:tcPr>
            <w:tcW w:w="2846"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 xml:space="preserve">igetAngebotDetailDto </w:t>
            </w:r>
          </w:p>
        </w:tc>
        <w:tc>
          <w:tcPr>
            <w:tcW w:w="150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r w:rsidR="00D63F03" w:rsidRPr="00D63F03" w:rsidTr="00D63F03">
        <w:tc>
          <w:tcPr>
            <w:tcW w:w="2846"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sysangebot </w:t>
            </w:r>
          </w:p>
        </w:tc>
        <w:tc>
          <w:tcPr>
            <w:tcW w:w="172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Pr>
                <w:rFonts w:asciiTheme="minorHAnsi" w:hAnsiTheme="minorHAnsi"/>
                <w:sz w:val="24"/>
                <w:szCs w:val="22"/>
                <w:lang w:val="de-CH"/>
              </w:rPr>
              <w:t>Angebot Id</w:t>
            </w:r>
            <w:r w:rsidRPr="00D63F03">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1086" w:name="_Toc472333760"/>
      <w:r>
        <w:t>Rückgabestruktur</w:t>
      </w:r>
      <w:bookmarkEnd w:id="108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63F03" w:rsidRPr="00D63F03" w:rsidTr="00D63F03">
        <w:tc>
          <w:tcPr>
            <w:tcW w:w="2846"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Beschreibung </w:t>
            </w:r>
          </w:p>
        </w:tc>
      </w:tr>
      <w:tr w:rsidR="00D63F03" w:rsidRPr="00D63F03" w:rsidTr="00D63F03">
        <w:tc>
          <w:tcPr>
            <w:tcW w:w="2846"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 xml:space="preserve">ogetAngebotDetailDto </w:t>
            </w:r>
          </w:p>
        </w:tc>
        <w:tc>
          <w:tcPr>
            <w:tcW w:w="150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r w:rsidR="00D63F03" w:rsidRPr="00D63F03" w:rsidTr="00D63F03">
        <w:tc>
          <w:tcPr>
            <w:tcW w:w="2846"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AngebotDto</w:t>
            </w: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Persistenzobjekt Angebot </w:t>
            </w:r>
            <w:r w:rsidR="008109B3">
              <w:rPr>
                <w:rFonts w:asciiTheme="minorHAnsi" w:hAnsiTheme="minorHAnsi"/>
                <w:sz w:val="24"/>
                <w:szCs w:val="22"/>
                <w:lang w:val="de-CH"/>
              </w:rPr>
              <w:t>(siehe Kapitel 4)</w:t>
            </w:r>
          </w:p>
        </w:tc>
      </w:tr>
    </w:tbl>
    <w:p w:rsidR="00D63F03" w:rsidRPr="00D63F03" w:rsidRDefault="00D63F03" w:rsidP="00D63F03">
      <w:pPr>
        <w:spacing w:before="100" w:beforeAutospacing="1" w:after="100" w:afterAutospacing="1"/>
        <w:jc w:val="left"/>
      </w:pPr>
      <w:r w:rsidRPr="00D63F03">
        <w:rPr>
          <w:rFonts w:ascii="Times New Roman" w:hAnsi="Times New Roman"/>
          <w:sz w:val="24"/>
        </w:rPr>
        <w:t xml:space="preserve">  </w:t>
      </w:r>
    </w:p>
    <w:p w:rsidR="00CE5609" w:rsidRDefault="00CE5609" w:rsidP="00CE5609">
      <w:pPr>
        <w:pStyle w:val="berschrift4"/>
      </w:pPr>
      <w:bookmarkStart w:id="1087" w:name="_Toc472333761"/>
      <w:r>
        <w:t>SOAP Beispiel</w:t>
      </w:r>
      <w:bookmarkEnd w:id="1087"/>
    </w:p>
    <w:p w:rsidR="00CE5609" w:rsidRDefault="00CE5609" w:rsidP="00CE5609">
      <w:pPr>
        <w:pStyle w:val="berschrift5"/>
      </w:pPr>
      <w:bookmarkStart w:id="1088" w:name="_Toc472333762"/>
      <w:r>
        <w:t>Request:</w:t>
      </w:r>
      <w:bookmarkEnd w:id="1088"/>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089" w:name="_Toc472333763"/>
      <w:r>
        <w:t>Response</w:t>
      </w:r>
      <w:bookmarkEnd w:id="1089"/>
    </w:p>
    <w:p w:rsidR="00CE5609" w:rsidRPr="0047601F" w:rsidRDefault="00CE5609" w:rsidP="00CE5609">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090" w:name="_Toc472333764"/>
      <w:r>
        <w:t>searchAngebotDetail</w:t>
      </w:r>
      <w:bookmarkEnd w:id="1090"/>
    </w:p>
    <w:p w:rsidR="00CE5609" w:rsidRDefault="00CE5609" w:rsidP="00CE5609">
      <w:pPr>
        <w:pStyle w:val="berschrift4"/>
      </w:pPr>
      <w:bookmarkStart w:id="1091" w:name="_Toc472333765"/>
      <w:r>
        <w:t>WebService Beschreibung</w:t>
      </w:r>
      <w:bookmarkEnd w:id="1091"/>
    </w:p>
    <w:p w:rsidR="00CE5609" w:rsidRDefault="00192EC1" w:rsidP="00CE5609">
      <w:r>
        <w:t>Diese Methode liefert eine Liste aller Angebote mit entsprechenden Filter und Suchmöglichkeiten.</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w:t>
      </w:r>
      <w:r w:rsidR="00192EC1">
        <w:rPr>
          <w:rFonts w:ascii="Consolas" w:hAnsi="Consolas" w:cs="Consolas"/>
          <w:color w:val="008000"/>
          <w:sz w:val="19"/>
          <w:szCs w:val="19"/>
          <w:highlight w:val="white"/>
        </w:rPr>
        <w:t>eine liste aller Angebote</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192EC1">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w:t>
      </w:r>
      <w:r w:rsidRPr="00523AAD">
        <w:rPr>
          <w:rFonts w:ascii="Consolas" w:hAnsi="Consolas" w:cs="Consolas"/>
          <w:color w:val="008000"/>
          <w:sz w:val="19"/>
          <w:szCs w:val="19"/>
          <w:highlight w:val="white"/>
          <w:lang w:val="en-US"/>
        </w:rPr>
        <w:t>i</w:t>
      </w:r>
      <w:r w:rsidR="00192EC1">
        <w:rPr>
          <w:rFonts w:ascii="Consolas" w:hAnsi="Consolas" w:cs="Consolas"/>
          <w:color w:val="008000"/>
          <w:sz w:val="19"/>
          <w:szCs w:val="19"/>
          <w:highlight w:val="white"/>
          <w:lang w:val="en-US"/>
        </w:rPr>
        <w:t>searchAngebotDetail</w:t>
      </w:r>
      <w:r w:rsidRPr="00523AAD">
        <w:rPr>
          <w:rFonts w:ascii="Consolas" w:hAnsi="Consolas" w:cs="Consolas"/>
          <w:color w:val="008000"/>
          <w:sz w:val="19"/>
          <w:szCs w:val="19"/>
          <w:highlight w:val="white"/>
          <w:lang w:val="en-US"/>
        </w:rPr>
        <w:t>Dto</w:t>
      </w:r>
      <w:r w:rsidRPr="00523AAD">
        <w:rPr>
          <w:rFonts w:ascii="Consolas" w:hAnsi="Consolas" w:cs="Consolas"/>
          <w:color w:val="808080"/>
          <w:sz w:val="19"/>
          <w:szCs w:val="19"/>
          <w:highlight w:val="white"/>
          <w:lang w:val="en-US"/>
        </w:rPr>
        <w:t>&lt;/param&gt;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&lt;returns&gt;</w:t>
      </w:r>
      <w:r w:rsidRPr="00523AAD">
        <w:rPr>
          <w:rFonts w:ascii="Consolas" w:hAnsi="Consolas" w:cs="Consolas"/>
          <w:color w:val="008000"/>
          <w:sz w:val="19"/>
          <w:szCs w:val="19"/>
          <w:highlight w:val="white"/>
          <w:lang w:val="en-US"/>
        </w:rPr>
        <w:t>o</w:t>
      </w:r>
      <w:r w:rsidR="00192EC1">
        <w:rPr>
          <w:rFonts w:ascii="Consolas" w:hAnsi="Consolas" w:cs="Consolas"/>
          <w:color w:val="008000"/>
          <w:sz w:val="19"/>
          <w:szCs w:val="19"/>
          <w:highlight w:val="white"/>
          <w:lang w:val="en-US"/>
        </w:rPr>
        <w:t>searchAngebot</w:t>
      </w:r>
      <w:r w:rsidRPr="00523AAD">
        <w:rPr>
          <w:rFonts w:ascii="Consolas" w:hAnsi="Consolas" w:cs="Consolas"/>
          <w:color w:val="008000"/>
          <w:sz w:val="19"/>
          <w:szCs w:val="19"/>
          <w:highlight w:val="white"/>
          <w:lang w:val="en-US"/>
        </w:rPr>
        <w:t>DetailDto</w:t>
      </w:r>
      <w:r w:rsidRPr="00523AAD">
        <w:rPr>
          <w:rFonts w:ascii="Consolas" w:hAnsi="Consolas" w:cs="Consolas"/>
          <w:color w:val="808080"/>
          <w:sz w:val="19"/>
          <w:szCs w:val="19"/>
          <w:highlight w:val="white"/>
          <w:lang w:val="en-US"/>
        </w:rPr>
        <w:t>&lt;/returns&gt;</w:t>
      </w:r>
    </w:p>
    <w:p w:rsidR="00523AAD" w:rsidRDefault="00523AAD" w:rsidP="00523AAD">
      <w:pPr>
        <w:autoSpaceDE w:val="0"/>
        <w:autoSpaceDN w:val="0"/>
        <w:adjustRightInd w:val="0"/>
        <w:jc w:val="left"/>
        <w:rPr>
          <w:rFonts w:ascii="Consolas" w:hAnsi="Consolas" w:cs="Consolas"/>
          <w:color w:val="000000"/>
          <w:sz w:val="19"/>
          <w:szCs w:val="19"/>
          <w:highlight w:val="white"/>
        </w:rPr>
      </w:pPr>
      <w:r w:rsidRPr="00523AA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CE5609" w:rsidRPr="00523AAD" w:rsidRDefault="00523AAD" w:rsidP="00523AAD">
      <w:r>
        <w:rPr>
          <w:rFonts w:ascii="Consolas" w:hAnsi="Consolas" w:cs="Consolas"/>
          <w:color w:val="000000"/>
          <w:sz w:val="19"/>
          <w:szCs w:val="19"/>
          <w:highlight w:val="white"/>
        </w:rPr>
        <w:t xml:space="preserve">        DTO.</w:t>
      </w:r>
      <w:r>
        <w:rPr>
          <w:rFonts w:ascii="Consolas" w:hAnsi="Consolas" w:cs="Consolas"/>
          <w:color w:val="2B91AF"/>
          <w:sz w:val="19"/>
          <w:szCs w:val="19"/>
          <w:highlight w:val="white"/>
        </w:rPr>
        <w:t>o</w:t>
      </w:r>
      <w:r w:rsidR="00192EC1">
        <w:rPr>
          <w:rFonts w:ascii="Consolas" w:hAnsi="Consolas" w:cs="Consolas"/>
          <w:color w:val="000000"/>
          <w:sz w:val="19"/>
          <w:szCs w:val="19"/>
          <w:highlight w:val="white"/>
        </w:rPr>
        <w:t>searchAngebotDetail</w:t>
      </w:r>
      <w:r w:rsidR="00192EC1">
        <w:rPr>
          <w:rFonts w:ascii="Consolas" w:hAnsi="Consolas" w:cs="Consolas"/>
          <w:color w:val="2B91AF"/>
          <w:sz w:val="19"/>
          <w:szCs w:val="19"/>
          <w:highlight w:val="white"/>
        </w:rPr>
        <w:t xml:space="preserve"> </w:t>
      </w:r>
      <w:r>
        <w:rPr>
          <w:rFonts w:ascii="Consolas" w:hAnsi="Consolas" w:cs="Consolas"/>
          <w:color w:val="2B91AF"/>
          <w:sz w:val="19"/>
          <w:szCs w:val="19"/>
          <w:highlight w:val="white"/>
        </w:rPr>
        <w:t>Dto</w:t>
      </w:r>
      <w:r w:rsidR="00192EC1">
        <w:rPr>
          <w:rFonts w:ascii="Consolas" w:hAnsi="Consolas" w:cs="Consolas"/>
          <w:color w:val="000000"/>
          <w:sz w:val="19"/>
          <w:szCs w:val="19"/>
          <w:highlight w:val="white"/>
        </w:rPr>
        <w:t xml:space="preserve"> searchAngebotDetail </w:t>
      </w:r>
      <w:r>
        <w:rPr>
          <w:rFonts w:ascii="Consolas" w:hAnsi="Consolas" w:cs="Consolas"/>
          <w:color w:val="000000"/>
          <w:sz w:val="19"/>
          <w:szCs w:val="19"/>
          <w:highlight w:val="white"/>
        </w:rPr>
        <w:t>(DTO.</w:t>
      </w:r>
      <w:r>
        <w:rPr>
          <w:rFonts w:ascii="Consolas" w:hAnsi="Consolas" w:cs="Consolas"/>
          <w:color w:val="2B91AF"/>
          <w:sz w:val="19"/>
          <w:szCs w:val="19"/>
          <w:highlight w:val="white"/>
        </w:rPr>
        <w:t>i</w:t>
      </w:r>
      <w:r w:rsidR="00192EC1">
        <w:rPr>
          <w:rFonts w:ascii="Consolas" w:hAnsi="Consolas" w:cs="Consolas"/>
          <w:color w:val="000000"/>
          <w:sz w:val="19"/>
          <w:szCs w:val="19"/>
          <w:highlight w:val="white"/>
        </w:rPr>
        <w:t>searchAngebotDetail</w:t>
      </w:r>
      <w:r w:rsidR="00192EC1">
        <w:rPr>
          <w:rFonts w:ascii="Consolas" w:hAnsi="Consolas" w:cs="Consolas"/>
          <w:color w:val="2B91AF"/>
          <w:sz w:val="19"/>
          <w:szCs w:val="19"/>
          <w:highlight w:val="white"/>
        </w:rPr>
        <w:t xml:space="preserve"> </w:t>
      </w:r>
      <w:r>
        <w:rPr>
          <w:rFonts w:ascii="Consolas" w:hAnsi="Consolas" w:cs="Consolas"/>
          <w:color w:val="2B91AF"/>
          <w:sz w:val="19"/>
          <w:szCs w:val="19"/>
          <w:highlight w:val="white"/>
        </w:rPr>
        <w:t>Dto</w:t>
      </w:r>
      <w:r>
        <w:rPr>
          <w:rFonts w:ascii="Consolas" w:hAnsi="Consolas" w:cs="Consolas"/>
          <w:color w:val="000000"/>
          <w:sz w:val="19"/>
          <w:szCs w:val="19"/>
          <w:highlight w:val="white"/>
        </w:rPr>
        <w:t xml:space="preserve"> input);</w:t>
      </w:r>
    </w:p>
    <w:p w:rsidR="00CE5609" w:rsidRDefault="00CE5609" w:rsidP="00CE5609">
      <w:pPr>
        <w:pStyle w:val="berschrift5"/>
      </w:pPr>
      <w:bookmarkStart w:id="1092" w:name="_Toc472333766"/>
      <w:r>
        <w:t>Inputstruktur</w:t>
      </w:r>
      <w:bookmarkEnd w:id="1092"/>
    </w:p>
    <w:p w:rsidR="00D63F03" w:rsidRPr="00D63F03" w:rsidRDefault="00D63F03" w:rsidP="00D63F03"/>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Required</w:t>
            </w:r>
            <w:r w:rsidRPr="00BC7B80">
              <w:rPr>
                <w:rFonts w:ascii="Times New Roman" w:hAnsi="Times New Roman"/>
                <w:sz w:val="24"/>
              </w:rPr>
              <w:t xml:space="preserve"> </w:t>
            </w:r>
          </w:p>
        </w:tc>
      </w:tr>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 xml:space="preserve">isearchAngebotDto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searchInput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iSearchDto</w:t>
            </w: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Allgemeines Suchobjekt</w:t>
            </w:r>
            <w:r>
              <w:rPr>
                <w:rFonts w:asciiTheme="minorHAnsi" w:hAnsiTheme="minorHAnsi"/>
                <w:sz w:val="24"/>
                <w:szCs w:val="22"/>
                <w:lang w:val="de-CH"/>
              </w:rPr>
              <w:t xml:space="preserve"> (siehe Kapitel 4)</w:t>
            </w: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r>
              <w:rPr>
                <w:rFonts w:asciiTheme="minorHAnsi" w:hAnsiTheme="minorHAnsi"/>
                <w:sz w:val="24"/>
                <w:szCs w:val="22"/>
                <w:lang w:val="de-CH"/>
              </w:rPr>
              <w:t>x</w:t>
            </w:r>
          </w:p>
        </w:tc>
      </w:tr>
    </w:tbl>
    <w:p w:rsidR="00CE5609" w:rsidRDefault="00BC7B80" w:rsidP="00BC7B80">
      <w:pPr>
        <w:spacing w:before="100" w:beforeAutospacing="1" w:after="100" w:afterAutospacing="1"/>
        <w:jc w:val="left"/>
      </w:pPr>
      <w:r w:rsidRPr="00BC7B80">
        <w:rPr>
          <w:rFonts w:ascii="Times New Roman" w:hAnsi="Times New Roman"/>
          <w:sz w:val="24"/>
        </w:rPr>
        <w:t xml:space="preserve">  </w:t>
      </w:r>
    </w:p>
    <w:p w:rsidR="00CE5609" w:rsidRDefault="00CE5609" w:rsidP="00CE5609">
      <w:pPr>
        <w:pStyle w:val="berschrift5"/>
      </w:pPr>
      <w:bookmarkStart w:id="1093" w:name="_Toc472333767"/>
      <w:r>
        <w:t>Rückgabestruktur</w:t>
      </w:r>
      <w:bookmarkEnd w:id="109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r>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 xml:space="preserve">osearchAngebotDto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result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oSearchDto&lt;</w:t>
            </w:r>
            <w:r w:rsidRPr="00BC7B80">
              <w:rPr>
                <w:rFonts w:ascii="Consolas" w:hAnsi="Consolas" w:cs="Consolas"/>
                <w:color w:val="2B91AF"/>
                <w:sz w:val="19"/>
                <w:szCs w:val="19"/>
                <w:lang w:eastAsia="de-CH"/>
              </w:rPr>
              <w:t>AngebotDto</w:t>
            </w:r>
            <w:r w:rsidRPr="00BC7B80">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Persistenzobjekt Angebot </w:t>
            </w:r>
            <w:r>
              <w:rPr>
                <w:rFonts w:asciiTheme="minorHAnsi" w:hAnsiTheme="minorHAnsi"/>
                <w:sz w:val="24"/>
                <w:szCs w:val="22"/>
                <w:lang w:val="de-CH"/>
              </w:rPr>
              <w:t>(siehe Kapitel 4)</w:t>
            </w:r>
          </w:p>
        </w:tc>
      </w:tr>
    </w:tbl>
    <w:p w:rsidR="00D63F03" w:rsidRPr="00D63F03" w:rsidRDefault="00D63F03" w:rsidP="00D63F03"/>
    <w:p w:rsidR="00CE5609" w:rsidRDefault="00CE5609" w:rsidP="00CE5609">
      <w:pPr>
        <w:pStyle w:val="berschrift4"/>
      </w:pPr>
      <w:bookmarkStart w:id="1094" w:name="_Toc472333768"/>
      <w:r>
        <w:t>SOAP Beispiel</w:t>
      </w:r>
      <w:bookmarkEnd w:id="1094"/>
    </w:p>
    <w:p w:rsidR="00CE5609" w:rsidRDefault="00CE5609" w:rsidP="00CE5609">
      <w:pPr>
        <w:pStyle w:val="berschrift5"/>
      </w:pPr>
      <w:bookmarkStart w:id="1095" w:name="_Toc472333769"/>
      <w:r>
        <w:t>Request:</w:t>
      </w:r>
      <w:bookmarkEnd w:id="1095"/>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096" w:name="_Toc472333770"/>
      <w:r>
        <w:t>Response</w:t>
      </w:r>
      <w:bookmarkEnd w:id="1096"/>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1097" w:name="_Toc472333771"/>
      <w:r>
        <w:t>searchAntragService</w:t>
      </w:r>
      <w:r w:rsidR="00831FC9">
        <w:t xml:space="preserve"> (B2B)</w:t>
      </w:r>
      <w:bookmarkEnd w:id="1097"/>
    </w:p>
    <w:p w:rsidR="00831FC9" w:rsidRDefault="00831FC9" w:rsidP="00831FC9">
      <w:r>
        <w:t>Zusammenfassung von Methoden die für das Anzeigen und Durchsuchen von Antragslisten benötigt werden.</w:t>
      </w:r>
    </w:p>
    <w:p w:rsidR="00CE5609" w:rsidRDefault="00523AAD" w:rsidP="00CE5609">
      <w:pPr>
        <w:pStyle w:val="berschrift3"/>
      </w:pPr>
      <w:bookmarkStart w:id="1098" w:name="_Toc472333772"/>
      <w:r>
        <w:t>getAntragDetail</w:t>
      </w:r>
      <w:bookmarkEnd w:id="1098"/>
    </w:p>
    <w:p w:rsidR="00CE5609" w:rsidRDefault="00CE5609" w:rsidP="00CE5609">
      <w:pPr>
        <w:pStyle w:val="berschrift4"/>
      </w:pPr>
      <w:bookmarkStart w:id="1099" w:name="_Toc472333773"/>
      <w:r>
        <w:t>WebService Beschreibung</w:t>
      </w:r>
      <w:bookmarkEnd w:id="1099"/>
    </w:p>
    <w:p w:rsidR="00CE5609" w:rsidRDefault="00192EC1" w:rsidP="00CE5609">
      <w:r>
        <w:t>Diese Methode liefert alle Antragsdaten eines Datensatzes und dessen abhängige Strukturen.</w:t>
      </w:r>
    </w:p>
    <w:p w:rsidR="00CE5609" w:rsidRDefault="00CE5609" w:rsidP="00CE5609"/>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Liefert alle relevanten Antragsdaten</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w:t>
      </w:r>
      <w:r w:rsidRPr="00523AAD">
        <w:rPr>
          <w:rFonts w:ascii="Consolas" w:hAnsi="Consolas" w:cs="Consolas"/>
          <w:color w:val="008000"/>
          <w:sz w:val="19"/>
          <w:szCs w:val="19"/>
          <w:highlight w:val="white"/>
          <w:lang w:val="en-US"/>
        </w:rPr>
        <w:t>igetAntragDetailDto</w:t>
      </w:r>
      <w:r w:rsidRPr="00523AAD">
        <w:rPr>
          <w:rFonts w:ascii="Consolas" w:hAnsi="Consolas" w:cs="Consolas"/>
          <w:color w:val="808080"/>
          <w:sz w:val="19"/>
          <w:szCs w:val="19"/>
          <w:highlight w:val="white"/>
          <w:lang w:val="en-US"/>
        </w:rPr>
        <w:t>&lt;/param&gt;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&lt;returns&gt;</w:t>
      </w:r>
      <w:r w:rsidRPr="00523AAD">
        <w:rPr>
          <w:rFonts w:ascii="Consolas" w:hAnsi="Consolas" w:cs="Consolas"/>
          <w:color w:val="008000"/>
          <w:sz w:val="19"/>
          <w:szCs w:val="19"/>
          <w:highlight w:val="white"/>
          <w:lang w:val="en-US"/>
        </w:rPr>
        <w:t>ogetAntragDetailDto</w:t>
      </w:r>
      <w:r w:rsidRPr="00523AAD">
        <w:rPr>
          <w:rFonts w:ascii="Consolas" w:hAnsi="Consolas" w:cs="Consolas"/>
          <w:color w:val="808080"/>
          <w:sz w:val="19"/>
          <w:szCs w:val="19"/>
          <w:highlight w:val="white"/>
          <w:lang w:val="en-US"/>
        </w:rPr>
        <w:t>&lt;/returns&gt;</w:t>
      </w:r>
    </w:p>
    <w:p w:rsidR="00523AAD" w:rsidRDefault="00523AAD" w:rsidP="00523AAD">
      <w:pPr>
        <w:autoSpaceDE w:val="0"/>
        <w:autoSpaceDN w:val="0"/>
        <w:adjustRightInd w:val="0"/>
        <w:jc w:val="left"/>
        <w:rPr>
          <w:rFonts w:ascii="Consolas" w:hAnsi="Consolas" w:cs="Consolas"/>
          <w:color w:val="000000"/>
          <w:sz w:val="19"/>
          <w:szCs w:val="19"/>
          <w:highlight w:val="white"/>
        </w:rPr>
      </w:pPr>
      <w:r w:rsidRPr="00523AA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CE5609" w:rsidRPr="00523AAD" w:rsidRDefault="00523AAD" w:rsidP="00523AAD">
      <w:r>
        <w:rPr>
          <w:rFonts w:ascii="Consolas" w:hAnsi="Consolas" w:cs="Consolas"/>
          <w:color w:val="000000"/>
          <w:sz w:val="19"/>
          <w:szCs w:val="19"/>
          <w:highlight w:val="white"/>
        </w:rPr>
        <w:t xml:space="preserve">        DTO.</w:t>
      </w:r>
      <w:r>
        <w:rPr>
          <w:rFonts w:ascii="Consolas" w:hAnsi="Consolas" w:cs="Consolas"/>
          <w:color w:val="2B91AF"/>
          <w:sz w:val="19"/>
          <w:szCs w:val="19"/>
          <w:highlight w:val="white"/>
        </w:rPr>
        <w:t>ogetAntragDetailDto</w:t>
      </w:r>
      <w:r>
        <w:rPr>
          <w:rFonts w:ascii="Consolas" w:hAnsi="Consolas" w:cs="Consolas"/>
          <w:color w:val="000000"/>
          <w:sz w:val="19"/>
          <w:szCs w:val="19"/>
          <w:highlight w:val="white"/>
        </w:rPr>
        <w:t xml:space="preserve"> getAntragDetail(DTO.</w:t>
      </w:r>
      <w:r>
        <w:rPr>
          <w:rFonts w:ascii="Consolas" w:hAnsi="Consolas" w:cs="Consolas"/>
          <w:color w:val="2B91AF"/>
          <w:sz w:val="19"/>
          <w:szCs w:val="19"/>
          <w:highlight w:val="white"/>
        </w:rPr>
        <w:t>igetAntragDetailDto</w:t>
      </w:r>
      <w:r>
        <w:rPr>
          <w:rFonts w:ascii="Consolas" w:hAnsi="Consolas" w:cs="Consolas"/>
          <w:color w:val="000000"/>
          <w:sz w:val="19"/>
          <w:szCs w:val="19"/>
          <w:highlight w:val="white"/>
        </w:rPr>
        <w:t xml:space="preserve"> input);</w:t>
      </w:r>
    </w:p>
    <w:p w:rsidR="00CE5609" w:rsidRDefault="00CE5609" w:rsidP="00CE5609">
      <w:pPr>
        <w:pStyle w:val="berschrift5"/>
      </w:pPr>
      <w:bookmarkStart w:id="1100" w:name="_Toc472333774"/>
      <w:r>
        <w:t>Inputstruktur</w:t>
      </w:r>
      <w:bookmarkEnd w:id="110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Required</w:t>
            </w:r>
            <w:r w:rsidRPr="00D63F03">
              <w:rPr>
                <w:rFonts w:ascii="Times New Roman" w:hAnsi="Times New Roman"/>
                <w:sz w:val="24"/>
              </w:rPr>
              <w:t xml:space="preserve"> </w:t>
            </w:r>
          </w:p>
        </w:tc>
      </w:tr>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igetAn</w:t>
            </w:r>
            <w:r>
              <w:rPr>
                <w:rFonts w:ascii="Consolas" w:hAnsi="Consolas" w:cs="Consolas"/>
                <w:color w:val="2B91AF"/>
                <w:sz w:val="19"/>
                <w:szCs w:val="19"/>
                <w:lang w:eastAsia="de-CH"/>
              </w:rPr>
              <w:t>trag</w:t>
            </w:r>
            <w:r w:rsidRPr="00D63F03">
              <w:rPr>
                <w:rFonts w:ascii="Consolas" w:hAnsi="Consolas" w:cs="Consolas"/>
                <w:color w:val="2B91AF"/>
                <w:sz w:val="19"/>
                <w:szCs w:val="19"/>
                <w:lang w:eastAsia="de-CH"/>
              </w:rPr>
              <w:t xml:space="preserve">DetailDto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sysan</w:t>
            </w:r>
            <w:r>
              <w:rPr>
                <w:rFonts w:asciiTheme="minorHAnsi" w:hAnsiTheme="minorHAnsi"/>
                <w:sz w:val="24"/>
                <w:szCs w:val="22"/>
                <w:lang w:val="de-CH"/>
              </w:rPr>
              <w:t>trag</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Pr>
                <w:rFonts w:asciiTheme="minorHAnsi" w:hAnsiTheme="minorHAnsi"/>
                <w:sz w:val="24"/>
                <w:szCs w:val="22"/>
                <w:lang w:val="de-CH"/>
              </w:rPr>
              <w:t>Antrag Id</w:t>
            </w:r>
            <w:r w:rsidRPr="00D63F03">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r w:rsidR="00BC7B80" w:rsidRPr="00D63F03" w:rsidTr="00D809D2">
        <w:tc>
          <w:tcPr>
            <w:tcW w:w="2846" w:type="dxa"/>
            <w:tcBorders>
              <w:top w:val="single" w:sz="4" w:space="0" w:color="auto"/>
              <w:left w:val="single" w:sz="4" w:space="0" w:color="auto"/>
              <w:bottom w:val="single" w:sz="4" w:space="0" w:color="auto"/>
              <w:right w:val="single" w:sz="4" w:space="0" w:color="auto"/>
            </w:tcBorders>
          </w:tcPr>
          <w:p w:rsidR="00BC7B80" w:rsidRPr="00D63F03" w:rsidRDefault="00BC7B80" w:rsidP="00D809D2">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BC7B80" w:rsidRPr="00D63F03" w:rsidRDefault="00BC7B80" w:rsidP="00D809D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wsclient</w:t>
            </w:r>
          </w:p>
        </w:tc>
        <w:tc>
          <w:tcPr>
            <w:tcW w:w="1723" w:type="dxa"/>
            <w:tcBorders>
              <w:top w:val="single" w:sz="4" w:space="0" w:color="auto"/>
              <w:left w:val="single" w:sz="4" w:space="0" w:color="auto"/>
              <w:bottom w:val="single" w:sz="4" w:space="0" w:color="auto"/>
              <w:right w:val="single" w:sz="4" w:space="0" w:color="auto"/>
            </w:tcBorders>
          </w:tcPr>
          <w:p w:rsidR="00BC7B80" w:rsidRPr="00D63F03" w:rsidRDefault="00BC7B80" w:rsidP="00D809D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int</w:t>
            </w:r>
          </w:p>
        </w:tc>
        <w:tc>
          <w:tcPr>
            <w:tcW w:w="1809" w:type="dxa"/>
            <w:tcBorders>
              <w:top w:val="single" w:sz="4" w:space="0" w:color="auto"/>
              <w:left w:val="single" w:sz="4" w:space="0" w:color="auto"/>
              <w:bottom w:val="single" w:sz="4" w:space="0" w:color="auto"/>
              <w:right w:val="single" w:sz="4" w:space="0" w:color="auto"/>
            </w:tcBorders>
          </w:tcPr>
          <w:p w:rsidR="00BC7B80" w:rsidRDefault="00BC7B80" w:rsidP="00D809D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 xml:space="preserve">Erfassungsclient </w:t>
            </w:r>
            <w:r>
              <w:rPr>
                <w:rFonts w:ascii="Consolas" w:hAnsi="Consolas" w:cs="Consolas"/>
                <w:color w:val="008000"/>
                <w:sz w:val="19"/>
                <w:szCs w:val="19"/>
                <w:highlight w:val="white"/>
              </w:rPr>
              <w:t>(10=B2B, 20=MA, 30=B2C, 50=ONE)</w:t>
            </w:r>
          </w:p>
        </w:tc>
        <w:tc>
          <w:tcPr>
            <w:tcW w:w="1181" w:type="dxa"/>
            <w:tcBorders>
              <w:top w:val="single" w:sz="4" w:space="0" w:color="auto"/>
              <w:left w:val="single" w:sz="4" w:space="0" w:color="auto"/>
              <w:bottom w:val="single" w:sz="4" w:space="0" w:color="auto"/>
              <w:right w:val="single" w:sz="4" w:space="0" w:color="auto"/>
            </w:tcBorders>
          </w:tcPr>
          <w:p w:rsidR="00BC7B80" w:rsidRPr="00D63F03" w:rsidRDefault="00BC7B80" w:rsidP="00D809D2">
            <w:pPr>
              <w:spacing w:before="100" w:beforeAutospacing="1" w:after="100" w:afterAutospacing="1"/>
              <w:jc w:val="left"/>
              <w:rPr>
                <w:rFonts w:asciiTheme="minorHAnsi" w:hAnsiTheme="minorHAnsi"/>
                <w:sz w:val="24"/>
                <w:szCs w:val="22"/>
                <w:lang w:val="de-CH"/>
              </w:rPr>
            </w:pPr>
          </w:p>
        </w:tc>
      </w:tr>
    </w:tbl>
    <w:p w:rsidR="00CE5609" w:rsidRDefault="00CE5609" w:rsidP="00CE5609">
      <w:pPr>
        <w:pStyle w:val="Text"/>
      </w:pPr>
    </w:p>
    <w:p w:rsidR="00CE5609" w:rsidRDefault="00CE5609" w:rsidP="00CE5609">
      <w:pPr>
        <w:pStyle w:val="berschrift5"/>
      </w:pPr>
      <w:bookmarkStart w:id="1101" w:name="_Toc472333775"/>
      <w:r>
        <w:t>Rückgabestruktur</w:t>
      </w:r>
      <w:bookmarkEnd w:id="110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lastRenderedPageBreak/>
              <w:t xml:space="preserve">  </w:t>
            </w:r>
          </w:p>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Beschreibung </w:t>
            </w:r>
          </w:p>
        </w:tc>
      </w:tr>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ogetAn</w:t>
            </w:r>
            <w:r>
              <w:rPr>
                <w:rFonts w:ascii="Consolas" w:hAnsi="Consolas" w:cs="Consolas"/>
                <w:color w:val="2B91AF"/>
                <w:sz w:val="19"/>
                <w:szCs w:val="19"/>
                <w:lang w:eastAsia="de-CH"/>
              </w:rPr>
              <w:t>trag</w:t>
            </w:r>
            <w:r w:rsidRPr="00D63F03">
              <w:rPr>
                <w:rFonts w:ascii="Consolas" w:hAnsi="Consolas" w:cs="Consolas"/>
                <w:color w:val="2B91AF"/>
                <w:sz w:val="19"/>
                <w:szCs w:val="19"/>
                <w:lang w:eastAsia="de-CH"/>
              </w:rPr>
              <w:t xml:space="preserve">DetailDto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an</w:t>
            </w:r>
            <w:r>
              <w:rPr>
                <w:rFonts w:asciiTheme="minorHAnsi" w:hAnsiTheme="minorHAnsi"/>
                <w:sz w:val="24"/>
                <w:szCs w:val="22"/>
                <w:lang w:val="de-CH"/>
              </w:rPr>
              <w:t>trag</w:t>
            </w: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An</w:t>
            </w:r>
            <w:r>
              <w:rPr>
                <w:rFonts w:ascii="Consolas" w:hAnsi="Consolas" w:cs="Consolas"/>
                <w:color w:val="2B91AF"/>
                <w:sz w:val="19"/>
                <w:szCs w:val="19"/>
                <w:lang w:eastAsia="de-CH"/>
              </w:rPr>
              <w:t>trag</w:t>
            </w:r>
            <w:r w:rsidRPr="00D63F03">
              <w:rPr>
                <w:rFonts w:ascii="Consolas" w:hAnsi="Consolas" w:cs="Consolas"/>
                <w:color w:val="2B91AF"/>
                <w:sz w:val="19"/>
                <w:szCs w:val="19"/>
                <w:lang w:eastAsia="de-CH"/>
              </w:rPr>
              <w:t>Dto</w:t>
            </w: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Persistenzobjekt An</w:t>
            </w:r>
            <w:r>
              <w:rPr>
                <w:rFonts w:asciiTheme="minorHAnsi" w:hAnsiTheme="minorHAnsi"/>
                <w:sz w:val="24"/>
                <w:szCs w:val="22"/>
                <w:lang w:val="de-CH"/>
              </w:rPr>
              <w:t>trag</w:t>
            </w:r>
            <w:r w:rsidRPr="00D63F03">
              <w:rPr>
                <w:rFonts w:asciiTheme="minorHAnsi" w:hAnsiTheme="minorHAnsi"/>
                <w:sz w:val="24"/>
                <w:szCs w:val="22"/>
                <w:lang w:val="de-CH"/>
              </w:rPr>
              <w:t xml:space="preserve"> </w:t>
            </w:r>
            <w:r>
              <w:rPr>
                <w:rFonts w:asciiTheme="minorHAnsi" w:hAnsiTheme="minorHAnsi"/>
                <w:sz w:val="24"/>
                <w:szCs w:val="22"/>
                <w:lang w:val="de-CH"/>
              </w:rPr>
              <w:t>(siehe Kapitel 4)</w:t>
            </w:r>
          </w:p>
        </w:tc>
      </w:tr>
    </w:tbl>
    <w:p w:rsidR="00BC7B80" w:rsidRPr="00BC7B80" w:rsidRDefault="00BC7B80" w:rsidP="00BC7B80"/>
    <w:p w:rsidR="00D63F03" w:rsidRPr="00D63F03" w:rsidRDefault="00D63F03" w:rsidP="00D63F03"/>
    <w:p w:rsidR="00CE5609" w:rsidRDefault="00CE5609" w:rsidP="00CE5609">
      <w:pPr>
        <w:pStyle w:val="berschrift4"/>
      </w:pPr>
      <w:bookmarkStart w:id="1102" w:name="_Toc472333776"/>
      <w:r>
        <w:t>SOAP Beispiel</w:t>
      </w:r>
      <w:bookmarkEnd w:id="1102"/>
    </w:p>
    <w:p w:rsidR="00CE5609" w:rsidRDefault="00CE5609" w:rsidP="00CE5609">
      <w:pPr>
        <w:pStyle w:val="berschrift5"/>
      </w:pPr>
      <w:bookmarkStart w:id="1103" w:name="_Toc472333777"/>
      <w:r>
        <w:t>Request:</w:t>
      </w:r>
      <w:bookmarkEnd w:id="1103"/>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04" w:name="_Toc472333778"/>
      <w:r>
        <w:t>Response</w:t>
      </w:r>
      <w:bookmarkEnd w:id="1104"/>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105" w:name="_Toc472333779"/>
      <w:r>
        <w:t>searchAntragDetail</w:t>
      </w:r>
      <w:bookmarkEnd w:id="1105"/>
    </w:p>
    <w:p w:rsidR="00CE5609" w:rsidRDefault="00CE5609" w:rsidP="00CE5609">
      <w:pPr>
        <w:pStyle w:val="berschrift4"/>
      </w:pPr>
      <w:bookmarkStart w:id="1106" w:name="_Toc472333780"/>
      <w:r>
        <w:t>WebService Beschreibung</w:t>
      </w:r>
      <w:bookmarkEnd w:id="1106"/>
    </w:p>
    <w:p w:rsidR="00CE5609" w:rsidRDefault="00192EC1" w:rsidP="00CE5609">
      <w:r>
        <w:t>Diese Methode liefert eine liste aller Anträge mit entsprechenden Filter und Suchmöglichkeiten.</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Findet Anträge anhand Filterbedingung und berücksichtigt Sortierung und Pagination</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w:t>
      </w:r>
      <w:r w:rsidRPr="00523AAD">
        <w:rPr>
          <w:rFonts w:ascii="Consolas" w:hAnsi="Consolas" w:cs="Consolas"/>
          <w:color w:val="008000"/>
          <w:sz w:val="19"/>
          <w:szCs w:val="19"/>
          <w:highlight w:val="white"/>
          <w:lang w:val="en-US"/>
        </w:rPr>
        <w:t>isearchAntragDto</w:t>
      </w:r>
      <w:r w:rsidRPr="00523AAD">
        <w:rPr>
          <w:rFonts w:ascii="Consolas" w:hAnsi="Consolas" w:cs="Consolas"/>
          <w:color w:val="808080"/>
          <w:sz w:val="19"/>
          <w:szCs w:val="19"/>
          <w:highlight w:val="white"/>
          <w:lang w:val="en-US"/>
        </w:rPr>
        <w:t>&lt;/param&gt;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osearchAntragDto</w:t>
      </w:r>
      <w:r w:rsidRPr="00A7642C">
        <w:rPr>
          <w:rFonts w:ascii="Consolas" w:hAnsi="Consolas" w:cs="Consolas"/>
          <w:color w:val="808080"/>
          <w:sz w:val="19"/>
          <w:szCs w:val="19"/>
          <w:highlight w:val="white"/>
          <w:lang w:val="en-US"/>
        </w:rPr>
        <w:t>&lt;/returns&gt;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523AAD" w:rsidRDefault="00523AAD" w:rsidP="00523AAD">
      <w:pPr>
        <w:rPr>
          <w:lang w:val="en-US"/>
        </w:rPr>
      </w:pPr>
      <w:r w:rsidRPr="00523AAD">
        <w:rPr>
          <w:rFonts w:ascii="Consolas" w:hAnsi="Consolas" w:cs="Consolas"/>
          <w:color w:val="000000"/>
          <w:sz w:val="19"/>
          <w:szCs w:val="19"/>
          <w:highlight w:val="white"/>
          <w:lang w:val="en-US"/>
        </w:rPr>
        <w:t xml:space="preserve">        DTO.</w:t>
      </w:r>
      <w:r w:rsidRPr="00523AAD">
        <w:rPr>
          <w:rFonts w:ascii="Consolas" w:hAnsi="Consolas" w:cs="Consolas"/>
          <w:color w:val="2B91AF"/>
          <w:sz w:val="19"/>
          <w:szCs w:val="19"/>
          <w:highlight w:val="white"/>
          <w:lang w:val="en-US"/>
        </w:rPr>
        <w:t>osearchAntragDto</w:t>
      </w:r>
      <w:r w:rsidRPr="00523AAD">
        <w:rPr>
          <w:rFonts w:ascii="Consolas" w:hAnsi="Consolas" w:cs="Consolas"/>
          <w:color w:val="000000"/>
          <w:sz w:val="19"/>
          <w:szCs w:val="19"/>
          <w:highlight w:val="white"/>
          <w:lang w:val="en-US"/>
        </w:rPr>
        <w:t xml:space="preserve"> searchAntrag(DTO.</w:t>
      </w:r>
      <w:r w:rsidRPr="00523AAD">
        <w:rPr>
          <w:rFonts w:ascii="Consolas" w:hAnsi="Consolas" w:cs="Consolas"/>
          <w:color w:val="2B91AF"/>
          <w:sz w:val="19"/>
          <w:szCs w:val="19"/>
          <w:highlight w:val="white"/>
          <w:lang w:val="en-US"/>
        </w:rPr>
        <w:t>isearchAntragDto</w:t>
      </w:r>
      <w:r w:rsidRPr="00523AAD">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1107" w:name="_Toc472333781"/>
      <w:r>
        <w:t>Inputstruktur</w:t>
      </w:r>
      <w:bookmarkEnd w:id="110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Required</w:t>
            </w:r>
            <w:r w:rsidRPr="00BC7B80">
              <w:rPr>
                <w:rFonts w:ascii="Times New Roman" w:hAnsi="Times New Roman"/>
                <w:sz w:val="24"/>
              </w:rPr>
              <w:t xml:space="preserve"> </w:t>
            </w:r>
          </w:p>
        </w:tc>
      </w:tr>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lastRenderedPageBreak/>
              <w:t>isearchAn</w:t>
            </w:r>
            <w:r>
              <w:rPr>
                <w:rFonts w:ascii="Consolas" w:hAnsi="Consolas" w:cs="Consolas"/>
                <w:color w:val="2B91AF"/>
                <w:sz w:val="19"/>
                <w:szCs w:val="19"/>
                <w:lang w:eastAsia="de-CH"/>
              </w:rPr>
              <w:t>trag</w:t>
            </w:r>
            <w:r w:rsidRPr="00BC7B80">
              <w:rPr>
                <w:rFonts w:ascii="Consolas" w:hAnsi="Consolas" w:cs="Consolas"/>
                <w:color w:val="2B91AF"/>
                <w:sz w:val="19"/>
                <w:szCs w:val="19"/>
                <w:lang w:eastAsia="de-CH"/>
              </w:rPr>
              <w:t xml:space="preserve">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searchInput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iSearchDto</w:t>
            </w: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Allgemeines Suchobjekt</w:t>
            </w:r>
            <w:r>
              <w:rPr>
                <w:rFonts w:asciiTheme="minorHAnsi" w:hAnsiTheme="minorHAnsi"/>
                <w:sz w:val="24"/>
                <w:szCs w:val="22"/>
                <w:lang w:val="de-CH"/>
              </w:rPr>
              <w:t xml:space="preserve"> (siehe Kapitel 4)</w:t>
            </w: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r>
              <w:rPr>
                <w:rFonts w:asciiTheme="minorHAnsi" w:hAnsiTheme="minorHAnsi"/>
                <w:sz w:val="24"/>
                <w:szCs w:val="22"/>
                <w:lang w:val="de-CH"/>
              </w:rPr>
              <w:t>x</w:t>
            </w:r>
          </w:p>
        </w:tc>
      </w:tr>
    </w:tbl>
    <w:p w:rsidR="00CE5609" w:rsidRDefault="00CE5609" w:rsidP="00CE5609">
      <w:pPr>
        <w:pStyle w:val="Text"/>
      </w:pPr>
    </w:p>
    <w:p w:rsidR="00CE5609" w:rsidRDefault="00CE5609" w:rsidP="00CE5609">
      <w:pPr>
        <w:pStyle w:val="berschrift5"/>
      </w:pPr>
      <w:bookmarkStart w:id="1108" w:name="_Toc472333782"/>
      <w:r>
        <w:t>Rückgabestruktur</w:t>
      </w:r>
      <w:bookmarkEnd w:id="110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r>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osearchAn</w:t>
            </w:r>
            <w:r>
              <w:rPr>
                <w:rFonts w:ascii="Consolas" w:hAnsi="Consolas" w:cs="Consolas"/>
                <w:color w:val="2B91AF"/>
                <w:sz w:val="19"/>
                <w:szCs w:val="19"/>
                <w:lang w:eastAsia="de-CH"/>
              </w:rPr>
              <w:t>trag</w:t>
            </w:r>
            <w:r w:rsidRPr="00BC7B80">
              <w:rPr>
                <w:rFonts w:ascii="Consolas" w:hAnsi="Consolas" w:cs="Consolas"/>
                <w:color w:val="2B91AF"/>
                <w:sz w:val="19"/>
                <w:szCs w:val="19"/>
                <w:lang w:eastAsia="de-CH"/>
              </w:rPr>
              <w:t xml:space="preserve">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result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oSearchDto&lt;</w:t>
            </w:r>
            <w:r w:rsidRPr="00BC7B80">
              <w:rPr>
                <w:rFonts w:ascii="Consolas" w:hAnsi="Consolas" w:cs="Consolas"/>
                <w:color w:val="2B91AF"/>
                <w:sz w:val="19"/>
                <w:szCs w:val="19"/>
                <w:lang w:eastAsia="de-CH"/>
              </w:rPr>
              <w:t>An</w:t>
            </w:r>
            <w:r>
              <w:rPr>
                <w:rFonts w:ascii="Consolas" w:hAnsi="Consolas" w:cs="Consolas"/>
                <w:color w:val="2B91AF"/>
                <w:sz w:val="19"/>
                <w:szCs w:val="19"/>
                <w:lang w:eastAsia="de-CH"/>
              </w:rPr>
              <w:t>trag</w:t>
            </w:r>
            <w:r w:rsidRPr="00BC7B80">
              <w:rPr>
                <w:rFonts w:ascii="Consolas" w:hAnsi="Consolas" w:cs="Consolas"/>
                <w:color w:val="2B91AF"/>
                <w:sz w:val="19"/>
                <w:szCs w:val="19"/>
                <w:lang w:eastAsia="de-CH"/>
              </w:rPr>
              <w:t>Dto</w:t>
            </w:r>
            <w:r w:rsidRPr="00BC7B80">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Persistenzobjekt An</w:t>
            </w:r>
            <w:r>
              <w:rPr>
                <w:rFonts w:asciiTheme="minorHAnsi" w:hAnsiTheme="minorHAnsi"/>
                <w:sz w:val="24"/>
                <w:szCs w:val="22"/>
                <w:lang w:val="de-CH"/>
              </w:rPr>
              <w:t>trag</w:t>
            </w:r>
            <w:r w:rsidRPr="00BC7B80">
              <w:rPr>
                <w:rFonts w:asciiTheme="minorHAnsi" w:hAnsiTheme="minorHAnsi"/>
                <w:sz w:val="24"/>
                <w:szCs w:val="22"/>
                <w:lang w:val="de-CH"/>
              </w:rPr>
              <w:t xml:space="preserve"> </w:t>
            </w:r>
            <w:r>
              <w:rPr>
                <w:rFonts w:asciiTheme="minorHAnsi" w:hAnsiTheme="minorHAnsi"/>
                <w:sz w:val="24"/>
                <w:szCs w:val="22"/>
                <w:lang w:val="de-CH"/>
              </w:rPr>
              <w:t>(siehe Kapitel 4)</w:t>
            </w:r>
          </w:p>
        </w:tc>
      </w:tr>
    </w:tbl>
    <w:p w:rsidR="00D63F03" w:rsidRPr="00D63F03" w:rsidRDefault="00D63F03" w:rsidP="00D63F03"/>
    <w:p w:rsidR="00CE5609" w:rsidRDefault="00CE5609" w:rsidP="00CE5609">
      <w:pPr>
        <w:pStyle w:val="berschrift4"/>
      </w:pPr>
      <w:bookmarkStart w:id="1109" w:name="_Toc472333783"/>
      <w:r>
        <w:t>SOAP Beispiel</w:t>
      </w:r>
      <w:bookmarkEnd w:id="1109"/>
    </w:p>
    <w:p w:rsidR="00CE5609" w:rsidRDefault="00CE5609" w:rsidP="00CE5609">
      <w:pPr>
        <w:pStyle w:val="berschrift5"/>
      </w:pPr>
      <w:bookmarkStart w:id="1110" w:name="_Toc472333784"/>
      <w:r>
        <w:t>Request:</w:t>
      </w:r>
      <w:bookmarkEnd w:id="1110"/>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11" w:name="_Toc472333785"/>
      <w:r>
        <w:t>Response</w:t>
      </w:r>
      <w:bookmarkEnd w:id="1111"/>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1112" w:name="_Toc472333786"/>
      <w:r>
        <w:t>searchKundeService</w:t>
      </w:r>
      <w:r w:rsidR="00831FC9">
        <w:t xml:space="preserve"> (B2B)</w:t>
      </w:r>
      <w:bookmarkEnd w:id="1112"/>
    </w:p>
    <w:p w:rsidR="00831FC9" w:rsidRDefault="00831FC9" w:rsidP="00831FC9">
      <w:r>
        <w:t>Zusammenfassung von Methoden die für das Anzeigen und Durchsuchen von Kundenlisten benötigt werden.</w:t>
      </w:r>
    </w:p>
    <w:p w:rsidR="00CE5609" w:rsidRDefault="00523AAD" w:rsidP="00CE5609">
      <w:pPr>
        <w:pStyle w:val="berschrift3"/>
      </w:pPr>
      <w:bookmarkStart w:id="1113" w:name="_Toc472333787"/>
      <w:r>
        <w:t>getKundeDetail</w:t>
      </w:r>
      <w:bookmarkEnd w:id="1113"/>
    </w:p>
    <w:p w:rsidR="00CE5609" w:rsidRDefault="00CE5609" w:rsidP="00CE5609">
      <w:pPr>
        <w:pStyle w:val="berschrift4"/>
      </w:pPr>
      <w:bookmarkStart w:id="1114" w:name="_Toc472333788"/>
      <w:r>
        <w:t>WebService Beschreibung</w:t>
      </w:r>
      <w:bookmarkEnd w:id="1114"/>
    </w:p>
    <w:p w:rsidR="00CE5609" w:rsidRDefault="00192EC1" w:rsidP="00CE5609">
      <w:r>
        <w:t>Diese Methode liefert alle Kunden (Interessenten) Daten und dessen Zusatzdaten aus einem Datensatz.</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alle relevanten Kundenstamm- und Zusatzdaten</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w:t>
      </w:r>
      <w:r w:rsidRPr="00523AAD">
        <w:rPr>
          <w:rFonts w:ascii="Consolas" w:hAnsi="Consolas" w:cs="Consolas"/>
          <w:color w:val="008000"/>
          <w:sz w:val="19"/>
          <w:szCs w:val="19"/>
          <w:highlight w:val="white"/>
          <w:lang w:val="en-US"/>
        </w:rPr>
        <w:t>igetKundenDetailDto</w:t>
      </w:r>
      <w:r w:rsidRPr="00523AAD">
        <w:rPr>
          <w:rFonts w:ascii="Consolas" w:hAnsi="Consolas" w:cs="Consolas"/>
          <w:color w:val="808080"/>
          <w:sz w:val="19"/>
          <w:szCs w:val="19"/>
          <w:highlight w:val="white"/>
          <w:lang w:val="en-US"/>
        </w:rPr>
        <w:t>&lt;/param&gt;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ogetKundenDetailDto</w:t>
      </w:r>
      <w:r w:rsidRPr="00A7642C">
        <w:rPr>
          <w:rFonts w:ascii="Consolas" w:hAnsi="Consolas" w:cs="Consolas"/>
          <w:color w:val="808080"/>
          <w:sz w:val="19"/>
          <w:szCs w:val="19"/>
          <w:highlight w:val="white"/>
          <w:lang w:val="en-US"/>
        </w:rPr>
        <w:t>&lt;/returns&gt;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A7642C" w:rsidRDefault="00523AAD" w:rsidP="00523AAD">
      <w:pPr>
        <w:rPr>
          <w:lang w:val="en-US"/>
        </w:rPr>
      </w:pPr>
      <w:r w:rsidRPr="00A7642C">
        <w:rPr>
          <w:rFonts w:ascii="Consolas" w:hAnsi="Consolas" w:cs="Consolas"/>
          <w:color w:val="000000"/>
          <w:sz w:val="19"/>
          <w:szCs w:val="19"/>
          <w:highlight w:val="white"/>
          <w:lang w:val="en-US"/>
        </w:rPr>
        <w:t xml:space="preserve">        DTO.</w:t>
      </w:r>
      <w:r w:rsidRPr="00A7642C">
        <w:rPr>
          <w:rFonts w:ascii="Consolas" w:hAnsi="Consolas" w:cs="Consolas"/>
          <w:color w:val="2B91AF"/>
          <w:sz w:val="19"/>
          <w:szCs w:val="19"/>
          <w:highlight w:val="white"/>
          <w:lang w:val="en-US"/>
        </w:rPr>
        <w:t>ogetKundeDetailDto</w:t>
      </w:r>
      <w:r w:rsidRPr="00A7642C">
        <w:rPr>
          <w:rFonts w:ascii="Consolas" w:hAnsi="Consolas" w:cs="Consolas"/>
          <w:color w:val="000000"/>
          <w:sz w:val="19"/>
          <w:szCs w:val="19"/>
          <w:highlight w:val="white"/>
          <w:lang w:val="en-US"/>
        </w:rPr>
        <w:t xml:space="preserve"> getKundeDetail(DTO.</w:t>
      </w:r>
      <w:r w:rsidRPr="00A7642C">
        <w:rPr>
          <w:rFonts w:ascii="Consolas" w:hAnsi="Consolas" w:cs="Consolas"/>
          <w:color w:val="2B91AF"/>
          <w:sz w:val="19"/>
          <w:szCs w:val="19"/>
          <w:highlight w:val="white"/>
          <w:lang w:val="en-US"/>
        </w:rPr>
        <w:t>igetKundeDetailDto</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1115" w:name="_Toc472333789"/>
      <w:r>
        <w:t>Inputstruktur</w:t>
      </w:r>
      <w:bookmarkEnd w:id="111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Required</w:t>
            </w:r>
            <w:r w:rsidRPr="00D63F03">
              <w:rPr>
                <w:rFonts w:ascii="Times New Roman" w:hAnsi="Times New Roman"/>
                <w:sz w:val="24"/>
              </w:rPr>
              <w:t xml:space="preserve"> </w:t>
            </w:r>
          </w:p>
        </w:tc>
      </w:tr>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iget</w:t>
            </w:r>
            <w:r>
              <w:rPr>
                <w:rFonts w:ascii="Consolas" w:hAnsi="Consolas" w:cs="Consolas"/>
                <w:color w:val="2B91AF"/>
                <w:sz w:val="19"/>
                <w:szCs w:val="19"/>
                <w:lang w:eastAsia="de-CH"/>
              </w:rPr>
              <w:t>Kunde</w:t>
            </w:r>
            <w:r w:rsidRPr="00D63F03">
              <w:rPr>
                <w:rFonts w:ascii="Consolas" w:hAnsi="Consolas" w:cs="Consolas"/>
                <w:color w:val="2B91AF"/>
                <w:sz w:val="19"/>
                <w:szCs w:val="19"/>
                <w:lang w:eastAsia="de-CH"/>
              </w:rPr>
              <w:t xml:space="preserve">DetailDto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sys</w:t>
            </w:r>
            <w:r>
              <w:rPr>
                <w:rFonts w:asciiTheme="minorHAnsi" w:hAnsiTheme="minorHAnsi"/>
                <w:sz w:val="24"/>
                <w:szCs w:val="22"/>
                <w:lang w:val="de-CH"/>
              </w:rPr>
              <w:t>kunde</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Pr>
                <w:rFonts w:asciiTheme="minorHAnsi" w:hAnsiTheme="minorHAnsi"/>
                <w:sz w:val="24"/>
                <w:szCs w:val="22"/>
                <w:lang w:val="de-CH"/>
              </w:rPr>
              <w:t>Kunden Id (Interessent==IT.SYSIT)</w:t>
            </w:r>
          </w:p>
        </w:tc>
        <w:tc>
          <w:tcPr>
            <w:tcW w:w="1181"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1116" w:name="_Toc472333790"/>
      <w:r>
        <w:t>Rückgabestruktur</w:t>
      </w:r>
      <w:bookmarkEnd w:id="111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Beschreibung </w:t>
            </w:r>
          </w:p>
        </w:tc>
      </w:tr>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oget</w:t>
            </w:r>
            <w:r>
              <w:rPr>
                <w:rFonts w:ascii="Consolas" w:hAnsi="Consolas" w:cs="Consolas"/>
                <w:color w:val="2B91AF"/>
                <w:sz w:val="19"/>
                <w:szCs w:val="19"/>
                <w:lang w:eastAsia="de-CH"/>
              </w:rPr>
              <w:t>Kunde</w:t>
            </w:r>
            <w:r w:rsidRPr="00D63F03">
              <w:rPr>
                <w:rFonts w:ascii="Consolas" w:hAnsi="Consolas" w:cs="Consolas"/>
                <w:color w:val="2B91AF"/>
                <w:sz w:val="19"/>
                <w:szCs w:val="19"/>
                <w:lang w:eastAsia="de-CH"/>
              </w:rPr>
              <w:t xml:space="preserve">DetailDto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Pr>
                <w:rFonts w:asciiTheme="minorHAnsi" w:hAnsiTheme="minorHAnsi"/>
                <w:sz w:val="24"/>
                <w:szCs w:val="22"/>
                <w:lang w:val="de-CH"/>
              </w:rPr>
              <w:t>kunde</w:t>
            </w: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Pr>
                <w:rFonts w:ascii="Consolas" w:hAnsi="Consolas" w:cs="Consolas"/>
                <w:color w:val="2B91AF"/>
                <w:sz w:val="19"/>
                <w:szCs w:val="19"/>
                <w:lang w:eastAsia="de-CH"/>
              </w:rPr>
              <w:t>Kunde</w:t>
            </w:r>
            <w:r w:rsidRPr="00D63F03">
              <w:rPr>
                <w:rFonts w:ascii="Consolas" w:hAnsi="Consolas" w:cs="Consolas"/>
                <w:color w:val="2B91AF"/>
                <w:sz w:val="19"/>
                <w:szCs w:val="19"/>
                <w:lang w:eastAsia="de-CH"/>
              </w:rPr>
              <w:t>Dto</w:t>
            </w: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Persistenzobjekt </w:t>
            </w:r>
            <w:r>
              <w:rPr>
                <w:rFonts w:asciiTheme="minorHAnsi" w:hAnsiTheme="minorHAnsi"/>
                <w:sz w:val="24"/>
                <w:szCs w:val="22"/>
                <w:lang w:val="de-CH"/>
              </w:rPr>
              <w:t>Kunde (==Interessent)</w:t>
            </w:r>
            <w:r w:rsidRPr="00D63F03">
              <w:rPr>
                <w:rFonts w:asciiTheme="minorHAnsi" w:hAnsiTheme="minorHAnsi"/>
                <w:sz w:val="24"/>
                <w:szCs w:val="22"/>
                <w:lang w:val="de-CH"/>
              </w:rPr>
              <w:t xml:space="preserve"> </w:t>
            </w:r>
            <w:r>
              <w:rPr>
                <w:rFonts w:asciiTheme="minorHAnsi" w:hAnsiTheme="minorHAnsi"/>
                <w:sz w:val="24"/>
                <w:szCs w:val="22"/>
                <w:lang w:val="de-CH"/>
              </w:rPr>
              <w:t>(siehe Kapitel 4)</w:t>
            </w:r>
          </w:p>
        </w:tc>
      </w:tr>
    </w:tbl>
    <w:p w:rsidR="00BC7B80" w:rsidRPr="00BC7B80" w:rsidRDefault="00BC7B80" w:rsidP="00BC7B80"/>
    <w:p w:rsidR="00CE5609" w:rsidRDefault="00CE5609" w:rsidP="00CE5609">
      <w:pPr>
        <w:pStyle w:val="berschrift4"/>
      </w:pPr>
      <w:bookmarkStart w:id="1117" w:name="_Toc472333791"/>
      <w:r>
        <w:t>SOAP Beispiel</w:t>
      </w:r>
      <w:bookmarkEnd w:id="1117"/>
    </w:p>
    <w:p w:rsidR="00CE5609" w:rsidRDefault="00CE5609" w:rsidP="00CE5609">
      <w:pPr>
        <w:pStyle w:val="berschrift5"/>
      </w:pPr>
      <w:bookmarkStart w:id="1118" w:name="_Toc472333792"/>
      <w:r>
        <w:t>Request:</w:t>
      </w:r>
      <w:bookmarkEnd w:id="1118"/>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19" w:name="_Toc472333793"/>
      <w:r>
        <w:t>Response</w:t>
      </w:r>
      <w:bookmarkEnd w:id="1119"/>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lastRenderedPageBreak/>
        <w:t>&lt;/soap:Envelope&gt;</w:t>
      </w:r>
    </w:p>
    <w:p w:rsidR="00CE5609" w:rsidRPr="00596C64" w:rsidRDefault="00CE5609" w:rsidP="00CE5609"/>
    <w:p w:rsidR="00CE5609" w:rsidRDefault="00523AAD" w:rsidP="00CE5609">
      <w:pPr>
        <w:pStyle w:val="berschrift3"/>
      </w:pPr>
      <w:bookmarkStart w:id="1120" w:name="_Toc472333794"/>
      <w:r>
        <w:t>getZusatzDatenAktiv</w:t>
      </w:r>
      <w:bookmarkEnd w:id="1120"/>
    </w:p>
    <w:p w:rsidR="00CE5609" w:rsidRDefault="00CE5609" w:rsidP="00CE5609">
      <w:pPr>
        <w:pStyle w:val="berschrift4"/>
      </w:pPr>
      <w:bookmarkStart w:id="1121" w:name="_Toc472333795"/>
      <w:r>
        <w:t>WebService Beschreibung</w:t>
      </w:r>
      <w:bookmarkEnd w:id="1121"/>
    </w:p>
    <w:p w:rsidR="00CE5609" w:rsidRDefault="00192EC1" w:rsidP="00CE5609">
      <w:r>
        <w:t>Dieser Methode liefert zu einem Kunden die aktuellsten Zusatzdaten, diese können in anderen Methoden als Zusatzdaten verwendet werden.</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PKZ/UKZ aus dem letzten Antrag im Zustand 'Vertrag aktiviert' </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name="input"&gt;&lt;/param&gt;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&lt;returns&gt;&lt;/returns&gt;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2B91AF"/>
          <w:sz w:val="19"/>
          <w:szCs w:val="19"/>
          <w:highlight w:val="white"/>
          <w:lang w:val="en-US"/>
        </w:rPr>
        <w:t>OperationContract</w:t>
      </w:r>
      <w:r w:rsidRPr="00523AAD">
        <w:rPr>
          <w:rFonts w:ascii="Consolas" w:hAnsi="Consolas" w:cs="Consolas"/>
          <w:color w:val="000000"/>
          <w:sz w:val="19"/>
          <w:szCs w:val="19"/>
          <w:highlight w:val="white"/>
          <w:lang w:val="en-US"/>
        </w:rPr>
        <w: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DTO.</w:t>
      </w:r>
      <w:r w:rsidRPr="00523AAD">
        <w:rPr>
          <w:rFonts w:ascii="Consolas" w:hAnsi="Consolas" w:cs="Consolas"/>
          <w:color w:val="2B91AF"/>
          <w:sz w:val="19"/>
          <w:szCs w:val="19"/>
          <w:highlight w:val="white"/>
          <w:lang w:val="en-US"/>
        </w:rPr>
        <w:t>ogetZusatzDatenAktivDto</w:t>
      </w:r>
      <w:r w:rsidRPr="00523AAD">
        <w:rPr>
          <w:rFonts w:ascii="Consolas" w:hAnsi="Consolas" w:cs="Consolas"/>
          <w:color w:val="000000"/>
          <w:sz w:val="19"/>
          <w:szCs w:val="19"/>
          <w:highlight w:val="white"/>
          <w:lang w:val="en-US"/>
        </w:rPr>
        <w:t xml:space="preserve"> getZusatzDatenAktiv(DTO.</w:t>
      </w:r>
      <w:r w:rsidRPr="00523AAD">
        <w:rPr>
          <w:rFonts w:ascii="Consolas" w:hAnsi="Consolas" w:cs="Consolas"/>
          <w:color w:val="2B91AF"/>
          <w:sz w:val="19"/>
          <w:szCs w:val="19"/>
          <w:highlight w:val="white"/>
          <w:lang w:val="en-US"/>
        </w:rPr>
        <w:t>igetZusatzDatenAktivDto</w:t>
      </w:r>
      <w:r w:rsidRPr="00523AAD">
        <w:rPr>
          <w:rFonts w:ascii="Consolas" w:hAnsi="Consolas" w:cs="Consolas"/>
          <w:color w:val="000000"/>
          <w:sz w:val="19"/>
          <w:szCs w:val="19"/>
          <w:highlight w:val="white"/>
          <w:lang w:val="en-US"/>
        </w:rPr>
        <w:t xml:space="preserve"> input);</w:t>
      </w:r>
    </w:p>
    <w:p w:rsidR="00CE5609" w:rsidRPr="009C614F" w:rsidRDefault="00CE5609" w:rsidP="00CE5609">
      <w:pPr>
        <w:rPr>
          <w:lang w:val="en-US"/>
        </w:rPr>
      </w:pPr>
    </w:p>
    <w:p w:rsidR="00CE5609" w:rsidRDefault="00CE5609" w:rsidP="00CE5609">
      <w:pPr>
        <w:pStyle w:val="berschrift5"/>
      </w:pPr>
      <w:bookmarkStart w:id="1122" w:name="_Toc472333796"/>
      <w:r>
        <w:t>Inputstruktur</w:t>
      </w:r>
      <w:bookmarkEnd w:id="112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Required</w:t>
            </w:r>
            <w:r w:rsidRPr="00BC7B80">
              <w:rPr>
                <w:rFonts w:ascii="Times New Roman" w:hAnsi="Times New Roman"/>
                <w:sz w:val="24"/>
              </w:rPr>
              <w:t xml:space="preserve"> </w:t>
            </w:r>
          </w:p>
        </w:tc>
      </w:tr>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 xml:space="preserve">igetZusatzDatenAktivDto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r>
              <w:rPr>
                <w:rFonts w:asciiTheme="minorHAnsi" w:hAnsiTheme="minorHAnsi"/>
                <w:sz w:val="24"/>
                <w:szCs w:val="22"/>
                <w:lang w:val="de-CH"/>
              </w:rPr>
              <w:t>x</w:t>
            </w:r>
          </w:p>
        </w:tc>
      </w:tr>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kdtyp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Kundentyp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sysit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Pr>
                <w:rFonts w:asciiTheme="minorHAnsi" w:hAnsiTheme="minorHAnsi"/>
                <w:sz w:val="24"/>
                <w:szCs w:val="22"/>
                <w:lang w:val="de-CH"/>
              </w:rPr>
              <w:t>Interessenten id</w:t>
            </w: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1123" w:name="_Toc472333797"/>
      <w:r>
        <w:t>Rückgabestruktur</w:t>
      </w:r>
      <w:bookmarkEnd w:id="112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2995"/>
      </w:tblGrid>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2995"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r>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 xml:space="preserve">ogetZusatzDatenAktivDto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2995"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zusatzdaten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 xml:space="preserve">ZusatzdatenDto </w:t>
            </w:r>
          </w:p>
        </w:tc>
        <w:tc>
          <w:tcPr>
            <w:tcW w:w="2995"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Zusatzdaten </w:t>
            </w:r>
            <w:r>
              <w:rPr>
                <w:rFonts w:asciiTheme="minorHAnsi" w:hAnsiTheme="minorHAnsi"/>
                <w:sz w:val="24"/>
                <w:szCs w:val="22"/>
                <w:lang w:val="de-CH"/>
              </w:rPr>
              <w:t>(siehe Kapitel 4)</w:t>
            </w:r>
          </w:p>
        </w:tc>
      </w:tr>
    </w:tbl>
    <w:p w:rsidR="00BC7B80" w:rsidRPr="00BC7B80" w:rsidRDefault="00BC7B80" w:rsidP="00BC7B80">
      <w:pPr>
        <w:spacing w:before="100" w:beforeAutospacing="1" w:after="100" w:afterAutospacing="1"/>
        <w:jc w:val="left"/>
      </w:pPr>
      <w:r w:rsidRPr="00BC7B80">
        <w:rPr>
          <w:rFonts w:ascii="Times New Roman" w:hAnsi="Times New Roman"/>
          <w:sz w:val="24"/>
        </w:rPr>
        <w:t xml:space="preserve">  </w:t>
      </w:r>
    </w:p>
    <w:p w:rsidR="00CE5609" w:rsidRDefault="00CE5609" w:rsidP="00CE5609">
      <w:pPr>
        <w:pStyle w:val="berschrift4"/>
      </w:pPr>
      <w:bookmarkStart w:id="1124" w:name="_Toc472333798"/>
      <w:r>
        <w:t>SOAP Beispiel</w:t>
      </w:r>
      <w:bookmarkEnd w:id="1124"/>
    </w:p>
    <w:p w:rsidR="00CE5609" w:rsidRDefault="00CE5609" w:rsidP="00CE5609">
      <w:pPr>
        <w:pStyle w:val="berschrift5"/>
      </w:pPr>
      <w:bookmarkStart w:id="1125" w:name="_Toc472333799"/>
      <w:r>
        <w:t>Request:</w:t>
      </w:r>
      <w:bookmarkEnd w:id="1125"/>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lastRenderedPageBreak/>
        <w:t>&lt;/soap:Envelope&gt;</w:t>
      </w:r>
    </w:p>
    <w:p w:rsidR="00CE5609" w:rsidRPr="006B79C5" w:rsidRDefault="00CE5609" w:rsidP="00CE5609">
      <w:pPr>
        <w:rPr>
          <w:lang w:val="en-US"/>
        </w:rPr>
      </w:pPr>
    </w:p>
    <w:p w:rsidR="00CE5609" w:rsidRDefault="00CE5609" w:rsidP="00CE5609">
      <w:pPr>
        <w:pStyle w:val="berschrift5"/>
      </w:pPr>
      <w:bookmarkStart w:id="1126" w:name="_Toc472333800"/>
      <w:r>
        <w:t>Response</w:t>
      </w:r>
      <w:bookmarkEnd w:id="1126"/>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127" w:name="_Toc472333801"/>
      <w:r>
        <w:t>searchKunde</w:t>
      </w:r>
      <w:bookmarkEnd w:id="1127"/>
    </w:p>
    <w:p w:rsidR="00CE5609" w:rsidRDefault="00CE5609" w:rsidP="00CE5609">
      <w:pPr>
        <w:pStyle w:val="berschrift4"/>
      </w:pPr>
      <w:bookmarkStart w:id="1128" w:name="_Toc472333802"/>
      <w:r>
        <w:t>WebService Beschreibung</w:t>
      </w:r>
      <w:bookmarkEnd w:id="1128"/>
    </w:p>
    <w:p w:rsidR="00CE5609" w:rsidRDefault="00192EC1" w:rsidP="00CE5609">
      <w:r>
        <w:t>Diese Methode ermöglicht die Suche nach Kunden und liefert eine Liste mit entsprechenden Filter und Suchmöglichkeiten.</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Findet Händlerkunden anhand Filterbedingung und berücksichtigt Sortierung und Pagination</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w:t>
      </w:r>
      <w:r w:rsidRPr="00523AAD">
        <w:rPr>
          <w:rFonts w:ascii="Consolas" w:hAnsi="Consolas" w:cs="Consolas"/>
          <w:color w:val="008000"/>
          <w:sz w:val="19"/>
          <w:szCs w:val="19"/>
          <w:highlight w:val="white"/>
          <w:lang w:val="en-US"/>
        </w:rPr>
        <w:t>isearchKundeDto</w:t>
      </w:r>
      <w:r w:rsidRPr="00523AAD">
        <w:rPr>
          <w:rFonts w:ascii="Consolas" w:hAnsi="Consolas" w:cs="Consolas"/>
          <w:color w:val="808080"/>
          <w:sz w:val="19"/>
          <w:szCs w:val="19"/>
          <w:highlight w:val="white"/>
          <w:lang w:val="en-US"/>
        </w:rPr>
        <w:t>&lt;/param&gt;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osearchKundeDto</w:t>
      </w:r>
      <w:r w:rsidRPr="00A7642C">
        <w:rPr>
          <w:rFonts w:ascii="Consolas" w:hAnsi="Consolas" w:cs="Consolas"/>
          <w:color w:val="808080"/>
          <w:sz w:val="19"/>
          <w:szCs w:val="19"/>
          <w:highlight w:val="white"/>
          <w:lang w:val="en-US"/>
        </w:rPr>
        <w:t>&lt;/returns&gt;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523AAD" w:rsidRDefault="00523AAD" w:rsidP="00523AAD">
      <w:pPr>
        <w:rPr>
          <w:lang w:val="en-US"/>
        </w:rPr>
      </w:pPr>
      <w:r w:rsidRPr="00523AAD">
        <w:rPr>
          <w:rFonts w:ascii="Consolas" w:hAnsi="Consolas" w:cs="Consolas"/>
          <w:color w:val="000000"/>
          <w:sz w:val="19"/>
          <w:szCs w:val="19"/>
          <w:highlight w:val="white"/>
          <w:lang w:val="en-US"/>
        </w:rPr>
        <w:t xml:space="preserve">        DTO.</w:t>
      </w:r>
      <w:r w:rsidRPr="00523AAD">
        <w:rPr>
          <w:rFonts w:ascii="Consolas" w:hAnsi="Consolas" w:cs="Consolas"/>
          <w:color w:val="2B91AF"/>
          <w:sz w:val="19"/>
          <w:szCs w:val="19"/>
          <w:highlight w:val="white"/>
          <w:lang w:val="en-US"/>
        </w:rPr>
        <w:t>osearchKundeDto</w:t>
      </w:r>
      <w:r w:rsidRPr="00523AAD">
        <w:rPr>
          <w:rFonts w:ascii="Consolas" w:hAnsi="Consolas" w:cs="Consolas"/>
          <w:color w:val="000000"/>
          <w:sz w:val="19"/>
          <w:szCs w:val="19"/>
          <w:highlight w:val="white"/>
          <w:lang w:val="en-US"/>
        </w:rPr>
        <w:t xml:space="preserve"> searchKunde(DTO.</w:t>
      </w:r>
      <w:r w:rsidRPr="00523AAD">
        <w:rPr>
          <w:rFonts w:ascii="Consolas" w:hAnsi="Consolas" w:cs="Consolas"/>
          <w:color w:val="2B91AF"/>
          <w:sz w:val="19"/>
          <w:szCs w:val="19"/>
          <w:highlight w:val="white"/>
          <w:lang w:val="en-US"/>
        </w:rPr>
        <w:t>isearchKundeDto</w:t>
      </w:r>
      <w:r w:rsidRPr="00523AAD">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1129" w:name="_Toc472333803"/>
      <w:r>
        <w:t>Inputstruktur</w:t>
      </w:r>
      <w:bookmarkEnd w:id="112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Required</w:t>
            </w:r>
            <w:r w:rsidRPr="00BC7B80">
              <w:rPr>
                <w:rFonts w:ascii="Times New Roman" w:hAnsi="Times New Roman"/>
                <w:sz w:val="24"/>
              </w:rPr>
              <w:t xml:space="preserve"> </w:t>
            </w:r>
          </w:p>
        </w:tc>
      </w:tr>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isearch</w:t>
            </w:r>
            <w:r>
              <w:rPr>
                <w:rFonts w:ascii="Consolas" w:hAnsi="Consolas" w:cs="Consolas"/>
                <w:color w:val="2B91AF"/>
                <w:sz w:val="19"/>
                <w:szCs w:val="19"/>
                <w:lang w:eastAsia="de-CH"/>
              </w:rPr>
              <w:t>Kunde</w:t>
            </w:r>
            <w:r w:rsidRPr="00BC7B80">
              <w:rPr>
                <w:rFonts w:ascii="Consolas" w:hAnsi="Consolas" w:cs="Consolas"/>
                <w:color w:val="2B91AF"/>
                <w:sz w:val="19"/>
                <w:szCs w:val="19"/>
                <w:lang w:eastAsia="de-CH"/>
              </w:rPr>
              <w:t xml:space="preserve">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searchInput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iSearchDto</w:t>
            </w: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Allgemeines Suchobjekt</w:t>
            </w:r>
            <w:r>
              <w:rPr>
                <w:rFonts w:asciiTheme="minorHAnsi" w:hAnsiTheme="minorHAnsi"/>
                <w:sz w:val="24"/>
                <w:szCs w:val="22"/>
                <w:lang w:val="de-CH"/>
              </w:rPr>
              <w:t xml:space="preserve"> (siehe Kapitel 4)</w:t>
            </w: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r>
              <w:rPr>
                <w:rFonts w:asciiTheme="minorHAnsi" w:hAnsiTheme="minorHAnsi"/>
                <w:sz w:val="24"/>
                <w:szCs w:val="22"/>
                <w:lang w:val="de-CH"/>
              </w:rPr>
              <w:t>x</w:t>
            </w:r>
          </w:p>
        </w:tc>
      </w:tr>
    </w:tbl>
    <w:p w:rsidR="00CE5609" w:rsidRDefault="00CE5609" w:rsidP="00CE5609">
      <w:pPr>
        <w:pStyle w:val="Text"/>
      </w:pPr>
    </w:p>
    <w:p w:rsidR="00CE5609" w:rsidRDefault="00CE5609" w:rsidP="00CE5609">
      <w:pPr>
        <w:pStyle w:val="berschrift5"/>
      </w:pPr>
      <w:bookmarkStart w:id="1130" w:name="_Toc472333804"/>
      <w:r>
        <w:t>Rückgabestruktur</w:t>
      </w:r>
      <w:bookmarkEnd w:id="113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r>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osearch</w:t>
            </w:r>
            <w:r>
              <w:rPr>
                <w:rFonts w:ascii="Consolas" w:hAnsi="Consolas" w:cs="Consolas"/>
                <w:color w:val="2B91AF"/>
                <w:sz w:val="19"/>
                <w:szCs w:val="19"/>
                <w:lang w:eastAsia="de-CH"/>
              </w:rPr>
              <w:t>Kunde</w:t>
            </w:r>
            <w:r w:rsidRPr="00BC7B80">
              <w:rPr>
                <w:rFonts w:ascii="Consolas" w:hAnsi="Consolas" w:cs="Consolas"/>
                <w:color w:val="2B91AF"/>
                <w:sz w:val="19"/>
                <w:szCs w:val="19"/>
                <w:lang w:eastAsia="de-CH"/>
              </w:rPr>
              <w:t xml:space="preserve">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result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oSearchDto&lt;</w:t>
            </w:r>
            <w:r>
              <w:rPr>
                <w:rFonts w:ascii="Consolas" w:hAnsi="Consolas" w:cs="Consolas"/>
                <w:color w:val="2B91AF"/>
                <w:sz w:val="19"/>
                <w:szCs w:val="19"/>
                <w:lang w:eastAsia="de-CH"/>
              </w:rPr>
              <w:t>Kunde</w:t>
            </w:r>
            <w:r w:rsidRPr="00BC7B80">
              <w:rPr>
                <w:rFonts w:ascii="Consolas" w:hAnsi="Consolas" w:cs="Consolas"/>
                <w:color w:val="2B91AF"/>
                <w:sz w:val="19"/>
                <w:szCs w:val="19"/>
                <w:lang w:eastAsia="de-CH"/>
              </w:rPr>
              <w:t>Dto</w:t>
            </w:r>
            <w:r w:rsidRPr="00BC7B80">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Persistenzobjekt </w:t>
            </w:r>
            <w:r>
              <w:rPr>
                <w:rFonts w:asciiTheme="minorHAnsi" w:hAnsiTheme="minorHAnsi"/>
                <w:sz w:val="24"/>
                <w:szCs w:val="22"/>
                <w:lang w:val="de-CH"/>
              </w:rPr>
              <w:t>Kunde</w:t>
            </w:r>
            <w:r w:rsidRPr="00BC7B80">
              <w:rPr>
                <w:rFonts w:asciiTheme="minorHAnsi" w:hAnsiTheme="minorHAnsi"/>
                <w:sz w:val="24"/>
                <w:szCs w:val="22"/>
                <w:lang w:val="de-CH"/>
              </w:rPr>
              <w:t xml:space="preserve"> </w:t>
            </w:r>
            <w:r>
              <w:rPr>
                <w:rFonts w:asciiTheme="minorHAnsi" w:hAnsiTheme="minorHAnsi"/>
                <w:sz w:val="24"/>
                <w:szCs w:val="22"/>
                <w:lang w:val="de-CH"/>
              </w:rPr>
              <w:t>(siehe Kapitel 4)</w:t>
            </w:r>
          </w:p>
        </w:tc>
      </w:tr>
    </w:tbl>
    <w:p w:rsidR="00BC7B80" w:rsidRPr="00BC7B80" w:rsidRDefault="00BC7B80" w:rsidP="00BC7B80"/>
    <w:p w:rsidR="00CE5609" w:rsidRDefault="00CE5609" w:rsidP="00CE5609">
      <w:pPr>
        <w:pStyle w:val="berschrift4"/>
      </w:pPr>
      <w:bookmarkStart w:id="1131" w:name="_Toc472333805"/>
      <w:r>
        <w:lastRenderedPageBreak/>
        <w:t>SOAP Beispiel</w:t>
      </w:r>
      <w:bookmarkEnd w:id="1131"/>
    </w:p>
    <w:p w:rsidR="00CE5609" w:rsidRDefault="00CE5609" w:rsidP="00CE5609">
      <w:pPr>
        <w:pStyle w:val="berschrift5"/>
      </w:pPr>
      <w:bookmarkStart w:id="1132" w:name="_Toc472333806"/>
      <w:r>
        <w:t>Request:</w:t>
      </w:r>
      <w:bookmarkEnd w:id="1132"/>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33" w:name="_Toc472333807"/>
      <w:r>
        <w:t>Response</w:t>
      </w:r>
      <w:bookmarkEnd w:id="1133"/>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1134" w:name="_Toc472333808"/>
      <w:r>
        <w:t>searchVertragService</w:t>
      </w:r>
      <w:r w:rsidR="00831FC9">
        <w:t xml:space="preserve"> (B2B)</w:t>
      </w:r>
      <w:bookmarkEnd w:id="1134"/>
    </w:p>
    <w:p w:rsidR="00831FC9" w:rsidRDefault="00831FC9" w:rsidP="00831FC9">
      <w:r>
        <w:t>Zusammenfassung von Methoden die für das Anzeigen und Durchsuchen von Vertragslisten benötigt werden.</w:t>
      </w:r>
    </w:p>
    <w:p w:rsidR="00CE5609" w:rsidRDefault="00523AAD" w:rsidP="00CE5609">
      <w:pPr>
        <w:pStyle w:val="berschrift3"/>
      </w:pPr>
      <w:bookmarkStart w:id="1135" w:name="_Toc472333809"/>
      <w:r>
        <w:t>createListenExport</w:t>
      </w:r>
      <w:bookmarkEnd w:id="1135"/>
    </w:p>
    <w:p w:rsidR="00CE5609" w:rsidRDefault="00CE5609" w:rsidP="00CE5609">
      <w:pPr>
        <w:pStyle w:val="berschrift4"/>
      </w:pPr>
      <w:bookmarkStart w:id="1136" w:name="_Toc472333810"/>
      <w:r>
        <w:t>WebService Beschreibung</w:t>
      </w:r>
      <w:bookmarkEnd w:id="1136"/>
    </w:p>
    <w:p w:rsidR="00CE5609" w:rsidRDefault="00192EC1" w:rsidP="00CE5609">
      <w:r>
        <w:t>Diese Methode exportiert eine Liste von laufenden Verträgen und legt diese im System ab.</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Exportiert eine Liste von laufenden Verträgen </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name="input"&gt;&lt;/param&gt;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&lt;returns&gt;&lt;/returns&gt;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2B91AF"/>
          <w:sz w:val="19"/>
          <w:szCs w:val="19"/>
          <w:highlight w:val="white"/>
          <w:lang w:val="en-US"/>
        </w:rPr>
        <w:t>OperationContract</w:t>
      </w:r>
      <w:r w:rsidRPr="00523AAD">
        <w:rPr>
          <w:rFonts w:ascii="Consolas" w:hAnsi="Consolas" w:cs="Consolas"/>
          <w:color w:val="000000"/>
          <w:sz w:val="19"/>
          <w:szCs w:val="19"/>
          <w:highlight w:val="white"/>
          <w:lang w:val="en-US"/>
        </w:rPr>
        <w: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DTO.</w:t>
      </w:r>
      <w:r w:rsidRPr="00523AAD">
        <w:rPr>
          <w:rFonts w:ascii="Consolas" w:hAnsi="Consolas" w:cs="Consolas"/>
          <w:color w:val="2B91AF"/>
          <w:sz w:val="19"/>
          <w:szCs w:val="19"/>
          <w:highlight w:val="white"/>
          <w:lang w:val="en-US"/>
        </w:rPr>
        <w:t>ocreateListenExportDto</w:t>
      </w:r>
      <w:r w:rsidRPr="00523AAD">
        <w:rPr>
          <w:rFonts w:ascii="Consolas" w:hAnsi="Consolas" w:cs="Consolas"/>
          <w:color w:val="000000"/>
          <w:sz w:val="19"/>
          <w:szCs w:val="19"/>
          <w:highlight w:val="white"/>
          <w:lang w:val="en-US"/>
        </w:rPr>
        <w:t xml:space="preserve"> createListenExport(DTO.</w:t>
      </w:r>
      <w:r w:rsidRPr="00523AAD">
        <w:rPr>
          <w:rFonts w:ascii="Consolas" w:hAnsi="Consolas" w:cs="Consolas"/>
          <w:color w:val="2B91AF"/>
          <w:sz w:val="19"/>
          <w:szCs w:val="19"/>
          <w:highlight w:val="white"/>
          <w:lang w:val="en-US"/>
        </w:rPr>
        <w:t>icreateListenExportDto</w:t>
      </w:r>
      <w:r w:rsidRPr="00523AAD">
        <w:rPr>
          <w:rFonts w:ascii="Consolas" w:hAnsi="Consolas" w:cs="Consolas"/>
          <w:color w:val="000000"/>
          <w:sz w:val="19"/>
          <w:szCs w:val="19"/>
          <w:highlight w:val="white"/>
          <w:lang w:val="en-US"/>
        </w:rPr>
        <w:t xml:space="preserve"> input);</w:t>
      </w:r>
    </w:p>
    <w:p w:rsidR="00CE5609" w:rsidRPr="009C614F" w:rsidRDefault="00CE5609" w:rsidP="00CE5609">
      <w:pPr>
        <w:rPr>
          <w:lang w:val="en-US"/>
        </w:rPr>
      </w:pPr>
    </w:p>
    <w:p w:rsidR="00CE5609" w:rsidRDefault="00CE5609" w:rsidP="00CE5609">
      <w:pPr>
        <w:pStyle w:val="berschrift5"/>
      </w:pPr>
      <w:bookmarkStart w:id="1137" w:name="_Toc472333811"/>
      <w:r>
        <w:t>Inputstruktur</w:t>
      </w:r>
      <w:bookmarkEnd w:id="113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Required</w:t>
            </w:r>
            <w:r w:rsidRPr="00DE49AB">
              <w:rPr>
                <w:rFonts w:ascii="Times New Roman" w:hAnsi="Times New Roman"/>
                <w:sz w:val="24"/>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Consolas" w:hAnsi="Consolas" w:cs="Consolas"/>
                <w:color w:val="2B91AF"/>
                <w:sz w:val="19"/>
                <w:szCs w:val="19"/>
                <w:lang w:eastAsia="de-CH"/>
              </w:rPr>
              <w:t xml:space="preserve">icreateListenExportDto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anzahlMonate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Bei einem Wert größer als 0 werden die Leasingverträge </w:t>
            </w:r>
            <w:r w:rsidRPr="00DE49AB">
              <w:rPr>
                <w:rFonts w:asciiTheme="minorHAnsi" w:hAnsiTheme="minorHAnsi"/>
                <w:sz w:val="24"/>
                <w:szCs w:val="22"/>
                <w:lang w:val="de-CH"/>
              </w:rPr>
              <w:lastRenderedPageBreak/>
              <w:t xml:space="preserve">aufbereitet, deren Vertragslaufzeit innerhalb der Monatsanzahl ab heute endet. Das Feld Datum wird dabei nicht berücksichtigt.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lastRenderedPageBreak/>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Dient zum Umschalten zwischen Vertragslisten und Eventualverbindlichkeiten Mögliche Werte : EvVb (Eventualverbindlichkeiten) und lfVT (laufende Verträge)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datum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DateTime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Bei Datum ungleich Null (Option „Ablauf per“) werden nur Verträge aufbereitet, welche exakt am eingegebenen Datum enden.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mitDetails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Bei True wird die Liste Details wie Kunden, Fahrzeug und Ver-käufer des Fahrzeugs beinhalten.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1138" w:name="_Toc472333812"/>
      <w:r>
        <w:t>Rückgabestruktur</w:t>
      </w:r>
      <w:bookmarkEnd w:id="113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809D2"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Beschreibung </w:t>
            </w:r>
          </w:p>
        </w:tc>
      </w:tr>
      <w:tr w:rsidR="00D809D2"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Consolas" w:hAnsi="Consolas" w:cs="Consolas"/>
                <w:color w:val="2B91AF"/>
                <w:sz w:val="19"/>
                <w:szCs w:val="19"/>
                <w:lang w:eastAsia="de-CH"/>
              </w:rPr>
              <w:t xml:space="preserve">ocreateListenExportDto </w:t>
            </w:r>
          </w:p>
        </w:tc>
        <w:tc>
          <w:tcPr>
            <w:tcW w:w="150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809D2"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sysEaiHot </w:t>
            </w:r>
          </w:p>
        </w:tc>
        <w:tc>
          <w:tcPr>
            <w:tcW w:w="172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Die sysId vom neu erstellten EAIHOT-Datensatz </w:t>
            </w:r>
          </w:p>
        </w:tc>
      </w:tr>
    </w:tbl>
    <w:p w:rsidR="00DE49AB" w:rsidRPr="00DE49AB" w:rsidRDefault="00DE49AB" w:rsidP="00DE49AB">
      <w:pPr>
        <w:spacing w:before="100" w:beforeAutospacing="1" w:after="100" w:afterAutospacing="1"/>
        <w:jc w:val="left"/>
        <w:rPr>
          <w:rFonts w:ascii="Times New Roman" w:hAnsi="Times New Roman"/>
          <w:sz w:val="24"/>
        </w:rPr>
      </w:pPr>
      <w:r w:rsidRPr="00DE49AB">
        <w:rPr>
          <w:rFonts w:ascii="Times New Roman" w:hAnsi="Times New Roman"/>
          <w:sz w:val="24"/>
        </w:rPr>
        <w:t xml:space="preserve">  </w:t>
      </w:r>
    </w:p>
    <w:p w:rsidR="00DE49AB" w:rsidRPr="00DE49AB" w:rsidRDefault="00DE49AB" w:rsidP="00DE49AB"/>
    <w:p w:rsidR="00CE5609" w:rsidRDefault="00CE5609" w:rsidP="00CE5609">
      <w:pPr>
        <w:pStyle w:val="berschrift4"/>
      </w:pPr>
      <w:bookmarkStart w:id="1139" w:name="_Toc472333813"/>
      <w:r>
        <w:t>SOAP Beispiel</w:t>
      </w:r>
      <w:bookmarkEnd w:id="1139"/>
    </w:p>
    <w:p w:rsidR="00CE5609" w:rsidRDefault="00CE5609" w:rsidP="00CE5609">
      <w:pPr>
        <w:pStyle w:val="berschrift5"/>
      </w:pPr>
      <w:bookmarkStart w:id="1140" w:name="_Toc472333814"/>
      <w:r>
        <w:t>Request:</w:t>
      </w:r>
      <w:bookmarkEnd w:id="1140"/>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41" w:name="_Toc472333815"/>
      <w:r>
        <w:t>Response</w:t>
      </w:r>
      <w:bookmarkEnd w:id="1141"/>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142" w:name="_Toc472333816"/>
      <w:r>
        <w:t>deleteListeExport</w:t>
      </w:r>
      <w:bookmarkEnd w:id="1142"/>
    </w:p>
    <w:p w:rsidR="00CE5609" w:rsidRDefault="00CE5609" w:rsidP="00CE5609">
      <w:pPr>
        <w:pStyle w:val="berschrift4"/>
      </w:pPr>
      <w:bookmarkStart w:id="1143" w:name="_Toc472333817"/>
      <w:r>
        <w:t>WebService Beschreibung</w:t>
      </w:r>
      <w:bookmarkEnd w:id="1143"/>
    </w:p>
    <w:p w:rsidR="00CE5609" w:rsidRDefault="00192EC1" w:rsidP="00CE5609">
      <w:r>
        <w:t>Dies Methode erlaubt es eine einzelne Vertragsliste aus dem System zu entfernen</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Löscht eine einzelne Vertragsliste </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name="input"&gt;&lt;/param&gt;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&lt;returns&gt;&lt;/returns&gt;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2B91AF"/>
          <w:sz w:val="19"/>
          <w:szCs w:val="19"/>
          <w:highlight w:val="white"/>
          <w:lang w:val="en-US"/>
        </w:rPr>
        <w:t>OperationContract</w:t>
      </w:r>
      <w:r w:rsidRPr="00523AAD">
        <w:rPr>
          <w:rFonts w:ascii="Consolas" w:hAnsi="Consolas" w:cs="Consolas"/>
          <w:color w:val="000000"/>
          <w:sz w:val="19"/>
          <w:szCs w:val="19"/>
          <w:highlight w:val="white"/>
          <w:lang w:val="en-US"/>
        </w:rPr>
        <w: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DTO.</w:t>
      </w:r>
      <w:r w:rsidRPr="00523AAD">
        <w:rPr>
          <w:rFonts w:ascii="Consolas" w:hAnsi="Consolas" w:cs="Consolas"/>
          <w:color w:val="2B91AF"/>
          <w:sz w:val="19"/>
          <w:szCs w:val="19"/>
          <w:highlight w:val="white"/>
          <w:lang w:val="en-US"/>
        </w:rPr>
        <w:t>odeleteListeExportDto</w:t>
      </w:r>
      <w:r w:rsidRPr="00523AAD">
        <w:rPr>
          <w:rFonts w:ascii="Consolas" w:hAnsi="Consolas" w:cs="Consolas"/>
          <w:color w:val="000000"/>
          <w:sz w:val="19"/>
          <w:szCs w:val="19"/>
          <w:highlight w:val="white"/>
          <w:lang w:val="en-US"/>
        </w:rPr>
        <w:t xml:space="preserve"> deleteListeExport(DTO.</w:t>
      </w:r>
      <w:r w:rsidRPr="00523AAD">
        <w:rPr>
          <w:rFonts w:ascii="Consolas" w:hAnsi="Consolas" w:cs="Consolas"/>
          <w:color w:val="2B91AF"/>
          <w:sz w:val="19"/>
          <w:szCs w:val="19"/>
          <w:highlight w:val="white"/>
          <w:lang w:val="en-US"/>
        </w:rPr>
        <w:t>ideleteListeExportDto</w:t>
      </w:r>
      <w:r w:rsidRPr="00523AAD">
        <w:rPr>
          <w:rFonts w:ascii="Consolas" w:hAnsi="Consolas" w:cs="Consolas"/>
          <w:color w:val="000000"/>
          <w:sz w:val="19"/>
          <w:szCs w:val="19"/>
          <w:highlight w:val="white"/>
          <w:lang w:val="en-US"/>
        </w:rPr>
        <w:t xml:space="preserve"> input);</w:t>
      </w:r>
    </w:p>
    <w:p w:rsidR="00CE5609" w:rsidRPr="009C614F" w:rsidRDefault="00CE5609" w:rsidP="00CE5609">
      <w:pPr>
        <w:rPr>
          <w:lang w:val="en-US"/>
        </w:rPr>
      </w:pPr>
    </w:p>
    <w:p w:rsidR="00CE5609" w:rsidRDefault="00CE5609" w:rsidP="00CE5609">
      <w:pPr>
        <w:pStyle w:val="berschrift5"/>
      </w:pPr>
      <w:bookmarkStart w:id="1144" w:name="_Toc472333818"/>
      <w:r>
        <w:t>Inputstruktur</w:t>
      </w:r>
      <w:bookmarkEnd w:id="114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Required</w:t>
            </w:r>
            <w:r w:rsidRPr="00DE49AB">
              <w:rPr>
                <w:rFonts w:ascii="Times New Roman" w:hAnsi="Times New Roman"/>
                <w:sz w:val="24"/>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Consolas" w:hAnsi="Consolas" w:cs="Consolas"/>
                <w:color w:val="2B91AF"/>
                <w:sz w:val="19"/>
                <w:szCs w:val="19"/>
                <w:lang w:eastAsia="de-CH"/>
              </w:rPr>
              <w:t xml:space="preserve">ideleteListeExportDto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sysEaiHot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Die sysId des zu löschenden EAIHOT-Datensatzes.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bl>
    <w:p w:rsidR="00CE5609" w:rsidRDefault="00DE49AB" w:rsidP="00DE49AB">
      <w:pPr>
        <w:spacing w:before="100" w:beforeAutospacing="1" w:after="100" w:afterAutospacing="1"/>
        <w:jc w:val="left"/>
      </w:pPr>
      <w:r w:rsidRPr="00DE49AB">
        <w:rPr>
          <w:rFonts w:ascii="Times New Roman" w:hAnsi="Times New Roman"/>
          <w:sz w:val="24"/>
        </w:rPr>
        <w:t xml:space="preserve">  </w:t>
      </w:r>
    </w:p>
    <w:p w:rsidR="00CE5609" w:rsidRDefault="00CE5609" w:rsidP="00CE5609">
      <w:pPr>
        <w:pStyle w:val="berschrift5"/>
      </w:pPr>
      <w:bookmarkStart w:id="1145" w:name="_Toc472333819"/>
      <w:r>
        <w:t>Rückgabestruktur</w:t>
      </w:r>
      <w:bookmarkEnd w:id="114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809D2"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Beschreibung </w:t>
            </w:r>
          </w:p>
        </w:tc>
      </w:tr>
      <w:tr w:rsidR="00D809D2"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Consolas" w:hAnsi="Consolas" w:cs="Consolas"/>
                <w:color w:val="2B91AF"/>
                <w:sz w:val="19"/>
                <w:szCs w:val="19"/>
                <w:lang w:eastAsia="de-CH"/>
              </w:rPr>
              <w:t xml:space="preserve">odeleteListeExportDto </w:t>
            </w:r>
          </w:p>
        </w:tc>
        <w:tc>
          <w:tcPr>
            <w:tcW w:w="150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809D2"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result </w:t>
            </w:r>
          </w:p>
        </w:tc>
        <w:tc>
          <w:tcPr>
            <w:tcW w:w="172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True wenn die Liste gelöscht wurde, sonst False. </w:t>
            </w:r>
          </w:p>
        </w:tc>
      </w:tr>
    </w:tbl>
    <w:p w:rsidR="00DE49AB" w:rsidRPr="00DE49AB" w:rsidRDefault="00DE49AB" w:rsidP="00DE49AB">
      <w:pPr>
        <w:spacing w:before="100" w:beforeAutospacing="1" w:after="100" w:afterAutospacing="1"/>
        <w:jc w:val="left"/>
        <w:rPr>
          <w:rFonts w:ascii="Times New Roman" w:hAnsi="Times New Roman"/>
          <w:sz w:val="24"/>
        </w:rPr>
      </w:pPr>
      <w:r w:rsidRPr="00DE49AB">
        <w:rPr>
          <w:rFonts w:ascii="Times New Roman" w:hAnsi="Times New Roman"/>
          <w:sz w:val="24"/>
        </w:rPr>
        <w:t xml:space="preserve">  </w:t>
      </w:r>
    </w:p>
    <w:p w:rsidR="00DE49AB" w:rsidRPr="00DE49AB" w:rsidRDefault="00DE49AB" w:rsidP="00DE49AB"/>
    <w:p w:rsidR="00CE5609" w:rsidRDefault="00CE5609" w:rsidP="00CE5609">
      <w:pPr>
        <w:pStyle w:val="berschrift4"/>
      </w:pPr>
      <w:bookmarkStart w:id="1146" w:name="_Toc472333820"/>
      <w:r>
        <w:t>SOAP Beispiel</w:t>
      </w:r>
      <w:bookmarkEnd w:id="1146"/>
    </w:p>
    <w:p w:rsidR="00CE5609" w:rsidRDefault="00CE5609" w:rsidP="00CE5609">
      <w:pPr>
        <w:pStyle w:val="berschrift5"/>
      </w:pPr>
      <w:bookmarkStart w:id="1147" w:name="_Toc472333821"/>
      <w:r>
        <w:t>Request:</w:t>
      </w:r>
      <w:bookmarkEnd w:id="1147"/>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48" w:name="_Toc472333822"/>
      <w:r>
        <w:t>Response</w:t>
      </w:r>
      <w:bookmarkEnd w:id="1148"/>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149" w:name="_Toc472333823"/>
      <w:r>
        <w:t>getListeExport</w:t>
      </w:r>
      <w:bookmarkEnd w:id="1149"/>
    </w:p>
    <w:p w:rsidR="00CE5609" w:rsidRDefault="00CE5609" w:rsidP="00CE5609">
      <w:pPr>
        <w:pStyle w:val="berschrift4"/>
      </w:pPr>
      <w:bookmarkStart w:id="1150" w:name="_Toc472333824"/>
      <w:r>
        <w:t>WebService Beschreibung</w:t>
      </w:r>
      <w:bookmarkEnd w:id="1150"/>
    </w:p>
    <w:p w:rsidR="00CE5609" w:rsidRDefault="00192EC1" w:rsidP="00CE5609">
      <w:r>
        <w:t>Diese Methode liefert eine fertige Liste als Excel-Datei ab, die vorher mit createListenExport erzeugt wurde.</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Holt eine Fertige Liste als Excel-Datei </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name="input"&gt;&lt;/param&gt;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523AAD" w:rsidRDefault="00523AAD" w:rsidP="00523AAD">
      <w:pPr>
        <w:rPr>
          <w:lang w:val="en-US"/>
        </w:rPr>
      </w:pPr>
      <w:r w:rsidRPr="00523AAD">
        <w:rPr>
          <w:rFonts w:ascii="Consolas" w:hAnsi="Consolas" w:cs="Consolas"/>
          <w:color w:val="000000"/>
          <w:sz w:val="19"/>
          <w:szCs w:val="19"/>
          <w:highlight w:val="white"/>
          <w:lang w:val="en-US"/>
        </w:rPr>
        <w:t xml:space="preserve">        DTO.</w:t>
      </w:r>
      <w:r w:rsidRPr="00523AAD">
        <w:rPr>
          <w:rFonts w:ascii="Consolas" w:hAnsi="Consolas" w:cs="Consolas"/>
          <w:color w:val="2B91AF"/>
          <w:sz w:val="19"/>
          <w:szCs w:val="19"/>
          <w:highlight w:val="white"/>
          <w:lang w:val="en-US"/>
        </w:rPr>
        <w:t>ogetListeExportDto</w:t>
      </w:r>
      <w:r w:rsidRPr="00523AAD">
        <w:rPr>
          <w:rFonts w:ascii="Consolas" w:hAnsi="Consolas" w:cs="Consolas"/>
          <w:color w:val="000000"/>
          <w:sz w:val="19"/>
          <w:szCs w:val="19"/>
          <w:highlight w:val="white"/>
          <w:lang w:val="en-US"/>
        </w:rPr>
        <w:t xml:space="preserve"> getListeExport(DTO.</w:t>
      </w:r>
      <w:r w:rsidRPr="00523AAD">
        <w:rPr>
          <w:rFonts w:ascii="Consolas" w:hAnsi="Consolas" w:cs="Consolas"/>
          <w:color w:val="2B91AF"/>
          <w:sz w:val="19"/>
          <w:szCs w:val="19"/>
          <w:highlight w:val="white"/>
          <w:lang w:val="en-US"/>
        </w:rPr>
        <w:t>igetListeExportDto</w:t>
      </w:r>
      <w:r w:rsidRPr="00523AAD">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1151" w:name="_Toc472333825"/>
      <w:r>
        <w:t>Inputstruktur</w:t>
      </w:r>
      <w:bookmarkEnd w:id="115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Required</w:t>
            </w:r>
            <w:r w:rsidRPr="00DE49AB">
              <w:rPr>
                <w:rFonts w:ascii="Times New Roman" w:hAnsi="Times New Roman"/>
                <w:sz w:val="24"/>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Consolas" w:hAnsi="Consolas" w:cs="Consolas"/>
                <w:color w:val="2B91AF"/>
                <w:sz w:val="19"/>
                <w:szCs w:val="19"/>
                <w:lang w:eastAsia="de-CH"/>
              </w:rPr>
              <w:t xml:space="preserve">igetListeExportDto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sysEaiHot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Die ID vom EAIHOT-Satz der mit dem EAIHFILE-Datensatz verknüpft ist.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bl>
    <w:p w:rsidR="00CE5609" w:rsidRDefault="00DE49AB" w:rsidP="00DE49AB">
      <w:pPr>
        <w:spacing w:before="100" w:beforeAutospacing="1" w:after="100" w:afterAutospacing="1"/>
        <w:jc w:val="left"/>
      </w:pPr>
      <w:r w:rsidRPr="00DE49AB">
        <w:rPr>
          <w:rFonts w:ascii="Times New Roman" w:hAnsi="Times New Roman"/>
          <w:sz w:val="24"/>
        </w:rPr>
        <w:t xml:space="preserve">  </w:t>
      </w:r>
    </w:p>
    <w:p w:rsidR="00CE5609" w:rsidRDefault="00CE5609" w:rsidP="00CE5609">
      <w:pPr>
        <w:pStyle w:val="berschrift5"/>
      </w:pPr>
      <w:bookmarkStart w:id="1152" w:name="_Toc472333826"/>
      <w:r>
        <w:t>Rückgabestruktur</w:t>
      </w:r>
      <w:bookmarkEnd w:id="115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809D2"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Beschreibung </w:t>
            </w:r>
          </w:p>
        </w:tc>
      </w:tr>
      <w:tr w:rsidR="00D809D2"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Consolas" w:hAnsi="Consolas" w:cs="Consolas"/>
                <w:color w:val="2B91AF"/>
                <w:sz w:val="19"/>
                <w:szCs w:val="19"/>
                <w:lang w:eastAsia="de-CH"/>
              </w:rPr>
              <w:t xml:space="preserve">ogetListeExportDto </w:t>
            </w:r>
          </w:p>
        </w:tc>
        <w:tc>
          <w:tcPr>
            <w:tcW w:w="150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809D2"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eaiHFile </w:t>
            </w:r>
          </w:p>
        </w:tc>
        <w:tc>
          <w:tcPr>
            <w:tcW w:w="172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byte </w:t>
            </w:r>
          </w:p>
        </w:tc>
        <w:tc>
          <w:tcPr>
            <w:tcW w:w="180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Eine Liste der Verträge als eine Excel-Datei aus dem Feld EAIHFILE.EAIHFILE1 </w:t>
            </w:r>
          </w:p>
        </w:tc>
      </w:tr>
    </w:tbl>
    <w:p w:rsidR="00DE49AB" w:rsidRPr="00DE49AB" w:rsidRDefault="00DE49AB" w:rsidP="00DE49AB">
      <w:pPr>
        <w:spacing w:before="100" w:beforeAutospacing="1" w:after="100" w:afterAutospacing="1"/>
        <w:jc w:val="left"/>
        <w:rPr>
          <w:rFonts w:ascii="Times New Roman" w:hAnsi="Times New Roman"/>
          <w:sz w:val="24"/>
        </w:rPr>
      </w:pPr>
      <w:r w:rsidRPr="00DE49AB">
        <w:rPr>
          <w:rFonts w:ascii="Times New Roman" w:hAnsi="Times New Roman"/>
          <w:sz w:val="24"/>
        </w:rPr>
        <w:t xml:space="preserve">  </w:t>
      </w:r>
    </w:p>
    <w:p w:rsidR="00DE49AB" w:rsidRPr="00DE49AB" w:rsidRDefault="00DE49AB" w:rsidP="00DE49AB"/>
    <w:p w:rsidR="00CE5609" w:rsidRDefault="00CE5609" w:rsidP="00CE5609">
      <w:pPr>
        <w:pStyle w:val="berschrift4"/>
      </w:pPr>
      <w:bookmarkStart w:id="1153" w:name="_Toc472333827"/>
      <w:r>
        <w:t>SOAP Beispiel</w:t>
      </w:r>
      <w:bookmarkEnd w:id="1153"/>
    </w:p>
    <w:p w:rsidR="00CE5609" w:rsidRDefault="00CE5609" w:rsidP="00CE5609">
      <w:pPr>
        <w:pStyle w:val="berschrift5"/>
      </w:pPr>
      <w:bookmarkStart w:id="1154" w:name="_Toc472333828"/>
      <w:r>
        <w:t>Request:</w:t>
      </w:r>
      <w:bookmarkEnd w:id="1154"/>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55" w:name="_Toc472333829"/>
      <w:r>
        <w:t>Response</w:t>
      </w:r>
      <w:bookmarkEnd w:id="1155"/>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156" w:name="_Toc472333830"/>
      <w:r>
        <w:t>getVertragDetail</w:t>
      </w:r>
      <w:bookmarkEnd w:id="1156"/>
    </w:p>
    <w:p w:rsidR="00CE5609" w:rsidRDefault="00CE5609" w:rsidP="00CE5609">
      <w:pPr>
        <w:pStyle w:val="berschrift4"/>
      </w:pPr>
      <w:bookmarkStart w:id="1157" w:name="_Toc472333831"/>
      <w:r>
        <w:t>WebService Beschreibung</w:t>
      </w:r>
      <w:bookmarkEnd w:id="1157"/>
    </w:p>
    <w:p w:rsidR="00CE5609" w:rsidRDefault="00192EC1" w:rsidP="00CE5609">
      <w:r>
        <w:t>Diese Methode liefert eine alle Daten zu einem Vertrag aus einem bestimmten Datensatz.</w:t>
      </w:r>
    </w:p>
    <w:p w:rsidR="00CE5609" w:rsidRDefault="00CE5609" w:rsidP="00CE5609"/>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Liefert alle relevanten Vertagsdaten</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w:t>
      </w:r>
      <w:r w:rsidRPr="00523AAD">
        <w:rPr>
          <w:rFonts w:ascii="Consolas" w:hAnsi="Consolas" w:cs="Consolas"/>
          <w:color w:val="008000"/>
          <w:sz w:val="19"/>
          <w:szCs w:val="19"/>
          <w:highlight w:val="white"/>
          <w:lang w:val="en-US"/>
        </w:rPr>
        <w:t>igetVertragDetailDto</w:t>
      </w:r>
      <w:r w:rsidRPr="00523AAD">
        <w:rPr>
          <w:rFonts w:ascii="Consolas" w:hAnsi="Consolas" w:cs="Consolas"/>
          <w:color w:val="808080"/>
          <w:sz w:val="19"/>
          <w:szCs w:val="19"/>
          <w:highlight w:val="white"/>
          <w:lang w:val="en-US"/>
        </w:rPr>
        <w:t>&lt;/param&gt;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&lt;returns&gt;</w:t>
      </w:r>
      <w:r w:rsidRPr="00523AAD">
        <w:rPr>
          <w:rFonts w:ascii="Consolas" w:hAnsi="Consolas" w:cs="Consolas"/>
          <w:color w:val="008000"/>
          <w:sz w:val="19"/>
          <w:szCs w:val="19"/>
          <w:highlight w:val="white"/>
          <w:lang w:val="en-US"/>
        </w:rPr>
        <w:t>ogetVertragDetailDto</w:t>
      </w:r>
      <w:r w:rsidRPr="00523AAD">
        <w:rPr>
          <w:rFonts w:ascii="Consolas" w:hAnsi="Consolas" w:cs="Consolas"/>
          <w:color w:val="808080"/>
          <w:sz w:val="19"/>
          <w:szCs w:val="19"/>
          <w:highlight w:val="white"/>
          <w:lang w:val="en-US"/>
        </w:rPr>
        <w:t>&lt;/returns&gt;</w:t>
      </w:r>
    </w:p>
    <w:p w:rsidR="00523AAD" w:rsidRDefault="00523AAD" w:rsidP="00523AAD">
      <w:pPr>
        <w:autoSpaceDE w:val="0"/>
        <w:autoSpaceDN w:val="0"/>
        <w:adjustRightInd w:val="0"/>
        <w:jc w:val="left"/>
        <w:rPr>
          <w:rFonts w:ascii="Consolas" w:hAnsi="Consolas" w:cs="Consolas"/>
          <w:color w:val="000000"/>
          <w:sz w:val="19"/>
          <w:szCs w:val="19"/>
          <w:highlight w:val="white"/>
        </w:rPr>
      </w:pPr>
      <w:r w:rsidRPr="00523AA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CE5609" w:rsidRPr="00523AAD" w:rsidRDefault="00523AAD" w:rsidP="00523AAD">
      <w:r>
        <w:rPr>
          <w:rFonts w:ascii="Consolas" w:hAnsi="Consolas" w:cs="Consolas"/>
          <w:color w:val="000000"/>
          <w:sz w:val="19"/>
          <w:szCs w:val="19"/>
          <w:highlight w:val="white"/>
        </w:rPr>
        <w:t xml:space="preserve">        DTO.</w:t>
      </w:r>
      <w:r>
        <w:rPr>
          <w:rFonts w:ascii="Consolas" w:hAnsi="Consolas" w:cs="Consolas"/>
          <w:color w:val="2B91AF"/>
          <w:sz w:val="19"/>
          <w:szCs w:val="19"/>
          <w:highlight w:val="white"/>
        </w:rPr>
        <w:t>ogetVertragDetailDto</w:t>
      </w:r>
      <w:r>
        <w:rPr>
          <w:rFonts w:ascii="Consolas" w:hAnsi="Consolas" w:cs="Consolas"/>
          <w:color w:val="000000"/>
          <w:sz w:val="19"/>
          <w:szCs w:val="19"/>
          <w:highlight w:val="white"/>
        </w:rPr>
        <w:t xml:space="preserve"> getVertragDetail(DTO.</w:t>
      </w:r>
      <w:r>
        <w:rPr>
          <w:rFonts w:ascii="Consolas" w:hAnsi="Consolas" w:cs="Consolas"/>
          <w:color w:val="2B91AF"/>
          <w:sz w:val="19"/>
          <w:szCs w:val="19"/>
          <w:highlight w:val="white"/>
        </w:rPr>
        <w:t>igetVertragDetailDto</w:t>
      </w:r>
      <w:r>
        <w:rPr>
          <w:rFonts w:ascii="Consolas" w:hAnsi="Consolas" w:cs="Consolas"/>
          <w:color w:val="000000"/>
          <w:sz w:val="19"/>
          <w:szCs w:val="19"/>
          <w:highlight w:val="white"/>
        </w:rPr>
        <w:t xml:space="preserve"> input);</w:t>
      </w:r>
    </w:p>
    <w:p w:rsidR="00CE5609" w:rsidRDefault="00CE5609" w:rsidP="00CE5609">
      <w:pPr>
        <w:pStyle w:val="berschrift5"/>
      </w:pPr>
      <w:bookmarkStart w:id="1158" w:name="_Toc472333832"/>
      <w:r>
        <w:t>Inputstruktur</w:t>
      </w:r>
      <w:bookmarkEnd w:id="115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DE49AB"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Required</w:t>
            </w:r>
            <w:r w:rsidRPr="00D63F03">
              <w:rPr>
                <w:rFonts w:ascii="Times New Roman" w:hAnsi="Times New Roman"/>
                <w:sz w:val="24"/>
              </w:rPr>
              <w:t xml:space="preserve"> </w:t>
            </w:r>
          </w:p>
        </w:tc>
      </w:tr>
      <w:tr w:rsidR="00DE49AB"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iget</w:t>
            </w:r>
            <w:r>
              <w:rPr>
                <w:rFonts w:ascii="Consolas" w:hAnsi="Consolas" w:cs="Consolas"/>
                <w:color w:val="2B91AF"/>
                <w:sz w:val="19"/>
                <w:szCs w:val="19"/>
                <w:lang w:eastAsia="de-CH"/>
              </w:rPr>
              <w:t>Vertrag</w:t>
            </w:r>
            <w:r w:rsidRPr="00D63F03">
              <w:rPr>
                <w:rFonts w:ascii="Consolas" w:hAnsi="Consolas" w:cs="Consolas"/>
                <w:color w:val="2B91AF"/>
                <w:sz w:val="19"/>
                <w:szCs w:val="19"/>
                <w:lang w:eastAsia="de-CH"/>
              </w:rPr>
              <w:t xml:space="preserve">DetailDto </w:t>
            </w:r>
          </w:p>
        </w:tc>
        <w:tc>
          <w:tcPr>
            <w:tcW w:w="150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r w:rsidR="00DE49AB"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sys</w:t>
            </w:r>
            <w:r>
              <w:rPr>
                <w:rFonts w:asciiTheme="minorHAnsi" w:hAnsiTheme="minorHAnsi"/>
                <w:sz w:val="24"/>
                <w:szCs w:val="22"/>
                <w:lang w:val="de-CH"/>
              </w:rPr>
              <w:t>id</w:t>
            </w:r>
          </w:p>
        </w:tc>
        <w:tc>
          <w:tcPr>
            <w:tcW w:w="172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Pr>
                <w:rFonts w:asciiTheme="minorHAnsi" w:hAnsiTheme="minorHAnsi"/>
                <w:sz w:val="24"/>
                <w:szCs w:val="22"/>
                <w:lang w:val="de-CH"/>
              </w:rPr>
              <w:t>Vertrag Id</w:t>
            </w:r>
          </w:p>
        </w:tc>
        <w:tc>
          <w:tcPr>
            <w:tcW w:w="1181"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1159" w:name="_Toc472333833"/>
      <w:r>
        <w:t>Rückgabestruktur</w:t>
      </w:r>
      <w:bookmarkEnd w:id="115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E49AB"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Beschreibung </w:t>
            </w:r>
          </w:p>
        </w:tc>
      </w:tr>
      <w:tr w:rsidR="00DE49AB"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oget</w:t>
            </w:r>
            <w:r>
              <w:rPr>
                <w:rFonts w:ascii="Consolas" w:hAnsi="Consolas" w:cs="Consolas"/>
                <w:color w:val="2B91AF"/>
                <w:sz w:val="19"/>
                <w:szCs w:val="19"/>
                <w:lang w:eastAsia="de-CH"/>
              </w:rPr>
              <w:t>Vertrag</w:t>
            </w:r>
            <w:r w:rsidRPr="00D63F03">
              <w:rPr>
                <w:rFonts w:ascii="Consolas" w:hAnsi="Consolas" w:cs="Consolas"/>
                <w:color w:val="2B91AF"/>
                <w:sz w:val="19"/>
                <w:szCs w:val="19"/>
                <w:lang w:eastAsia="de-CH"/>
              </w:rPr>
              <w:t xml:space="preserve">DetailDto </w:t>
            </w:r>
          </w:p>
        </w:tc>
        <w:tc>
          <w:tcPr>
            <w:tcW w:w="150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r w:rsidR="00DE49AB"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an</w:t>
            </w:r>
            <w:r>
              <w:rPr>
                <w:rFonts w:asciiTheme="minorHAnsi" w:hAnsiTheme="minorHAnsi"/>
                <w:sz w:val="24"/>
                <w:szCs w:val="22"/>
                <w:lang w:val="de-CH"/>
              </w:rPr>
              <w:t>trag</w:t>
            </w: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An</w:t>
            </w:r>
            <w:r>
              <w:rPr>
                <w:rFonts w:ascii="Consolas" w:hAnsi="Consolas" w:cs="Consolas"/>
                <w:color w:val="2B91AF"/>
                <w:sz w:val="19"/>
                <w:szCs w:val="19"/>
                <w:lang w:eastAsia="de-CH"/>
              </w:rPr>
              <w:t>trag</w:t>
            </w:r>
            <w:r w:rsidRPr="00D63F03">
              <w:rPr>
                <w:rFonts w:ascii="Consolas" w:hAnsi="Consolas" w:cs="Consolas"/>
                <w:color w:val="2B91AF"/>
                <w:sz w:val="19"/>
                <w:szCs w:val="19"/>
                <w:lang w:eastAsia="de-CH"/>
              </w:rPr>
              <w:t>Dto</w:t>
            </w: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Persistenzobjekt An</w:t>
            </w:r>
            <w:r>
              <w:rPr>
                <w:rFonts w:asciiTheme="minorHAnsi" w:hAnsiTheme="minorHAnsi"/>
                <w:sz w:val="24"/>
                <w:szCs w:val="22"/>
                <w:lang w:val="de-CH"/>
              </w:rPr>
              <w:t>trag</w:t>
            </w:r>
            <w:r w:rsidRPr="00D63F03">
              <w:rPr>
                <w:rFonts w:asciiTheme="minorHAnsi" w:hAnsiTheme="minorHAnsi"/>
                <w:sz w:val="24"/>
                <w:szCs w:val="22"/>
                <w:lang w:val="de-CH"/>
              </w:rPr>
              <w:t xml:space="preserve"> </w:t>
            </w:r>
            <w:r>
              <w:rPr>
                <w:rFonts w:asciiTheme="minorHAnsi" w:hAnsiTheme="minorHAnsi"/>
                <w:sz w:val="24"/>
                <w:szCs w:val="22"/>
                <w:lang w:val="de-CH"/>
              </w:rPr>
              <w:t>(siehe Kapitel 4)</w:t>
            </w:r>
          </w:p>
        </w:tc>
      </w:tr>
      <w:tr w:rsidR="00DE49AB" w:rsidRPr="00D63F03" w:rsidTr="00D809D2">
        <w:tc>
          <w:tcPr>
            <w:tcW w:w="2846" w:type="dxa"/>
            <w:tcBorders>
              <w:top w:val="single" w:sz="4" w:space="0" w:color="auto"/>
              <w:left w:val="single" w:sz="4" w:space="0" w:color="auto"/>
              <w:bottom w:val="single" w:sz="4" w:space="0" w:color="auto"/>
              <w:right w:val="single" w:sz="4" w:space="0" w:color="auto"/>
            </w:tcBorders>
          </w:tcPr>
          <w:p w:rsidR="00DE49AB" w:rsidRPr="00D63F03" w:rsidRDefault="00DE49AB" w:rsidP="00D809D2">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E49AB" w:rsidRPr="00D63F03" w:rsidRDefault="00DE49AB" w:rsidP="00D809D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vertrag</w:t>
            </w:r>
          </w:p>
        </w:tc>
        <w:tc>
          <w:tcPr>
            <w:tcW w:w="1723" w:type="dxa"/>
            <w:tcBorders>
              <w:top w:val="single" w:sz="4" w:space="0" w:color="auto"/>
              <w:left w:val="single" w:sz="4" w:space="0" w:color="auto"/>
              <w:bottom w:val="single" w:sz="4" w:space="0" w:color="auto"/>
              <w:right w:val="single" w:sz="4" w:space="0" w:color="auto"/>
            </w:tcBorders>
          </w:tcPr>
          <w:p w:rsidR="00DE49AB" w:rsidRPr="00D63F03" w:rsidRDefault="00DE49AB" w:rsidP="00D809D2">
            <w:pPr>
              <w:spacing w:before="100" w:beforeAutospacing="1" w:after="100" w:afterAutospacing="1"/>
              <w:jc w:val="left"/>
              <w:rPr>
                <w:rFonts w:ascii="Consolas" w:hAnsi="Consolas" w:cs="Consolas"/>
                <w:color w:val="2B91AF"/>
                <w:sz w:val="19"/>
                <w:szCs w:val="19"/>
                <w:lang w:eastAsia="de-CH"/>
              </w:rPr>
            </w:pPr>
            <w:r>
              <w:rPr>
                <w:rFonts w:ascii="Consolas" w:hAnsi="Consolas" w:cs="Consolas"/>
                <w:color w:val="2B91AF"/>
                <w:sz w:val="19"/>
                <w:szCs w:val="19"/>
                <w:lang w:eastAsia="de-CH"/>
              </w:rPr>
              <w:t>VertragDto</w:t>
            </w:r>
          </w:p>
        </w:tc>
        <w:tc>
          <w:tcPr>
            <w:tcW w:w="1809" w:type="dxa"/>
            <w:tcBorders>
              <w:top w:val="single" w:sz="4" w:space="0" w:color="auto"/>
              <w:left w:val="single" w:sz="4" w:space="0" w:color="auto"/>
              <w:bottom w:val="single" w:sz="4" w:space="0" w:color="auto"/>
              <w:right w:val="single" w:sz="4" w:space="0" w:color="auto"/>
            </w:tcBorders>
          </w:tcPr>
          <w:p w:rsidR="00DE49AB" w:rsidRPr="00D63F03" w:rsidRDefault="00DE49AB" w:rsidP="00D809D2">
            <w:pPr>
              <w:spacing w:before="100" w:beforeAutospacing="1" w:after="100" w:afterAutospacing="1"/>
              <w:jc w:val="left"/>
              <w:rPr>
                <w:rFonts w:asciiTheme="minorHAnsi" w:hAnsiTheme="minorHAnsi"/>
                <w:sz w:val="24"/>
                <w:szCs w:val="22"/>
                <w:lang w:val="de-CH"/>
              </w:rPr>
            </w:pPr>
            <w:r w:rsidRPr="00D63F03">
              <w:rPr>
                <w:rFonts w:asciiTheme="minorHAnsi" w:hAnsiTheme="minorHAnsi"/>
                <w:sz w:val="24"/>
                <w:szCs w:val="22"/>
                <w:lang w:val="de-CH"/>
              </w:rPr>
              <w:t xml:space="preserve">Persistenzobjekt </w:t>
            </w:r>
            <w:r>
              <w:rPr>
                <w:rFonts w:asciiTheme="minorHAnsi" w:hAnsiTheme="minorHAnsi"/>
                <w:sz w:val="24"/>
                <w:szCs w:val="22"/>
                <w:lang w:val="de-CH"/>
              </w:rPr>
              <w:t>Vertrag</w:t>
            </w:r>
            <w:r w:rsidRPr="00D63F03">
              <w:rPr>
                <w:rFonts w:asciiTheme="minorHAnsi" w:hAnsiTheme="minorHAnsi"/>
                <w:sz w:val="24"/>
                <w:szCs w:val="22"/>
                <w:lang w:val="de-CH"/>
              </w:rPr>
              <w:t xml:space="preserve"> </w:t>
            </w:r>
            <w:r>
              <w:rPr>
                <w:rFonts w:asciiTheme="minorHAnsi" w:hAnsiTheme="minorHAnsi"/>
                <w:sz w:val="24"/>
                <w:szCs w:val="22"/>
                <w:lang w:val="de-CH"/>
              </w:rPr>
              <w:t>(siehe Kapitel 4)</w:t>
            </w:r>
          </w:p>
        </w:tc>
      </w:tr>
    </w:tbl>
    <w:p w:rsidR="00DE49AB" w:rsidRPr="00DE49AB" w:rsidRDefault="00DE49AB" w:rsidP="00DE49AB"/>
    <w:p w:rsidR="00CE5609" w:rsidRDefault="00CE5609" w:rsidP="00CE5609">
      <w:pPr>
        <w:pStyle w:val="berschrift4"/>
      </w:pPr>
      <w:bookmarkStart w:id="1160" w:name="_Toc472333834"/>
      <w:r>
        <w:t>SOAP Beispiel</w:t>
      </w:r>
      <w:bookmarkEnd w:id="1160"/>
    </w:p>
    <w:p w:rsidR="00CE5609" w:rsidRDefault="00CE5609" w:rsidP="00CE5609">
      <w:pPr>
        <w:pStyle w:val="berschrift5"/>
      </w:pPr>
      <w:bookmarkStart w:id="1161" w:name="_Toc472333835"/>
      <w:r>
        <w:t>Request:</w:t>
      </w:r>
      <w:bookmarkEnd w:id="1161"/>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62" w:name="_Toc472333836"/>
      <w:r>
        <w:t>Response</w:t>
      </w:r>
      <w:bookmarkEnd w:id="1162"/>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163" w:name="_Toc472333837"/>
      <w:r>
        <w:t>isRREChangeAllowed</w:t>
      </w:r>
      <w:bookmarkEnd w:id="1163"/>
    </w:p>
    <w:p w:rsidR="00CE5609" w:rsidRDefault="00CE5609" w:rsidP="00CE5609">
      <w:pPr>
        <w:pStyle w:val="berschrift4"/>
      </w:pPr>
      <w:bookmarkStart w:id="1164" w:name="_Toc472333838"/>
      <w:r>
        <w:t>WebService Beschreibung</w:t>
      </w:r>
      <w:bookmarkEnd w:id="1164"/>
    </w:p>
    <w:p w:rsidR="00CE5609" w:rsidRDefault="00464771" w:rsidP="00CE5609">
      <w:r>
        <w:t>Diese Methode erlaubt es zu einem Vertrag gezielt zu überprüfen, ob es erlaut ist, den Restwert Rechnungsempfänger zu ändern.</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2.3.4 Umsetzung der Änderung des Restwertrechnungsempfänger</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true when change of restwert rechnung empfänger allowed</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name="sysid"&gt;&lt;/param&gt;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&lt;returns&gt;&lt;/returns&gt;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523AAD" w:rsidP="00523AAD">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0000FF"/>
          <w:sz w:val="19"/>
          <w:szCs w:val="19"/>
          <w:highlight w:val="white"/>
          <w:lang w:val="en-US"/>
        </w:rPr>
        <w:t>bool</w:t>
      </w:r>
      <w:r w:rsidRPr="00A7642C">
        <w:rPr>
          <w:rFonts w:ascii="Consolas" w:hAnsi="Consolas" w:cs="Consolas"/>
          <w:color w:val="000000"/>
          <w:sz w:val="19"/>
          <w:szCs w:val="19"/>
          <w:highlight w:val="white"/>
          <w:lang w:val="en-US"/>
        </w:rPr>
        <w:t xml:space="preserve"> isRREChangeAllowed(</w:t>
      </w:r>
      <w:r w:rsidRPr="00A7642C">
        <w:rPr>
          <w:rFonts w:ascii="Consolas" w:hAnsi="Consolas" w:cs="Consolas"/>
          <w:color w:val="0000FF"/>
          <w:sz w:val="19"/>
          <w:szCs w:val="19"/>
          <w:highlight w:val="white"/>
          <w:lang w:val="en-US"/>
        </w:rPr>
        <w:t>long</w:t>
      </w:r>
      <w:r w:rsidRPr="00A7642C">
        <w:rPr>
          <w:rFonts w:ascii="Consolas" w:hAnsi="Consolas" w:cs="Consolas"/>
          <w:color w:val="000000"/>
          <w:sz w:val="19"/>
          <w:szCs w:val="19"/>
          <w:highlight w:val="white"/>
          <w:lang w:val="en-US"/>
        </w:rPr>
        <w:t xml:space="preserve"> sysid);</w:t>
      </w:r>
    </w:p>
    <w:p w:rsidR="00CE5609" w:rsidRDefault="00CE5609" w:rsidP="00CE5609">
      <w:pPr>
        <w:pStyle w:val="berschrift5"/>
      </w:pPr>
      <w:bookmarkStart w:id="1165" w:name="_Toc472333839"/>
      <w:r>
        <w:t>Inputstruktur</w:t>
      </w:r>
      <w:bookmarkEnd w:id="1165"/>
    </w:p>
    <w:tbl>
      <w:tblPr>
        <w:tblStyle w:val="Tabellenraster"/>
        <w:tblW w:w="0" w:type="auto"/>
        <w:tblLook w:val="04A0" w:firstRow="1" w:lastRow="0" w:firstColumn="1" w:lastColumn="0" w:noHBand="0" w:noVBand="1"/>
      </w:tblPr>
      <w:tblGrid>
        <w:gridCol w:w="2852"/>
        <w:gridCol w:w="1505"/>
        <w:gridCol w:w="1727"/>
        <w:gridCol w:w="1810"/>
        <w:gridCol w:w="1181"/>
      </w:tblGrid>
      <w:tr w:rsidR="00CE5609" w:rsidTr="00CE5609">
        <w:tc>
          <w:tcPr>
            <w:tcW w:w="2852" w:type="dxa"/>
          </w:tcPr>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r>
              <w:rPr>
                <w:rFonts w:asciiTheme="minorHAnsi" w:hAnsiTheme="minorHAnsi"/>
                <w:szCs w:val="22"/>
              </w:rPr>
              <w:t>Klasse</w:t>
            </w:r>
          </w:p>
        </w:tc>
        <w:tc>
          <w:tcPr>
            <w:tcW w:w="1505"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1727"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1810"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Required</w:t>
            </w:r>
          </w:p>
        </w:tc>
      </w:tr>
      <w:tr w:rsidR="00CE5609" w:rsidTr="00CE5609">
        <w:tc>
          <w:tcPr>
            <w:tcW w:w="2852" w:type="dxa"/>
          </w:tcPr>
          <w:p w:rsidR="00CE5609" w:rsidRDefault="00DE49AB" w:rsidP="00CE5609">
            <w:pPr>
              <w:pStyle w:val="Text"/>
              <w:rPr>
                <w:rFonts w:asciiTheme="minorHAnsi" w:hAnsiTheme="minorHAnsi"/>
                <w:szCs w:val="22"/>
              </w:rPr>
            </w:pPr>
            <w:r>
              <w:rPr>
                <w:rFonts w:ascii="Consolas" w:hAnsi="Consolas" w:cs="Consolas"/>
                <w:color w:val="2B91AF"/>
                <w:sz w:val="19"/>
                <w:szCs w:val="19"/>
                <w:lang w:val="de-DE" w:eastAsia="de-CH"/>
              </w:rPr>
              <w:t>long</w:t>
            </w:r>
          </w:p>
        </w:tc>
        <w:tc>
          <w:tcPr>
            <w:tcW w:w="1505" w:type="dxa"/>
          </w:tcPr>
          <w:p w:rsidR="00CE5609" w:rsidRDefault="00DE49AB" w:rsidP="00CE5609">
            <w:pPr>
              <w:pStyle w:val="Text"/>
              <w:rPr>
                <w:rFonts w:asciiTheme="minorHAnsi" w:hAnsiTheme="minorHAnsi"/>
                <w:szCs w:val="22"/>
              </w:rPr>
            </w:pPr>
            <w:r>
              <w:rPr>
                <w:rFonts w:asciiTheme="minorHAnsi" w:hAnsiTheme="minorHAnsi"/>
                <w:szCs w:val="22"/>
              </w:rPr>
              <w:t>sysid</w:t>
            </w:r>
          </w:p>
        </w:tc>
        <w:tc>
          <w:tcPr>
            <w:tcW w:w="1727" w:type="dxa"/>
          </w:tcPr>
          <w:p w:rsidR="00CE5609" w:rsidRDefault="00DE49AB" w:rsidP="00CE5609">
            <w:pPr>
              <w:pStyle w:val="Text"/>
              <w:rPr>
                <w:rFonts w:asciiTheme="minorHAnsi" w:hAnsiTheme="minorHAnsi"/>
                <w:szCs w:val="22"/>
              </w:rPr>
            </w:pPr>
            <w:r>
              <w:rPr>
                <w:rFonts w:asciiTheme="minorHAnsi" w:hAnsiTheme="minorHAnsi"/>
                <w:szCs w:val="22"/>
              </w:rPr>
              <w:t>long</w:t>
            </w:r>
          </w:p>
        </w:tc>
        <w:tc>
          <w:tcPr>
            <w:tcW w:w="1810" w:type="dxa"/>
          </w:tcPr>
          <w:p w:rsidR="00CE5609" w:rsidRDefault="00DE49AB" w:rsidP="00CE5609">
            <w:pPr>
              <w:pStyle w:val="Text"/>
              <w:rPr>
                <w:rFonts w:asciiTheme="minorHAnsi" w:hAnsiTheme="minorHAnsi"/>
                <w:szCs w:val="22"/>
              </w:rPr>
            </w:pPr>
            <w:r>
              <w:rPr>
                <w:rFonts w:asciiTheme="minorHAnsi" w:hAnsiTheme="minorHAnsi"/>
                <w:szCs w:val="22"/>
              </w:rPr>
              <w:t>Vertrag Id</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x</w:t>
            </w:r>
          </w:p>
        </w:tc>
      </w:tr>
    </w:tbl>
    <w:p w:rsidR="00CE5609" w:rsidRDefault="00CE5609" w:rsidP="00CE5609">
      <w:pPr>
        <w:pStyle w:val="Text"/>
      </w:pPr>
    </w:p>
    <w:p w:rsidR="00CE5609" w:rsidRDefault="00CE5609" w:rsidP="00CE5609">
      <w:pPr>
        <w:pStyle w:val="berschrift5"/>
      </w:pPr>
      <w:bookmarkStart w:id="1166" w:name="_Toc472333840"/>
      <w:r>
        <w:t>Rückgabestruktur</w:t>
      </w:r>
      <w:bookmarkEnd w:id="1166"/>
    </w:p>
    <w:tbl>
      <w:tblPr>
        <w:tblStyle w:val="Tabellenraster"/>
        <w:tblW w:w="0" w:type="auto"/>
        <w:tblLook w:val="04A0" w:firstRow="1" w:lastRow="0" w:firstColumn="1" w:lastColumn="0" w:noHBand="0" w:noVBand="1"/>
      </w:tblPr>
      <w:tblGrid>
        <w:gridCol w:w="2882"/>
        <w:gridCol w:w="1604"/>
        <w:gridCol w:w="2564"/>
        <w:gridCol w:w="2025"/>
      </w:tblGrid>
      <w:tr w:rsidR="00CE5609" w:rsidTr="00CE5609">
        <w:tc>
          <w:tcPr>
            <w:tcW w:w="2882" w:type="dxa"/>
          </w:tcPr>
          <w:p w:rsidR="00CE5609" w:rsidRDefault="00CE5609" w:rsidP="00CE5609">
            <w:pPr>
              <w:pStyle w:val="Text"/>
              <w:rPr>
                <w:rFonts w:asciiTheme="minorHAnsi" w:hAnsiTheme="minorHAnsi"/>
                <w:szCs w:val="22"/>
              </w:rPr>
            </w:pPr>
            <w:r>
              <w:rPr>
                <w:rFonts w:asciiTheme="minorHAnsi" w:hAnsiTheme="minorHAnsi"/>
                <w:szCs w:val="22"/>
              </w:rPr>
              <w:t>Klasse</w:t>
            </w:r>
          </w:p>
        </w:tc>
        <w:tc>
          <w:tcPr>
            <w:tcW w:w="1604"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2564"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2025"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r>
      <w:tr w:rsidR="00CE5609" w:rsidTr="00CE5609">
        <w:tc>
          <w:tcPr>
            <w:tcW w:w="2882" w:type="dxa"/>
          </w:tcPr>
          <w:p w:rsidR="00CE5609" w:rsidRDefault="00DE49AB" w:rsidP="00CE5609">
            <w:pPr>
              <w:pStyle w:val="Text"/>
              <w:rPr>
                <w:rFonts w:asciiTheme="minorHAnsi" w:hAnsiTheme="minorHAnsi"/>
                <w:szCs w:val="22"/>
              </w:rPr>
            </w:pPr>
            <w:r>
              <w:rPr>
                <w:rFonts w:ascii="Consolas" w:hAnsi="Consolas" w:cs="Consolas"/>
                <w:color w:val="2B91AF"/>
                <w:sz w:val="19"/>
                <w:szCs w:val="19"/>
              </w:rPr>
              <w:t>bool</w:t>
            </w:r>
          </w:p>
        </w:tc>
        <w:tc>
          <w:tcPr>
            <w:tcW w:w="1604" w:type="dxa"/>
          </w:tcPr>
          <w:p w:rsidR="00CE5609" w:rsidRDefault="00CE5609" w:rsidP="00CE5609">
            <w:pPr>
              <w:pStyle w:val="Text"/>
              <w:rPr>
                <w:rFonts w:asciiTheme="minorHAnsi" w:hAnsiTheme="minorHAnsi"/>
                <w:szCs w:val="22"/>
              </w:rPr>
            </w:pPr>
          </w:p>
        </w:tc>
        <w:tc>
          <w:tcPr>
            <w:tcW w:w="2564" w:type="dxa"/>
          </w:tcPr>
          <w:p w:rsidR="00CE5609" w:rsidRDefault="00DE49AB" w:rsidP="00CE5609">
            <w:pPr>
              <w:pStyle w:val="Text"/>
              <w:rPr>
                <w:rFonts w:asciiTheme="minorHAnsi" w:hAnsiTheme="minorHAnsi"/>
                <w:szCs w:val="22"/>
              </w:rPr>
            </w:pPr>
            <w:r>
              <w:rPr>
                <w:rFonts w:asciiTheme="minorHAnsi" w:hAnsiTheme="minorHAnsi"/>
                <w:szCs w:val="22"/>
              </w:rPr>
              <w:t>bool</w:t>
            </w:r>
          </w:p>
        </w:tc>
        <w:tc>
          <w:tcPr>
            <w:tcW w:w="2025" w:type="dxa"/>
          </w:tcPr>
          <w:p w:rsidR="00CE5609" w:rsidRDefault="00DE49AB" w:rsidP="00CE5609">
            <w:pPr>
              <w:pStyle w:val="Text"/>
              <w:rPr>
                <w:rFonts w:asciiTheme="minorHAnsi" w:hAnsiTheme="minorHAnsi"/>
                <w:szCs w:val="22"/>
              </w:rPr>
            </w:pPr>
            <w:r>
              <w:rPr>
                <w:rFonts w:asciiTheme="minorHAnsi" w:hAnsiTheme="minorHAnsi"/>
                <w:szCs w:val="22"/>
              </w:rPr>
              <w:t xml:space="preserve">Änderung erlaubt </w:t>
            </w:r>
          </w:p>
        </w:tc>
      </w:tr>
    </w:tbl>
    <w:p w:rsidR="00CE5609" w:rsidRDefault="00CE5609" w:rsidP="00CE5609">
      <w:pPr>
        <w:pStyle w:val="berschrift4"/>
      </w:pPr>
      <w:bookmarkStart w:id="1167" w:name="_Toc472333841"/>
      <w:r>
        <w:lastRenderedPageBreak/>
        <w:t>SOAP Beispiel</w:t>
      </w:r>
      <w:bookmarkEnd w:id="1167"/>
    </w:p>
    <w:p w:rsidR="00CE5609" w:rsidRDefault="00CE5609" w:rsidP="00CE5609">
      <w:pPr>
        <w:pStyle w:val="berschrift5"/>
      </w:pPr>
      <w:bookmarkStart w:id="1168" w:name="_Toc472333842"/>
      <w:r>
        <w:t>Request:</w:t>
      </w:r>
      <w:bookmarkEnd w:id="1168"/>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69" w:name="_Toc472333843"/>
      <w:r>
        <w:t>Response</w:t>
      </w:r>
      <w:bookmarkEnd w:id="1169"/>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170" w:name="_Toc472333844"/>
      <w:r>
        <w:t>listInboxServices</w:t>
      </w:r>
      <w:bookmarkEnd w:id="1170"/>
    </w:p>
    <w:p w:rsidR="00CE5609" w:rsidRDefault="00CE5609" w:rsidP="00CE5609">
      <w:pPr>
        <w:pStyle w:val="berschrift4"/>
      </w:pPr>
      <w:bookmarkStart w:id="1171" w:name="_Toc472333845"/>
      <w:r>
        <w:t>WebService Beschreibung</w:t>
      </w:r>
      <w:bookmarkEnd w:id="1171"/>
    </w:p>
    <w:p w:rsidR="00CE5609" w:rsidRDefault="00464771" w:rsidP="00CE5609">
      <w:r>
        <w:t>Diese Methode listet alle zu einem Vertrag erzeugten Vertragslisten auf, sie können dann mit getListeExport oder deleteListeExport über den Primärschlüssel weiterverarbeitet werden.</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Listet Dateien mit Vertragslisten auf</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name="input"&gt;&lt;/param&gt;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523AAD" w:rsidRDefault="00523AAD" w:rsidP="00523AAD">
      <w:pPr>
        <w:rPr>
          <w:lang w:val="en-US"/>
        </w:rPr>
      </w:pPr>
      <w:r w:rsidRPr="00523AAD">
        <w:rPr>
          <w:rFonts w:ascii="Consolas" w:hAnsi="Consolas" w:cs="Consolas"/>
          <w:color w:val="000000"/>
          <w:sz w:val="19"/>
          <w:szCs w:val="19"/>
          <w:highlight w:val="white"/>
          <w:lang w:val="en-US"/>
        </w:rPr>
        <w:t xml:space="preserve">        DTO.</w:t>
      </w:r>
      <w:r w:rsidRPr="00523AAD">
        <w:rPr>
          <w:rFonts w:ascii="Consolas" w:hAnsi="Consolas" w:cs="Consolas"/>
          <w:color w:val="2B91AF"/>
          <w:sz w:val="19"/>
          <w:szCs w:val="19"/>
          <w:highlight w:val="white"/>
          <w:lang w:val="en-US"/>
        </w:rPr>
        <w:t>olistInboxServicesDto</w:t>
      </w:r>
      <w:r w:rsidRPr="00523AAD">
        <w:rPr>
          <w:rFonts w:ascii="Consolas" w:hAnsi="Consolas" w:cs="Consolas"/>
          <w:color w:val="000000"/>
          <w:sz w:val="19"/>
          <w:szCs w:val="19"/>
          <w:highlight w:val="white"/>
          <w:lang w:val="en-US"/>
        </w:rPr>
        <w:t xml:space="preserve"> listInboxServices(DTO.</w:t>
      </w:r>
      <w:r w:rsidRPr="00523AAD">
        <w:rPr>
          <w:rFonts w:ascii="Consolas" w:hAnsi="Consolas" w:cs="Consolas"/>
          <w:color w:val="2B91AF"/>
          <w:sz w:val="19"/>
          <w:szCs w:val="19"/>
          <w:highlight w:val="white"/>
          <w:lang w:val="en-US"/>
        </w:rPr>
        <w:t>ilistInboxServicesDto</w:t>
      </w:r>
      <w:r w:rsidRPr="00523AAD">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1172" w:name="_Toc472333846"/>
      <w:r>
        <w:t>Inputstruktur</w:t>
      </w:r>
      <w:bookmarkEnd w:id="117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Required</w:t>
            </w:r>
            <w:r w:rsidRPr="00DE49AB">
              <w:rPr>
                <w:rFonts w:ascii="Times New Roman" w:hAnsi="Times New Roman"/>
                <w:sz w:val="24"/>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Consolas" w:hAnsi="Consolas" w:cs="Consolas"/>
                <w:color w:val="2B91AF"/>
                <w:sz w:val="19"/>
                <w:szCs w:val="19"/>
                <w:lang w:eastAsia="de-CH"/>
              </w:rPr>
              <w:t xml:space="preserve">ilistInboxServicesDto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Dient zum Umschalten zwischen Vertragslisten und Eventualverbindlichkeiten Mögliche Werte : EvVb (Eventualverbindlichkeiten) </w:t>
            </w:r>
            <w:r w:rsidRPr="00DE49AB">
              <w:rPr>
                <w:rFonts w:asciiTheme="minorHAnsi" w:hAnsiTheme="minorHAnsi"/>
                <w:sz w:val="24"/>
                <w:szCs w:val="22"/>
                <w:lang w:val="de-CH"/>
              </w:rPr>
              <w:lastRenderedPageBreak/>
              <w:t xml:space="preserve">und lfVT (laufende Verträge)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lastRenderedPageBreak/>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sysPerson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Die sysId vom Vertriebspartner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1173" w:name="_Toc472333847"/>
      <w:r>
        <w:t>Rückgabestruktur</w:t>
      </w:r>
      <w:bookmarkEnd w:id="117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34"/>
        <w:gridCol w:w="1499"/>
        <w:gridCol w:w="1761"/>
        <w:gridCol w:w="1804"/>
      </w:tblGrid>
      <w:tr w:rsidR="00D809D2" w:rsidRPr="00DE49AB" w:rsidTr="00D809D2">
        <w:tc>
          <w:tcPr>
            <w:tcW w:w="2834"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Klasse </w:t>
            </w:r>
          </w:p>
        </w:tc>
        <w:tc>
          <w:tcPr>
            <w:tcW w:w="149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Attribut </w:t>
            </w:r>
          </w:p>
        </w:tc>
        <w:tc>
          <w:tcPr>
            <w:tcW w:w="1761"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Typ </w:t>
            </w:r>
          </w:p>
        </w:tc>
        <w:tc>
          <w:tcPr>
            <w:tcW w:w="1804"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Beschreibung </w:t>
            </w:r>
          </w:p>
        </w:tc>
      </w:tr>
      <w:tr w:rsidR="00D809D2" w:rsidRPr="00DE49AB" w:rsidTr="00D809D2">
        <w:tc>
          <w:tcPr>
            <w:tcW w:w="2834"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Consolas" w:hAnsi="Consolas" w:cs="Consolas"/>
                <w:color w:val="2B91AF"/>
                <w:sz w:val="19"/>
                <w:szCs w:val="19"/>
                <w:lang w:eastAsia="de-CH"/>
              </w:rPr>
              <w:t xml:space="preserve">olistInboxServicesDto </w:t>
            </w:r>
          </w:p>
        </w:tc>
        <w:tc>
          <w:tcPr>
            <w:tcW w:w="149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761"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804"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809D2" w:rsidRPr="00DE49AB" w:rsidTr="00D809D2">
        <w:tc>
          <w:tcPr>
            <w:tcW w:w="2834"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49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eaiHotListe </w:t>
            </w:r>
          </w:p>
        </w:tc>
        <w:tc>
          <w:tcPr>
            <w:tcW w:w="1761"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List&lt;EaihotDto&gt; </w:t>
            </w:r>
          </w:p>
        </w:tc>
        <w:tc>
          <w:tcPr>
            <w:tcW w:w="1804"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Eine Liste der relevanten EAIHOT-Datensätze zur Anzeige im GUI </w:t>
            </w:r>
          </w:p>
        </w:tc>
      </w:tr>
    </w:tbl>
    <w:p w:rsidR="00DE49AB" w:rsidRPr="00DE49AB" w:rsidRDefault="00DE49AB" w:rsidP="00DE49AB">
      <w:pPr>
        <w:spacing w:before="100" w:beforeAutospacing="1" w:after="100" w:afterAutospacing="1"/>
        <w:jc w:val="left"/>
      </w:pPr>
      <w:r w:rsidRPr="00DE49AB">
        <w:rPr>
          <w:rFonts w:ascii="Times New Roman" w:hAnsi="Times New Roman"/>
          <w:sz w:val="24"/>
        </w:rPr>
        <w:t xml:space="preserve">  </w:t>
      </w:r>
    </w:p>
    <w:p w:rsidR="00CE5609" w:rsidRDefault="00CE5609" w:rsidP="00CE5609">
      <w:pPr>
        <w:pStyle w:val="berschrift4"/>
      </w:pPr>
      <w:bookmarkStart w:id="1174" w:name="_Toc472333848"/>
      <w:r>
        <w:t>SOAP Beispiel</w:t>
      </w:r>
      <w:bookmarkEnd w:id="1174"/>
    </w:p>
    <w:p w:rsidR="00CE5609" w:rsidRDefault="00CE5609" w:rsidP="00CE5609">
      <w:pPr>
        <w:pStyle w:val="berschrift5"/>
      </w:pPr>
      <w:bookmarkStart w:id="1175" w:name="_Toc472333849"/>
      <w:r>
        <w:t>Request:</w:t>
      </w:r>
      <w:bookmarkEnd w:id="1175"/>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76" w:name="_Toc472333850"/>
      <w:r>
        <w:t>Response</w:t>
      </w:r>
      <w:bookmarkEnd w:id="1176"/>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177" w:name="_Toc472333851"/>
      <w:r>
        <w:t>searchVertrag</w:t>
      </w:r>
      <w:bookmarkEnd w:id="1177"/>
    </w:p>
    <w:p w:rsidR="00CE5609" w:rsidRDefault="00CE5609" w:rsidP="00CE5609">
      <w:pPr>
        <w:pStyle w:val="berschrift4"/>
      </w:pPr>
      <w:bookmarkStart w:id="1178" w:name="_Toc472333852"/>
      <w:r>
        <w:t>WebService Beschreibung</w:t>
      </w:r>
      <w:bookmarkEnd w:id="1178"/>
    </w:p>
    <w:p w:rsidR="00CE5609" w:rsidRDefault="00464771" w:rsidP="00CE5609">
      <w:r>
        <w:t>Diese Methode listet alle Verträge auf und bietet die Möglichkeit diese zu durchsuchen und zu filtern.</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Findet Verträge anhand Filterbedingung und berücksichtigt Sortierung und Pagination</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w:t>
      </w:r>
      <w:r w:rsidRPr="00523AAD">
        <w:rPr>
          <w:rFonts w:ascii="Consolas" w:hAnsi="Consolas" w:cs="Consolas"/>
          <w:color w:val="008000"/>
          <w:sz w:val="19"/>
          <w:szCs w:val="19"/>
          <w:highlight w:val="white"/>
          <w:lang w:val="en-US"/>
        </w:rPr>
        <w:t>isearchVertragDto</w:t>
      </w:r>
      <w:r w:rsidRPr="00523AAD">
        <w:rPr>
          <w:rFonts w:ascii="Consolas" w:hAnsi="Consolas" w:cs="Consolas"/>
          <w:color w:val="808080"/>
          <w:sz w:val="19"/>
          <w:szCs w:val="19"/>
          <w:highlight w:val="white"/>
          <w:lang w:val="en-US"/>
        </w:rPr>
        <w:t>&lt;/param&gt;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osearchVertragDto</w:t>
      </w:r>
      <w:r w:rsidRPr="00A7642C">
        <w:rPr>
          <w:rFonts w:ascii="Consolas" w:hAnsi="Consolas" w:cs="Consolas"/>
          <w:color w:val="808080"/>
          <w:sz w:val="19"/>
          <w:szCs w:val="19"/>
          <w:highlight w:val="white"/>
          <w:lang w:val="en-US"/>
        </w:rPr>
        <w:t>&lt;/returns&gt;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A7642C" w:rsidRDefault="00523AAD" w:rsidP="00523AAD">
      <w:pPr>
        <w:rPr>
          <w:lang w:val="en-US"/>
        </w:rPr>
      </w:pPr>
      <w:r w:rsidRPr="00A7642C">
        <w:rPr>
          <w:rFonts w:ascii="Consolas" w:hAnsi="Consolas" w:cs="Consolas"/>
          <w:color w:val="000000"/>
          <w:sz w:val="19"/>
          <w:szCs w:val="19"/>
          <w:highlight w:val="white"/>
          <w:lang w:val="en-US"/>
        </w:rPr>
        <w:t xml:space="preserve">        DTO.</w:t>
      </w:r>
      <w:r w:rsidRPr="00A7642C">
        <w:rPr>
          <w:rFonts w:ascii="Consolas" w:hAnsi="Consolas" w:cs="Consolas"/>
          <w:color w:val="2B91AF"/>
          <w:sz w:val="19"/>
          <w:szCs w:val="19"/>
          <w:highlight w:val="white"/>
          <w:lang w:val="en-US"/>
        </w:rPr>
        <w:t>osearchVertragDto</w:t>
      </w:r>
      <w:r w:rsidRPr="00A7642C">
        <w:rPr>
          <w:rFonts w:ascii="Consolas" w:hAnsi="Consolas" w:cs="Consolas"/>
          <w:color w:val="000000"/>
          <w:sz w:val="19"/>
          <w:szCs w:val="19"/>
          <w:highlight w:val="white"/>
          <w:lang w:val="en-US"/>
        </w:rPr>
        <w:t xml:space="preserve"> searchVertrag(DTO.</w:t>
      </w:r>
      <w:r w:rsidRPr="00A7642C">
        <w:rPr>
          <w:rFonts w:ascii="Consolas" w:hAnsi="Consolas" w:cs="Consolas"/>
          <w:color w:val="2B91AF"/>
          <w:sz w:val="19"/>
          <w:szCs w:val="19"/>
          <w:highlight w:val="white"/>
          <w:lang w:val="en-US"/>
        </w:rPr>
        <w:t>isearchVertragDto</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1179" w:name="_Toc472333853"/>
      <w:r>
        <w:t>Inputstruktur</w:t>
      </w:r>
      <w:bookmarkEnd w:id="117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DE49AB"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Required</w:t>
            </w:r>
            <w:r w:rsidRPr="00BC7B80">
              <w:rPr>
                <w:rFonts w:ascii="Times New Roman" w:hAnsi="Times New Roman"/>
                <w:sz w:val="24"/>
              </w:rPr>
              <w:t xml:space="preserve"> </w:t>
            </w:r>
          </w:p>
        </w:tc>
      </w:tr>
      <w:tr w:rsidR="00DE49AB"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Pr>
                <w:rFonts w:ascii="Consolas" w:hAnsi="Consolas" w:cs="Consolas"/>
                <w:color w:val="2B91AF"/>
                <w:sz w:val="19"/>
                <w:szCs w:val="19"/>
                <w:lang w:eastAsia="de-CH"/>
              </w:rPr>
              <w:t>isearchVertragD</w:t>
            </w:r>
            <w:r w:rsidRPr="00BC7B80">
              <w:rPr>
                <w:rFonts w:ascii="Consolas" w:hAnsi="Consolas" w:cs="Consolas"/>
                <w:color w:val="2B91AF"/>
                <w:sz w:val="19"/>
                <w:szCs w:val="19"/>
                <w:lang w:eastAsia="de-CH"/>
              </w:rPr>
              <w:t xml:space="preserve">to </w:t>
            </w:r>
          </w:p>
        </w:tc>
        <w:tc>
          <w:tcPr>
            <w:tcW w:w="150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DE49AB"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searchInput </w:t>
            </w:r>
          </w:p>
        </w:tc>
        <w:tc>
          <w:tcPr>
            <w:tcW w:w="172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iSearchDto</w:t>
            </w: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Allgemeines Suchobjekt</w:t>
            </w:r>
            <w:r>
              <w:rPr>
                <w:rFonts w:asciiTheme="minorHAnsi" w:hAnsiTheme="minorHAnsi"/>
                <w:sz w:val="24"/>
                <w:szCs w:val="22"/>
                <w:lang w:val="de-CH"/>
              </w:rPr>
              <w:t xml:space="preserve"> (siehe Kapitel 4)</w:t>
            </w: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r>
              <w:rPr>
                <w:rFonts w:asciiTheme="minorHAnsi" w:hAnsiTheme="minorHAnsi"/>
                <w:sz w:val="24"/>
                <w:szCs w:val="22"/>
                <w:lang w:val="de-CH"/>
              </w:rPr>
              <w:t>x</w:t>
            </w:r>
          </w:p>
        </w:tc>
      </w:tr>
    </w:tbl>
    <w:p w:rsidR="00CE5609" w:rsidRDefault="00CE5609" w:rsidP="00CE5609">
      <w:pPr>
        <w:pStyle w:val="Text"/>
      </w:pPr>
    </w:p>
    <w:p w:rsidR="00CE5609" w:rsidRDefault="00CE5609" w:rsidP="00CE5609">
      <w:pPr>
        <w:pStyle w:val="berschrift5"/>
      </w:pPr>
      <w:bookmarkStart w:id="1180" w:name="_Toc472333854"/>
      <w:r>
        <w:t>Rückgabestruktur</w:t>
      </w:r>
      <w:bookmarkEnd w:id="118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E49AB"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r>
      <w:tr w:rsidR="00DE49AB"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osearch</w:t>
            </w:r>
            <w:r>
              <w:rPr>
                <w:rFonts w:ascii="Consolas" w:hAnsi="Consolas" w:cs="Consolas"/>
                <w:color w:val="2B91AF"/>
                <w:sz w:val="19"/>
                <w:szCs w:val="19"/>
                <w:lang w:eastAsia="de-CH"/>
              </w:rPr>
              <w:t>Vertrag</w:t>
            </w:r>
            <w:r w:rsidRPr="00BC7B80">
              <w:rPr>
                <w:rFonts w:ascii="Consolas" w:hAnsi="Consolas" w:cs="Consolas"/>
                <w:color w:val="2B91AF"/>
                <w:sz w:val="19"/>
                <w:szCs w:val="19"/>
                <w:lang w:eastAsia="de-CH"/>
              </w:rPr>
              <w:t xml:space="preserve">Dto </w:t>
            </w:r>
          </w:p>
        </w:tc>
        <w:tc>
          <w:tcPr>
            <w:tcW w:w="150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DE49AB"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result </w:t>
            </w:r>
          </w:p>
        </w:tc>
        <w:tc>
          <w:tcPr>
            <w:tcW w:w="172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oSearchDto&lt;</w:t>
            </w:r>
            <w:r>
              <w:rPr>
                <w:rFonts w:ascii="Consolas" w:hAnsi="Consolas" w:cs="Consolas"/>
                <w:color w:val="2B91AF"/>
                <w:sz w:val="19"/>
                <w:szCs w:val="19"/>
                <w:lang w:eastAsia="de-CH"/>
              </w:rPr>
              <w:t>Vertrag</w:t>
            </w:r>
            <w:r w:rsidRPr="00BC7B80">
              <w:rPr>
                <w:rFonts w:ascii="Consolas" w:hAnsi="Consolas" w:cs="Consolas"/>
                <w:color w:val="2B91AF"/>
                <w:sz w:val="19"/>
                <w:szCs w:val="19"/>
                <w:lang w:eastAsia="de-CH"/>
              </w:rPr>
              <w:t>Dto</w:t>
            </w:r>
            <w:r w:rsidRPr="00BC7B80">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Persistenzobjekt </w:t>
            </w:r>
            <w:r>
              <w:rPr>
                <w:rFonts w:asciiTheme="minorHAnsi" w:hAnsiTheme="minorHAnsi"/>
                <w:sz w:val="24"/>
                <w:szCs w:val="22"/>
                <w:lang w:val="de-CH"/>
              </w:rPr>
              <w:t>Vertrag</w:t>
            </w:r>
            <w:r w:rsidRPr="00BC7B80">
              <w:rPr>
                <w:rFonts w:asciiTheme="minorHAnsi" w:hAnsiTheme="minorHAnsi"/>
                <w:sz w:val="24"/>
                <w:szCs w:val="22"/>
                <w:lang w:val="de-CH"/>
              </w:rPr>
              <w:t xml:space="preserve"> </w:t>
            </w:r>
            <w:r>
              <w:rPr>
                <w:rFonts w:asciiTheme="minorHAnsi" w:hAnsiTheme="minorHAnsi"/>
                <w:sz w:val="24"/>
                <w:szCs w:val="22"/>
                <w:lang w:val="de-CH"/>
              </w:rPr>
              <w:t>(siehe Kapitel 4)</w:t>
            </w:r>
          </w:p>
        </w:tc>
      </w:tr>
    </w:tbl>
    <w:p w:rsidR="00DE49AB" w:rsidRPr="00DE49AB" w:rsidRDefault="00DE49AB" w:rsidP="00DE49AB"/>
    <w:p w:rsidR="00CE5609" w:rsidRDefault="00CE5609" w:rsidP="00CE5609">
      <w:pPr>
        <w:pStyle w:val="berschrift4"/>
      </w:pPr>
      <w:bookmarkStart w:id="1181" w:name="_Toc472333855"/>
      <w:r>
        <w:t>SOAP Beispiel</w:t>
      </w:r>
      <w:bookmarkEnd w:id="1181"/>
    </w:p>
    <w:p w:rsidR="00CE5609" w:rsidRDefault="00CE5609" w:rsidP="00CE5609">
      <w:pPr>
        <w:pStyle w:val="berschrift5"/>
      </w:pPr>
      <w:bookmarkStart w:id="1182" w:name="_Toc472333856"/>
      <w:r>
        <w:t>Request:</w:t>
      </w:r>
      <w:bookmarkEnd w:id="1182"/>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83" w:name="_Toc472333857"/>
      <w:r>
        <w:t>Response</w:t>
      </w:r>
      <w:bookmarkEnd w:id="1183"/>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lastRenderedPageBreak/>
        <w:t>&lt;/soap:Envelope&gt;</w:t>
      </w:r>
    </w:p>
    <w:p w:rsidR="00CE5609" w:rsidRPr="00596C64" w:rsidRDefault="00CE5609" w:rsidP="00CE5609"/>
    <w:p w:rsidR="00CE5609" w:rsidRPr="00831FC9" w:rsidRDefault="00CE5609" w:rsidP="00831FC9"/>
    <w:p w:rsidR="00F84EDC" w:rsidRDefault="00F84EDC" w:rsidP="00F84EDC">
      <w:pPr>
        <w:pStyle w:val="berschrift2"/>
      </w:pPr>
      <w:bookmarkStart w:id="1184" w:name="_Toc472333858"/>
      <w:r>
        <w:t>StateService</w:t>
      </w:r>
      <w:r w:rsidR="008658FC">
        <w:t xml:space="preserve"> (EAI und B2B)</w:t>
      </w:r>
      <w:bookmarkEnd w:id="1184"/>
    </w:p>
    <w:p w:rsidR="00C848A9" w:rsidRDefault="00831FC9" w:rsidP="00C848A9">
      <w:r>
        <w:t>Zusammenfassung von Methoden die für den Betrieb und das Abrufen von Statusinformationen notwendig sind.</w:t>
      </w:r>
      <w:r w:rsidR="00C848A9" w:rsidRPr="00C848A9">
        <w:t xml:space="preserve"> </w:t>
      </w:r>
      <w:r w:rsidR="00C848A9">
        <w:t>Dieser Service ist über Interop aus OpenLease aufrufbar.</w:t>
      </w:r>
    </w:p>
    <w:p w:rsidR="00831FC9" w:rsidRDefault="00831FC9" w:rsidP="00831FC9"/>
    <w:p w:rsidR="00CE5609" w:rsidRDefault="00523AAD" w:rsidP="00CE5609">
      <w:pPr>
        <w:pStyle w:val="berschrift3"/>
      </w:pPr>
      <w:bookmarkStart w:id="1185" w:name="_Toc472333859"/>
      <w:r>
        <w:t>DeliverServiceInformation</w:t>
      </w:r>
      <w:bookmarkEnd w:id="1185"/>
    </w:p>
    <w:p w:rsidR="00CE5609" w:rsidRDefault="00CE5609" w:rsidP="00CE5609">
      <w:pPr>
        <w:pStyle w:val="berschrift4"/>
      </w:pPr>
      <w:bookmarkStart w:id="1186" w:name="_Toc472333860"/>
      <w:r>
        <w:t>WebService Beschreibung</w:t>
      </w:r>
      <w:bookmarkEnd w:id="1186"/>
    </w:p>
    <w:p w:rsidR="00CE5609" w:rsidRDefault="00464771" w:rsidP="00CE5609">
      <w:r>
        <w:t>Diese Methode liefert Informationen über den Service zurück, damit kann auf einfache Weise die generelle Verfügbarkeit des Services abgefragt werden.</w:t>
      </w:r>
    </w:p>
    <w:p w:rsidR="00CE5609" w:rsidRDefault="00CE5609" w:rsidP="00CE5609"/>
    <w:p w:rsidR="00523AAD" w:rsidRPr="00464771" w:rsidRDefault="00523AAD" w:rsidP="00523AAD">
      <w:pPr>
        <w:autoSpaceDE w:val="0"/>
        <w:autoSpaceDN w:val="0"/>
        <w:adjustRightInd w:val="0"/>
        <w:jc w:val="left"/>
        <w:rPr>
          <w:rFonts w:ascii="Consolas" w:hAnsi="Consolas" w:cs="Consolas"/>
          <w:color w:val="000000"/>
          <w:sz w:val="19"/>
          <w:szCs w:val="19"/>
          <w:highlight w:val="white"/>
        </w:rPr>
      </w:pPr>
      <w:r w:rsidRPr="00A7642C">
        <w:rPr>
          <w:rFonts w:ascii="Consolas" w:hAnsi="Consolas" w:cs="Consolas"/>
          <w:color w:val="000000"/>
          <w:sz w:val="19"/>
          <w:szCs w:val="19"/>
          <w:highlight w:val="white"/>
        </w:rPr>
        <w:t xml:space="preserve">        </w:t>
      </w:r>
      <w:r w:rsidRPr="00464771">
        <w:rPr>
          <w:rFonts w:ascii="Consolas" w:hAnsi="Consolas" w:cs="Consolas"/>
          <w:color w:val="808080"/>
          <w:sz w:val="19"/>
          <w:szCs w:val="19"/>
          <w:highlight w:val="white"/>
        </w:rPr>
        <w:t>///</w:t>
      </w:r>
      <w:r w:rsidRPr="00464771">
        <w:rPr>
          <w:rFonts w:ascii="Consolas" w:hAnsi="Consolas" w:cs="Consolas"/>
          <w:color w:val="008000"/>
          <w:sz w:val="19"/>
          <w:szCs w:val="19"/>
          <w:highlight w:val="white"/>
        </w:rPr>
        <w:t xml:space="preserve"> </w:t>
      </w:r>
      <w:r w:rsidRPr="00464771">
        <w:rPr>
          <w:rFonts w:ascii="Consolas" w:hAnsi="Consolas" w:cs="Consolas"/>
          <w:color w:val="808080"/>
          <w:sz w:val="19"/>
          <w:szCs w:val="19"/>
          <w:highlight w:val="white"/>
        </w:rPr>
        <w:t>&lt;summary&gt;</w:t>
      </w:r>
    </w:p>
    <w:p w:rsidR="00523AAD" w:rsidRPr="00464771" w:rsidRDefault="00523AAD" w:rsidP="00523AAD">
      <w:pPr>
        <w:autoSpaceDE w:val="0"/>
        <w:autoSpaceDN w:val="0"/>
        <w:adjustRightInd w:val="0"/>
        <w:jc w:val="left"/>
        <w:rPr>
          <w:rFonts w:ascii="Consolas" w:hAnsi="Consolas" w:cs="Consolas"/>
          <w:color w:val="000000"/>
          <w:sz w:val="19"/>
          <w:szCs w:val="19"/>
          <w:highlight w:val="white"/>
        </w:rPr>
      </w:pPr>
      <w:r w:rsidRPr="00464771">
        <w:rPr>
          <w:rFonts w:ascii="Consolas" w:hAnsi="Consolas" w:cs="Consolas"/>
          <w:color w:val="000000"/>
          <w:sz w:val="19"/>
          <w:szCs w:val="19"/>
          <w:highlight w:val="white"/>
        </w:rPr>
        <w:t xml:space="preserve">        </w:t>
      </w:r>
      <w:r w:rsidRPr="00464771">
        <w:rPr>
          <w:rFonts w:ascii="Consolas" w:hAnsi="Consolas" w:cs="Consolas"/>
          <w:color w:val="808080"/>
          <w:sz w:val="19"/>
          <w:szCs w:val="19"/>
          <w:highlight w:val="white"/>
        </w:rPr>
        <w:t>///</w:t>
      </w:r>
      <w:r w:rsidRPr="00464771">
        <w:rPr>
          <w:rFonts w:ascii="Consolas" w:hAnsi="Consolas" w:cs="Consolas"/>
          <w:color w:val="008000"/>
          <w:sz w:val="19"/>
          <w:szCs w:val="19"/>
          <w:highlight w:val="white"/>
        </w:rPr>
        <w:t xml:space="preserve"> Service Information liefern</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464771">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&lt;returns&gt;</w:t>
      </w:r>
      <w:r w:rsidRPr="00523AAD">
        <w:rPr>
          <w:rFonts w:ascii="Consolas" w:hAnsi="Consolas" w:cs="Consolas"/>
          <w:color w:val="008000"/>
          <w:sz w:val="19"/>
          <w:szCs w:val="19"/>
          <w:highlight w:val="white"/>
          <w:lang w:val="en-US"/>
        </w:rPr>
        <w:t>Service Informationsdaten</w:t>
      </w:r>
      <w:r w:rsidRPr="00523AAD">
        <w:rPr>
          <w:rFonts w:ascii="Consolas" w:hAnsi="Consolas" w:cs="Consolas"/>
          <w:color w:val="808080"/>
          <w:sz w:val="19"/>
          <w:szCs w:val="19"/>
          <w:highlight w:val="white"/>
          <w:lang w:val="en-US"/>
        </w:rPr>
        <w:t>&lt;/returns&gt;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2B91AF"/>
          <w:sz w:val="19"/>
          <w:szCs w:val="19"/>
          <w:highlight w:val="white"/>
          <w:lang w:val="en-US"/>
        </w:rPr>
        <w:t>OperationContract</w:t>
      </w:r>
      <w:r w:rsidRPr="00523AAD">
        <w:rPr>
          <w:rFonts w:ascii="Consolas" w:hAnsi="Consolas" w:cs="Consolas"/>
          <w:color w:val="000000"/>
          <w:sz w:val="19"/>
          <w:szCs w:val="19"/>
          <w:highlight w:val="white"/>
          <w:lang w:val="en-US"/>
        </w:rPr>
        <w:t>]</w:t>
      </w:r>
    </w:p>
    <w:p w:rsidR="00CE5609" w:rsidRPr="009C614F" w:rsidRDefault="00523AAD" w:rsidP="00523AAD">
      <w:pPr>
        <w:rPr>
          <w:lang w:val="en-US"/>
        </w:rPr>
      </w:pPr>
      <w:r w:rsidRPr="00523AAD">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ServiceInformation</w:t>
      </w:r>
      <w:r>
        <w:rPr>
          <w:rFonts w:ascii="Consolas" w:hAnsi="Consolas" w:cs="Consolas"/>
          <w:color w:val="000000"/>
          <w:sz w:val="19"/>
          <w:szCs w:val="19"/>
          <w:highlight w:val="white"/>
        </w:rPr>
        <w:t xml:space="preserve"> DeliverServiceInformation();</w:t>
      </w:r>
    </w:p>
    <w:p w:rsidR="00CE5609" w:rsidRDefault="00CE5609" w:rsidP="00CE5609">
      <w:pPr>
        <w:pStyle w:val="berschrift5"/>
      </w:pPr>
      <w:bookmarkStart w:id="1187" w:name="_Toc472333861"/>
      <w:r>
        <w:t>Inputstruktur</w:t>
      </w:r>
      <w:bookmarkEnd w:id="1187"/>
    </w:p>
    <w:p w:rsidR="00CE5609" w:rsidRDefault="00C76AB5" w:rsidP="00CE5609">
      <w:pPr>
        <w:pStyle w:val="Text"/>
      </w:pPr>
      <w:r>
        <w:t>keine Parameter</w:t>
      </w:r>
    </w:p>
    <w:p w:rsidR="00CE5609" w:rsidRDefault="00CE5609" w:rsidP="00CE5609">
      <w:pPr>
        <w:pStyle w:val="berschrift5"/>
      </w:pPr>
      <w:bookmarkStart w:id="1188" w:name="_Toc472333862"/>
      <w:r>
        <w:t>Rückgabestruktur</w:t>
      </w:r>
      <w:bookmarkEnd w:id="118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2995"/>
      </w:tblGrid>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Typ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Beschreibung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Consolas" w:hAnsi="Consolas" w:cs="Consolas"/>
                <w:color w:val="2B91AF"/>
                <w:sz w:val="19"/>
                <w:szCs w:val="19"/>
                <w:lang w:eastAsia="de-CH"/>
              </w:rPr>
              <w:t xml:space="preserve">ServiceInformation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DatabaseConnection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DatabaseConnectionInfo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Connection information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DatabaseInstance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DatabaseInstanceInfo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Instance information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OpenLeaseDatabaseVersion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OL DB Version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ServiceVersion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Assembly Version of Service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Consolas" w:hAnsi="Consolas" w:cs="Consolas"/>
                <w:color w:val="2B91AF"/>
                <w:sz w:val="19"/>
                <w:szCs w:val="19"/>
                <w:lang w:eastAsia="de-CH"/>
              </w:rPr>
              <w:t xml:space="preserve">DatabaseConnectionInfo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clientVersion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DB Client Version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directConnection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bool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Direct or Oracle Client connection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hostName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DB Host Name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latency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long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Roundtrip time for the most basic query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name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DB Name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orahome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Oracle Home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port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int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DB Port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sid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DB Instance name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Consolas" w:hAnsi="Consolas" w:cs="Consolas"/>
                <w:color w:val="2B91AF"/>
                <w:sz w:val="19"/>
                <w:szCs w:val="19"/>
                <w:lang w:eastAsia="de-CH"/>
              </w:rPr>
              <w:t xml:space="preserve">DatabaseInstanceInfo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hostName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Host Name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instanceName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Instance Name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version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Version of DB Vendor </w:t>
            </w:r>
          </w:p>
        </w:tc>
      </w:tr>
    </w:tbl>
    <w:p w:rsidR="00C76AB5" w:rsidRPr="00C76AB5" w:rsidRDefault="005C3FFE" w:rsidP="005C3FFE">
      <w:pPr>
        <w:spacing w:before="100" w:beforeAutospacing="1" w:after="100" w:afterAutospacing="1"/>
        <w:jc w:val="left"/>
      </w:pPr>
      <w:r w:rsidRPr="005C3FFE">
        <w:rPr>
          <w:rFonts w:ascii="Times New Roman" w:hAnsi="Times New Roman"/>
          <w:sz w:val="24"/>
        </w:rPr>
        <w:t xml:space="preserve">  </w:t>
      </w:r>
    </w:p>
    <w:p w:rsidR="00CE5609" w:rsidRDefault="00CE5609" w:rsidP="00CE5609">
      <w:pPr>
        <w:pStyle w:val="berschrift4"/>
      </w:pPr>
      <w:bookmarkStart w:id="1189" w:name="_Toc472333863"/>
      <w:r>
        <w:t>SOAP Beispiel</w:t>
      </w:r>
      <w:bookmarkEnd w:id="1189"/>
    </w:p>
    <w:p w:rsidR="00CE5609" w:rsidRDefault="00CE5609" w:rsidP="00CE5609">
      <w:pPr>
        <w:pStyle w:val="berschrift5"/>
      </w:pPr>
      <w:bookmarkStart w:id="1190" w:name="_Toc472333864"/>
      <w:r>
        <w:t>Request:</w:t>
      </w:r>
      <w:bookmarkEnd w:id="1190"/>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91" w:name="_Toc472333865"/>
      <w:r>
        <w:t>Response</w:t>
      </w:r>
      <w:bookmarkEnd w:id="1191"/>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192" w:name="_Toc472333866"/>
      <w:r>
        <w:t>getLogData</w:t>
      </w:r>
      <w:bookmarkEnd w:id="1192"/>
    </w:p>
    <w:p w:rsidR="00CE5609" w:rsidRDefault="00CE5609" w:rsidP="00CE5609">
      <w:pPr>
        <w:pStyle w:val="berschrift4"/>
      </w:pPr>
      <w:bookmarkStart w:id="1193" w:name="_Toc472333867"/>
      <w:r>
        <w:t>WebService Beschreibung</w:t>
      </w:r>
      <w:bookmarkEnd w:id="1193"/>
    </w:p>
    <w:p w:rsidR="00CE5609" w:rsidRDefault="00464771" w:rsidP="00CE5609">
      <w:r>
        <w:t>Diese Methode ermöglicht das bei gesetztem Debugging eine Logdatei (spezielle Konfiguration vorrausgesetzt) abzurufen.</w:t>
      </w:r>
    </w:p>
    <w:p w:rsidR="00CE5609" w:rsidRDefault="00CE5609" w:rsidP="00CE5609"/>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Delivers the logfile</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LogInfo</w:t>
      </w:r>
      <w:r w:rsidRPr="00A7642C">
        <w:rPr>
          <w:rFonts w:ascii="Consolas" w:hAnsi="Consolas" w:cs="Consolas"/>
          <w:color w:val="808080"/>
          <w:sz w:val="19"/>
          <w:szCs w:val="19"/>
          <w:highlight w:val="white"/>
          <w:lang w:val="en-US"/>
        </w:rPr>
        <w:t>&lt;/returns&gt;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523AAD" w:rsidP="00523AAD">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LogInfo</w:t>
      </w:r>
      <w:r w:rsidRPr="00A7642C">
        <w:rPr>
          <w:rFonts w:ascii="Consolas" w:hAnsi="Consolas" w:cs="Consolas"/>
          <w:color w:val="000000"/>
          <w:sz w:val="19"/>
          <w:szCs w:val="19"/>
          <w:highlight w:val="white"/>
          <w:lang w:val="en-US"/>
        </w:rPr>
        <w:t xml:space="preserve"> getLogData();</w:t>
      </w:r>
    </w:p>
    <w:p w:rsidR="00CE5609" w:rsidRDefault="00CE5609" w:rsidP="00CE5609">
      <w:pPr>
        <w:pStyle w:val="berschrift5"/>
      </w:pPr>
      <w:bookmarkStart w:id="1194" w:name="_Toc472333868"/>
      <w:r>
        <w:t>Inputstruktur</w:t>
      </w:r>
      <w:bookmarkEnd w:id="1194"/>
    </w:p>
    <w:p w:rsidR="00CE5609" w:rsidRDefault="005C3FFE" w:rsidP="00CE5609">
      <w:pPr>
        <w:pStyle w:val="Text"/>
      </w:pPr>
      <w:r>
        <w:t>keine Parameter</w:t>
      </w:r>
      <w:r>
        <w:tab/>
      </w:r>
    </w:p>
    <w:p w:rsidR="00CE5609" w:rsidRDefault="00CE5609" w:rsidP="00CE5609">
      <w:pPr>
        <w:pStyle w:val="berschrift5"/>
      </w:pPr>
      <w:bookmarkStart w:id="1195" w:name="_Toc472333869"/>
      <w:r>
        <w:t>Rückgabestruktur</w:t>
      </w:r>
      <w:bookmarkEnd w:id="119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lastRenderedPageBreak/>
              <w:t xml:space="preserve">  </w:t>
            </w:r>
          </w:p>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Beschreibung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Consolas" w:hAnsi="Consolas" w:cs="Consolas"/>
                <w:color w:val="2B91AF"/>
                <w:sz w:val="19"/>
                <w:szCs w:val="19"/>
                <w:lang w:eastAsia="de-CH"/>
              </w:rPr>
              <w:t xml:space="preserve">LogInfo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data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Pr>
                <w:rFonts w:asciiTheme="minorHAnsi" w:hAnsiTheme="minorHAnsi"/>
                <w:sz w:val="24"/>
                <w:szCs w:val="22"/>
                <w:lang w:val="de-CH"/>
              </w:rPr>
              <w:t>S</w:t>
            </w:r>
            <w:r w:rsidRPr="005C3FFE">
              <w:rPr>
                <w:rFonts w:asciiTheme="minorHAnsi" w:hAnsiTheme="minorHAnsi"/>
                <w:sz w:val="24"/>
                <w:szCs w:val="22"/>
                <w:lang w:val="de-CH"/>
              </w:rPr>
              <w:t xml:space="preserve">tring </w:t>
            </w:r>
          </w:p>
        </w:tc>
        <w:tc>
          <w:tcPr>
            <w:tcW w:w="1809"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Daten </w:t>
            </w:r>
          </w:p>
        </w:tc>
      </w:tr>
    </w:tbl>
    <w:p w:rsidR="005C3FFE" w:rsidRPr="005C3FFE" w:rsidRDefault="005C3FFE" w:rsidP="005C3FFE">
      <w:pPr>
        <w:spacing w:before="100" w:beforeAutospacing="1" w:after="100" w:afterAutospacing="1"/>
        <w:jc w:val="left"/>
      </w:pPr>
      <w:r w:rsidRPr="005C3FFE">
        <w:rPr>
          <w:rFonts w:ascii="Times New Roman" w:hAnsi="Times New Roman"/>
          <w:sz w:val="24"/>
        </w:rPr>
        <w:t xml:space="preserve">  </w:t>
      </w:r>
    </w:p>
    <w:p w:rsidR="00CE5609" w:rsidRDefault="00CE5609" w:rsidP="00CE5609">
      <w:pPr>
        <w:pStyle w:val="berschrift4"/>
      </w:pPr>
      <w:bookmarkStart w:id="1196" w:name="_Toc472333870"/>
      <w:r>
        <w:t>SOAP Beispiel</w:t>
      </w:r>
      <w:bookmarkEnd w:id="1196"/>
    </w:p>
    <w:p w:rsidR="00CE5609" w:rsidRDefault="00CE5609" w:rsidP="00CE5609">
      <w:pPr>
        <w:pStyle w:val="berschrift5"/>
      </w:pPr>
      <w:bookmarkStart w:id="1197" w:name="_Toc472333871"/>
      <w:r>
        <w:t>Request:</w:t>
      </w:r>
      <w:bookmarkEnd w:id="1197"/>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98" w:name="_Toc472333872"/>
      <w:r>
        <w:t>Response</w:t>
      </w:r>
      <w:bookmarkEnd w:id="1198"/>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199" w:name="_Toc472333873"/>
      <w:r>
        <w:t>getConfigData</w:t>
      </w:r>
      <w:bookmarkEnd w:id="1199"/>
    </w:p>
    <w:p w:rsidR="00CE5609" w:rsidRDefault="00CE5609" w:rsidP="00CE5609">
      <w:pPr>
        <w:pStyle w:val="berschrift4"/>
      </w:pPr>
      <w:bookmarkStart w:id="1200" w:name="_Toc472333874"/>
      <w:r>
        <w:t>WebService Beschreibung</w:t>
      </w:r>
      <w:bookmarkEnd w:id="1200"/>
    </w:p>
    <w:p w:rsidR="00CE5609" w:rsidRDefault="00464771" w:rsidP="00CE5609">
      <w:r>
        <w:t>Diese Methode ermöglicht es die web.config des Systems auszulesen.</w:t>
      </w:r>
    </w:p>
    <w:p w:rsidR="00CE5609" w:rsidRDefault="00CE5609" w:rsidP="00CE5609"/>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Delivers the weg.config</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ConfigInfo</w:t>
      </w:r>
      <w:r w:rsidRPr="00A7642C">
        <w:rPr>
          <w:rFonts w:ascii="Consolas" w:hAnsi="Consolas" w:cs="Consolas"/>
          <w:color w:val="808080"/>
          <w:sz w:val="19"/>
          <w:szCs w:val="19"/>
          <w:highlight w:val="white"/>
          <w:lang w:val="en-US"/>
        </w:rPr>
        <w:t>&lt;/returns&gt;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523AAD" w:rsidP="00523AAD">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ConfigInfo</w:t>
      </w:r>
      <w:r w:rsidRPr="00A7642C">
        <w:rPr>
          <w:rFonts w:ascii="Consolas" w:hAnsi="Consolas" w:cs="Consolas"/>
          <w:color w:val="000000"/>
          <w:sz w:val="19"/>
          <w:szCs w:val="19"/>
          <w:highlight w:val="white"/>
          <w:lang w:val="en-US"/>
        </w:rPr>
        <w:t xml:space="preserve"> getConfigData();</w:t>
      </w:r>
    </w:p>
    <w:p w:rsidR="00CE5609" w:rsidRDefault="00CE5609" w:rsidP="00CE5609">
      <w:pPr>
        <w:pStyle w:val="berschrift5"/>
      </w:pPr>
      <w:bookmarkStart w:id="1201" w:name="_Toc472333875"/>
      <w:r>
        <w:t>Inputstruktur</w:t>
      </w:r>
      <w:bookmarkEnd w:id="1201"/>
    </w:p>
    <w:p w:rsidR="00CE5609" w:rsidRDefault="005C3FFE" w:rsidP="00CE5609">
      <w:pPr>
        <w:pStyle w:val="Text"/>
      </w:pPr>
      <w:r>
        <w:t>keine Paramter</w:t>
      </w:r>
    </w:p>
    <w:p w:rsidR="00CE5609" w:rsidRDefault="00CE5609" w:rsidP="00CE5609">
      <w:pPr>
        <w:pStyle w:val="berschrift5"/>
      </w:pPr>
      <w:bookmarkStart w:id="1202" w:name="_Toc472333876"/>
      <w:r>
        <w:t>Rückgabestruktur</w:t>
      </w:r>
      <w:bookmarkEnd w:id="120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Beschreibung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Consolas" w:hAnsi="Consolas" w:cs="Consolas"/>
                <w:color w:val="2B91AF"/>
                <w:sz w:val="19"/>
                <w:szCs w:val="19"/>
                <w:lang w:eastAsia="de-CH"/>
              </w:rPr>
              <w:t xml:space="preserve">ConfigInfo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data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Pr>
                <w:rFonts w:asciiTheme="minorHAnsi" w:hAnsiTheme="minorHAnsi"/>
                <w:sz w:val="24"/>
                <w:szCs w:val="22"/>
                <w:lang w:val="de-CH"/>
              </w:rPr>
              <w:t>S</w:t>
            </w:r>
            <w:r w:rsidRPr="005C3FFE">
              <w:rPr>
                <w:rFonts w:asciiTheme="minorHAnsi" w:hAnsiTheme="minorHAnsi"/>
                <w:sz w:val="24"/>
                <w:szCs w:val="22"/>
                <w:lang w:val="de-CH"/>
              </w:rPr>
              <w:t xml:space="preserve">tring </w:t>
            </w:r>
          </w:p>
        </w:tc>
        <w:tc>
          <w:tcPr>
            <w:tcW w:w="1809"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Daten </w:t>
            </w:r>
          </w:p>
        </w:tc>
      </w:tr>
    </w:tbl>
    <w:p w:rsidR="005C3FFE" w:rsidRPr="005C3FFE" w:rsidRDefault="005C3FFE" w:rsidP="005C3FFE">
      <w:pPr>
        <w:spacing w:before="100" w:beforeAutospacing="1" w:after="100" w:afterAutospacing="1"/>
        <w:jc w:val="left"/>
        <w:rPr>
          <w:rFonts w:ascii="Times New Roman" w:hAnsi="Times New Roman"/>
          <w:sz w:val="24"/>
        </w:rPr>
      </w:pPr>
      <w:r w:rsidRPr="005C3FFE">
        <w:rPr>
          <w:rFonts w:ascii="Times New Roman" w:hAnsi="Times New Roman"/>
          <w:sz w:val="24"/>
        </w:rPr>
        <w:t xml:space="preserve">  </w:t>
      </w:r>
    </w:p>
    <w:p w:rsidR="005C3FFE" w:rsidRPr="005C3FFE" w:rsidRDefault="005C3FFE" w:rsidP="005C3FFE"/>
    <w:p w:rsidR="00CE5609" w:rsidRDefault="00CE5609" w:rsidP="00CE5609">
      <w:pPr>
        <w:pStyle w:val="berschrift4"/>
      </w:pPr>
      <w:bookmarkStart w:id="1203" w:name="_Toc472333877"/>
      <w:r>
        <w:t>SOAP Beispiel</w:t>
      </w:r>
      <w:bookmarkEnd w:id="1203"/>
    </w:p>
    <w:p w:rsidR="00CE5609" w:rsidRDefault="00CE5609" w:rsidP="00CE5609">
      <w:pPr>
        <w:pStyle w:val="berschrift5"/>
      </w:pPr>
      <w:bookmarkStart w:id="1204" w:name="_Toc472333878"/>
      <w:r>
        <w:t>Request:</w:t>
      </w:r>
      <w:bookmarkEnd w:id="1204"/>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205" w:name="_Toc472333879"/>
      <w:r>
        <w:t>Response</w:t>
      </w:r>
      <w:bookmarkEnd w:id="1205"/>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206" w:name="_Toc472333880"/>
      <w:r>
        <w:t>flushCache</w:t>
      </w:r>
      <w:bookmarkEnd w:id="1206"/>
    </w:p>
    <w:p w:rsidR="00CE5609" w:rsidRDefault="00CE5609" w:rsidP="00CE5609">
      <w:pPr>
        <w:pStyle w:val="berschrift4"/>
      </w:pPr>
      <w:bookmarkStart w:id="1207" w:name="_Toc472333881"/>
      <w:r>
        <w:t>WebService Beschreibung</w:t>
      </w:r>
      <w:bookmarkEnd w:id="1207"/>
    </w:p>
    <w:p w:rsidR="00CE5609" w:rsidRDefault="00464771" w:rsidP="00CE5609">
      <w:r>
        <w:t>Diese Methode ermöglicht es alle Caches der Installierten Services zu leeren.</w:t>
      </w:r>
    </w:p>
    <w:p w:rsidR="00CE5609" w:rsidRDefault="00CE5609" w:rsidP="00CE5609"/>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Flushes the cache</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sidRPr="00523AA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CE5609" w:rsidRPr="009C614F" w:rsidRDefault="00523AAD" w:rsidP="00523AAD">
      <w:pPr>
        <w:rPr>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flushCache();</w:t>
      </w:r>
    </w:p>
    <w:p w:rsidR="00CE5609" w:rsidRDefault="00CE5609" w:rsidP="00CE5609">
      <w:pPr>
        <w:pStyle w:val="berschrift5"/>
      </w:pPr>
      <w:bookmarkStart w:id="1208" w:name="_Toc472333882"/>
      <w:r>
        <w:t>Inputstruktur</w:t>
      </w:r>
      <w:bookmarkEnd w:id="1208"/>
    </w:p>
    <w:p w:rsidR="00CE5609" w:rsidRDefault="005C3FFE" w:rsidP="00CE5609">
      <w:pPr>
        <w:pStyle w:val="Text"/>
      </w:pPr>
      <w:r>
        <w:t>keine Parameter</w:t>
      </w:r>
    </w:p>
    <w:p w:rsidR="00CE5609" w:rsidRDefault="00CE5609" w:rsidP="00CE5609">
      <w:pPr>
        <w:pStyle w:val="berschrift5"/>
      </w:pPr>
      <w:bookmarkStart w:id="1209" w:name="_Toc472333883"/>
      <w:r>
        <w:t>Rückgabestruktur</w:t>
      </w:r>
      <w:bookmarkEnd w:id="1209"/>
    </w:p>
    <w:p w:rsidR="005C3FFE" w:rsidRPr="005C3FFE" w:rsidRDefault="005C3FFE" w:rsidP="005C3FFE">
      <w:r>
        <w:t>keine Rückgabewerte</w:t>
      </w:r>
    </w:p>
    <w:p w:rsidR="00CE5609" w:rsidRDefault="00CE5609" w:rsidP="00CE5609">
      <w:pPr>
        <w:pStyle w:val="berschrift4"/>
      </w:pPr>
      <w:bookmarkStart w:id="1210" w:name="_Toc472333884"/>
      <w:r>
        <w:t>SOAP Beispiel</w:t>
      </w:r>
      <w:bookmarkEnd w:id="1210"/>
    </w:p>
    <w:p w:rsidR="00CE5609" w:rsidRDefault="00CE5609" w:rsidP="00CE5609">
      <w:pPr>
        <w:pStyle w:val="berschrift5"/>
      </w:pPr>
      <w:bookmarkStart w:id="1211" w:name="_Toc472333885"/>
      <w:r>
        <w:t>Request:</w:t>
      </w:r>
      <w:bookmarkEnd w:id="1211"/>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212" w:name="_Toc472333886"/>
      <w:r>
        <w:t>Response</w:t>
      </w:r>
      <w:bookmarkEnd w:id="1212"/>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rPr>
          <w:lang w:val="en-US"/>
        </w:rPr>
      </w:pPr>
      <w:bookmarkStart w:id="1213" w:name="_Toc472333887"/>
      <w:r>
        <w:rPr>
          <w:lang w:val="en-US"/>
        </w:rPr>
        <w:t>StreamService</w:t>
      </w:r>
      <w:r w:rsidR="009312FE">
        <w:rPr>
          <w:lang w:val="en-US"/>
        </w:rPr>
        <w:t xml:space="preserve"> (EAI)</w:t>
      </w:r>
      <w:bookmarkEnd w:id="1213"/>
    </w:p>
    <w:p w:rsidR="008658FC" w:rsidRDefault="008658FC" w:rsidP="008658FC">
      <w:r w:rsidRPr="008658FC">
        <w:t xml:space="preserve">Zusammenfassung von Methoden die für das Bulkstreaming von Anfragen an eine Decissionengine benötigt </w:t>
      </w:r>
      <w:r w:rsidR="00CE5609">
        <w:t>sind</w:t>
      </w:r>
      <w:r w:rsidRPr="008658FC">
        <w:t>.</w:t>
      </w:r>
      <w:r w:rsidR="00C848A9">
        <w:t xml:space="preserve"> Der Client zur Verbindung ist SimpleService.svc welcher wiederum mit der StrategyOne Decisionengine kommuniziert.</w:t>
      </w:r>
    </w:p>
    <w:p w:rsidR="00CE5609" w:rsidRDefault="00CE5609" w:rsidP="00CE5609">
      <w:pPr>
        <w:pStyle w:val="berschrift3"/>
      </w:pPr>
      <w:bookmarkStart w:id="1214" w:name="_Toc472333888"/>
      <w:r>
        <w:t>setAuskunftS1</w:t>
      </w:r>
      <w:bookmarkEnd w:id="1214"/>
    </w:p>
    <w:p w:rsidR="00CE5609" w:rsidRDefault="00CE5609" w:rsidP="00CE5609">
      <w:pPr>
        <w:pStyle w:val="berschrift4"/>
      </w:pPr>
      <w:bookmarkStart w:id="1215" w:name="_Toc472333889"/>
      <w:r>
        <w:t>WebService Beschreibung</w:t>
      </w:r>
      <w:bookmarkEnd w:id="1215"/>
    </w:p>
    <w:p w:rsidR="00CE5609" w:rsidRDefault="00FD5061" w:rsidP="00CE5609">
      <w:r>
        <w:t>Diese Methode wird zum Empfang</w:t>
      </w:r>
      <w:r w:rsidR="00464771">
        <w:t xml:space="preserve"> von Massenauskünften verwendet.</w:t>
      </w:r>
    </w:p>
    <w:p w:rsidR="00CE5609" w:rsidRDefault="00CE5609" w:rsidP="00CE5609"/>
    <w:p w:rsidR="00CE5609" w:rsidRDefault="00CE5609" w:rsidP="00CE5609">
      <w:pPr>
        <w:autoSpaceDE w:val="0"/>
        <w:autoSpaceDN w:val="0"/>
        <w:adjustRightInd w:val="0"/>
        <w:jc w:val="left"/>
        <w:rPr>
          <w:rFonts w:ascii="Consolas" w:hAnsi="Consolas" w:cs="Consolas"/>
          <w:color w:val="000000"/>
          <w:sz w:val="19"/>
          <w:szCs w:val="19"/>
          <w:highlight w:val="white"/>
        </w:rPr>
      </w:pPr>
    </w:p>
    <w:p w:rsidR="00CE5609" w:rsidRPr="00CE5609" w:rsidRDefault="00CE5609" w:rsidP="00CE5609">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CE5609">
        <w:rPr>
          <w:rFonts w:ascii="Consolas" w:hAnsi="Consolas" w:cs="Consolas"/>
          <w:color w:val="808080"/>
          <w:sz w:val="19"/>
          <w:szCs w:val="19"/>
          <w:highlight w:val="white"/>
          <w:lang w:val="en-US"/>
        </w:rPr>
        <w:t>///</w:t>
      </w:r>
      <w:r w:rsidRPr="00CE5609">
        <w:rPr>
          <w:rFonts w:ascii="Consolas" w:hAnsi="Consolas" w:cs="Consolas"/>
          <w:color w:val="008000"/>
          <w:sz w:val="19"/>
          <w:szCs w:val="19"/>
          <w:highlight w:val="white"/>
          <w:lang w:val="en-US"/>
        </w:rPr>
        <w:t xml:space="preserve"> </w:t>
      </w:r>
      <w:r w:rsidRPr="00CE5609">
        <w:rPr>
          <w:rFonts w:ascii="Consolas" w:hAnsi="Consolas" w:cs="Consolas"/>
          <w:color w:val="808080"/>
          <w:sz w:val="19"/>
          <w:szCs w:val="19"/>
          <w:highlight w:val="white"/>
          <w:lang w:val="en-US"/>
        </w:rPr>
        <w:t>&lt;summary&gt;</w:t>
      </w:r>
    </w:p>
    <w:p w:rsidR="00CE5609" w:rsidRPr="00CE5609" w:rsidRDefault="00CE5609" w:rsidP="00CE5609">
      <w:pPr>
        <w:autoSpaceDE w:val="0"/>
        <w:autoSpaceDN w:val="0"/>
        <w:adjustRightInd w:val="0"/>
        <w:jc w:val="left"/>
        <w:rPr>
          <w:rFonts w:ascii="Consolas" w:hAnsi="Consolas" w:cs="Consolas"/>
          <w:color w:val="000000"/>
          <w:sz w:val="19"/>
          <w:szCs w:val="19"/>
          <w:highlight w:val="white"/>
          <w:lang w:val="en-US"/>
        </w:rPr>
      </w:pPr>
      <w:r w:rsidRPr="00CE5609">
        <w:rPr>
          <w:rFonts w:ascii="Consolas" w:hAnsi="Consolas" w:cs="Consolas"/>
          <w:color w:val="000000"/>
          <w:sz w:val="19"/>
          <w:szCs w:val="19"/>
          <w:highlight w:val="white"/>
          <w:lang w:val="en-US"/>
        </w:rPr>
        <w:t xml:space="preserve">        </w:t>
      </w:r>
      <w:r w:rsidRPr="00CE5609">
        <w:rPr>
          <w:rFonts w:ascii="Consolas" w:hAnsi="Consolas" w:cs="Consolas"/>
          <w:color w:val="808080"/>
          <w:sz w:val="19"/>
          <w:szCs w:val="19"/>
          <w:highlight w:val="white"/>
          <w:lang w:val="en-US"/>
        </w:rPr>
        <w:t>///</w:t>
      </w:r>
      <w:r w:rsidRPr="00CE5609">
        <w:rPr>
          <w:rFonts w:ascii="Consolas" w:hAnsi="Consolas" w:cs="Consolas"/>
          <w:color w:val="008000"/>
          <w:sz w:val="19"/>
          <w:szCs w:val="19"/>
          <w:highlight w:val="white"/>
          <w:lang w:val="en-US"/>
        </w:rPr>
        <w:t xml:space="preserve"> receives the input of ss</w:t>
      </w:r>
    </w:p>
    <w:p w:rsidR="00CE5609" w:rsidRPr="00CE5609" w:rsidRDefault="00CE5609" w:rsidP="00CE5609">
      <w:pPr>
        <w:autoSpaceDE w:val="0"/>
        <w:autoSpaceDN w:val="0"/>
        <w:adjustRightInd w:val="0"/>
        <w:jc w:val="left"/>
        <w:rPr>
          <w:rFonts w:ascii="Consolas" w:hAnsi="Consolas" w:cs="Consolas"/>
          <w:color w:val="000000"/>
          <w:sz w:val="19"/>
          <w:szCs w:val="19"/>
          <w:highlight w:val="white"/>
          <w:lang w:val="en-US"/>
        </w:rPr>
      </w:pPr>
      <w:r w:rsidRPr="00CE5609">
        <w:rPr>
          <w:rFonts w:ascii="Consolas" w:hAnsi="Consolas" w:cs="Consolas"/>
          <w:color w:val="000000"/>
          <w:sz w:val="19"/>
          <w:szCs w:val="19"/>
          <w:highlight w:val="white"/>
          <w:lang w:val="en-US"/>
        </w:rPr>
        <w:t xml:space="preserve">        </w:t>
      </w:r>
      <w:r w:rsidRPr="00CE5609">
        <w:rPr>
          <w:rFonts w:ascii="Consolas" w:hAnsi="Consolas" w:cs="Consolas"/>
          <w:color w:val="808080"/>
          <w:sz w:val="19"/>
          <w:szCs w:val="19"/>
          <w:highlight w:val="white"/>
          <w:lang w:val="en-US"/>
        </w:rPr>
        <w:t>///</w:t>
      </w:r>
      <w:r w:rsidRPr="00CE5609">
        <w:rPr>
          <w:rFonts w:ascii="Consolas" w:hAnsi="Consolas" w:cs="Consolas"/>
          <w:color w:val="008000"/>
          <w:sz w:val="19"/>
          <w:szCs w:val="19"/>
          <w:highlight w:val="white"/>
          <w:lang w:val="en-US"/>
        </w:rPr>
        <w:t xml:space="preserve"> </w:t>
      </w:r>
      <w:r w:rsidRPr="00CE5609">
        <w:rPr>
          <w:rFonts w:ascii="Consolas" w:hAnsi="Consolas" w:cs="Consolas"/>
          <w:color w:val="808080"/>
          <w:sz w:val="19"/>
          <w:szCs w:val="19"/>
          <w:highlight w:val="white"/>
          <w:lang w:val="en-US"/>
        </w:rPr>
        <w:t>&lt;/summary&gt;</w:t>
      </w:r>
    </w:p>
    <w:p w:rsidR="00CE5609" w:rsidRPr="00CE5609" w:rsidRDefault="00CE5609" w:rsidP="00CE5609">
      <w:pPr>
        <w:autoSpaceDE w:val="0"/>
        <w:autoSpaceDN w:val="0"/>
        <w:adjustRightInd w:val="0"/>
        <w:jc w:val="left"/>
        <w:rPr>
          <w:rFonts w:ascii="Consolas" w:hAnsi="Consolas" w:cs="Consolas"/>
          <w:color w:val="000000"/>
          <w:sz w:val="19"/>
          <w:szCs w:val="19"/>
          <w:highlight w:val="white"/>
          <w:lang w:val="en-US"/>
        </w:rPr>
      </w:pPr>
      <w:r w:rsidRPr="00CE5609">
        <w:rPr>
          <w:rFonts w:ascii="Consolas" w:hAnsi="Consolas" w:cs="Consolas"/>
          <w:color w:val="000000"/>
          <w:sz w:val="19"/>
          <w:szCs w:val="19"/>
          <w:highlight w:val="white"/>
          <w:lang w:val="en-US"/>
        </w:rPr>
        <w:t xml:space="preserve">        </w:t>
      </w:r>
      <w:r w:rsidRPr="00CE5609">
        <w:rPr>
          <w:rFonts w:ascii="Consolas" w:hAnsi="Consolas" w:cs="Consolas"/>
          <w:color w:val="808080"/>
          <w:sz w:val="19"/>
          <w:szCs w:val="19"/>
          <w:highlight w:val="white"/>
          <w:lang w:val="en-US"/>
        </w:rPr>
        <w:t>///</w:t>
      </w:r>
      <w:r w:rsidRPr="00CE5609">
        <w:rPr>
          <w:rFonts w:ascii="Consolas" w:hAnsi="Consolas" w:cs="Consolas"/>
          <w:color w:val="008000"/>
          <w:sz w:val="19"/>
          <w:szCs w:val="19"/>
          <w:highlight w:val="white"/>
          <w:lang w:val="en-US"/>
        </w:rPr>
        <w:t xml:space="preserve"> </w:t>
      </w:r>
      <w:r w:rsidRPr="00CE5609">
        <w:rPr>
          <w:rFonts w:ascii="Consolas" w:hAnsi="Consolas" w:cs="Consolas"/>
          <w:color w:val="808080"/>
          <w:sz w:val="19"/>
          <w:szCs w:val="19"/>
          <w:highlight w:val="white"/>
          <w:lang w:val="en-US"/>
        </w:rPr>
        <w:t>&lt;param name="input"&gt;&lt;/param&gt;</w:t>
      </w:r>
    </w:p>
    <w:p w:rsidR="00CE5609" w:rsidRPr="00A7642C" w:rsidRDefault="00CE5609" w:rsidP="00CE5609">
      <w:pPr>
        <w:autoSpaceDE w:val="0"/>
        <w:autoSpaceDN w:val="0"/>
        <w:adjustRightInd w:val="0"/>
        <w:jc w:val="left"/>
        <w:rPr>
          <w:rFonts w:ascii="Consolas" w:hAnsi="Consolas" w:cs="Consolas"/>
          <w:color w:val="000000"/>
          <w:sz w:val="19"/>
          <w:szCs w:val="19"/>
          <w:highlight w:val="white"/>
          <w:lang w:val="en-US"/>
        </w:rPr>
      </w:pPr>
      <w:r w:rsidRPr="00CE5609">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(IsOneWay=</w:t>
      </w:r>
      <w:r w:rsidRPr="00A7642C">
        <w:rPr>
          <w:rFonts w:ascii="Consolas" w:hAnsi="Consolas" w:cs="Consolas"/>
          <w:color w:val="0000FF"/>
          <w:sz w:val="19"/>
          <w:szCs w:val="19"/>
          <w:highlight w:val="white"/>
          <w:lang w:val="en-US"/>
        </w:rPr>
        <w:t>true</w:t>
      </w:r>
      <w:r w:rsidRPr="00A7642C">
        <w:rPr>
          <w:rFonts w:ascii="Consolas" w:hAnsi="Consolas" w:cs="Consolas"/>
          <w:color w:val="000000"/>
          <w:sz w:val="19"/>
          <w:szCs w:val="19"/>
          <w:highlight w:val="white"/>
          <w:lang w:val="en-US"/>
        </w:rPr>
        <w:t>)]</w:t>
      </w:r>
    </w:p>
    <w:p w:rsidR="00CE5609" w:rsidRPr="009C614F" w:rsidRDefault="00CE5609" w:rsidP="00CE5609">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0000FF"/>
          <w:sz w:val="19"/>
          <w:szCs w:val="19"/>
          <w:highlight w:val="white"/>
          <w:lang w:val="en-US"/>
        </w:rPr>
        <w:t>void</w:t>
      </w:r>
      <w:r w:rsidRPr="00A7642C">
        <w:rPr>
          <w:rFonts w:ascii="Consolas" w:hAnsi="Consolas" w:cs="Consolas"/>
          <w:color w:val="000000"/>
          <w:sz w:val="19"/>
          <w:szCs w:val="19"/>
          <w:highlight w:val="white"/>
          <w:lang w:val="en-US"/>
        </w:rPr>
        <w:t xml:space="preserve"> setAuskunftS1(</w:t>
      </w:r>
      <w:r w:rsidRPr="00A7642C">
        <w:rPr>
          <w:rFonts w:ascii="Consolas" w:hAnsi="Consolas" w:cs="Consolas"/>
          <w:color w:val="2B91AF"/>
          <w:sz w:val="19"/>
          <w:szCs w:val="19"/>
          <w:highlight w:val="white"/>
          <w:lang w:val="en-US"/>
        </w:rPr>
        <w:t>S1InputData</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1216" w:name="_Toc472333890"/>
      <w:r>
        <w:t>Inputstruktur</w:t>
      </w:r>
      <w:bookmarkEnd w:id="121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FD5061" w:rsidRPr="00FD5061" w:rsidTr="00FD5061">
        <w:tc>
          <w:tcPr>
            <w:tcW w:w="2846"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Required</w:t>
            </w:r>
            <w:r w:rsidRPr="00FD5061">
              <w:rPr>
                <w:rFonts w:ascii="Times New Roman" w:hAnsi="Times New Roman"/>
                <w:sz w:val="24"/>
              </w:rPr>
              <w:t xml:space="preserve"> </w:t>
            </w:r>
          </w:p>
        </w:tc>
      </w:tr>
      <w:tr w:rsidR="00FD5061" w:rsidRPr="00FD5061" w:rsidTr="00FD5061">
        <w:tc>
          <w:tcPr>
            <w:tcW w:w="2846"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Consolas" w:hAnsi="Consolas" w:cs="Consolas"/>
                <w:color w:val="2B91AF"/>
                <w:sz w:val="19"/>
                <w:szCs w:val="19"/>
                <w:lang w:eastAsia="de-CH"/>
              </w:rPr>
              <w:t xml:space="preserve">S1InputData </w:t>
            </w:r>
          </w:p>
        </w:tc>
        <w:tc>
          <w:tcPr>
            <w:tcW w:w="150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r>
      <w:tr w:rsidR="00FD5061" w:rsidRPr="00FD5061" w:rsidTr="00FD5061">
        <w:tc>
          <w:tcPr>
            <w:tcW w:w="2846"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ErrorCode </w:t>
            </w:r>
          </w:p>
        </w:tc>
        <w:tc>
          <w:tcPr>
            <w:tcW w:w="172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Error Code </w:t>
            </w:r>
          </w:p>
        </w:tc>
        <w:tc>
          <w:tcPr>
            <w:tcW w:w="1181"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r>
      <w:tr w:rsidR="00FD5061" w:rsidRPr="00FD5061" w:rsidTr="00FD5061">
        <w:tc>
          <w:tcPr>
            <w:tcW w:w="2846"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ErrorText </w:t>
            </w:r>
          </w:p>
        </w:tc>
        <w:tc>
          <w:tcPr>
            <w:tcW w:w="172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Error Text </w:t>
            </w:r>
          </w:p>
        </w:tc>
        <w:tc>
          <w:tcPr>
            <w:tcW w:w="1181"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r>
      <w:tr w:rsidR="00FD5061" w:rsidRPr="00FD5061" w:rsidTr="00FD5061">
        <w:tc>
          <w:tcPr>
            <w:tcW w:w="2846"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result </w:t>
            </w:r>
          </w:p>
        </w:tc>
        <w:tc>
          <w:tcPr>
            <w:tcW w:w="172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Stream </w:t>
            </w:r>
          </w:p>
        </w:tc>
        <w:tc>
          <w:tcPr>
            <w:tcW w:w="1809"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Result from S1</w:t>
            </w:r>
            <w:r>
              <w:rPr>
                <w:rFonts w:asciiTheme="minorHAnsi" w:hAnsiTheme="minorHAnsi"/>
                <w:sz w:val="24"/>
                <w:szCs w:val="22"/>
                <w:lang w:val="de-CH"/>
              </w:rPr>
              <w:t xml:space="preserve"> Engine as Stream</w:t>
            </w:r>
            <w:r w:rsidRPr="00FD5061">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r>
      <w:tr w:rsidR="00FD5061" w:rsidRPr="00FD5061" w:rsidTr="00FD5061">
        <w:tc>
          <w:tcPr>
            <w:tcW w:w="2846"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SysAuskunft </w:t>
            </w:r>
          </w:p>
        </w:tc>
        <w:tc>
          <w:tcPr>
            <w:tcW w:w="172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SysID from AUSKUNFT </w:t>
            </w:r>
          </w:p>
        </w:tc>
        <w:tc>
          <w:tcPr>
            <w:tcW w:w="1181"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1217" w:name="_Toc472333891"/>
      <w:r>
        <w:t>Rückgabestruktur</w:t>
      </w:r>
      <w:bookmarkEnd w:id="1217"/>
    </w:p>
    <w:p w:rsidR="00FD5061" w:rsidRPr="00FD5061" w:rsidRDefault="00FD5061" w:rsidP="00FD5061">
      <w:r>
        <w:t>Keine Rückgabeparameter</w:t>
      </w:r>
    </w:p>
    <w:p w:rsidR="00CE5609" w:rsidRDefault="00CE5609" w:rsidP="00CE5609">
      <w:pPr>
        <w:pStyle w:val="berschrift4"/>
      </w:pPr>
      <w:bookmarkStart w:id="1218" w:name="_Toc472333892"/>
      <w:r>
        <w:lastRenderedPageBreak/>
        <w:t>SOAP Beispiel</w:t>
      </w:r>
      <w:bookmarkEnd w:id="1218"/>
    </w:p>
    <w:p w:rsidR="00CE5609" w:rsidRDefault="00CE5609" w:rsidP="00CE5609">
      <w:pPr>
        <w:pStyle w:val="berschrift5"/>
      </w:pPr>
      <w:bookmarkStart w:id="1219" w:name="_Toc472333893"/>
      <w:r>
        <w:t>Request:</w:t>
      </w:r>
      <w:bookmarkEnd w:id="1219"/>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220" w:name="_Toc472333894"/>
      <w:r>
        <w:t>Response</w:t>
      </w:r>
      <w:bookmarkEnd w:id="1220"/>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221" w:name="_Toc472333895"/>
      <w:r>
        <w:t>connectionTest</w:t>
      </w:r>
      <w:bookmarkEnd w:id="1221"/>
    </w:p>
    <w:p w:rsidR="00CE5609" w:rsidRDefault="00CE5609" w:rsidP="00CE5609">
      <w:pPr>
        <w:pStyle w:val="berschrift4"/>
      </w:pPr>
      <w:bookmarkStart w:id="1222" w:name="_Toc472333896"/>
      <w:r>
        <w:t>WebService Beschreibung</w:t>
      </w:r>
      <w:bookmarkEnd w:id="1222"/>
    </w:p>
    <w:p w:rsidR="00CE5609" w:rsidRDefault="00464771" w:rsidP="00CE5609">
      <w:r>
        <w:t xml:space="preserve">Diese Methode erlaubt es </w:t>
      </w:r>
      <w:r w:rsidR="00FD5061">
        <w:t xml:space="preserve">dem DecisionEngine SimpleService die Verbindung zum BOS EAI </w:t>
      </w:r>
      <w:r>
        <w:t>zu überprüfen.</w:t>
      </w:r>
    </w:p>
    <w:p w:rsidR="00CE5609" w:rsidRDefault="00CE5609" w:rsidP="00CE5609"/>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performs a connection Test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sidRPr="00523AAD">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FD5061" w:rsidRDefault="00FD5061" w:rsidP="00FD5061">
      <w:pPr>
        <w:autoSpaceDE w:val="0"/>
        <w:autoSpaceDN w:val="0"/>
        <w:adjustRightInd w:val="0"/>
        <w:jc w:val="left"/>
        <w:rPr>
          <w:rFonts w:ascii="Consolas" w:hAnsi="Consolas" w:cs="Consolas"/>
          <w:color w:val="000000"/>
          <w:sz w:val="19"/>
          <w:szCs w:val="19"/>
          <w:highlight w:val="white"/>
        </w:rPr>
      </w:pPr>
      <w:r>
        <w:rPr>
          <w:rFonts w:ascii="Consolas" w:hAnsi="Consolas" w:cs="Consolas"/>
          <w:color w:val="2B91AF"/>
          <w:sz w:val="19"/>
          <w:szCs w:val="19"/>
          <w:highlight w:val="white"/>
        </w:rPr>
        <w:t>oMessagingDto</w:t>
      </w:r>
      <w:r>
        <w:rPr>
          <w:rFonts w:ascii="Consolas" w:hAnsi="Consolas" w:cs="Consolas"/>
          <w:color w:val="000000"/>
          <w:sz w:val="19"/>
          <w:szCs w:val="19"/>
          <w:highlight w:val="white"/>
        </w:rPr>
        <w:t xml:space="preserve"> connectionTest();</w:t>
      </w:r>
    </w:p>
    <w:p w:rsidR="00CE5609" w:rsidRDefault="00CE5609" w:rsidP="00523AAD">
      <w:pPr>
        <w:pStyle w:val="berschrift5"/>
      </w:pPr>
      <w:bookmarkStart w:id="1223" w:name="_Toc472333897"/>
      <w:r>
        <w:t>Inputstruktur</w:t>
      </w:r>
      <w:bookmarkEnd w:id="1223"/>
    </w:p>
    <w:p w:rsidR="00FD5061" w:rsidRPr="00FD5061" w:rsidRDefault="00FD5061" w:rsidP="00FD5061">
      <w:r>
        <w:t>Keine Parameter</w:t>
      </w:r>
    </w:p>
    <w:p w:rsidR="00CE5609" w:rsidRDefault="00CE5609" w:rsidP="00CE5609">
      <w:pPr>
        <w:pStyle w:val="Text"/>
      </w:pPr>
    </w:p>
    <w:p w:rsidR="00CE5609" w:rsidRDefault="00CE5609" w:rsidP="00CE5609">
      <w:pPr>
        <w:pStyle w:val="berschrift5"/>
      </w:pPr>
      <w:bookmarkStart w:id="1224" w:name="_Toc472333898"/>
      <w:r>
        <w:t>Rückgabestruktur</w:t>
      </w:r>
      <w:bookmarkEnd w:id="1224"/>
    </w:p>
    <w:tbl>
      <w:tblPr>
        <w:tblStyle w:val="Tabellenraster"/>
        <w:tblW w:w="0" w:type="auto"/>
        <w:tblLook w:val="04A0" w:firstRow="1" w:lastRow="0" w:firstColumn="1" w:lastColumn="0" w:noHBand="0" w:noVBand="1"/>
      </w:tblPr>
      <w:tblGrid>
        <w:gridCol w:w="2882"/>
        <w:gridCol w:w="1604"/>
        <w:gridCol w:w="2564"/>
        <w:gridCol w:w="2025"/>
      </w:tblGrid>
      <w:tr w:rsidR="00CE5609" w:rsidTr="00CE5609">
        <w:tc>
          <w:tcPr>
            <w:tcW w:w="2882" w:type="dxa"/>
          </w:tcPr>
          <w:p w:rsidR="00CE5609" w:rsidRDefault="00CE5609" w:rsidP="00CE5609">
            <w:pPr>
              <w:pStyle w:val="Text"/>
              <w:rPr>
                <w:rFonts w:asciiTheme="minorHAnsi" w:hAnsiTheme="minorHAnsi"/>
                <w:szCs w:val="22"/>
              </w:rPr>
            </w:pPr>
            <w:r>
              <w:rPr>
                <w:rFonts w:asciiTheme="minorHAnsi" w:hAnsiTheme="minorHAnsi"/>
                <w:szCs w:val="22"/>
              </w:rPr>
              <w:t>Klasse</w:t>
            </w:r>
          </w:p>
        </w:tc>
        <w:tc>
          <w:tcPr>
            <w:tcW w:w="1604"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2564"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2025"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r>
      <w:tr w:rsidR="00CE5609" w:rsidTr="00CE5609">
        <w:tc>
          <w:tcPr>
            <w:tcW w:w="2882" w:type="dxa"/>
          </w:tcPr>
          <w:p w:rsidR="00CE5609" w:rsidRDefault="00CE5609" w:rsidP="00CE5609">
            <w:pPr>
              <w:pStyle w:val="Text"/>
              <w:rPr>
                <w:rFonts w:asciiTheme="minorHAnsi" w:hAnsiTheme="minorHAnsi"/>
                <w:szCs w:val="22"/>
              </w:rPr>
            </w:pPr>
            <w:r>
              <w:rPr>
                <w:rFonts w:ascii="Consolas" w:hAnsi="Consolas" w:cs="Consolas"/>
                <w:color w:val="2B91AF"/>
                <w:sz w:val="19"/>
                <w:szCs w:val="19"/>
                <w:highlight w:val="white"/>
              </w:rPr>
              <w:t>oMessagingDto</w:t>
            </w:r>
          </w:p>
        </w:tc>
        <w:tc>
          <w:tcPr>
            <w:tcW w:w="1604" w:type="dxa"/>
          </w:tcPr>
          <w:p w:rsidR="00CE5609" w:rsidRDefault="00CE5609" w:rsidP="00CE5609">
            <w:pPr>
              <w:pStyle w:val="Text"/>
              <w:rPr>
                <w:rFonts w:asciiTheme="minorHAnsi" w:hAnsiTheme="minorHAnsi"/>
                <w:szCs w:val="22"/>
              </w:rPr>
            </w:pPr>
          </w:p>
        </w:tc>
        <w:tc>
          <w:tcPr>
            <w:tcW w:w="2564" w:type="dxa"/>
          </w:tcPr>
          <w:p w:rsidR="00CE5609" w:rsidRDefault="00CE5609" w:rsidP="00CE5609">
            <w:pPr>
              <w:pStyle w:val="Text"/>
              <w:rPr>
                <w:rFonts w:asciiTheme="minorHAnsi" w:hAnsiTheme="minorHAnsi"/>
                <w:szCs w:val="22"/>
              </w:rPr>
            </w:pPr>
          </w:p>
        </w:tc>
        <w:tc>
          <w:tcPr>
            <w:tcW w:w="2025" w:type="dxa"/>
          </w:tcPr>
          <w:p w:rsidR="00CE5609" w:rsidRDefault="00CE5609" w:rsidP="00CE5609">
            <w:pPr>
              <w:pStyle w:val="Text"/>
              <w:rPr>
                <w:rFonts w:asciiTheme="minorHAnsi" w:hAnsiTheme="minorHAnsi"/>
                <w:szCs w:val="22"/>
              </w:rPr>
            </w:pPr>
          </w:p>
        </w:tc>
      </w:tr>
    </w:tbl>
    <w:p w:rsidR="00CE5609" w:rsidRDefault="00CE5609" w:rsidP="00CE5609">
      <w:pPr>
        <w:pStyle w:val="berschrift4"/>
      </w:pPr>
      <w:bookmarkStart w:id="1225" w:name="_Toc472333899"/>
      <w:r>
        <w:t>SOAP Beispiel</w:t>
      </w:r>
      <w:bookmarkEnd w:id="1225"/>
    </w:p>
    <w:p w:rsidR="00CE5609" w:rsidRDefault="00CE5609" w:rsidP="00CE5609">
      <w:pPr>
        <w:pStyle w:val="berschrift5"/>
      </w:pPr>
      <w:bookmarkStart w:id="1226" w:name="_Toc472333900"/>
      <w:r>
        <w:t>Request:</w:t>
      </w:r>
      <w:bookmarkEnd w:id="1226"/>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lastRenderedPageBreak/>
        <w:t>&lt;/soap:Envelope&gt;</w:t>
      </w:r>
    </w:p>
    <w:p w:rsidR="00CE5609" w:rsidRPr="006B79C5" w:rsidRDefault="00CE5609" w:rsidP="00CE5609">
      <w:pPr>
        <w:rPr>
          <w:lang w:val="en-US"/>
        </w:rPr>
      </w:pPr>
    </w:p>
    <w:p w:rsidR="00CE5609" w:rsidRDefault="00CE5609" w:rsidP="00CE5609">
      <w:pPr>
        <w:pStyle w:val="berschrift5"/>
      </w:pPr>
      <w:bookmarkStart w:id="1227" w:name="_Toc472333901"/>
      <w:r>
        <w:t>Response</w:t>
      </w:r>
      <w:bookmarkEnd w:id="1227"/>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658FC" w:rsidRDefault="00CE5609" w:rsidP="008658FC"/>
    <w:p w:rsidR="008A2CE8" w:rsidRDefault="008A2CE8" w:rsidP="005C4EBC">
      <w:pPr>
        <w:pStyle w:val="berschrift1"/>
      </w:pPr>
      <w:bookmarkStart w:id="1228" w:name="_Toc472333902"/>
      <w:r>
        <w:t>Datenmodell</w:t>
      </w:r>
      <w:bookmarkEnd w:id="13"/>
      <w:r w:rsidR="00EF703F">
        <w:t xml:space="preserve"> BOS</w:t>
      </w:r>
      <w:bookmarkEnd w:id="1228"/>
    </w:p>
    <w:p w:rsidR="00DD751C" w:rsidRPr="00DD751C" w:rsidRDefault="00DD751C" w:rsidP="00DD751C">
      <w:r>
        <w:rPr>
          <w:noProof/>
        </w:rPr>
        <w:drawing>
          <wp:inline distT="0" distB="0" distL="0" distR="0" wp14:anchorId="5BF91337" wp14:editId="7D630C01">
            <wp:extent cx="5768975" cy="5612209"/>
            <wp:effectExtent l="0" t="0" r="3175" b="7620"/>
            <wp:docPr id="448" name="Grafik 448" descr="C:\Users\Markus Brüderl\AppData\Local\Microsoft\Windows\INetCacheContent.Word\^20474A68D2D3B5717147EF921E68C5BCEF975E69D9454EFC97^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 Brüderl\AppData\Local\Microsoft\Windows\INetCacheContent.Word\^20474A68D2D3B5717147EF921E68C5BCEF975E69D9454EFC97^pimgpsh_fullsize_dist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8975" cy="5612209"/>
                    </a:xfrm>
                    <a:prstGeom prst="rect">
                      <a:avLst/>
                    </a:prstGeom>
                    <a:noFill/>
                    <a:ln>
                      <a:noFill/>
                    </a:ln>
                  </pic:spPr>
                </pic:pic>
              </a:graphicData>
            </a:graphic>
          </wp:inline>
        </w:drawing>
      </w:r>
    </w:p>
    <w:p w:rsidR="00596C64" w:rsidRDefault="00596C64" w:rsidP="009C614F">
      <w:pPr>
        <w:pStyle w:val="berschrift2"/>
      </w:pPr>
      <w:bookmarkStart w:id="1229" w:name="_Toc472333903"/>
      <w:r>
        <w:t>AngAntDto</w:t>
      </w:r>
      <w:bookmarkEnd w:id="1229"/>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10"/>
        <w:gridCol w:w="1638"/>
        <w:gridCol w:w="1549"/>
        <w:gridCol w:w="3812"/>
      </w:tblGrid>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lastRenderedPageBreak/>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Klasse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lastRenderedPageBreak/>
              <w:t xml:space="preserve">Attribut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Beschreibung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 xml:space="preserve">AngAntDto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aenderung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DateTime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Geändert am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angAntObDto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AngAntObDto</w:t>
            </w:r>
            <w:r w:rsidRPr="005932F6">
              <w:rPr>
                <w:rFonts w:asciiTheme="minorHAnsi" w:hAnsiTheme="minorHAnsi"/>
                <w:sz w:val="24"/>
                <w:szCs w:val="22"/>
                <w:lang w:val="de-CH"/>
              </w:rPr>
              <w:t xml:space="preserve">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Angebot/Antrag Object Data Transfer Object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attributAm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Attributsübergang am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bemerkung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Bemerkung - SYSWFMMKAT=4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beraterBezeichnung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Betreuer-Bezeichnung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brandBezeichnung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Brand-Bezeichnung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eigenheim_ort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eigenheim_plz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eigenheim_str_nr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eigenheim_strasse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eigentuemer_seit_jahr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eigentuemer_seit_monat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emboss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erfassung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DateTime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Erfasst am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erfassungsclient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ErfassungsClient (Ticket#2012080910000035 processAngebotToAntrag)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gueltigBis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DateTime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Gültigkeit Angebot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hypothekenhoehe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Nullable&lt;double&gt;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itKontoBezeichnung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ItKonto-Bezeichnung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kartennummer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Kartennummer bei Auszahlung auf Kreditkarte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kdBezeichnung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Bankkunde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kkgpflicht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bool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KKG Pflicht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korrAdresseBezeichnung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Korrespondenzadresse-Bezeichnung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lastRenderedPageBreak/>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marktabBezeichnung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Marketingaktion-Bezeichnung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notstopFlag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bool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Notstop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prChannelBezeichnung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Kanal-Bezeichnung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prHgroupBezeichnung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Handelsgruppe-Bezeichnung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schule_name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schule_ort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schule_plz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schule_str_nr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schule_strasse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sysberater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Betreuer (Antragsowner)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sysbrand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zur Brand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syscamp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Kampagne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sysit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Interessenten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sysItKonto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Verknüpfung zu ITKONTO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syskd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Bankkunden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sysKorrAdresse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Korrespondenzadresse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sysmarktab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zur Marketingaktion (Kampagnencode)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syspkz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Verknüpfung zu PKZ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sysprchannel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Kanal (FF, KF) </w:t>
            </w:r>
            <w:r w:rsidR="00AE431E">
              <w:rPr>
                <w:rFonts w:asciiTheme="minorHAnsi" w:hAnsiTheme="minorHAnsi"/>
                <w:sz w:val="24"/>
                <w:szCs w:val="22"/>
                <w:lang w:val="de-CH"/>
              </w:rPr>
              <w:t>(aus listAvailableChannels)</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sysprhgroup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zur Handelsgruppe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sysukz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Verknüpfung zu UKZ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syswfuser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Erfasser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syswfuserchange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Änderer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testFlag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bool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Testfall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vertriebsweg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Vertriebsweg (berechnet, keine Eingabe, zb FF direkt etc)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verwendungszweckCode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Verwendungszweck(Lookup und Übersetzung)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wfuserBezeichnung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Erfasser-Bezeichnung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wfUserChangeBezeichnung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Änderer-Bezeichnung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zustand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Zustand (Status)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zustandAm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DateTime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Zustandsübergang am </w:t>
            </w:r>
          </w:p>
        </w:tc>
      </w:tr>
    </w:tbl>
    <w:p w:rsidR="005932F6" w:rsidRPr="005932F6" w:rsidRDefault="005932F6" w:rsidP="005932F6"/>
    <w:p w:rsidR="00596C64" w:rsidRDefault="00EA4631" w:rsidP="00EA4631">
      <w:pPr>
        <w:pStyle w:val="berschrift3"/>
      </w:pPr>
      <w:bookmarkStart w:id="1230" w:name="_Toc472333904"/>
      <w:r>
        <w:lastRenderedPageBreak/>
        <w:t>AngebotDto</w:t>
      </w:r>
      <w:bookmarkEnd w:id="1230"/>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Beschreibung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 xml:space="preserve">AngebotDto </w:t>
            </w:r>
            <w:r>
              <w:rPr>
                <w:rFonts w:ascii="Consolas" w:hAnsi="Consolas" w:cs="Consolas"/>
                <w:color w:val="2B91AF"/>
                <w:sz w:val="19"/>
                <w:szCs w:val="19"/>
                <w:lang w:eastAsia="de-CH"/>
              </w:rPr>
              <w:t>: AngAntDto</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angAntVars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List&lt;AngAntVarDto&gt;</w:t>
            </w:r>
            <w:r w:rsidRPr="005932F6">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Angebotsvarianten (inkl. Kalkulationsdaten)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Angebotsnummer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Drucksperre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Drucksperre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kunde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KundeDto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Kunde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mitantragsteller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KundeDto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Mitantragssteller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Primary Angebot Key </w:t>
            </w:r>
          </w:p>
        </w:tc>
      </w:tr>
    </w:tbl>
    <w:p w:rsidR="005932F6" w:rsidRPr="00B224C2" w:rsidRDefault="005932F6" w:rsidP="005932F6">
      <w:pPr>
        <w:spacing w:before="100" w:beforeAutospacing="1" w:after="100" w:afterAutospacing="1"/>
        <w:jc w:val="left"/>
        <w:rPr>
          <w:lang w:val="en-US"/>
        </w:rPr>
      </w:pPr>
      <w:r w:rsidRPr="005932F6">
        <w:rPr>
          <w:rFonts w:ascii="Times New Roman" w:hAnsi="Times New Roman"/>
          <w:sz w:val="24"/>
        </w:rPr>
        <w:t xml:space="preserve">  </w:t>
      </w:r>
    </w:p>
    <w:p w:rsidR="00EA4631" w:rsidRDefault="00EA4631" w:rsidP="00EA4631">
      <w:pPr>
        <w:pStyle w:val="berschrift3"/>
      </w:pPr>
      <w:bookmarkStart w:id="1231" w:name="_Toc472333905"/>
      <w:r>
        <w:t>AntragDto</w:t>
      </w:r>
      <w:bookmarkEnd w:id="1231"/>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40"/>
        <w:gridCol w:w="1393"/>
        <w:gridCol w:w="1608"/>
        <w:gridCol w:w="3868"/>
      </w:tblGrid>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Klasse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Beschreibung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Pr>
                <w:rFonts w:ascii="Consolas" w:hAnsi="Consolas" w:cs="Consolas"/>
                <w:color w:val="2B91AF"/>
                <w:sz w:val="19"/>
                <w:szCs w:val="19"/>
                <w:lang w:eastAsia="de-CH"/>
              </w:rPr>
              <w:t>AntragDto :AngAntDto</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abloese1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Ablöse 1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abloese2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Ablöse 2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abloese3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Ablöse 3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antrag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Antragsnummer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auflagenText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Liste der AuflagenTexten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contractext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Flag für RW-Verlängerung (1 für countrenewval&gt;0 sonst 0)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contractextcount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Zähler der RW-Verlängerung (aus ANTRAG.COUNTRENEWVAL)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Drucksperre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Drucksperre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flagBWGarantie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Buchwertgarantie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kalkulation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KalkulationDto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Kalkulationsdaten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kunde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KundeDto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Kunde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mitantragsteller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KundeDto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Mitantragsteller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lastRenderedPageBreak/>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mitantragstellerTyp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AntragstellerTyp Partner(800)/Solidarschuldner(120)/Bürge(130) Verwendet für den 2. AS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nrvorvt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Vorvertragsnummer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ProFinLock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ProFinLock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prozesscode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prozesscode / wert „UMSCHREIBUNG“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prProductBezeichnung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Produkt-Bezeichnung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prProductCode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Produkt-Code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ratevorvt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Rate des Vorvertrags (aus ANTABL.AKTUELLERATE)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sysid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Primary Antrag Key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sysprjoker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Verknüfung zu PRJOKER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sysprprod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Nullable&lt;long&gt;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Verweis zum Produkt</w:t>
            </w:r>
            <w:r w:rsidR="00AE431E">
              <w:rPr>
                <w:rFonts w:asciiTheme="minorHAnsi" w:hAnsiTheme="minorHAnsi"/>
                <w:sz w:val="24"/>
                <w:szCs w:val="22"/>
                <w:lang w:val="de-CH"/>
              </w:rPr>
              <w:t>. (aus listAvailableProducts)</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sysvorvt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Verlängerungen verweisen auf den Vorvertrags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sysvt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Vertrag-ID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zusammenfassung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Zusammenfassung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zustaende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ZustandDto</w:t>
            </w:r>
            <w:r w:rsidRPr="005932F6">
              <w:rPr>
                <w:rFonts w:asciiTheme="minorHAnsi" w:hAnsiTheme="minorHAnsi"/>
                <w:sz w:val="24"/>
                <w:szCs w:val="22"/>
                <w:lang w:val="de-CH"/>
              </w:rPr>
              <w:t xml:space="preserve">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Liste der Zustände in chronologischer Reihenfolge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zustandBemerkung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zustandBemerkung / ddlkppos ANTRAGSZUSTAND BNRNEUN CR 24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zustandExtern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Zustand (Status) Extern </w:t>
            </w:r>
          </w:p>
        </w:tc>
      </w:tr>
      <w:tr w:rsidR="00D65019" w:rsidRPr="005932F6" w:rsidTr="004F7688">
        <w:tc>
          <w:tcPr>
            <w:tcW w:w="2340" w:type="dxa"/>
            <w:tcBorders>
              <w:top w:val="single" w:sz="4" w:space="0" w:color="auto"/>
              <w:left w:val="single" w:sz="4" w:space="0" w:color="auto"/>
              <w:bottom w:val="single" w:sz="4" w:space="0" w:color="auto"/>
              <w:right w:val="single" w:sz="4" w:space="0" w:color="auto"/>
            </w:tcBorders>
          </w:tcPr>
          <w:p w:rsidR="00D65019" w:rsidRPr="005932F6" w:rsidRDefault="00D65019" w:rsidP="005932F6">
            <w:pPr>
              <w:spacing w:before="100" w:beforeAutospacing="1" w:after="100" w:afterAutospacing="1"/>
              <w:jc w:val="left"/>
              <w:rPr>
                <w:rFonts w:asciiTheme="minorHAnsi" w:hAnsiTheme="minorHAnsi"/>
                <w:sz w:val="24"/>
                <w:szCs w:val="22"/>
                <w:lang w:val="de-CH"/>
              </w:rPr>
            </w:pPr>
          </w:p>
        </w:tc>
        <w:tc>
          <w:tcPr>
            <w:tcW w:w="1393" w:type="dxa"/>
            <w:tcBorders>
              <w:top w:val="single" w:sz="4" w:space="0" w:color="auto"/>
              <w:left w:val="single" w:sz="4" w:space="0" w:color="auto"/>
              <w:bottom w:val="single" w:sz="4" w:space="0" w:color="auto"/>
              <w:right w:val="single" w:sz="4" w:space="0" w:color="auto"/>
            </w:tcBorders>
          </w:tcPr>
          <w:p w:rsidR="00D65019" w:rsidRPr="005932F6" w:rsidRDefault="00D65019"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auszahlungsdatum</w:t>
            </w:r>
          </w:p>
        </w:tc>
        <w:tc>
          <w:tcPr>
            <w:tcW w:w="1608" w:type="dxa"/>
            <w:tcBorders>
              <w:top w:val="single" w:sz="4" w:space="0" w:color="auto"/>
              <w:left w:val="single" w:sz="4" w:space="0" w:color="auto"/>
              <w:bottom w:val="single" w:sz="4" w:space="0" w:color="auto"/>
              <w:right w:val="single" w:sz="4" w:space="0" w:color="auto"/>
            </w:tcBorders>
          </w:tcPr>
          <w:p w:rsidR="00D65019" w:rsidRPr="005932F6" w:rsidRDefault="00D65019" w:rsidP="005932F6">
            <w:pPr>
              <w:spacing w:before="100" w:beforeAutospacing="1" w:after="100" w:afterAutospacing="1"/>
              <w:jc w:val="left"/>
              <w:rPr>
                <w:rFonts w:asciiTheme="minorHAnsi" w:hAnsiTheme="minorHAnsi"/>
                <w:sz w:val="24"/>
                <w:szCs w:val="22"/>
                <w:lang w:val="de-CH"/>
              </w:rPr>
            </w:pPr>
            <w:r w:rsidRPr="00D65019">
              <w:rPr>
                <w:rFonts w:ascii="Consolas" w:hAnsi="Consolas" w:cs="Consolas"/>
                <w:color w:val="2B91AF"/>
                <w:sz w:val="19"/>
                <w:szCs w:val="19"/>
                <w:lang w:eastAsia="de-CH"/>
              </w:rPr>
              <w:t>DateTime?</w:t>
            </w:r>
          </w:p>
        </w:tc>
        <w:tc>
          <w:tcPr>
            <w:tcW w:w="3868" w:type="dxa"/>
            <w:tcBorders>
              <w:top w:val="single" w:sz="4" w:space="0" w:color="auto"/>
              <w:left w:val="single" w:sz="4" w:space="0" w:color="auto"/>
              <w:bottom w:val="single" w:sz="4" w:space="0" w:color="auto"/>
              <w:right w:val="single" w:sz="4" w:space="0" w:color="auto"/>
            </w:tcBorders>
          </w:tcPr>
          <w:p w:rsidR="00D65019" w:rsidRPr="005932F6" w:rsidRDefault="00D65019"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Auszahlungsdatum</w:t>
            </w:r>
          </w:p>
        </w:tc>
      </w:tr>
      <w:tr w:rsidR="00D65019" w:rsidRPr="005932F6" w:rsidTr="004F7688">
        <w:tc>
          <w:tcPr>
            <w:tcW w:w="2340" w:type="dxa"/>
            <w:tcBorders>
              <w:top w:val="single" w:sz="4" w:space="0" w:color="auto"/>
              <w:left w:val="single" w:sz="4" w:space="0" w:color="auto"/>
              <w:bottom w:val="single" w:sz="4" w:space="0" w:color="auto"/>
              <w:right w:val="single" w:sz="4" w:space="0" w:color="auto"/>
            </w:tcBorders>
          </w:tcPr>
          <w:p w:rsidR="00D65019" w:rsidRPr="005932F6" w:rsidRDefault="00D65019" w:rsidP="005932F6">
            <w:pPr>
              <w:spacing w:before="100" w:beforeAutospacing="1" w:after="100" w:afterAutospacing="1"/>
              <w:jc w:val="left"/>
              <w:rPr>
                <w:rFonts w:asciiTheme="minorHAnsi" w:hAnsiTheme="minorHAnsi"/>
                <w:sz w:val="24"/>
                <w:szCs w:val="22"/>
                <w:lang w:val="de-CH"/>
              </w:rPr>
            </w:pPr>
          </w:p>
        </w:tc>
        <w:tc>
          <w:tcPr>
            <w:tcW w:w="1393" w:type="dxa"/>
            <w:tcBorders>
              <w:top w:val="single" w:sz="4" w:space="0" w:color="auto"/>
              <w:left w:val="single" w:sz="4" w:space="0" w:color="auto"/>
              <w:bottom w:val="single" w:sz="4" w:space="0" w:color="auto"/>
              <w:right w:val="single" w:sz="4" w:space="0" w:color="auto"/>
            </w:tcBorders>
          </w:tcPr>
          <w:p w:rsidR="00D65019" w:rsidRDefault="00D65019"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rwvorvt</w:t>
            </w:r>
          </w:p>
        </w:tc>
        <w:tc>
          <w:tcPr>
            <w:tcW w:w="1608" w:type="dxa"/>
            <w:tcBorders>
              <w:top w:val="single" w:sz="4" w:space="0" w:color="auto"/>
              <w:left w:val="single" w:sz="4" w:space="0" w:color="auto"/>
              <w:bottom w:val="single" w:sz="4" w:space="0" w:color="auto"/>
              <w:right w:val="single" w:sz="4" w:space="0" w:color="auto"/>
            </w:tcBorders>
          </w:tcPr>
          <w:p w:rsidR="00D65019" w:rsidRPr="00D65019" w:rsidRDefault="00D65019" w:rsidP="005932F6">
            <w:pPr>
              <w:spacing w:before="100" w:beforeAutospacing="1" w:after="100" w:afterAutospacing="1"/>
              <w:jc w:val="left"/>
              <w:rPr>
                <w:rFonts w:ascii="Consolas" w:hAnsi="Consolas" w:cs="Consolas"/>
                <w:color w:val="2B91AF"/>
                <w:sz w:val="19"/>
                <w:szCs w:val="19"/>
                <w:lang w:eastAsia="de-CH"/>
              </w:rPr>
            </w:pPr>
            <w:r>
              <w:rPr>
                <w:rFonts w:ascii="Consolas" w:hAnsi="Consolas" w:cs="Consolas"/>
                <w:color w:val="2B91AF"/>
                <w:sz w:val="19"/>
                <w:szCs w:val="19"/>
                <w:lang w:eastAsia="de-CH"/>
              </w:rPr>
              <w:t>double</w:t>
            </w:r>
          </w:p>
        </w:tc>
        <w:tc>
          <w:tcPr>
            <w:tcW w:w="3868" w:type="dxa"/>
            <w:tcBorders>
              <w:top w:val="single" w:sz="4" w:space="0" w:color="auto"/>
              <w:left w:val="single" w:sz="4" w:space="0" w:color="auto"/>
              <w:bottom w:val="single" w:sz="4" w:space="0" w:color="auto"/>
              <w:right w:val="single" w:sz="4" w:space="0" w:color="auto"/>
            </w:tcBorders>
          </w:tcPr>
          <w:p w:rsidR="00D65019" w:rsidRDefault="00D65019"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Restwert inkl. Mwst Vorvertrag</w:t>
            </w:r>
          </w:p>
        </w:tc>
      </w:tr>
      <w:tr w:rsidR="00D65019" w:rsidRPr="005932F6" w:rsidTr="004F7688">
        <w:tc>
          <w:tcPr>
            <w:tcW w:w="2340" w:type="dxa"/>
            <w:tcBorders>
              <w:top w:val="single" w:sz="4" w:space="0" w:color="auto"/>
              <w:left w:val="single" w:sz="4" w:space="0" w:color="auto"/>
              <w:bottom w:val="single" w:sz="4" w:space="0" w:color="auto"/>
              <w:right w:val="single" w:sz="4" w:space="0" w:color="auto"/>
            </w:tcBorders>
          </w:tcPr>
          <w:p w:rsidR="00D65019" w:rsidRPr="005932F6" w:rsidRDefault="00D65019" w:rsidP="005932F6">
            <w:pPr>
              <w:spacing w:before="100" w:beforeAutospacing="1" w:after="100" w:afterAutospacing="1"/>
              <w:jc w:val="left"/>
              <w:rPr>
                <w:rFonts w:asciiTheme="minorHAnsi" w:hAnsiTheme="minorHAnsi"/>
                <w:sz w:val="24"/>
                <w:szCs w:val="22"/>
                <w:lang w:val="de-CH"/>
              </w:rPr>
            </w:pPr>
          </w:p>
        </w:tc>
        <w:tc>
          <w:tcPr>
            <w:tcW w:w="1393" w:type="dxa"/>
            <w:tcBorders>
              <w:top w:val="single" w:sz="4" w:space="0" w:color="auto"/>
              <w:left w:val="single" w:sz="4" w:space="0" w:color="auto"/>
              <w:bottom w:val="single" w:sz="4" w:space="0" w:color="auto"/>
              <w:right w:val="single" w:sz="4" w:space="0" w:color="auto"/>
            </w:tcBorders>
          </w:tcPr>
          <w:p w:rsidR="00D65019" w:rsidRDefault="00D65019"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zubehoervorvt</w:t>
            </w:r>
          </w:p>
        </w:tc>
        <w:tc>
          <w:tcPr>
            <w:tcW w:w="1608" w:type="dxa"/>
            <w:tcBorders>
              <w:top w:val="single" w:sz="4" w:space="0" w:color="auto"/>
              <w:left w:val="single" w:sz="4" w:space="0" w:color="auto"/>
              <w:bottom w:val="single" w:sz="4" w:space="0" w:color="auto"/>
              <w:right w:val="single" w:sz="4" w:space="0" w:color="auto"/>
            </w:tcBorders>
          </w:tcPr>
          <w:p w:rsidR="00D65019" w:rsidRDefault="00D65019" w:rsidP="005932F6">
            <w:pPr>
              <w:spacing w:before="100" w:beforeAutospacing="1" w:after="100" w:afterAutospacing="1"/>
              <w:jc w:val="left"/>
              <w:rPr>
                <w:rFonts w:ascii="Consolas" w:hAnsi="Consolas" w:cs="Consolas"/>
                <w:color w:val="2B91AF"/>
                <w:sz w:val="19"/>
                <w:szCs w:val="19"/>
                <w:lang w:eastAsia="de-CH"/>
              </w:rPr>
            </w:pPr>
            <w:r>
              <w:rPr>
                <w:rFonts w:ascii="Consolas" w:hAnsi="Consolas" w:cs="Consolas"/>
                <w:color w:val="2B91AF"/>
                <w:sz w:val="19"/>
                <w:szCs w:val="19"/>
                <w:lang w:eastAsia="de-CH"/>
              </w:rPr>
              <w:t>double</w:t>
            </w:r>
          </w:p>
        </w:tc>
        <w:tc>
          <w:tcPr>
            <w:tcW w:w="3868" w:type="dxa"/>
            <w:tcBorders>
              <w:top w:val="single" w:sz="4" w:space="0" w:color="auto"/>
              <w:left w:val="single" w:sz="4" w:space="0" w:color="auto"/>
              <w:bottom w:val="single" w:sz="4" w:space="0" w:color="auto"/>
              <w:right w:val="single" w:sz="4" w:space="0" w:color="auto"/>
            </w:tcBorders>
          </w:tcPr>
          <w:p w:rsidR="00D65019" w:rsidRDefault="00D65019"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OB.ZUBEHOERBRUTTO aus Vorvertrag</w:t>
            </w:r>
          </w:p>
        </w:tc>
      </w:tr>
    </w:tbl>
    <w:p w:rsidR="005932F6" w:rsidRDefault="005932F6" w:rsidP="005932F6"/>
    <w:p w:rsidR="007D0748" w:rsidRDefault="007D0748" w:rsidP="007D0748">
      <w:pPr>
        <w:pStyle w:val="berschrift3"/>
      </w:pPr>
      <w:bookmarkStart w:id="1232" w:name="_Toc472333906"/>
      <w:r>
        <w:t>VertragDto</w:t>
      </w:r>
      <w:bookmarkEnd w:id="1232"/>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55"/>
        <w:gridCol w:w="2794"/>
        <w:gridCol w:w="1723"/>
        <w:gridCol w:w="3137"/>
      </w:tblGrid>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Klasse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Beschreibung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Consolas" w:hAnsi="Consolas" w:cs="Consolas"/>
                <w:color w:val="2B91AF"/>
                <w:sz w:val="19"/>
                <w:szCs w:val="19"/>
                <w:lang w:eastAsia="de-CH"/>
              </w:rPr>
              <w:t xml:space="preserve">VertragDto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aktivkz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aktivkz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Antragsnummer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lastRenderedPageBreak/>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beginn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Vertragsbeginn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bezeichnung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Freitexteingabe Objektbezeichnung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chassisnummer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Chassisnummer/Fahrgestellnummer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ende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Ende von Antrag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endeAm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Endeam von Antrag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endekz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endekz von antrag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isExtendible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Restwertverl</w:t>
            </w:r>
            <w:r>
              <w:rPr>
                <w:rFonts w:asciiTheme="minorHAnsi" w:hAnsiTheme="minorHAnsi" w:cs="Calibri"/>
                <w:sz w:val="24"/>
                <w:szCs w:val="22"/>
                <w:lang w:val="de-CH"/>
              </w:rPr>
              <w:t>ängerung ist mö</w:t>
            </w:r>
            <w:r w:rsidRPr="0090547B">
              <w:rPr>
                <w:rFonts w:asciiTheme="minorHAnsi" w:hAnsiTheme="minorHAnsi" w:cs="Calibri"/>
                <w:sz w:val="24"/>
                <w:szCs w:val="22"/>
                <w:lang w:val="de-CH"/>
              </w:rPr>
              <w:t xml:space="preserve">glich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isPendenteAufloesung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Pendente AuflÃ¶sung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isRREChangeAllowed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Restwertrechnung verschickt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isRwReVerschickt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Restwertrechnung verschickt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kalkulation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KalkulationDto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Kalkulationsdaten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kennzeichen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Schild/Kennzeichen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kunde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KundeDto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Kunde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laufnummer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Laufnummer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ltrate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rate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lz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Laufzeit in Monaten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marke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Marke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model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Model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rw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Restwert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stammnummer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stammnummer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Primary Antrag Key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sysrwga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Nullable&lt;long&gt;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Restwertgarant von antrag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sysvt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Primary VT Key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vertragsartbezeichnung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VertragsArt-Bezeichnung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vtende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Ende von Antrag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vtendekz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endekz von vertrag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vtruekZustand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zustand vertrag in VTRUEK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vtsysrwga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Nullable&lt;long&gt;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Restwertgarant von vertrag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vtvertrag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vertrag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vtzustand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Vertrag Zustand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wfzustSyscode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denen der Zustandsraum fÃ¼r die Restwertrechnungsdruck erzeugt wurde CR29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zustandExtern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Zustand (Status) Extern </w:t>
            </w:r>
          </w:p>
        </w:tc>
      </w:tr>
    </w:tbl>
    <w:p w:rsidR="0090547B" w:rsidRPr="0090547B" w:rsidRDefault="0090547B" w:rsidP="0090547B"/>
    <w:p w:rsidR="00EA4631" w:rsidRDefault="00EA4631" w:rsidP="00EA4631">
      <w:pPr>
        <w:pStyle w:val="berschrift2"/>
      </w:pPr>
      <w:bookmarkStart w:id="1233" w:name="_Toc472333907"/>
      <w:r>
        <w:t>AngAntObDto</w:t>
      </w:r>
      <w:bookmarkEnd w:id="1233"/>
    </w:p>
    <w:p w:rsidR="00A7642C" w:rsidRDefault="00A7642C" w:rsidP="00A7642C"/>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lastRenderedPageBreak/>
              <w:t xml:space="preserve">  </w:t>
            </w:r>
          </w:p>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Beschreibung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Consolas" w:hAnsi="Consolas" w:cs="Consolas"/>
                <w:color w:val="2B91AF"/>
                <w:sz w:val="19"/>
                <w:szCs w:val="19"/>
                <w:lang w:eastAsia="de-CH"/>
              </w:rPr>
              <w:t xml:space="preserve">AngAntObDto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ahk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Barkaufpreis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ahkBrutto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Barkaufpreis Brutto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ahkUst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Barkaufpreis Umsatzsteuer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aust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List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Ausstattung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baujahr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Nullable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Baujahr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baumonat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Baumonat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Freitexteingabe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brief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Consolas" w:hAnsi="Consolas" w:cs="Consolas"/>
                <w:color w:val="2B91AF"/>
                <w:sz w:val="19"/>
                <w:szCs w:val="19"/>
                <w:lang w:eastAsia="de-CH"/>
              </w:rPr>
            </w:pPr>
            <w:r w:rsidRPr="00BC04F4">
              <w:rPr>
                <w:rFonts w:ascii="Consolas" w:hAnsi="Consolas" w:cs="Consolas"/>
                <w:color w:val="2B91AF"/>
                <w:sz w:val="19"/>
                <w:szCs w:val="19"/>
                <w:lang w:eastAsia="de-CH"/>
              </w:rPr>
              <w:t xml:space="preserve">AngAntObBriefDto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Brief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erstzulassung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Nullable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Erstzulassung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fabrikat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Fabrikat bzw Modell aus Objekttyp (Typ=Level4 bzw ETGMODEL)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fahrer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Fahrer (Name, Vorname)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fahrerCode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Verweis zum Fahrertyp, bspw wie LN oder Dritter (Lookup und Übersetzung)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farbeA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Farbe (aussen)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farbeI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Aussenfarbe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fzart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Fahrzeugart (Boot, PW)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grund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Neupreis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grundBrutto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Neupreis Brutto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grundUst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Neupreis Umsatzsteuer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hersteller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Marke aus Objekttyp (Typ=Level2 bzw ETGMAKE)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jahresKm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Jahreskilometer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kennzeichen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Schild/Kennzeichen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liefer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Nullable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Lieferdatum (voraussichtlich)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obArtBezeichnung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Objektart-Bezeichnung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obBezeichnung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Objekt-Bezeichnung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obTypBezeichnung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Objekttyp-Bezeichnung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polsterfarbe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Polsterfarbe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satzmehrKm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Betrag pro Mehrkilometer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schwacke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Schwacke-Code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serie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Seriennummer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sysangebot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Verweis zum Angebot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sysantrag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Verweis zum Antrag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sysnkk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Verweis zur Finanzierung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sysobart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Verweis zur Objektart (Neu, gebraucht etc.) </w:t>
            </w:r>
            <w:r w:rsidR="00AE431E">
              <w:rPr>
                <w:rFonts w:asciiTheme="minorHAnsi" w:hAnsiTheme="minorHAnsi"/>
                <w:sz w:val="24"/>
                <w:szCs w:val="22"/>
                <w:lang w:val="de-CH"/>
              </w:rPr>
              <w:t>(aus listAvailableObjektarten)</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sysobtyp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Verweis zum Objekttyp (Typ=Level5 bzw ETGTYPE)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typengenehmigung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Typengenehmigung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ubnahmeKm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Übernahmekilometer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versicherungName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Versicherung Name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versicherungNr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Versicherung Nummer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versicherungOrt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Versicherung Ort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zubehoer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Zubehör (Gesamtsumme)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zubehoerBrutto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Zubehör Brutto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zubehoerUst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Zubehör Umsatzsteuer </w:t>
            </w:r>
          </w:p>
        </w:tc>
      </w:tr>
    </w:tbl>
    <w:p w:rsidR="00BC04F4" w:rsidRDefault="00BC04F4" w:rsidP="00BC04F4">
      <w:pPr>
        <w:pStyle w:val="berschrift2"/>
      </w:pPr>
      <w:bookmarkStart w:id="1234" w:name="_Toc472333908"/>
      <w:r>
        <w:t>AngAntObBriefDto</w:t>
      </w:r>
      <w:bookmarkEnd w:id="1234"/>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Beschreibung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Consolas" w:hAnsi="Consolas" w:cs="Consolas"/>
                <w:color w:val="2B91AF"/>
                <w:sz w:val="19"/>
                <w:szCs w:val="19"/>
                <w:lang w:eastAsia="de-CH"/>
              </w:rPr>
              <w:t xml:space="preserve">AngAntObBriefDto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antrieb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Antriebsart (2x2, 4x4)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aufbau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Aufbau(Coupe, Targa …)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co2emi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Co2-Emissionen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ecodeid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ecodeid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ecodestatus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Ecodestatus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energieeff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Energieeffizienz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fident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Chassisnummer/Fahrgestellnummer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getriebe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Getriebe (Schaltung, Automatik)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hubraum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Hubraum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impcode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Importeurcode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kmh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Höchstgeschwindigkeit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kw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Leistung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last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Nutzlast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lastamb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Anhängelast ungebremst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lastaob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Anhängelast gebremst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lastd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Dachlast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laufnummer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Laufnummer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leergew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Leergewicht inkl. Fahrer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motor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Motorart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nox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NoX-Emissionen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reifmuh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Reifen hinten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reifv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Reifen vorne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sitze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Anzahl Plätze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stammnummer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Stammnummer (xxx.xxx.xxx)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stand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Radstand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primary key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tank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Tankinhalt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treibstoff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Treibstoff (Benzin, Diesel …)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verbrauchausser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Verbrauch ausserstädtisch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verbrauchgesamt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Verbrauch gesamt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verbrauchstadt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Verbrauch städtisch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zulgew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Gesamtgewicht </w:t>
            </w:r>
          </w:p>
        </w:tc>
      </w:tr>
    </w:tbl>
    <w:p w:rsidR="00BC04F4" w:rsidRPr="00BC04F4" w:rsidRDefault="00BC04F4" w:rsidP="00DD751C">
      <w:pPr>
        <w:spacing w:before="100" w:beforeAutospacing="1" w:after="100" w:afterAutospacing="1"/>
        <w:jc w:val="left"/>
      </w:pPr>
      <w:r w:rsidRPr="00BC04F4">
        <w:rPr>
          <w:rFonts w:ascii="Times New Roman" w:hAnsi="Times New Roman"/>
          <w:sz w:val="24"/>
        </w:rPr>
        <w:t xml:space="preserve">  </w:t>
      </w:r>
    </w:p>
    <w:p w:rsidR="00EA4631" w:rsidRDefault="00EA4631" w:rsidP="00EA4631">
      <w:pPr>
        <w:pStyle w:val="berschrift2"/>
      </w:pPr>
      <w:bookmarkStart w:id="1235" w:name="_Toc472333909"/>
      <w:r>
        <w:t>AngAnt</w:t>
      </w:r>
      <w:r w:rsidR="00A7642C">
        <w:t>VarDto/AngAnt</w:t>
      </w:r>
      <w:r w:rsidR="001E24C0">
        <w:t>[</w:t>
      </w:r>
      <w:r w:rsidR="00A7642C">
        <w:t>Kalk</w:t>
      </w:r>
      <w:r w:rsidR="001E24C0">
        <w:t>|Prov|Vs|Subv|Abl]</w:t>
      </w:r>
      <w:r w:rsidR="00A7642C">
        <w:t>Dto</w:t>
      </w:r>
      <w:bookmarkEnd w:id="1235"/>
    </w:p>
    <w:p w:rsidR="005932F6" w:rsidRDefault="005932F6" w:rsidP="005932F6"/>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Beschreibung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 xml:space="preserve">AngAntVarDto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Freitexteingabe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gueltigBis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Gültigkeit Variante (aus Produkt bzw Aktion)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inantrag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Definiert ob Variante in Antrag übernommen werden sol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kalkulation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KalkulationDto</w:t>
            </w:r>
            <w:r w:rsidRPr="005932F6">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kalkulation DTO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PrProductCode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Product Code für das jeweilige PrProdukt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rang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Rang für Zusatz in Angebotsnummer zb 4711/1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sysangebot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Angebot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sysangvar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PKEY </w:t>
            </w:r>
          </w:p>
        </w:tc>
      </w:tr>
    </w:tbl>
    <w:p w:rsidR="005932F6" w:rsidRDefault="005932F6" w:rsidP="005932F6"/>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52"/>
        <w:gridCol w:w="1890"/>
        <w:gridCol w:w="1689"/>
        <w:gridCol w:w="2978"/>
      </w:tblGrid>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lastRenderedPageBreak/>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Klasse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lastRenderedPageBreak/>
              <w:t xml:space="preserve">Attribut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Beschreibung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 xml:space="preserve">KalkulationDto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angAntAblDto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List&lt;AngAntAblDto&gt;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0..n Ablösen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angAntKalkDto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AngAntKalkDto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0..1 Finanzkalkulationsdaten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angAntKalkVar1Dto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AngAntKalkDto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0..1 Finanzkalkulationsdaten Var1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angAntKalkVar2Dto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AngAntKalkDto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0..1 Finanzkalkulationsdaten Var 2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angAntKalkVar3Dto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AngAntKalkDto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0..1 Finanzkalkulationsdaten Var3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angAntProvDto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List&lt;AngAntProvDto&gt;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0..n Provisionen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angAntProvDtoRapMax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List&lt;AngAntProvDto&gt;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0...n Provisionen Rap Max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angAntProvDtoRapMin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List&lt;AngAntProvDto&gt;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0...n Provisionen Rap Min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angAntSubvDto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List&lt;AngAntSubvDto&gt;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0..n Subventionen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angAntVsDto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List&lt;AngAntVsDto&gt;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0..n Versicherungen </w:t>
            </w:r>
          </w:p>
        </w:tc>
      </w:tr>
    </w:tbl>
    <w:p w:rsidR="00226B9A" w:rsidRDefault="00226B9A" w:rsidP="00226B9A">
      <w:pPr>
        <w:spacing w:before="100" w:beforeAutospacing="1" w:after="100" w:afterAutospacing="1"/>
        <w:jc w:val="left"/>
        <w:rPr>
          <w:rFonts w:ascii="Times New Roman" w:hAnsi="Times New Roman"/>
          <w:sz w:val="24"/>
        </w:rPr>
      </w:pPr>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90"/>
        <w:gridCol w:w="1500"/>
        <w:gridCol w:w="1707"/>
        <w:gridCol w:w="3212"/>
      </w:tblGrid>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Klasse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Attribut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Typ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Beschreibung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Consolas" w:hAnsi="Consolas" w:cs="Consolas"/>
                <w:color w:val="2B91AF"/>
                <w:sz w:val="19"/>
                <w:szCs w:val="19"/>
                <w:lang w:eastAsia="de-CH"/>
              </w:rPr>
              <w:t xml:space="preserve">AngAntKalkDto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aboauszltag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int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Abo Beginn Tag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abobeginn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Nullable&lt;DateTime&gt;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Abo Beginn Gueltig ab (für Monat + Jahr)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abobetrag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Abo Betrag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aboppy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int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Abo Periodizitaet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aufschub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int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Aufschub GESCH_MARK_AUFSCHUB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auszahlung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Auszahlungsbetrag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auszahlungTyp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short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Auszahlungstyp (Überweisung, Cachkarte ...)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bgextern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Finanzierungsbarwert/Finanzierungssumme NETTO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bgexternbrutto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Finanzierungsbarwert/Finanzierungssumme BRUTTO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lastRenderedPageBreak/>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bgexternust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Finanzierungsbarwert/Finanzierungssumme Umsatzsteuer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bgintern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Barkaufpreis/Kreditbetrag/Kreditlimit exkl Zinsen, Ratenabsicherung, Steuern NETTO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bginternbrutto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Barkaufpreis/Kreditbetrag/Kreditlimit exkl Zinsen, Ratenabsicherung, Steuern BRUTTO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bginternust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Barkaufpreis/Kreditbetrag/Kreditlimit Umsatzsteuer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calcPrkgroup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Nullable&lt;long&gt;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Kundengruppe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calcRsvgesamt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Ratenabsicherung gesamt (berechnet)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calcRsvmonat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Ratenabsicherung monatlich verzinst (berechnet)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calcRsvmonatMax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Ratenabsicherung monatlich verzinst (berechnet für Rap max)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calcRsvmonatMin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Ratenabsicherung monatlich verzinst (berechnet für Rap min)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calcRsvzins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 auf Ratenabsicherung (berechnet)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calcUstzins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Umsatzsteuer auf Zins (berechnet)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calcZinskosten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Zinskosten gesamt (berechnet)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calcZinskostenMax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Zinskosten gesamt (berechnet für Rap max)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calcZinskostenMin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Zinskosten gesamt (berechnet für Rap min)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depot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Kaution (Depot)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ersteRateBruttoInklAbsicherung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Erste Rate Brutto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initLadung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Erstauszahlung Karte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ll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long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Laufleistung bzw Jahreskilometer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lz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short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Laufzeit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obUseTypeBezeichnung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string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Nutzungsart-Bezeichnung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lastRenderedPageBreak/>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prProductBezeichnung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string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Produkt-Bezeichnung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rapratebruttoMax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Rap Produkte Bruttorate maximal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rapratebruttoMin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Rap Produkte Bruttorate minimal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rapzinseffMax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Rap Produkte Effektivzins maximal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rapzinseffMin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Rap Produkte Effektivzins minimal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 (Leasingrate, Kreditrate)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rateBrutto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 Brutto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rateBruttoInklAbsicherung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 Brutto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rateUst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 Umsatzsteuer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rueckzahlungTyp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short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Rückzahlungstyp (Überweisung, Abbuchung …)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rw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Restwert (Restrate, erhöhte letzte Rate, Blockrate)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rwBrutto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Restwert Brutto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rwUst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Restwert Umsatzsteuer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satzmehrkm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Satzmehrkm OB_MARK_SATZMEHRKM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sysangvar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long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Verweis zur Variante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sysantrag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long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Verweis zum Antrag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sysobusetype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long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Verweis zur Nutzungsart (privat, geschäftlich, demo) </w:t>
            </w:r>
            <w:r w:rsidR="00AE431E">
              <w:rPr>
                <w:rFonts w:asciiTheme="minorHAnsi" w:hAnsiTheme="minorHAnsi"/>
                <w:sz w:val="24"/>
                <w:szCs w:val="22"/>
                <w:lang w:val="de-CH"/>
              </w:rPr>
              <w:t xml:space="preserve"> (aus listAvailableNutzungsarten)</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sysprhgrp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long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Benutzte Handelsgruppe der Kalkulation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sysprproduct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long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Verweis zum Produkt </w:t>
            </w:r>
            <w:r w:rsidR="00AE431E">
              <w:rPr>
                <w:rFonts w:asciiTheme="minorHAnsi" w:hAnsiTheme="minorHAnsi"/>
                <w:sz w:val="24"/>
                <w:szCs w:val="22"/>
                <w:lang w:val="de-CH"/>
              </w:rPr>
              <w:t>(aus listAvailableProducts)</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syswaehrung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long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Verweis zur Währung bei Express Auszhlung auf Karte (kann in Euro ausbezahlt werden)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sz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Sonderzahlung (1te Leasingrate, Anzahlung, Eintausch)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szBrutto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Sonderzahlung Brutto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szUst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Sonderzahlung Umsatzsteuer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verrechnung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Verrechungsbetrag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verrechnungFlag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bool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Verrechnung von Sonderzahlung und Kaution mit Auszahlungsbetrag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lastRenderedPageBreak/>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waehrungBezeichnung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string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Währung-Bezeichnung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Zinssatz nominell Jahr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zinscust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Zinssatz Kundenzins bei Differenzleasing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zinseff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Zinssatz effektiv Jahr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zinsrap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Zinssatz Rap </w:t>
            </w:r>
          </w:p>
        </w:tc>
      </w:tr>
      <w:tr w:rsidR="007D0748" w:rsidRPr="00226B9A" w:rsidTr="004F7688">
        <w:tc>
          <w:tcPr>
            <w:tcW w:w="2790" w:type="dxa"/>
            <w:tcBorders>
              <w:top w:val="single" w:sz="4" w:space="0" w:color="auto"/>
              <w:left w:val="single" w:sz="4" w:space="0" w:color="auto"/>
              <w:bottom w:val="single" w:sz="4" w:space="0" w:color="auto"/>
              <w:right w:val="single" w:sz="4" w:space="0" w:color="auto"/>
            </w:tcBorders>
          </w:tcPr>
          <w:p w:rsidR="007D0748" w:rsidRPr="00226B9A" w:rsidRDefault="007D0748" w:rsidP="00226B9A">
            <w:pPr>
              <w:spacing w:before="100" w:beforeAutospacing="1" w:after="100" w:afterAutospacing="1"/>
              <w:jc w:val="left"/>
              <w:rPr>
                <w:rFonts w:asciiTheme="minorHAnsi" w:hAnsiTheme="minorHAnsi"/>
                <w:sz w:val="24"/>
                <w:szCs w:val="22"/>
                <w:lang w:val="de-CH"/>
              </w:rPr>
            </w:pPr>
          </w:p>
        </w:tc>
        <w:tc>
          <w:tcPr>
            <w:tcW w:w="1500" w:type="dxa"/>
            <w:tcBorders>
              <w:top w:val="single" w:sz="4" w:space="0" w:color="auto"/>
              <w:left w:val="single" w:sz="4" w:space="0" w:color="auto"/>
              <w:bottom w:val="single" w:sz="4" w:space="0" w:color="auto"/>
              <w:right w:val="single" w:sz="4" w:space="0" w:color="auto"/>
            </w:tcBorders>
          </w:tcPr>
          <w:p w:rsidR="007D0748" w:rsidRPr="00226B9A" w:rsidRDefault="007D0748" w:rsidP="00226B9A">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aboende</w:t>
            </w:r>
          </w:p>
        </w:tc>
        <w:tc>
          <w:tcPr>
            <w:tcW w:w="1707" w:type="dxa"/>
            <w:tcBorders>
              <w:top w:val="single" w:sz="4" w:space="0" w:color="auto"/>
              <w:left w:val="single" w:sz="4" w:space="0" w:color="auto"/>
              <w:bottom w:val="single" w:sz="4" w:space="0" w:color="auto"/>
              <w:right w:val="single" w:sz="4" w:space="0" w:color="auto"/>
            </w:tcBorders>
          </w:tcPr>
          <w:p w:rsidR="007D0748" w:rsidRPr="00226B9A" w:rsidRDefault="007D0748" w:rsidP="00226B9A">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DateTime?</w:t>
            </w:r>
          </w:p>
        </w:tc>
        <w:tc>
          <w:tcPr>
            <w:tcW w:w="3212" w:type="dxa"/>
            <w:tcBorders>
              <w:top w:val="single" w:sz="4" w:space="0" w:color="auto"/>
              <w:left w:val="single" w:sz="4" w:space="0" w:color="auto"/>
              <w:bottom w:val="single" w:sz="4" w:space="0" w:color="auto"/>
              <w:right w:val="single" w:sz="4" w:space="0" w:color="auto"/>
            </w:tcBorders>
          </w:tcPr>
          <w:p w:rsidR="007D0748" w:rsidRPr="00226B9A" w:rsidRDefault="007D0748" w:rsidP="00226B9A">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Abo ende</w:t>
            </w:r>
          </w:p>
        </w:tc>
      </w:tr>
    </w:tbl>
    <w:p w:rsidR="005932F6" w:rsidRDefault="005932F6" w:rsidP="00AE431E">
      <w:pPr>
        <w:spacing w:before="100" w:beforeAutospacing="1" w:after="100" w:afterAutospacing="1"/>
        <w:jc w:val="left"/>
      </w:pPr>
      <w:r w:rsidRPr="005932F6">
        <w:rPr>
          <w:rFonts w:ascii="Times New Roman" w:hAnsi="Times New Roman"/>
          <w:sz w:val="24"/>
        </w:rPr>
        <w:t> </w:t>
      </w:r>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Beschreibung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 xml:space="preserve">AngAntAblDto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ablTypBezeichnung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Ablösetyp-Bezeichnung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aktuelleRate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Aktuelle Rate abzulösender Vertrag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bank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bemerkung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Bemerkung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betrag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Ablösesumme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bic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Bic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blz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Bankleitzahl (Clearingnummer)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datkalk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DateTime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Datum des Ablöse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datkalkper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DateTime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Datum der Ablöseberechnung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empfaenger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Empfängerangaben Name, Vorname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flagEpos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flagEpos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fremdvertrag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Vertrags-/Kontonummer des abzulösenden Vertrags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geprueftFlag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Ablöse geprüft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iban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Iban des Kunden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kontonr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Kontonummer des Kunden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ort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Empfängerangaben Ort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plz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Empfängerangaben Plz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strasse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Empfängerangaben Strasse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sysabltyp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Ablösetyp (Eigen, Fremd)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sysangabl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Primärschlüssel Ablöseangebot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sysangebot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Angebot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sysantabl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Primärschlüssel Ablöseantrag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sysantrag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Antrag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sysbn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sysbn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sysvorvt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abzulösenden Vertrag im Eigenbestand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vorVtBezeichnung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Bezeichnung des abzulösenden Vertrags </w:t>
            </w:r>
          </w:p>
        </w:tc>
      </w:tr>
    </w:tbl>
    <w:p w:rsidR="005932F6" w:rsidRPr="005932F6" w:rsidRDefault="005932F6" w:rsidP="005932F6"/>
    <w:p w:rsidR="005932F6" w:rsidRDefault="005932F6" w:rsidP="005932F6"/>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Beschreibung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 xml:space="preserve">AngAntSubvDto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betrag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Subventionsbetrag Netto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betragBrutto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Subventionsbetrag (wird vom Auszahlungsbetrag abgezogen)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betragust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Subventionsbetrag Ust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subvGBezeichnung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Subventionsgeber-Bezeichnung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subvTypBezeichnung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Subventionstyp-Bezeichnung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sysangvar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zur Variante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sysantrag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Antrag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syssubvg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Subventionsgeber (Händler bei Differenzleasing)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syssubvtyp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Subventionstyp </w:t>
            </w:r>
          </w:p>
        </w:tc>
      </w:tr>
    </w:tbl>
    <w:p w:rsidR="005932F6" w:rsidRDefault="005932F6" w:rsidP="005932F6"/>
    <w:p w:rsidR="005932F6" w:rsidRDefault="005932F6" w:rsidP="005932F6"/>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Beschreibung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 xml:space="preserve">AngAntVsDto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Versicherungspaketcode </w:t>
            </w:r>
            <w:r w:rsidR="00AE431E">
              <w:rPr>
                <w:rFonts w:asciiTheme="minorHAnsi" w:hAnsiTheme="minorHAnsi"/>
                <w:sz w:val="24"/>
                <w:szCs w:val="22"/>
                <w:lang w:val="de-CH"/>
              </w:rPr>
              <w:t>(aus listAvailableServices)</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lz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Laufzeit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mitfinflag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AE431E" w:rsidP="005932F6">
            <w:pPr>
              <w:spacing w:before="100" w:beforeAutospacing="1" w:after="100" w:afterAutospacing="1"/>
              <w:jc w:val="left"/>
              <w:rPr>
                <w:rFonts w:ascii="Times New Roman" w:hAnsi="Times New Roman"/>
                <w:sz w:val="24"/>
              </w:rPr>
            </w:pPr>
            <w:r>
              <w:rPr>
                <w:rFonts w:asciiTheme="minorHAnsi" w:hAnsiTheme="minorHAnsi"/>
                <w:sz w:val="24"/>
                <w:szCs w:val="22"/>
                <w:lang w:val="de-CH"/>
              </w:rPr>
              <w:t>Flag ob mitfinanziert</w:t>
            </w:r>
            <w:r w:rsidR="004F7688" w:rsidRPr="005932F6">
              <w:rPr>
                <w:rFonts w:asciiTheme="minorHAnsi" w:hAnsiTheme="minorHAnsi"/>
                <w:sz w:val="24"/>
                <w:szCs w:val="22"/>
                <w:lang w:val="de-CH"/>
              </w:rPr>
              <w:t xml:space="preserve"> </w:t>
            </w:r>
            <w:r w:rsidRPr="005932F6">
              <w:rPr>
                <w:rFonts w:asciiTheme="minorHAnsi" w:hAnsiTheme="minorHAnsi"/>
                <w:sz w:val="24"/>
                <w:szCs w:val="22"/>
                <w:lang w:val="de-CH"/>
              </w:rPr>
              <w:t xml:space="preserve"> </w:t>
            </w:r>
            <w:r>
              <w:rPr>
                <w:rFonts w:asciiTheme="minorHAnsi" w:hAnsiTheme="minorHAnsi"/>
                <w:sz w:val="24"/>
                <w:szCs w:val="22"/>
                <w:lang w:val="de-CH"/>
              </w:rPr>
              <w:t>(aus listAvailableServices)</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ppy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Zahlungen pro Jahr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praemie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Prämie gemäß Prämienmodell aus Versicherungstyp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praemiep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Prämie gemäß Prämienmodell aus Versicherungstyp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serviceType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ServiceType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Type of Service </w:t>
            </w:r>
            <w:r w:rsidR="00AE431E" w:rsidRPr="005932F6">
              <w:rPr>
                <w:rFonts w:asciiTheme="minorHAnsi" w:hAnsiTheme="minorHAnsi"/>
                <w:sz w:val="24"/>
                <w:szCs w:val="22"/>
                <w:lang w:val="de-CH"/>
              </w:rPr>
              <w:t xml:space="preserve"> </w:t>
            </w:r>
            <w:r w:rsidR="00AE431E">
              <w:rPr>
                <w:rFonts w:asciiTheme="minorHAnsi" w:hAnsiTheme="minorHAnsi"/>
                <w:sz w:val="24"/>
                <w:szCs w:val="22"/>
                <w:lang w:val="de-CH"/>
              </w:rPr>
              <w:t>(aus listAvailableServices)</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sysangvar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zur Variante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sysantrag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Antrag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sysvs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Versicherer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sysvstyp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Versicherungstyp </w:t>
            </w:r>
            <w:r w:rsidR="00AE431E" w:rsidRPr="005932F6">
              <w:rPr>
                <w:rFonts w:asciiTheme="minorHAnsi" w:hAnsiTheme="minorHAnsi"/>
                <w:sz w:val="24"/>
                <w:szCs w:val="22"/>
                <w:lang w:val="de-CH"/>
              </w:rPr>
              <w:t xml:space="preserve"> </w:t>
            </w:r>
            <w:r w:rsidR="00AE431E">
              <w:rPr>
                <w:rFonts w:asciiTheme="minorHAnsi" w:hAnsiTheme="minorHAnsi"/>
                <w:sz w:val="24"/>
                <w:szCs w:val="22"/>
                <w:lang w:val="de-CH"/>
              </w:rPr>
              <w:t>(aus listAvailableServices)</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vsBezeichnung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Versicherer-Bezeichnung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vsTypBezeichnung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Versicherungstyp-Bezeichnung </w:t>
            </w:r>
          </w:p>
        </w:tc>
      </w:tr>
    </w:tbl>
    <w:p w:rsidR="005932F6" w:rsidRPr="005932F6" w:rsidRDefault="005932F6" w:rsidP="005932F6">
      <w:pPr>
        <w:spacing w:before="100" w:beforeAutospacing="1" w:after="100" w:afterAutospacing="1"/>
        <w:jc w:val="left"/>
        <w:rPr>
          <w:rFonts w:ascii="Times New Roman" w:hAnsi="Times New Roman"/>
          <w:sz w:val="24"/>
        </w:rPr>
      </w:pPr>
      <w:r w:rsidRPr="005932F6">
        <w:rPr>
          <w:rFonts w:ascii="Times New Roman" w:hAnsi="Times New Roman"/>
          <w:sz w:val="24"/>
        </w:rPr>
        <w:t xml:space="preserve">  </w:t>
      </w:r>
    </w:p>
    <w:p w:rsidR="005932F6" w:rsidRDefault="005932F6" w:rsidP="005932F6"/>
    <w:p w:rsidR="005932F6" w:rsidRPr="005932F6" w:rsidRDefault="005932F6" w:rsidP="005932F6"/>
    <w:p w:rsidR="00EA4631" w:rsidRDefault="00EA4631" w:rsidP="005932F6">
      <w:pPr>
        <w:pStyle w:val="berschrift2"/>
      </w:pPr>
      <w:bookmarkStart w:id="1236" w:name="_Toc472333910"/>
      <w:r>
        <w:t>KundeDto</w:t>
      </w:r>
      <w:bookmarkEnd w:id="1236"/>
    </w:p>
    <w:p w:rsidR="005932F6" w:rsidRDefault="005932F6" w:rsidP="005932F6"/>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Beschreibung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 xml:space="preserve">KundeDto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adressen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AdresseDto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Adressen Array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anrede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Anrede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anredeCode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Anredecode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anredeCodeKont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Anredecode Kontaktperson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anredeKont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Anrede Kontaktperson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auslausweis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Ausländischer Ausweis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auslausweisCode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Ausländischer Ausweiscode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auslausweisGueltig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Ausländischer Ausweis Gültigkeit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bestandsKunde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Flag für Bestandskunde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brancheBezeichnung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Branche-Bezeichnung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einreisedatum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Einreisedatum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email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E-Mail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erreichbBis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Erreichbar Bis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erreichbtel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Erreichbar Telefonisch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erreichbVon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Erreichbar Von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gebdatum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Geburtsdatum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gruendung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Gründung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handy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Mobiltelefon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hregister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Handelsregistereintrag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hregisterFlag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Handelsregister Flag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hsnr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Hausnummer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hsnr2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Hasusnummer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infomailflag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Flag für Infomail erlaubt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kdtypBezeichnung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Kundentyp-Bezeichnung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kontos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KontoDto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Kontos Array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land2Bezeichnung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Land2-Bezeichnung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landBezeichnung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Land (sysland) 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landNatBezeichnung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Land (Nationalität) 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langBezeichnung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Sprache-Bezeichnung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langKorrBezeichnung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Korrespondenz-Sprache-Bezeichnung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mitarbeiterflag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CS-Flag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name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Name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nameKont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Name Kontaktperson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ort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Ort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ort2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Ort 2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plz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Postleitzahl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plz2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Postleitzahl 2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rechtsform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Rechtsform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rechtsformCode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Rechtsformcode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revFlag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Referenzflag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staat2Bezeichnung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Staat2-Bezeichnung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staatBezeichnung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Staat-Bezeichnung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strasse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Strasse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strasse2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Strasse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sysbranche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Branche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sysctlang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CT? Sprache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sysctlangkorr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CT? Sprache Korrespondenz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sysit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 ID?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syskd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 ID Kunde?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syskdtyp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Kundentyp</w:t>
            </w:r>
            <w:r>
              <w:rPr>
                <w:rFonts w:asciiTheme="minorHAnsi" w:hAnsiTheme="minorHAnsi"/>
                <w:sz w:val="24"/>
                <w:szCs w:val="22"/>
                <w:lang w:val="de-CH"/>
              </w:rPr>
              <w:t>. Ermittlung über listAvailableKundentypen</w:t>
            </w:r>
            <w:r w:rsidRPr="005932F6">
              <w:rPr>
                <w:rFonts w:asciiTheme="minorHAnsi" w:hAnsiTheme="minorHAnsi"/>
                <w:sz w:val="24"/>
                <w:szCs w:val="22"/>
                <w:lang w:val="de-CH"/>
              </w:rPr>
              <w:t xml:space="preserv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sysland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Land</w:t>
            </w:r>
            <w:r>
              <w:rPr>
                <w:rFonts w:asciiTheme="minorHAnsi" w:hAnsiTheme="minorHAnsi"/>
                <w:sz w:val="24"/>
                <w:szCs w:val="22"/>
                <w:lang w:val="de-CH"/>
              </w:rPr>
              <w:t>. Ermittlung über listLaender</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sysland2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Land 2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syslandnat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Geburtsland</w:t>
            </w:r>
            <w:r>
              <w:rPr>
                <w:rFonts w:asciiTheme="minorHAnsi" w:hAnsiTheme="minorHAnsi"/>
                <w:sz w:val="24"/>
                <w:szCs w:val="22"/>
                <w:lang w:val="de-CH"/>
              </w:rPr>
              <w:t>. Ermittlung über listNationalitaeten</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sysstaat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Staat</w:t>
            </w:r>
            <w:r>
              <w:rPr>
                <w:rFonts w:asciiTheme="minorHAnsi" w:hAnsiTheme="minorHAnsi"/>
                <w:sz w:val="24"/>
                <w:szCs w:val="22"/>
                <w:lang w:val="de-CH"/>
              </w:rPr>
              <w:t>. Ermittlung über listKantone.</w:t>
            </w:r>
            <w:r w:rsidRPr="005932F6">
              <w:rPr>
                <w:rFonts w:asciiTheme="minorHAnsi" w:hAnsiTheme="minorHAnsi"/>
                <w:sz w:val="24"/>
                <w:szCs w:val="22"/>
                <w:lang w:val="de-CH"/>
              </w:rPr>
              <w:t xml:space="preserv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sysstaat2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Staat 2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telefon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Telefon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telefon2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Telefon 2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titel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Titel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titel2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Titel2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titelCode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Titelcode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titelKont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Titelcode Kontaktperson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url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Webseite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vorname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Vorname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vornameKont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Vorname Kontaktperson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wohnseit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Wohnhaft seit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zusatz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Zusatz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zusatzdaten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BC7B80">
            <w:pPr>
              <w:pStyle w:val="Text"/>
              <w:rPr>
                <w:rFonts w:ascii="Times New Roman" w:hAnsi="Times New Roman"/>
                <w:sz w:val="24"/>
              </w:rPr>
            </w:pPr>
            <w:r w:rsidRPr="00BC7B80">
              <w:rPr>
                <w:rFonts w:ascii="Consolas" w:hAnsi="Consolas" w:cs="Consolas"/>
                <w:color w:val="2B91AF"/>
                <w:sz w:val="19"/>
                <w:szCs w:val="19"/>
                <w:highlight w:val="white"/>
                <w:lang w:val="de-DE" w:eastAsia="de-CH"/>
              </w:rPr>
              <w:t>ZusatzdatenDto</w:t>
            </w:r>
            <w:r>
              <w:rPr>
                <w:rFonts w:ascii="Consolas" w:hAnsi="Consolas" w:cs="Consolas"/>
                <w:color w:val="2B91AF"/>
                <w:sz w:val="19"/>
                <w:szCs w:val="19"/>
                <w:highlight w:val="white"/>
                <w:lang w:val="de-DE" w:eastAsia="de-CH"/>
              </w:rPr>
              <w:t>[]</w:t>
            </w:r>
            <w:r w:rsidRPr="00BC7B80">
              <w:rPr>
                <w:rFonts w:ascii="Consolas" w:hAnsi="Consolas" w:cs="Consolas"/>
                <w:color w:val="2B91AF"/>
                <w:sz w:val="19"/>
                <w:szCs w:val="19"/>
                <w:highlight w:val="white"/>
                <w:lang w:val="de-DE" w:eastAsia="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Zusatzdaten Array </w:t>
            </w:r>
          </w:p>
        </w:tc>
      </w:tr>
      <w:tr w:rsidR="00D65019" w:rsidRPr="005932F6" w:rsidTr="004F7688">
        <w:tc>
          <w:tcPr>
            <w:tcW w:w="2846" w:type="dxa"/>
            <w:tcBorders>
              <w:top w:val="single" w:sz="4" w:space="0" w:color="auto"/>
              <w:left w:val="single" w:sz="4" w:space="0" w:color="auto"/>
              <w:bottom w:val="single" w:sz="4" w:space="0" w:color="auto"/>
              <w:right w:val="single" w:sz="4" w:space="0" w:color="auto"/>
            </w:tcBorders>
          </w:tcPr>
          <w:p w:rsidR="00D65019" w:rsidRPr="005932F6" w:rsidRDefault="00D65019" w:rsidP="005932F6">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65019" w:rsidRPr="005932F6" w:rsidRDefault="00D65019"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infomail2flag</w:t>
            </w:r>
          </w:p>
        </w:tc>
        <w:tc>
          <w:tcPr>
            <w:tcW w:w="1723" w:type="dxa"/>
            <w:tcBorders>
              <w:top w:val="single" w:sz="4" w:space="0" w:color="auto"/>
              <w:left w:val="single" w:sz="4" w:space="0" w:color="auto"/>
              <w:bottom w:val="single" w:sz="4" w:space="0" w:color="auto"/>
              <w:right w:val="single" w:sz="4" w:space="0" w:color="auto"/>
            </w:tcBorders>
          </w:tcPr>
          <w:p w:rsidR="00D65019" w:rsidRPr="00BC7B80" w:rsidRDefault="00D65019" w:rsidP="00D65019">
            <w:pPr>
              <w:spacing w:before="100" w:beforeAutospacing="1" w:after="100" w:afterAutospacing="1"/>
              <w:jc w:val="left"/>
              <w:rPr>
                <w:rFonts w:ascii="Consolas" w:hAnsi="Consolas" w:cs="Consolas"/>
                <w:color w:val="2B91AF"/>
                <w:sz w:val="19"/>
                <w:szCs w:val="19"/>
                <w:highlight w:val="white"/>
                <w:lang w:eastAsia="de-CH"/>
              </w:rPr>
            </w:pPr>
            <w:r w:rsidRPr="00D65019">
              <w:rPr>
                <w:rFonts w:asciiTheme="minorHAnsi" w:hAnsiTheme="minorHAnsi"/>
                <w:sz w:val="24"/>
                <w:szCs w:val="22"/>
                <w:lang w:val="de-CH"/>
              </w:rPr>
              <w:t>int</w:t>
            </w:r>
          </w:p>
        </w:tc>
        <w:tc>
          <w:tcPr>
            <w:tcW w:w="3137" w:type="dxa"/>
            <w:tcBorders>
              <w:top w:val="single" w:sz="4" w:space="0" w:color="auto"/>
              <w:left w:val="single" w:sz="4" w:space="0" w:color="auto"/>
              <w:bottom w:val="single" w:sz="4" w:space="0" w:color="auto"/>
              <w:right w:val="single" w:sz="4" w:space="0" w:color="auto"/>
            </w:tcBorders>
          </w:tcPr>
          <w:p w:rsidR="00D65019" w:rsidRPr="005932F6" w:rsidRDefault="00D65019"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Flag für Zusendung VT per E</w:t>
            </w:r>
            <w:r w:rsidR="007D0748">
              <w:rPr>
                <w:rFonts w:asciiTheme="minorHAnsi" w:hAnsiTheme="minorHAnsi"/>
                <w:sz w:val="24"/>
                <w:szCs w:val="22"/>
                <w:lang w:val="de-CH"/>
              </w:rPr>
              <w:t>m</w:t>
            </w:r>
            <w:r>
              <w:rPr>
                <w:rFonts w:asciiTheme="minorHAnsi" w:hAnsiTheme="minorHAnsi"/>
                <w:sz w:val="24"/>
                <w:szCs w:val="22"/>
                <w:lang w:val="de-CH"/>
              </w:rPr>
              <w:t>ail</w:t>
            </w:r>
          </w:p>
        </w:tc>
      </w:tr>
      <w:tr w:rsidR="007D0748" w:rsidRPr="005932F6" w:rsidTr="004F7688">
        <w:tc>
          <w:tcPr>
            <w:tcW w:w="2846" w:type="dxa"/>
            <w:tcBorders>
              <w:top w:val="single" w:sz="4" w:space="0" w:color="auto"/>
              <w:left w:val="single" w:sz="4" w:space="0" w:color="auto"/>
              <w:bottom w:val="single" w:sz="4" w:space="0" w:color="auto"/>
              <w:right w:val="single" w:sz="4" w:space="0" w:color="auto"/>
            </w:tcBorders>
          </w:tcPr>
          <w:p w:rsidR="007D0748" w:rsidRPr="005932F6" w:rsidRDefault="007D0748" w:rsidP="005932F6">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D0748" w:rsidRDefault="007D0748"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infoTelFlag</w:t>
            </w:r>
          </w:p>
        </w:tc>
        <w:tc>
          <w:tcPr>
            <w:tcW w:w="1723" w:type="dxa"/>
            <w:tcBorders>
              <w:top w:val="single" w:sz="4" w:space="0" w:color="auto"/>
              <w:left w:val="single" w:sz="4" w:space="0" w:color="auto"/>
              <w:bottom w:val="single" w:sz="4" w:space="0" w:color="auto"/>
              <w:right w:val="single" w:sz="4" w:space="0" w:color="auto"/>
            </w:tcBorders>
          </w:tcPr>
          <w:p w:rsidR="007D0748" w:rsidRPr="00D65019" w:rsidRDefault="007D0748" w:rsidP="00D65019">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int?</w:t>
            </w:r>
          </w:p>
        </w:tc>
        <w:tc>
          <w:tcPr>
            <w:tcW w:w="3137" w:type="dxa"/>
            <w:tcBorders>
              <w:top w:val="single" w:sz="4" w:space="0" w:color="auto"/>
              <w:left w:val="single" w:sz="4" w:space="0" w:color="auto"/>
              <w:bottom w:val="single" w:sz="4" w:space="0" w:color="auto"/>
              <w:right w:val="single" w:sz="4" w:space="0" w:color="auto"/>
            </w:tcBorders>
          </w:tcPr>
          <w:p w:rsidR="007D0748" w:rsidRDefault="007D0748"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Erlaubnis Werbeanrufe</w:t>
            </w:r>
          </w:p>
        </w:tc>
      </w:tr>
      <w:tr w:rsidR="007D0748" w:rsidRPr="005932F6" w:rsidTr="004F7688">
        <w:tc>
          <w:tcPr>
            <w:tcW w:w="2846" w:type="dxa"/>
            <w:tcBorders>
              <w:top w:val="single" w:sz="4" w:space="0" w:color="auto"/>
              <w:left w:val="single" w:sz="4" w:space="0" w:color="auto"/>
              <w:bottom w:val="single" w:sz="4" w:space="0" w:color="auto"/>
              <w:right w:val="single" w:sz="4" w:space="0" w:color="auto"/>
            </w:tcBorders>
          </w:tcPr>
          <w:p w:rsidR="007D0748" w:rsidRPr="005932F6" w:rsidRDefault="007D0748" w:rsidP="005932F6">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D0748" w:rsidRDefault="007D0748"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infoSmsFlag</w:t>
            </w:r>
          </w:p>
        </w:tc>
        <w:tc>
          <w:tcPr>
            <w:tcW w:w="1723" w:type="dxa"/>
            <w:tcBorders>
              <w:top w:val="single" w:sz="4" w:space="0" w:color="auto"/>
              <w:left w:val="single" w:sz="4" w:space="0" w:color="auto"/>
              <w:bottom w:val="single" w:sz="4" w:space="0" w:color="auto"/>
              <w:right w:val="single" w:sz="4" w:space="0" w:color="auto"/>
            </w:tcBorders>
          </w:tcPr>
          <w:p w:rsidR="007D0748" w:rsidRDefault="007D0748" w:rsidP="00D65019">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int?</w:t>
            </w:r>
          </w:p>
        </w:tc>
        <w:tc>
          <w:tcPr>
            <w:tcW w:w="3137" w:type="dxa"/>
            <w:tcBorders>
              <w:top w:val="single" w:sz="4" w:space="0" w:color="auto"/>
              <w:left w:val="single" w:sz="4" w:space="0" w:color="auto"/>
              <w:bottom w:val="single" w:sz="4" w:space="0" w:color="auto"/>
              <w:right w:val="single" w:sz="4" w:space="0" w:color="auto"/>
            </w:tcBorders>
          </w:tcPr>
          <w:p w:rsidR="007D0748" w:rsidRDefault="007D0748"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Erlaubnis Werbesms</w:t>
            </w:r>
          </w:p>
        </w:tc>
      </w:tr>
    </w:tbl>
    <w:p w:rsidR="00BC7B80" w:rsidRDefault="00BC7B80" w:rsidP="00BC7B80">
      <w:pPr>
        <w:pStyle w:val="Text"/>
      </w:pPr>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ZusatzdatenDto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kdtyp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Kundentyp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pkz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PkzDto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PKZ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ukz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UkzDto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UKZ </w:t>
            </w:r>
          </w:p>
        </w:tc>
      </w:tr>
    </w:tbl>
    <w:p w:rsidR="00BC7B80" w:rsidRDefault="00BC7B80" w:rsidP="00BC7B80">
      <w:pPr>
        <w:spacing w:before="100" w:beforeAutospacing="1" w:after="100" w:afterAutospacing="1"/>
        <w:jc w:val="left"/>
        <w:rPr>
          <w:rFonts w:ascii="Times New Roman" w:hAnsi="Times New Roman"/>
          <w:sz w:val="24"/>
        </w:rPr>
      </w:pPr>
      <w:r w:rsidRPr="0069477F">
        <w:rPr>
          <w:rFonts w:ascii="Times New Roman" w:hAnsi="Times New Roman"/>
          <w:sz w:val="24"/>
        </w:rPr>
        <w:t xml:space="preserve">  </w:t>
      </w:r>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PkzDto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anzkinder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Kinder bis 6 Jahre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anzkinder1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Kinder 6-10 Jahre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anzkinder2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Kinder 10-12 Jahre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anzkinder3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Kinder (unterstützungspflichtig) über 12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anzvollstr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Betreibungen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auslagen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Auslagen (regelmäßig)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auslagenCode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Auslagenart (Lookup und Übersetzung)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beruflichCode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beruflichen Situation (Lookup und Übersetzung)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beruflichCode2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beruflichen Situation Nebenerwerb(Lookup und Übersetzung)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berufsauslagen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Auslagen (regelmäßig beruflich)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berufsauslagenCode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Auslagenart beruflich (Lookup und Übersetzung)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beschbisAg1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Ende der Beschäftigung bei Arbeitgeber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beschbisAg2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Ende der Beschäftigung bei Arbeitgeber Nebenerwerb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beschseitAg1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Beginn der Beschäftigung bei Arbeitgeber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beschseitAg2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Beginn der Beschäftigung bei Arbeitgeber Nebenerwerb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betragvollstr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Höhe Betreibungen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ehepartnerFlag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Ehepartner (nur relevant wenn zweiter Antragsteller)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einkbrutto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Haupteinkommen brutto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einknetto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Haupteinkommen netto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einknettoFlag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Angaben Einkommen netto/brutto (TRUE = netto)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familienstand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Zivilstand (ledig, verheiratet, geschieden …)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hsnrAg1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Hausnummer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hsnrAg2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Hausnummer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jbonusbrutto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Jahresbonus brutto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jbonusnetto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Jahresbonus netto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konkursFlag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Konkurs/Pfändung/Verlustschein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kredtrate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Kreditrate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leasingrate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Leasingrate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miete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Wohnkosten/Miete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monatslohnXtdFlag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Bekommt 13ten Monatslohn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nameAg1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Name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nameAg2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Name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nebeinkbrutto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Nebeneinkommen brutto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nebeinknetto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Nebeneinkommen netto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ortAg1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Ort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ortAg2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Ort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plzAg1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Postleitzahl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plzAg2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Postleitzahl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quellensteuerFlag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Quellensteuer abgezogen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strasseAg1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Strasse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strasseAg2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Strasse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syspkz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PKEY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unterhalt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Unterstützungsverpflichtungen (regelmäßig)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unterhaltCode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Unterstüzungsart (Lookup und Übersetzung)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weitereauslagen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Weitere Auslagen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weitereauslagenCode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Weitere Auslagen Code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wohnverhCode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Wohnsituation (Lookup und Übersetzung)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zeinkbrutto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Zusatzeinkommen brutto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zeinkCode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zum Zusatzeinkommen Art (Lookup und Übersetzung)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zeinknetto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Zusatzeinkommen netto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zulageausbildung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Ausbildungszulage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zulagekind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Kinderzulage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zulagesonst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Sonstige Zulagen </w:t>
            </w:r>
          </w:p>
        </w:tc>
      </w:tr>
    </w:tbl>
    <w:p w:rsidR="00BC7B80" w:rsidRDefault="00BC7B80" w:rsidP="00BC7B80">
      <w:pPr>
        <w:spacing w:before="100" w:beforeAutospacing="1" w:after="100" w:afterAutospacing="1"/>
        <w:jc w:val="left"/>
        <w:rPr>
          <w:rFonts w:ascii="Times New Roman" w:hAnsi="Times New Roman"/>
          <w:sz w:val="24"/>
        </w:rPr>
      </w:pPr>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UkzDto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anzma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Mitarbeiter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anzvollstr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Betreibungen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betragvollstr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Höhe Betreibungen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bilanzwert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Bilanzsumme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ekapital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Eigenkapital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ergebnis1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Jahresgewinn (Ergebnis aus BWA)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jumsatz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Jahresumsatz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konkursFlag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Konkurs/Pfändung/Verlustschein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liquiditaet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Flüssige Mittel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ljabschl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Datum letzter Jahresabschluss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obliboeigen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kurzfristige Verbindlichkeiten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sysukz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PKEY </w:t>
            </w:r>
          </w:p>
        </w:tc>
      </w:tr>
    </w:tbl>
    <w:p w:rsidR="005932F6" w:rsidRDefault="001E24C0" w:rsidP="001E24C0">
      <w:pPr>
        <w:pStyle w:val="berschrift2"/>
      </w:pPr>
      <w:bookmarkStart w:id="1237" w:name="_Toc472333911"/>
      <w:r>
        <w:t>prKontextDto</w:t>
      </w:r>
      <w:bookmarkEnd w:id="1237"/>
    </w:p>
    <w:tbl>
      <w:tblPr>
        <w:tblStyle w:val="Tabellenraster"/>
        <w:tblW w:w="0" w:type="auto"/>
        <w:tblLook w:val="04A0" w:firstRow="1" w:lastRow="0" w:firstColumn="1" w:lastColumn="0" w:noHBand="0" w:noVBand="1"/>
      </w:tblPr>
      <w:tblGrid>
        <w:gridCol w:w="2707"/>
        <w:gridCol w:w="1485"/>
        <w:gridCol w:w="1595"/>
        <w:gridCol w:w="2228"/>
        <w:gridCol w:w="1060"/>
      </w:tblGrid>
      <w:tr w:rsidR="001E24C0" w:rsidTr="001E24C0">
        <w:tc>
          <w:tcPr>
            <w:tcW w:w="2707" w:type="dxa"/>
          </w:tcPr>
          <w:p w:rsidR="001E24C0" w:rsidRDefault="001E24C0" w:rsidP="00F22EB0">
            <w:pPr>
              <w:pStyle w:val="Text"/>
              <w:rPr>
                <w:rFonts w:asciiTheme="minorHAnsi" w:hAnsiTheme="minorHAnsi"/>
                <w:szCs w:val="22"/>
              </w:rPr>
            </w:pPr>
            <w:r>
              <w:rPr>
                <w:rFonts w:asciiTheme="minorHAnsi" w:hAnsiTheme="minorHAnsi"/>
                <w:szCs w:val="22"/>
              </w:rPr>
              <w:t>Klasse</w:t>
            </w:r>
          </w:p>
        </w:tc>
        <w:tc>
          <w:tcPr>
            <w:tcW w:w="1485" w:type="dxa"/>
          </w:tcPr>
          <w:p w:rsidR="001E24C0" w:rsidRDefault="001E24C0" w:rsidP="00F22EB0">
            <w:pPr>
              <w:pStyle w:val="Text"/>
              <w:rPr>
                <w:rFonts w:asciiTheme="minorHAnsi" w:hAnsiTheme="minorHAnsi"/>
                <w:szCs w:val="22"/>
              </w:rPr>
            </w:pPr>
            <w:r>
              <w:rPr>
                <w:rFonts w:asciiTheme="minorHAnsi" w:hAnsiTheme="minorHAnsi"/>
                <w:szCs w:val="22"/>
              </w:rPr>
              <w:t>Attribut</w:t>
            </w:r>
          </w:p>
        </w:tc>
        <w:tc>
          <w:tcPr>
            <w:tcW w:w="1595" w:type="dxa"/>
          </w:tcPr>
          <w:p w:rsidR="001E24C0" w:rsidRDefault="001E24C0" w:rsidP="00F22EB0">
            <w:pPr>
              <w:pStyle w:val="Text"/>
              <w:rPr>
                <w:rFonts w:asciiTheme="minorHAnsi" w:hAnsiTheme="minorHAnsi"/>
                <w:szCs w:val="22"/>
              </w:rPr>
            </w:pPr>
            <w:r>
              <w:rPr>
                <w:rFonts w:asciiTheme="minorHAnsi" w:hAnsiTheme="minorHAnsi"/>
                <w:szCs w:val="22"/>
              </w:rPr>
              <w:t>Typ</w:t>
            </w:r>
          </w:p>
        </w:tc>
        <w:tc>
          <w:tcPr>
            <w:tcW w:w="2228" w:type="dxa"/>
          </w:tcPr>
          <w:p w:rsidR="001E24C0" w:rsidRDefault="001E24C0" w:rsidP="00F22EB0">
            <w:pPr>
              <w:pStyle w:val="Text"/>
              <w:rPr>
                <w:rFonts w:asciiTheme="minorHAnsi" w:hAnsiTheme="minorHAnsi"/>
                <w:szCs w:val="22"/>
              </w:rPr>
            </w:pPr>
            <w:r>
              <w:rPr>
                <w:rFonts w:asciiTheme="minorHAnsi" w:hAnsiTheme="minorHAnsi"/>
                <w:szCs w:val="22"/>
              </w:rPr>
              <w:t>Beschreibung</w:t>
            </w:r>
          </w:p>
        </w:tc>
        <w:tc>
          <w:tcPr>
            <w:tcW w:w="1060" w:type="dxa"/>
          </w:tcPr>
          <w:p w:rsidR="001E24C0" w:rsidRDefault="001E24C0" w:rsidP="00F22EB0">
            <w:pPr>
              <w:pStyle w:val="Text"/>
              <w:rPr>
                <w:rFonts w:asciiTheme="minorHAnsi" w:hAnsiTheme="minorHAnsi"/>
                <w:szCs w:val="22"/>
              </w:rPr>
            </w:pPr>
            <w:r>
              <w:rPr>
                <w:rFonts w:asciiTheme="minorHAnsi" w:hAnsiTheme="minorHAnsi"/>
                <w:szCs w:val="22"/>
              </w:rPr>
              <w:t>Required</w:t>
            </w: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prKontextDto</w:t>
            </w:r>
          </w:p>
        </w:tc>
        <w:tc>
          <w:tcPr>
            <w:tcW w:w="1485" w:type="dxa"/>
          </w:tcPr>
          <w:p w:rsidR="001E24C0" w:rsidRDefault="001E24C0" w:rsidP="00F22EB0">
            <w:pPr>
              <w:pStyle w:val="Text"/>
              <w:rPr>
                <w:rFonts w:asciiTheme="minorHAnsi" w:hAnsiTheme="minorHAnsi"/>
                <w:szCs w:val="22"/>
              </w:rPr>
            </w:pP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p>
        </w:tc>
        <w:tc>
          <w:tcPr>
            <w:tcW w:w="2228" w:type="dxa"/>
          </w:tcPr>
          <w:p w:rsidR="001E24C0" w:rsidRDefault="001E24C0" w:rsidP="00F22EB0">
            <w:pPr>
              <w:pStyle w:val="Text"/>
              <w:rPr>
                <w:rFonts w:asciiTheme="minorHAnsi" w:hAnsiTheme="minorHAnsi"/>
                <w:szCs w:val="22"/>
              </w:rPr>
            </w:pP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Theme="minorHAnsi" w:hAnsiTheme="minorHAnsi"/>
                <w:szCs w:val="22"/>
              </w:rPr>
            </w:pPr>
            <w:r>
              <w:rPr>
                <w:rFonts w:ascii="Consolas" w:hAnsi="Consolas" w:cs="Consolas"/>
                <w:color w:val="000000"/>
                <w:sz w:val="19"/>
                <w:szCs w:val="19"/>
                <w:highlight w:val="white"/>
                <w:lang w:val="de-DE" w:eastAsia="de-CH"/>
              </w:rPr>
              <w:t>sysbrand</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Konstante für Volvo möglich</w:t>
            </w:r>
          </w:p>
          <w:p w:rsidR="001E24C0" w:rsidRDefault="001E24C0" w:rsidP="00F22EB0">
            <w:pPr>
              <w:pStyle w:val="Text"/>
              <w:rPr>
                <w:rFonts w:asciiTheme="minorHAnsi" w:hAnsiTheme="minorHAnsi"/>
                <w:szCs w:val="22"/>
              </w:rPr>
            </w:pPr>
            <w:r w:rsidRPr="002D0FB8">
              <w:rPr>
                <w:rFonts w:asciiTheme="minorHAnsi" w:hAnsiTheme="minorHAnsi"/>
                <w:szCs w:val="22"/>
              </w:rPr>
              <w:t>Zur Zeit 0.</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perDate</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DateTime</w:t>
            </w:r>
          </w:p>
        </w:tc>
        <w:tc>
          <w:tcPr>
            <w:tcW w:w="2228" w:type="dxa"/>
          </w:tcPr>
          <w:p w:rsidR="001E24C0" w:rsidRDefault="001E24C0" w:rsidP="00F22EB0">
            <w:pPr>
              <w:pStyle w:val="Text"/>
              <w:rPr>
                <w:rFonts w:asciiTheme="minorHAnsi" w:hAnsiTheme="minorHAnsi"/>
                <w:szCs w:val="22"/>
              </w:rPr>
            </w:pPr>
            <w:r>
              <w:rPr>
                <w:rFonts w:asciiTheme="minorHAnsi" w:hAnsiTheme="minorHAnsi"/>
                <w:szCs w:val="22"/>
              </w:rPr>
              <w:t>Zeitpunkt (aktuelles Datum)</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sysperole</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Person Role</w:t>
            </w:r>
          </w:p>
          <w:p w:rsidR="001E24C0" w:rsidRDefault="001E24C0" w:rsidP="00F22EB0">
            <w:pPr>
              <w:pStyle w:val="Text"/>
              <w:rPr>
                <w:rFonts w:asciiTheme="minorHAnsi" w:hAnsiTheme="minorHAnsi"/>
                <w:szCs w:val="22"/>
              </w:rPr>
            </w:pPr>
            <w:r w:rsidRPr="002D0FB8">
              <w:rPr>
                <w:rFonts w:asciiTheme="minorHAnsi" w:hAnsiTheme="minorHAnsi"/>
                <w:szCs w:val="22"/>
              </w:rPr>
              <w:t>Wird mit 0 vorbelegt und damit automatisch aus der Loginsteuerung übernommen</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syskdtyp</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ID des Kundentyps aus dem Feld Kundenart</w:t>
            </w:r>
            <w:r w:rsidR="004F7688">
              <w:rPr>
                <w:rFonts w:asciiTheme="minorHAnsi" w:hAnsiTheme="minorHAnsi"/>
                <w:sz w:val="22"/>
                <w:szCs w:val="22"/>
              </w:rPr>
              <w:t>. Kann über listAvailableKundentypen ermittelt werden.</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sysobart</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Neu=12</w:t>
            </w:r>
          </w:p>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Occasion=13</w:t>
            </w:r>
          </w:p>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Vorführ=14</w:t>
            </w:r>
            <w:r w:rsidR="004F7688">
              <w:rPr>
                <w:rFonts w:asciiTheme="minorHAnsi" w:hAnsiTheme="minorHAnsi"/>
                <w:sz w:val="22"/>
                <w:szCs w:val="22"/>
              </w:rPr>
              <w:t>. kann über listAvailableObjektarten ermittelt werden.</w:t>
            </w:r>
          </w:p>
        </w:tc>
        <w:tc>
          <w:tcPr>
            <w:tcW w:w="1060" w:type="dxa"/>
          </w:tcPr>
          <w:p w:rsidR="001E24C0" w:rsidRDefault="001E24C0" w:rsidP="00F22EB0">
            <w:pPr>
              <w:pStyle w:val="Text"/>
              <w:rPr>
                <w:rFonts w:asciiTheme="minorHAnsi" w:hAnsiTheme="minorHAnsi"/>
                <w:szCs w:val="22"/>
              </w:rPr>
            </w:pPr>
            <w:r>
              <w:rPr>
                <w:rFonts w:asciiTheme="minorHAnsi" w:hAnsiTheme="minorHAnsi"/>
                <w:szCs w:val="22"/>
              </w:rPr>
              <w:t>x</w:t>
            </w:r>
          </w:p>
        </w:tc>
      </w:tr>
      <w:tr w:rsidR="001E24C0" w:rsidRPr="00CB5F9A"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sysobtyp</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Id des Objekttypes muss übergeben werden.</w:t>
            </w:r>
          </w:p>
          <w:p w:rsidR="001E24C0" w:rsidRPr="008B3F77" w:rsidRDefault="001E24C0" w:rsidP="00F22EB0">
            <w:pPr>
              <w:jc w:val="left"/>
              <w:rPr>
                <w:rFonts w:asciiTheme="minorHAnsi" w:hAnsiTheme="minorHAnsi"/>
                <w:sz w:val="22"/>
                <w:szCs w:val="22"/>
                <w:lang w:val="en-US"/>
              </w:rPr>
            </w:pPr>
            <w:r w:rsidRPr="002D0FB8">
              <w:rPr>
                <w:rFonts w:asciiTheme="minorHAnsi" w:hAnsiTheme="minorHAnsi"/>
                <w:sz w:val="22"/>
                <w:szCs w:val="22"/>
                <w:lang w:val="en-US"/>
              </w:rPr>
              <w:t>(Servicemethode getObjektDaten(String EurotaxID)  liefert sysobtyp</w:t>
            </w:r>
          </w:p>
        </w:tc>
        <w:tc>
          <w:tcPr>
            <w:tcW w:w="1060" w:type="dxa"/>
          </w:tcPr>
          <w:p w:rsidR="001E24C0" w:rsidRPr="006B79C5" w:rsidRDefault="001E24C0" w:rsidP="00F22EB0">
            <w:pPr>
              <w:pStyle w:val="Text"/>
              <w:rPr>
                <w:rFonts w:asciiTheme="minorHAnsi" w:hAnsiTheme="minorHAnsi"/>
                <w:szCs w:val="22"/>
                <w:lang w:val="en-US"/>
              </w:rPr>
            </w:pPr>
          </w:p>
        </w:tc>
      </w:tr>
      <w:tr w:rsidR="001E24C0" w:rsidTr="001E24C0">
        <w:tc>
          <w:tcPr>
            <w:tcW w:w="2707" w:type="dxa"/>
          </w:tcPr>
          <w:p w:rsidR="001E24C0" w:rsidRPr="006B79C5" w:rsidRDefault="001E24C0" w:rsidP="00F22EB0">
            <w:pPr>
              <w:pStyle w:val="Text"/>
              <w:rPr>
                <w:rFonts w:ascii="Consolas" w:hAnsi="Consolas" w:cs="Consolas"/>
                <w:color w:val="2B91AF"/>
                <w:sz w:val="19"/>
                <w:szCs w:val="19"/>
                <w:highlight w:val="white"/>
                <w:lang w:val="en-US"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sysprbildwelt</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ID der Bildwelt</w:t>
            </w:r>
            <w:r w:rsidR="004F7688">
              <w:rPr>
                <w:rFonts w:asciiTheme="minorHAnsi" w:hAnsiTheme="minorHAnsi"/>
                <w:sz w:val="22"/>
                <w:szCs w:val="22"/>
              </w:rPr>
              <w:t>. Kann über getVertragsarten ermittelt werden</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sysprchannel</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Pr>
                <w:rFonts w:asciiTheme="minorHAnsi" w:hAnsiTheme="minorHAnsi"/>
                <w:sz w:val="22"/>
                <w:szCs w:val="22"/>
              </w:rPr>
              <w:t>ID des Kanals</w:t>
            </w:r>
            <w:r w:rsidR="004F7688">
              <w:rPr>
                <w:rFonts w:asciiTheme="minorHAnsi" w:hAnsiTheme="minorHAnsi"/>
                <w:sz w:val="22"/>
                <w:szCs w:val="22"/>
              </w:rPr>
              <w:t>. Ermittlung über listAvailableChannels</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sysprhgroup</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ID der Handelsgruppe</w:t>
            </w:r>
            <w:r w:rsidR="004F7688">
              <w:rPr>
                <w:rFonts w:asciiTheme="minorHAnsi" w:hAnsiTheme="minorHAnsi"/>
                <w:sz w:val="22"/>
                <w:szCs w:val="22"/>
              </w:rPr>
              <w:t xml:space="preserve">. </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sysprinttype</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ID des Zinsbindungstyps</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sysprkgroup</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ID der Kundengruppe</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sysprproduct</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ID des Produktes</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sysprusetype</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ID der Nutzungsart</w:t>
            </w:r>
          </w:p>
        </w:tc>
        <w:tc>
          <w:tcPr>
            <w:tcW w:w="1060" w:type="dxa"/>
          </w:tcPr>
          <w:p w:rsidR="001E24C0" w:rsidRDefault="001E24C0" w:rsidP="00F22EB0">
            <w:pPr>
              <w:pStyle w:val="Text"/>
              <w:rPr>
                <w:rFonts w:asciiTheme="minorHAnsi" w:hAnsiTheme="minorHAnsi"/>
                <w:szCs w:val="22"/>
              </w:rPr>
            </w:pPr>
            <w:r>
              <w:rPr>
                <w:rFonts w:asciiTheme="minorHAnsi" w:hAnsiTheme="minorHAnsi"/>
                <w:szCs w:val="22"/>
              </w:rPr>
              <w:t>x</w:t>
            </w: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sysvart</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ID der Vertragsart</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sysvttype</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ID des VTTyps</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sysprjoker</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Joker-ID</w:t>
            </w:r>
          </w:p>
        </w:tc>
        <w:tc>
          <w:tcPr>
            <w:tcW w:w="1060" w:type="dxa"/>
          </w:tcPr>
          <w:p w:rsidR="001E24C0" w:rsidRDefault="001E24C0" w:rsidP="00F22EB0">
            <w:pPr>
              <w:pStyle w:val="Text"/>
              <w:rPr>
                <w:rFonts w:asciiTheme="minorHAnsi" w:hAnsiTheme="minorHAnsi"/>
                <w:szCs w:val="22"/>
              </w:rPr>
            </w:pPr>
          </w:p>
        </w:tc>
      </w:tr>
    </w:tbl>
    <w:p w:rsidR="001E24C0" w:rsidRDefault="001E24C0" w:rsidP="001E24C0"/>
    <w:p w:rsidR="001E24C0" w:rsidRDefault="001E24C0" w:rsidP="001E24C0">
      <w:pPr>
        <w:pStyle w:val="berschrift2"/>
      </w:pPr>
      <w:bookmarkStart w:id="1238" w:name="_Toc472333912"/>
      <w:r>
        <w:t>srvKontextDto</w:t>
      </w:r>
      <w:bookmarkEnd w:id="1238"/>
    </w:p>
    <w:tbl>
      <w:tblPr>
        <w:tblStyle w:val="Tabellenraster"/>
        <w:tblW w:w="0" w:type="auto"/>
        <w:tblLook w:val="04A0" w:firstRow="1" w:lastRow="0" w:firstColumn="1" w:lastColumn="0" w:noHBand="0" w:noVBand="1"/>
      </w:tblPr>
      <w:tblGrid>
        <w:gridCol w:w="2749"/>
        <w:gridCol w:w="1442"/>
        <w:gridCol w:w="1598"/>
        <w:gridCol w:w="2228"/>
        <w:gridCol w:w="1058"/>
      </w:tblGrid>
      <w:tr w:rsidR="001E24C0" w:rsidTr="001E24C0">
        <w:tc>
          <w:tcPr>
            <w:tcW w:w="2749" w:type="dxa"/>
          </w:tcPr>
          <w:p w:rsidR="001E24C0" w:rsidRDefault="001E24C0" w:rsidP="00F22EB0">
            <w:pPr>
              <w:pStyle w:val="Text"/>
              <w:rPr>
                <w:rFonts w:asciiTheme="minorHAnsi" w:hAnsiTheme="minorHAnsi"/>
                <w:szCs w:val="22"/>
              </w:rPr>
            </w:pPr>
            <w:r>
              <w:rPr>
                <w:rFonts w:asciiTheme="minorHAnsi" w:hAnsiTheme="minorHAnsi"/>
                <w:szCs w:val="22"/>
              </w:rPr>
              <w:t>Klasse</w:t>
            </w:r>
          </w:p>
        </w:tc>
        <w:tc>
          <w:tcPr>
            <w:tcW w:w="1442" w:type="dxa"/>
          </w:tcPr>
          <w:p w:rsidR="001E24C0" w:rsidRDefault="001E24C0" w:rsidP="00F22EB0">
            <w:pPr>
              <w:pStyle w:val="Text"/>
              <w:rPr>
                <w:rFonts w:asciiTheme="minorHAnsi" w:hAnsiTheme="minorHAnsi"/>
                <w:szCs w:val="22"/>
              </w:rPr>
            </w:pPr>
            <w:r>
              <w:rPr>
                <w:rFonts w:asciiTheme="minorHAnsi" w:hAnsiTheme="minorHAnsi"/>
                <w:szCs w:val="22"/>
              </w:rPr>
              <w:t>Attribut</w:t>
            </w:r>
          </w:p>
        </w:tc>
        <w:tc>
          <w:tcPr>
            <w:tcW w:w="1598" w:type="dxa"/>
          </w:tcPr>
          <w:p w:rsidR="001E24C0" w:rsidRDefault="001E24C0" w:rsidP="00F22EB0">
            <w:pPr>
              <w:pStyle w:val="Text"/>
              <w:rPr>
                <w:rFonts w:asciiTheme="minorHAnsi" w:hAnsiTheme="minorHAnsi"/>
                <w:szCs w:val="22"/>
              </w:rPr>
            </w:pPr>
            <w:r>
              <w:rPr>
                <w:rFonts w:asciiTheme="minorHAnsi" w:hAnsiTheme="minorHAnsi"/>
                <w:szCs w:val="22"/>
              </w:rPr>
              <w:t>Typ</w:t>
            </w:r>
          </w:p>
        </w:tc>
        <w:tc>
          <w:tcPr>
            <w:tcW w:w="2228" w:type="dxa"/>
          </w:tcPr>
          <w:p w:rsidR="001E24C0" w:rsidRDefault="001E24C0" w:rsidP="00F22EB0">
            <w:pPr>
              <w:pStyle w:val="Text"/>
              <w:rPr>
                <w:rFonts w:asciiTheme="minorHAnsi" w:hAnsiTheme="minorHAnsi"/>
                <w:szCs w:val="22"/>
              </w:rPr>
            </w:pPr>
            <w:r>
              <w:rPr>
                <w:rFonts w:asciiTheme="minorHAnsi" w:hAnsiTheme="minorHAnsi"/>
                <w:szCs w:val="22"/>
              </w:rPr>
              <w:t>Beschreibung</w:t>
            </w:r>
          </w:p>
        </w:tc>
        <w:tc>
          <w:tcPr>
            <w:tcW w:w="1058" w:type="dxa"/>
          </w:tcPr>
          <w:p w:rsidR="001E24C0" w:rsidRDefault="001E24C0" w:rsidP="00F22EB0">
            <w:pPr>
              <w:pStyle w:val="Text"/>
              <w:rPr>
                <w:rFonts w:asciiTheme="minorHAnsi" w:hAnsiTheme="minorHAnsi"/>
                <w:szCs w:val="22"/>
              </w:rPr>
            </w:pPr>
            <w:r>
              <w:rPr>
                <w:rFonts w:asciiTheme="minorHAnsi" w:hAnsiTheme="minorHAnsi"/>
                <w:szCs w:val="22"/>
              </w:rPr>
              <w:t>Required</w:t>
            </w:r>
          </w:p>
        </w:tc>
      </w:tr>
      <w:tr w:rsidR="001E24C0" w:rsidTr="001E24C0">
        <w:tc>
          <w:tcPr>
            <w:tcW w:w="2749"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srvKontextDto</w:t>
            </w:r>
          </w:p>
        </w:tc>
        <w:tc>
          <w:tcPr>
            <w:tcW w:w="1442" w:type="dxa"/>
          </w:tcPr>
          <w:p w:rsidR="001E24C0" w:rsidRDefault="001E24C0" w:rsidP="00F22EB0">
            <w:pPr>
              <w:pStyle w:val="Text"/>
              <w:rPr>
                <w:rFonts w:asciiTheme="minorHAnsi" w:hAnsiTheme="minorHAnsi"/>
                <w:szCs w:val="22"/>
              </w:rPr>
            </w:pPr>
          </w:p>
        </w:tc>
        <w:tc>
          <w:tcPr>
            <w:tcW w:w="1598" w:type="dxa"/>
          </w:tcPr>
          <w:p w:rsidR="001E24C0" w:rsidRDefault="001E24C0" w:rsidP="00F22EB0">
            <w:pPr>
              <w:pStyle w:val="Text"/>
              <w:rPr>
                <w:rFonts w:ascii="Consolas" w:hAnsi="Consolas" w:cs="Consolas"/>
                <w:color w:val="2B91AF"/>
                <w:sz w:val="19"/>
                <w:szCs w:val="19"/>
                <w:highlight w:val="white"/>
                <w:lang w:val="de-DE" w:eastAsia="de-CH"/>
              </w:rPr>
            </w:pPr>
          </w:p>
        </w:tc>
        <w:tc>
          <w:tcPr>
            <w:tcW w:w="2228" w:type="dxa"/>
          </w:tcPr>
          <w:p w:rsidR="001E24C0" w:rsidRDefault="001E24C0" w:rsidP="00F22EB0">
            <w:pPr>
              <w:pStyle w:val="Text"/>
              <w:rPr>
                <w:rFonts w:asciiTheme="minorHAnsi" w:hAnsiTheme="minorHAnsi"/>
                <w:szCs w:val="22"/>
              </w:rPr>
            </w:pPr>
          </w:p>
        </w:tc>
        <w:tc>
          <w:tcPr>
            <w:tcW w:w="1058" w:type="dxa"/>
          </w:tcPr>
          <w:p w:rsidR="001E24C0" w:rsidRDefault="001E24C0" w:rsidP="00F22EB0">
            <w:pPr>
              <w:pStyle w:val="Text"/>
              <w:rPr>
                <w:rFonts w:asciiTheme="minorHAnsi" w:hAnsiTheme="minorHAnsi"/>
                <w:szCs w:val="22"/>
              </w:rPr>
            </w:pPr>
          </w:p>
        </w:tc>
      </w:tr>
      <w:tr w:rsidR="001E24C0" w:rsidTr="001E24C0">
        <w:tc>
          <w:tcPr>
            <w:tcW w:w="2749" w:type="dxa"/>
          </w:tcPr>
          <w:p w:rsidR="001E24C0" w:rsidRDefault="001E24C0" w:rsidP="00F22EB0">
            <w:pPr>
              <w:pStyle w:val="Text"/>
              <w:rPr>
                <w:rFonts w:ascii="Consolas" w:hAnsi="Consolas" w:cs="Consolas"/>
                <w:color w:val="2B91AF"/>
                <w:sz w:val="19"/>
                <w:szCs w:val="19"/>
                <w:highlight w:val="white"/>
                <w:lang w:val="de-DE" w:eastAsia="de-CH"/>
              </w:rPr>
            </w:pPr>
          </w:p>
        </w:tc>
        <w:tc>
          <w:tcPr>
            <w:tcW w:w="1442"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perDate</w:t>
            </w:r>
          </w:p>
        </w:tc>
        <w:tc>
          <w:tcPr>
            <w:tcW w:w="1598"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DateTime</w:t>
            </w:r>
          </w:p>
        </w:tc>
        <w:tc>
          <w:tcPr>
            <w:tcW w:w="2228" w:type="dxa"/>
          </w:tcPr>
          <w:p w:rsidR="001E24C0" w:rsidRDefault="001E24C0" w:rsidP="00F22EB0">
            <w:pPr>
              <w:pStyle w:val="Text"/>
              <w:rPr>
                <w:rFonts w:asciiTheme="minorHAnsi" w:hAnsiTheme="minorHAnsi"/>
                <w:szCs w:val="22"/>
              </w:rPr>
            </w:pPr>
            <w:r>
              <w:rPr>
                <w:rFonts w:asciiTheme="minorHAnsi" w:hAnsiTheme="minorHAnsi"/>
                <w:szCs w:val="22"/>
              </w:rPr>
              <w:t>Zeitpunkt (aktuelles Datum)</w:t>
            </w:r>
          </w:p>
        </w:tc>
        <w:tc>
          <w:tcPr>
            <w:tcW w:w="1058" w:type="dxa"/>
          </w:tcPr>
          <w:p w:rsidR="001E24C0" w:rsidRDefault="001E24C0" w:rsidP="00F22EB0">
            <w:pPr>
              <w:pStyle w:val="Text"/>
              <w:rPr>
                <w:rFonts w:asciiTheme="minorHAnsi" w:hAnsiTheme="minorHAnsi"/>
                <w:szCs w:val="22"/>
              </w:rPr>
            </w:pPr>
          </w:p>
        </w:tc>
      </w:tr>
      <w:tr w:rsidR="001E24C0" w:rsidTr="001E24C0">
        <w:tc>
          <w:tcPr>
            <w:tcW w:w="2749" w:type="dxa"/>
          </w:tcPr>
          <w:p w:rsidR="001E24C0" w:rsidRDefault="001E24C0" w:rsidP="00F22EB0">
            <w:pPr>
              <w:pStyle w:val="Text"/>
              <w:rPr>
                <w:rFonts w:ascii="Consolas" w:hAnsi="Consolas" w:cs="Consolas"/>
                <w:color w:val="2B91AF"/>
                <w:sz w:val="19"/>
                <w:szCs w:val="19"/>
                <w:highlight w:val="white"/>
                <w:lang w:val="de-DE" w:eastAsia="de-CH"/>
              </w:rPr>
            </w:pPr>
          </w:p>
        </w:tc>
        <w:tc>
          <w:tcPr>
            <w:tcW w:w="1442"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sysperole</w:t>
            </w:r>
          </w:p>
        </w:tc>
        <w:tc>
          <w:tcPr>
            <w:tcW w:w="1598"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Person Role</w:t>
            </w:r>
          </w:p>
          <w:p w:rsidR="001E24C0" w:rsidRDefault="001E24C0" w:rsidP="00F22EB0">
            <w:pPr>
              <w:pStyle w:val="Text"/>
              <w:rPr>
                <w:rFonts w:asciiTheme="minorHAnsi" w:hAnsiTheme="minorHAnsi"/>
                <w:szCs w:val="22"/>
              </w:rPr>
            </w:pPr>
            <w:r w:rsidRPr="002D0FB8">
              <w:rPr>
                <w:rFonts w:asciiTheme="minorHAnsi" w:hAnsiTheme="minorHAnsi"/>
                <w:szCs w:val="22"/>
              </w:rPr>
              <w:t>Wird mit 0 vorbelegt und damit automatisch aus der Loginsteuerung übernommen</w:t>
            </w:r>
          </w:p>
        </w:tc>
        <w:tc>
          <w:tcPr>
            <w:tcW w:w="1058" w:type="dxa"/>
          </w:tcPr>
          <w:p w:rsidR="001E24C0" w:rsidRDefault="001E24C0" w:rsidP="00F22EB0">
            <w:pPr>
              <w:pStyle w:val="Text"/>
              <w:rPr>
                <w:rFonts w:asciiTheme="minorHAnsi" w:hAnsiTheme="minorHAnsi"/>
                <w:szCs w:val="22"/>
              </w:rPr>
            </w:pPr>
          </w:p>
        </w:tc>
      </w:tr>
      <w:tr w:rsidR="001E24C0" w:rsidTr="001E24C0">
        <w:tc>
          <w:tcPr>
            <w:tcW w:w="2749" w:type="dxa"/>
          </w:tcPr>
          <w:p w:rsidR="001E24C0" w:rsidRDefault="001E24C0" w:rsidP="00F22EB0">
            <w:pPr>
              <w:pStyle w:val="Text"/>
              <w:rPr>
                <w:rFonts w:ascii="Consolas" w:hAnsi="Consolas" w:cs="Consolas"/>
                <w:color w:val="2B91AF"/>
                <w:sz w:val="19"/>
                <w:szCs w:val="19"/>
                <w:highlight w:val="white"/>
                <w:lang w:val="de-DE" w:eastAsia="de-CH"/>
              </w:rPr>
            </w:pPr>
          </w:p>
        </w:tc>
        <w:tc>
          <w:tcPr>
            <w:tcW w:w="1442"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syskdtyp</w:t>
            </w:r>
          </w:p>
        </w:tc>
        <w:tc>
          <w:tcPr>
            <w:tcW w:w="1598"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ID des Kundentyps aus dem Feld Kundenart</w:t>
            </w:r>
          </w:p>
        </w:tc>
        <w:tc>
          <w:tcPr>
            <w:tcW w:w="1058" w:type="dxa"/>
          </w:tcPr>
          <w:p w:rsidR="001E24C0" w:rsidRDefault="001E24C0" w:rsidP="00F22EB0">
            <w:pPr>
              <w:pStyle w:val="Text"/>
              <w:rPr>
                <w:rFonts w:asciiTheme="minorHAnsi" w:hAnsiTheme="minorHAnsi"/>
                <w:szCs w:val="22"/>
              </w:rPr>
            </w:pPr>
          </w:p>
        </w:tc>
      </w:tr>
      <w:tr w:rsidR="001E24C0" w:rsidTr="001E24C0">
        <w:tc>
          <w:tcPr>
            <w:tcW w:w="2749" w:type="dxa"/>
          </w:tcPr>
          <w:p w:rsidR="001E24C0" w:rsidRDefault="001E24C0" w:rsidP="00F22EB0">
            <w:pPr>
              <w:pStyle w:val="Text"/>
              <w:rPr>
                <w:rFonts w:ascii="Consolas" w:hAnsi="Consolas" w:cs="Consolas"/>
                <w:color w:val="2B91AF"/>
                <w:sz w:val="19"/>
                <w:szCs w:val="19"/>
                <w:highlight w:val="white"/>
                <w:lang w:val="de-DE" w:eastAsia="de-CH"/>
              </w:rPr>
            </w:pPr>
          </w:p>
        </w:tc>
        <w:tc>
          <w:tcPr>
            <w:tcW w:w="1442"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sysobart</w:t>
            </w:r>
          </w:p>
        </w:tc>
        <w:tc>
          <w:tcPr>
            <w:tcW w:w="1598"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Neu=12</w:t>
            </w:r>
          </w:p>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Occasion=13</w:t>
            </w:r>
          </w:p>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Vorführ=14</w:t>
            </w:r>
          </w:p>
        </w:tc>
        <w:tc>
          <w:tcPr>
            <w:tcW w:w="1058" w:type="dxa"/>
          </w:tcPr>
          <w:p w:rsidR="001E24C0" w:rsidRDefault="001E24C0" w:rsidP="00F22EB0">
            <w:pPr>
              <w:pStyle w:val="Text"/>
              <w:rPr>
                <w:rFonts w:asciiTheme="minorHAnsi" w:hAnsiTheme="minorHAnsi"/>
                <w:szCs w:val="22"/>
              </w:rPr>
            </w:pPr>
            <w:r>
              <w:rPr>
                <w:rFonts w:asciiTheme="minorHAnsi" w:hAnsiTheme="minorHAnsi"/>
                <w:szCs w:val="22"/>
              </w:rPr>
              <w:t>x</w:t>
            </w:r>
          </w:p>
        </w:tc>
      </w:tr>
      <w:tr w:rsidR="001E24C0" w:rsidRPr="00CB5F9A" w:rsidTr="001E24C0">
        <w:tc>
          <w:tcPr>
            <w:tcW w:w="2749" w:type="dxa"/>
          </w:tcPr>
          <w:p w:rsidR="001E24C0" w:rsidRDefault="001E24C0" w:rsidP="00F22EB0">
            <w:pPr>
              <w:pStyle w:val="Text"/>
              <w:rPr>
                <w:rFonts w:ascii="Consolas" w:hAnsi="Consolas" w:cs="Consolas"/>
                <w:color w:val="2B91AF"/>
                <w:sz w:val="19"/>
                <w:szCs w:val="19"/>
                <w:highlight w:val="white"/>
                <w:lang w:val="de-DE" w:eastAsia="de-CH"/>
              </w:rPr>
            </w:pPr>
          </w:p>
        </w:tc>
        <w:tc>
          <w:tcPr>
            <w:tcW w:w="1442"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sysobtyp</w:t>
            </w:r>
          </w:p>
        </w:tc>
        <w:tc>
          <w:tcPr>
            <w:tcW w:w="1598"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Id des Objekttypes muss übergeben werden.</w:t>
            </w:r>
          </w:p>
          <w:p w:rsidR="001E24C0" w:rsidRPr="008B3F77" w:rsidRDefault="001E24C0" w:rsidP="00F22EB0">
            <w:pPr>
              <w:jc w:val="left"/>
              <w:rPr>
                <w:rFonts w:asciiTheme="minorHAnsi" w:hAnsiTheme="minorHAnsi"/>
                <w:sz w:val="22"/>
                <w:szCs w:val="22"/>
                <w:lang w:val="en-US"/>
              </w:rPr>
            </w:pPr>
            <w:r w:rsidRPr="002D0FB8">
              <w:rPr>
                <w:rFonts w:asciiTheme="minorHAnsi" w:hAnsiTheme="minorHAnsi"/>
                <w:sz w:val="22"/>
                <w:szCs w:val="22"/>
                <w:lang w:val="en-US"/>
              </w:rPr>
              <w:t>(Servicemethode getObjektDaten(String EurotaxID)  liefert sysobtyp</w:t>
            </w:r>
          </w:p>
        </w:tc>
        <w:tc>
          <w:tcPr>
            <w:tcW w:w="1058" w:type="dxa"/>
          </w:tcPr>
          <w:p w:rsidR="001E24C0" w:rsidRPr="006B79C5" w:rsidRDefault="001E24C0" w:rsidP="00F22EB0">
            <w:pPr>
              <w:pStyle w:val="Text"/>
              <w:rPr>
                <w:rFonts w:asciiTheme="minorHAnsi" w:hAnsiTheme="minorHAnsi"/>
                <w:szCs w:val="22"/>
                <w:lang w:val="en-US"/>
              </w:rPr>
            </w:pPr>
          </w:p>
        </w:tc>
      </w:tr>
      <w:tr w:rsidR="001E24C0" w:rsidTr="001E24C0">
        <w:tc>
          <w:tcPr>
            <w:tcW w:w="2749" w:type="dxa"/>
          </w:tcPr>
          <w:p w:rsidR="001E24C0" w:rsidRPr="006B79C5" w:rsidRDefault="001E24C0" w:rsidP="00F22EB0">
            <w:pPr>
              <w:pStyle w:val="Text"/>
              <w:rPr>
                <w:rFonts w:ascii="Consolas" w:hAnsi="Consolas" w:cs="Consolas"/>
                <w:color w:val="2B91AF"/>
                <w:sz w:val="19"/>
                <w:szCs w:val="19"/>
                <w:highlight w:val="white"/>
                <w:lang w:val="en-US" w:eastAsia="de-CH"/>
              </w:rPr>
            </w:pPr>
          </w:p>
        </w:tc>
        <w:tc>
          <w:tcPr>
            <w:tcW w:w="1442"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sysprkgroup</w:t>
            </w:r>
          </w:p>
        </w:tc>
        <w:tc>
          <w:tcPr>
            <w:tcW w:w="1598"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ID der Kundengruppe</w:t>
            </w:r>
          </w:p>
        </w:tc>
        <w:tc>
          <w:tcPr>
            <w:tcW w:w="1058" w:type="dxa"/>
          </w:tcPr>
          <w:p w:rsidR="001E24C0" w:rsidRDefault="001E24C0" w:rsidP="00F22EB0">
            <w:pPr>
              <w:pStyle w:val="Text"/>
              <w:rPr>
                <w:rFonts w:asciiTheme="minorHAnsi" w:hAnsiTheme="minorHAnsi"/>
                <w:szCs w:val="22"/>
              </w:rPr>
            </w:pPr>
          </w:p>
        </w:tc>
      </w:tr>
      <w:tr w:rsidR="001E24C0" w:rsidTr="001E24C0">
        <w:tc>
          <w:tcPr>
            <w:tcW w:w="2749" w:type="dxa"/>
          </w:tcPr>
          <w:p w:rsidR="001E24C0" w:rsidRDefault="001E24C0" w:rsidP="00F22EB0">
            <w:pPr>
              <w:pStyle w:val="Text"/>
              <w:rPr>
                <w:rFonts w:ascii="Consolas" w:hAnsi="Consolas" w:cs="Consolas"/>
                <w:color w:val="2B91AF"/>
                <w:sz w:val="19"/>
                <w:szCs w:val="19"/>
                <w:highlight w:val="white"/>
                <w:lang w:val="de-DE" w:eastAsia="de-CH"/>
              </w:rPr>
            </w:pPr>
          </w:p>
        </w:tc>
        <w:tc>
          <w:tcPr>
            <w:tcW w:w="1442"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sysprprodukt</w:t>
            </w:r>
          </w:p>
        </w:tc>
        <w:tc>
          <w:tcPr>
            <w:tcW w:w="1598"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ID des Produktes</w:t>
            </w:r>
          </w:p>
        </w:tc>
        <w:tc>
          <w:tcPr>
            <w:tcW w:w="1058" w:type="dxa"/>
          </w:tcPr>
          <w:p w:rsidR="001E24C0" w:rsidRDefault="001E24C0" w:rsidP="00F22EB0">
            <w:pPr>
              <w:pStyle w:val="Text"/>
              <w:rPr>
                <w:rFonts w:asciiTheme="minorHAnsi" w:hAnsiTheme="minorHAnsi"/>
                <w:szCs w:val="22"/>
              </w:rPr>
            </w:pPr>
          </w:p>
        </w:tc>
      </w:tr>
    </w:tbl>
    <w:p w:rsidR="001E24C0" w:rsidRDefault="001E24C0" w:rsidP="001E24C0"/>
    <w:p w:rsidR="00D91E61" w:rsidRDefault="00D91E61" w:rsidP="00D91E61">
      <w:pPr>
        <w:pStyle w:val="berschrift2"/>
      </w:pPr>
      <w:bookmarkStart w:id="1239" w:name="_Toc472333913"/>
      <w:r>
        <w:t>kalkKontext</w:t>
      </w:r>
      <w:bookmarkEnd w:id="1239"/>
    </w:p>
    <w:tbl>
      <w:tblPr>
        <w:tblStyle w:val="Tabellenraster"/>
        <w:tblW w:w="0" w:type="auto"/>
        <w:tblLook w:val="04A0" w:firstRow="1" w:lastRow="0" w:firstColumn="1" w:lastColumn="0" w:noHBand="0" w:noVBand="1"/>
      </w:tblPr>
      <w:tblGrid>
        <w:gridCol w:w="2601"/>
        <w:gridCol w:w="1508"/>
        <w:gridCol w:w="1642"/>
        <w:gridCol w:w="2228"/>
        <w:gridCol w:w="1096"/>
      </w:tblGrid>
      <w:tr w:rsidR="00D91E61" w:rsidTr="00F22EB0">
        <w:tc>
          <w:tcPr>
            <w:tcW w:w="2601" w:type="dxa"/>
          </w:tcPr>
          <w:p w:rsidR="00D91E61" w:rsidRDefault="00D91E61" w:rsidP="00F22EB0">
            <w:pPr>
              <w:pStyle w:val="Text"/>
              <w:rPr>
                <w:rFonts w:asciiTheme="minorHAnsi" w:hAnsiTheme="minorHAnsi"/>
                <w:szCs w:val="22"/>
              </w:rPr>
            </w:pPr>
            <w:r>
              <w:rPr>
                <w:rFonts w:asciiTheme="minorHAnsi" w:hAnsiTheme="minorHAnsi"/>
                <w:szCs w:val="22"/>
              </w:rPr>
              <w:t>Klasse</w:t>
            </w:r>
          </w:p>
        </w:tc>
        <w:tc>
          <w:tcPr>
            <w:tcW w:w="1508" w:type="dxa"/>
          </w:tcPr>
          <w:p w:rsidR="00D91E61" w:rsidRDefault="00D91E61" w:rsidP="00F22EB0">
            <w:pPr>
              <w:pStyle w:val="Text"/>
              <w:rPr>
                <w:rFonts w:asciiTheme="minorHAnsi" w:hAnsiTheme="minorHAnsi"/>
                <w:szCs w:val="22"/>
              </w:rPr>
            </w:pPr>
            <w:r>
              <w:rPr>
                <w:rFonts w:asciiTheme="minorHAnsi" w:hAnsiTheme="minorHAnsi"/>
                <w:szCs w:val="22"/>
              </w:rPr>
              <w:t>Attribut</w:t>
            </w:r>
          </w:p>
        </w:tc>
        <w:tc>
          <w:tcPr>
            <w:tcW w:w="1642" w:type="dxa"/>
          </w:tcPr>
          <w:p w:rsidR="00D91E61" w:rsidRDefault="00D91E61" w:rsidP="00F22EB0">
            <w:pPr>
              <w:pStyle w:val="Text"/>
              <w:rPr>
                <w:rFonts w:asciiTheme="minorHAnsi" w:hAnsiTheme="minorHAnsi"/>
                <w:szCs w:val="22"/>
              </w:rPr>
            </w:pPr>
            <w:r>
              <w:rPr>
                <w:rFonts w:asciiTheme="minorHAnsi" w:hAnsiTheme="minorHAnsi"/>
                <w:szCs w:val="22"/>
              </w:rPr>
              <w:t>Typ</w:t>
            </w:r>
          </w:p>
        </w:tc>
        <w:tc>
          <w:tcPr>
            <w:tcW w:w="2228" w:type="dxa"/>
          </w:tcPr>
          <w:p w:rsidR="00D91E61" w:rsidRDefault="00D91E61" w:rsidP="00F22EB0">
            <w:pPr>
              <w:pStyle w:val="Text"/>
              <w:rPr>
                <w:rFonts w:asciiTheme="minorHAnsi" w:hAnsiTheme="minorHAnsi"/>
                <w:szCs w:val="22"/>
              </w:rPr>
            </w:pPr>
            <w:r>
              <w:rPr>
                <w:rFonts w:asciiTheme="minorHAnsi" w:hAnsiTheme="minorHAnsi"/>
                <w:szCs w:val="22"/>
              </w:rPr>
              <w:t>Beschreibung</w:t>
            </w:r>
          </w:p>
        </w:tc>
        <w:tc>
          <w:tcPr>
            <w:tcW w:w="1096" w:type="dxa"/>
          </w:tcPr>
          <w:p w:rsidR="00D91E61" w:rsidRDefault="00D91E61" w:rsidP="00F22EB0">
            <w:pPr>
              <w:pStyle w:val="Text"/>
              <w:rPr>
                <w:rFonts w:asciiTheme="minorHAnsi" w:hAnsiTheme="minorHAnsi"/>
                <w:szCs w:val="22"/>
              </w:rPr>
            </w:pPr>
            <w:r>
              <w:rPr>
                <w:rFonts w:asciiTheme="minorHAnsi" w:hAnsiTheme="minorHAnsi"/>
                <w:szCs w:val="22"/>
              </w:rPr>
              <w:t>Required</w:t>
            </w:r>
          </w:p>
        </w:tc>
      </w:tr>
      <w:tr w:rsidR="00D91E61" w:rsidTr="00F22EB0">
        <w:tc>
          <w:tcPr>
            <w:tcW w:w="2601" w:type="dxa"/>
          </w:tcPr>
          <w:p w:rsidR="00D91E61" w:rsidRDefault="00D91E61"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kalkKontext</w:t>
            </w:r>
          </w:p>
        </w:tc>
        <w:tc>
          <w:tcPr>
            <w:tcW w:w="1508" w:type="dxa"/>
          </w:tcPr>
          <w:p w:rsidR="00D91E61" w:rsidRDefault="00D91E61" w:rsidP="00F22EB0">
            <w:pPr>
              <w:pStyle w:val="Text"/>
              <w:rPr>
                <w:rFonts w:ascii="Consolas" w:hAnsi="Consolas" w:cs="Consolas"/>
                <w:color w:val="000000"/>
                <w:sz w:val="19"/>
                <w:szCs w:val="19"/>
                <w:highlight w:val="white"/>
                <w:lang w:val="de-DE" w:eastAsia="de-CH"/>
              </w:rPr>
            </w:pPr>
          </w:p>
        </w:tc>
        <w:tc>
          <w:tcPr>
            <w:tcW w:w="1642" w:type="dxa"/>
          </w:tcPr>
          <w:p w:rsidR="00D91E61" w:rsidRDefault="00D91E61" w:rsidP="00F22EB0">
            <w:pPr>
              <w:pStyle w:val="Text"/>
              <w:rPr>
                <w:rFonts w:ascii="Consolas" w:hAnsi="Consolas" w:cs="Consolas"/>
                <w:color w:val="2B91AF"/>
                <w:sz w:val="19"/>
                <w:szCs w:val="19"/>
                <w:highlight w:val="white"/>
                <w:lang w:val="de-DE" w:eastAsia="de-CH"/>
              </w:rPr>
            </w:pPr>
          </w:p>
        </w:tc>
        <w:tc>
          <w:tcPr>
            <w:tcW w:w="2228" w:type="dxa"/>
          </w:tcPr>
          <w:p w:rsidR="00D91E61" w:rsidRDefault="00D91E61" w:rsidP="00F22EB0">
            <w:pPr>
              <w:jc w:val="left"/>
              <w:rPr>
                <w:rFonts w:asciiTheme="minorHAnsi" w:hAnsiTheme="minorHAnsi"/>
                <w:sz w:val="22"/>
                <w:szCs w:val="22"/>
              </w:rPr>
            </w:pPr>
          </w:p>
        </w:tc>
        <w:tc>
          <w:tcPr>
            <w:tcW w:w="1096" w:type="dxa"/>
          </w:tcPr>
          <w:p w:rsidR="00D91E61" w:rsidRDefault="00D91E61" w:rsidP="00F22EB0">
            <w:pPr>
              <w:pStyle w:val="Text"/>
              <w:rPr>
                <w:rFonts w:asciiTheme="minorHAnsi" w:hAnsiTheme="minorHAnsi"/>
                <w:szCs w:val="22"/>
              </w:rPr>
            </w:pPr>
          </w:p>
        </w:tc>
      </w:tr>
      <w:tr w:rsidR="00D91E61" w:rsidTr="00F22EB0">
        <w:tc>
          <w:tcPr>
            <w:tcW w:w="2601" w:type="dxa"/>
          </w:tcPr>
          <w:p w:rsidR="00D91E61" w:rsidRDefault="00D91E61" w:rsidP="00F22EB0">
            <w:pPr>
              <w:pStyle w:val="Text"/>
              <w:rPr>
                <w:rFonts w:ascii="Consolas" w:hAnsi="Consolas" w:cs="Consolas"/>
                <w:color w:val="2B91AF"/>
                <w:sz w:val="19"/>
                <w:szCs w:val="19"/>
                <w:highlight w:val="white"/>
                <w:lang w:val="de-DE" w:eastAsia="de-CH"/>
              </w:rPr>
            </w:pPr>
          </w:p>
        </w:tc>
        <w:tc>
          <w:tcPr>
            <w:tcW w:w="1508" w:type="dxa"/>
          </w:tcPr>
          <w:p w:rsidR="00D91E61" w:rsidRDefault="00D91E61"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kundenScore</w:t>
            </w:r>
          </w:p>
        </w:tc>
        <w:tc>
          <w:tcPr>
            <w:tcW w:w="1642" w:type="dxa"/>
          </w:tcPr>
          <w:p w:rsidR="00D91E61" w:rsidRDefault="00D91E61"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228" w:type="dxa"/>
          </w:tcPr>
          <w:p w:rsidR="00D91E61" w:rsidRDefault="00D91E61" w:rsidP="00F22EB0">
            <w:pPr>
              <w:jc w:val="left"/>
              <w:rPr>
                <w:rFonts w:asciiTheme="minorHAnsi" w:hAnsiTheme="minorHAnsi"/>
                <w:sz w:val="22"/>
                <w:szCs w:val="22"/>
              </w:rPr>
            </w:pPr>
            <w:r w:rsidRPr="00096CE6">
              <w:rPr>
                <w:rFonts w:asciiTheme="minorHAnsi" w:hAnsiTheme="minorHAnsi"/>
                <w:sz w:val="22"/>
                <w:szCs w:val="22"/>
              </w:rPr>
              <w:t>Ermittelter Score des Kunden für die RAP-Zinsanpassung</w:t>
            </w:r>
          </w:p>
        </w:tc>
        <w:tc>
          <w:tcPr>
            <w:tcW w:w="1096" w:type="dxa"/>
          </w:tcPr>
          <w:p w:rsidR="00D91E61" w:rsidRDefault="00D91E61" w:rsidP="00F22EB0">
            <w:pPr>
              <w:pStyle w:val="Text"/>
              <w:rPr>
                <w:rFonts w:asciiTheme="minorHAnsi" w:hAnsiTheme="minorHAnsi"/>
                <w:szCs w:val="22"/>
              </w:rPr>
            </w:pPr>
          </w:p>
        </w:tc>
      </w:tr>
      <w:tr w:rsidR="00D91E61" w:rsidTr="00F22EB0">
        <w:tc>
          <w:tcPr>
            <w:tcW w:w="2601" w:type="dxa"/>
          </w:tcPr>
          <w:p w:rsidR="00D91E61" w:rsidRDefault="00D91E61" w:rsidP="00F22EB0">
            <w:pPr>
              <w:pStyle w:val="Text"/>
              <w:rPr>
                <w:rFonts w:ascii="Consolas" w:hAnsi="Consolas" w:cs="Consolas"/>
                <w:color w:val="2B91AF"/>
                <w:sz w:val="19"/>
                <w:szCs w:val="19"/>
                <w:highlight w:val="white"/>
                <w:lang w:val="de-DE" w:eastAsia="de-CH"/>
              </w:rPr>
            </w:pPr>
          </w:p>
        </w:tc>
        <w:tc>
          <w:tcPr>
            <w:tcW w:w="1508" w:type="dxa"/>
          </w:tcPr>
          <w:p w:rsidR="00D91E61" w:rsidRDefault="00D91E61"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zinsNominal</w:t>
            </w:r>
          </w:p>
        </w:tc>
        <w:tc>
          <w:tcPr>
            <w:tcW w:w="1642" w:type="dxa"/>
          </w:tcPr>
          <w:p w:rsidR="00D91E61" w:rsidRDefault="00D91E61"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228" w:type="dxa"/>
          </w:tcPr>
          <w:p w:rsidR="00D91E61" w:rsidRPr="00096CE6" w:rsidRDefault="00D91E61" w:rsidP="00F22EB0">
            <w:pPr>
              <w:jc w:val="left"/>
              <w:rPr>
                <w:rFonts w:asciiTheme="minorHAnsi" w:hAnsiTheme="minorHAnsi"/>
                <w:sz w:val="22"/>
                <w:szCs w:val="22"/>
              </w:rPr>
            </w:pPr>
            <w:r w:rsidRPr="00096CE6">
              <w:rPr>
                <w:rFonts w:asciiTheme="minorHAnsi" w:hAnsiTheme="minorHAnsi"/>
                <w:sz w:val="22"/>
                <w:szCs w:val="22"/>
              </w:rPr>
              <w:t>Nominalzins vorgeben</w:t>
            </w:r>
          </w:p>
        </w:tc>
        <w:tc>
          <w:tcPr>
            <w:tcW w:w="1096" w:type="dxa"/>
          </w:tcPr>
          <w:p w:rsidR="00D91E61" w:rsidRDefault="00D91E61" w:rsidP="00F22EB0">
            <w:pPr>
              <w:pStyle w:val="Text"/>
              <w:rPr>
                <w:rFonts w:asciiTheme="minorHAnsi" w:hAnsiTheme="minorHAnsi"/>
                <w:szCs w:val="22"/>
              </w:rPr>
            </w:pPr>
          </w:p>
        </w:tc>
      </w:tr>
      <w:tr w:rsidR="00D91E61" w:rsidTr="00F22EB0">
        <w:tc>
          <w:tcPr>
            <w:tcW w:w="2601" w:type="dxa"/>
          </w:tcPr>
          <w:p w:rsidR="00D91E61" w:rsidRDefault="00D91E61" w:rsidP="00F22EB0">
            <w:pPr>
              <w:pStyle w:val="Text"/>
              <w:rPr>
                <w:rFonts w:ascii="Consolas" w:hAnsi="Consolas" w:cs="Consolas"/>
                <w:color w:val="2B91AF"/>
                <w:sz w:val="19"/>
                <w:szCs w:val="19"/>
                <w:highlight w:val="white"/>
                <w:lang w:val="de-DE" w:eastAsia="de-CH"/>
              </w:rPr>
            </w:pPr>
          </w:p>
        </w:tc>
        <w:tc>
          <w:tcPr>
            <w:tcW w:w="1508" w:type="dxa"/>
          </w:tcPr>
          <w:p w:rsidR="00D91E61" w:rsidRDefault="00D91E61"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useZinsNominal</w:t>
            </w:r>
          </w:p>
        </w:tc>
        <w:tc>
          <w:tcPr>
            <w:tcW w:w="1642" w:type="dxa"/>
          </w:tcPr>
          <w:p w:rsidR="00D91E61" w:rsidRDefault="00D91E61"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2228" w:type="dxa"/>
          </w:tcPr>
          <w:p w:rsidR="00D91E61" w:rsidRPr="00096CE6" w:rsidRDefault="00D91E61" w:rsidP="00F22EB0">
            <w:pPr>
              <w:jc w:val="left"/>
              <w:rPr>
                <w:rFonts w:asciiTheme="minorHAnsi" w:hAnsiTheme="minorHAnsi"/>
                <w:sz w:val="22"/>
                <w:szCs w:val="22"/>
              </w:rPr>
            </w:pPr>
            <w:r w:rsidRPr="00096CE6">
              <w:rPr>
                <w:rFonts w:asciiTheme="minorHAnsi" w:hAnsiTheme="minorHAnsi"/>
                <w:sz w:val="22"/>
                <w:szCs w:val="22"/>
              </w:rPr>
              <w:t>Flag für ZinsNominal</w:t>
            </w:r>
          </w:p>
        </w:tc>
        <w:tc>
          <w:tcPr>
            <w:tcW w:w="1096" w:type="dxa"/>
          </w:tcPr>
          <w:p w:rsidR="00D91E61" w:rsidRDefault="00D91E61" w:rsidP="00F22EB0">
            <w:pPr>
              <w:pStyle w:val="Text"/>
              <w:rPr>
                <w:rFonts w:asciiTheme="minorHAnsi" w:hAnsiTheme="minorHAnsi"/>
                <w:szCs w:val="22"/>
              </w:rPr>
            </w:pPr>
          </w:p>
        </w:tc>
      </w:tr>
      <w:tr w:rsidR="00D91E61" w:rsidTr="00F22EB0">
        <w:tc>
          <w:tcPr>
            <w:tcW w:w="2601" w:type="dxa"/>
          </w:tcPr>
          <w:p w:rsidR="00D91E61" w:rsidRDefault="00D91E61" w:rsidP="00F22EB0">
            <w:pPr>
              <w:pStyle w:val="Text"/>
              <w:rPr>
                <w:rFonts w:ascii="Consolas" w:hAnsi="Consolas" w:cs="Consolas"/>
                <w:color w:val="2B91AF"/>
                <w:sz w:val="19"/>
                <w:szCs w:val="19"/>
                <w:highlight w:val="white"/>
                <w:lang w:val="de-DE" w:eastAsia="de-CH"/>
              </w:rPr>
            </w:pPr>
          </w:p>
        </w:tc>
        <w:tc>
          <w:tcPr>
            <w:tcW w:w="1508" w:type="dxa"/>
          </w:tcPr>
          <w:p w:rsidR="00D91E61" w:rsidRDefault="00D91E61"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grundBrutto</w:t>
            </w:r>
          </w:p>
        </w:tc>
        <w:tc>
          <w:tcPr>
            <w:tcW w:w="1642" w:type="dxa"/>
          </w:tcPr>
          <w:p w:rsidR="00D91E61" w:rsidRDefault="00D91E61"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228" w:type="dxa"/>
          </w:tcPr>
          <w:p w:rsidR="00D91E61" w:rsidRPr="00096CE6" w:rsidRDefault="00D91E61" w:rsidP="00F22EB0">
            <w:pPr>
              <w:jc w:val="left"/>
              <w:rPr>
                <w:rFonts w:asciiTheme="minorHAnsi" w:hAnsiTheme="minorHAnsi"/>
                <w:sz w:val="22"/>
                <w:szCs w:val="22"/>
              </w:rPr>
            </w:pPr>
            <w:r w:rsidRPr="00096CE6">
              <w:rPr>
                <w:rFonts w:asciiTheme="minorHAnsi" w:hAnsiTheme="minorHAnsi"/>
                <w:sz w:val="22"/>
                <w:szCs w:val="22"/>
              </w:rPr>
              <w:t>Fahrzeugpreis Brutto</w:t>
            </w:r>
          </w:p>
        </w:tc>
        <w:tc>
          <w:tcPr>
            <w:tcW w:w="1096" w:type="dxa"/>
          </w:tcPr>
          <w:p w:rsidR="00D91E61" w:rsidRDefault="00D91E61" w:rsidP="00F22EB0">
            <w:pPr>
              <w:pStyle w:val="Text"/>
              <w:rPr>
                <w:rFonts w:asciiTheme="minorHAnsi" w:hAnsiTheme="minorHAnsi"/>
                <w:szCs w:val="22"/>
              </w:rPr>
            </w:pPr>
          </w:p>
        </w:tc>
      </w:tr>
      <w:tr w:rsidR="00D91E61" w:rsidTr="00F22EB0">
        <w:tc>
          <w:tcPr>
            <w:tcW w:w="2601" w:type="dxa"/>
          </w:tcPr>
          <w:p w:rsidR="00D91E61" w:rsidRDefault="00D91E61" w:rsidP="00F22EB0">
            <w:pPr>
              <w:pStyle w:val="Text"/>
              <w:rPr>
                <w:rFonts w:ascii="Consolas" w:hAnsi="Consolas" w:cs="Consolas"/>
                <w:color w:val="2B91AF"/>
                <w:sz w:val="19"/>
                <w:szCs w:val="19"/>
                <w:highlight w:val="white"/>
                <w:lang w:val="de-DE" w:eastAsia="de-CH"/>
              </w:rPr>
            </w:pPr>
          </w:p>
        </w:tc>
        <w:tc>
          <w:tcPr>
            <w:tcW w:w="1508" w:type="dxa"/>
          </w:tcPr>
          <w:p w:rsidR="00D91E61" w:rsidRDefault="00D91E61"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zubehoerBrutto</w:t>
            </w:r>
          </w:p>
        </w:tc>
        <w:tc>
          <w:tcPr>
            <w:tcW w:w="1642" w:type="dxa"/>
          </w:tcPr>
          <w:p w:rsidR="00D91E61" w:rsidRDefault="00D91E61"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228" w:type="dxa"/>
          </w:tcPr>
          <w:p w:rsidR="00D91E61" w:rsidRPr="00096CE6" w:rsidRDefault="00D91E61" w:rsidP="00F22EB0">
            <w:pPr>
              <w:jc w:val="left"/>
              <w:rPr>
                <w:rFonts w:asciiTheme="minorHAnsi" w:hAnsiTheme="minorHAnsi"/>
                <w:sz w:val="22"/>
                <w:szCs w:val="22"/>
              </w:rPr>
            </w:pPr>
            <w:r w:rsidRPr="00096CE6">
              <w:rPr>
                <w:rFonts w:asciiTheme="minorHAnsi" w:hAnsiTheme="minorHAnsi"/>
                <w:sz w:val="22"/>
                <w:szCs w:val="22"/>
              </w:rPr>
              <w:t>Zubehörpreis Brutto</w:t>
            </w:r>
          </w:p>
        </w:tc>
        <w:tc>
          <w:tcPr>
            <w:tcW w:w="1096" w:type="dxa"/>
          </w:tcPr>
          <w:p w:rsidR="00D91E61" w:rsidRDefault="00D91E61" w:rsidP="00F22EB0">
            <w:pPr>
              <w:pStyle w:val="Text"/>
              <w:rPr>
                <w:rFonts w:asciiTheme="minorHAnsi" w:hAnsiTheme="minorHAnsi"/>
                <w:szCs w:val="22"/>
              </w:rPr>
            </w:pPr>
          </w:p>
        </w:tc>
      </w:tr>
      <w:tr w:rsidR="00D91E61" w:rsidTr="00F22EB0">
        <w:tc>
          <w:tcPr>
            <w:tcW w:w="2601" w:type="dxa"/>
          </w:tcPr>
          <w:p w:rsidR="00D91E61" w:rsidRDefault="00D91E61" w:rsidP="00F22EB0">
            <w:pPr>
              <w:pStyle w:val="Text"/>
              <w:rPr>
                <w:rFonts w:ascii="Consolas" w:hAnsi="Consolas" w:cs="Consolas"/>
                <w:color w:val="2B91AF"/>
                <w:sz w:val="19"/>
                <w:szCs w:val="19"/>
                <w:highlight w:val="white"/>
                <w:lang w:val="de-DE" w:eastAsia="de-CH"/>
              </w:rPr>
            </w:pPr>
          </w:p>
        </w:tc>
        <w:tc>
          <w:tcPr>
            <w:tcW w:w="1508" w:type="dxa"/>
          </w:tcPr>
          <w:p w:rsidR="00D91E61" w:rsidRDefault="00D91E61"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setDefaultCustZins</w:t>
            </w:r>
          </w:p>
        </w:tc>
        <w:tc>
          <w:tcPr>
            <w:tcW w:w="1642" w:type="dxa"/>
          </w:tcPr>
          <w:p w:rsidR="00D91E61" w:rsidRDefault="00D91E61"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2228" w:type="dxa"/>
          </w:tcPr>
          <w:p w:rsidR="00D91E61" w:rsidRPr="00096CE6" w:rsidRDefault="00D91E61" w:rsidP="00F22EB0">
            <w:pPr>
              <w:jc w:val="left"/>
              <w:rPr>
                <w:rFonts w:asciiTheme="minorHAnsi" w:hAnsiTheme="minorHAnsi"/>
                <w:sz w:val="22"/>
                <w:szCs w:val="22"/>
              </w:rPr>
            </w:pPr>
            <w:r w:rsidRPr="00096CE6">
              <w:rPr>
                <w:rFonts w:asciiTheme="minorHAnsi" w:hAnsiTheme="minorHAnsi"/>
                <w:sz w:val="22"/>
                <w:szCs w:val="22"/>
              </w:rPr>
              <w:t>Standardzins ermitteln</w:t>
            </w:r>
          </w:p>
        </w:tc>
        <w:tc>
          <w:tcPr>
            <w:tcW w:w="1096" w:type="dxa"/>
          </w:tcPr>
          <w:p w:rsidR="00D91E61" w:rsidRDefault="00D91E61" w:rsidP="00F22EB0">
            <w:pPr>
              <w:pStyle w:val="Text"/>
              <w:rPr>
                <w:rFonts w:asciiTheme="minorHAnsi" w:hAnsiTheme="minorHAnsi"/>
                <w:szCs w:val="22"/>
              </w:rPr>
            </w:pPr>
          </w:p>
        </w:tc>
      </w:tr>
    </w:tbl>
    <w:p w:rsidR="00F42C30" w:rsidRDefault="00F42C30" w:rsidP="00F42C30">
      <w:pPr>
        <w:pStyle w:val="berschrift2"/>
      </w:pPr>
      <w:bookmarkStart w:id="1240" w:name="_Toc472333914"/>
      <w:r>
        <w:t>DropListDto</w:t>
      </w:r>
      <w:bookmarkEnd w:id="1240"/>
    </w:p>
    <w:tbl>
      <w:tblPr>
        <w:tblStyle w:val="Tabellenraster"/>
        <w:tblW w:w="0" w:type="auto"/>
        <w:tblLook w:val="04A0" w:firstRow="1" w:lastRow="0" w:firstColumn="1" w:lastColumn="0" w:noHBand="0" w:noVBand="1"/>
      </w:tblPr>
      <w:tblGrid>
        <w:gridCol w:w="2601"/>
        <w:gridCol w:w="1508"/>
        <w:gridCol w:w="1642"/>
        <w:gridCol w:w="3316"/>
      </w:tblGrid>
      <w:tr w:rsidR="004F7688" w:rsidTr="004F7688">
        <w:tc>
          <w:tcPr>
            <w:tcW w:w="2601" w:type="dxa"/>
          </w:tcPr>
          <w:p w:rsidR="004F7688" w:rsidRDefault="004F7688" w:rsidP="00906291">
            <w:pPr>
              <w:pStyle w:val="Text"/>
              <w:rPr>
                <w:rFonts w:asciiTheme="minorHAnsi" w:hAnsiTheme="minorHAnsi"/>
                <w:szCs w:val="22"/>
              </w:rPr>
            </w:pPr>
            <w:r>
              <w:rPr>
                <w:rFonts w:asciiTheme="minorHAnsi" w:hAnsiTheme="minorHAnsi"/>
                <w:szCs w:val="22"/>
              </w:rPr>
              <w:t>Klasse</w:t>
            </w:r>
          </w:p>
        </w:tc>
        <w:tc>
          <w:tcPr>
            <w:tcW w:w="1508" w:type="dxa"/>
          </w:tcPr>
          <w:p w:rsidR="004F7688" w:rsidRDefault="004F7688" w:rsidP="00906291">
            <w:pPr>
              <w:pStyle w:val="Text"/>
              <w:rPr>
                <w:rFonts w:asciiTheme="minorHAnsi" w:hAnsiTheme="minorHAnsi"/>
                <w:szCs w:val="22"/>
              </w:rPr>
            </w:pPr>
            <w:r>
              <w:rPr>
                <w:rFonts w:asciiTheme="minorHAnsi" w:hAnsiTheme="minorHAnsi"/>
                <w:szCs w:val="22"/>
              </w:rPr>
              <w:t>Attribut</w:t>
            </w:r>
          </w:p>
        </w:tc>
        <w:tc>
          <w:tcPr>
            <w:tcW w:w="1642" w:type="dxa"/>
          </w:tcPr>
          <w:p w:rsidR="004F7688" w:rsidRDefault="004F7688" w:rsidP="00906291">
            <w:pPr>
              <w:pStyle w:val="Text"/>
              <w:rPr>
                <w:rFonts w:asciiTheme="minorHAnsi" w:hAnsiTheme="minorHAnsi"/>
                <w:szCs w:val="22"/>
              </w:rPr>
            </w:pPr>
            <w:r>
              <w:rPr>
                <w:rFonts w:asciiTheme="minorHAnsi" w:hAnsiTheme="minorHAnsi"/>
                <w:szCs w:val="22"/>
              </w:rPr>
              <w:t>Typ</w:t>
            </w:r>
          </w:p>
        </w:tc>
        <w:tc>
          <w:tcPr>
            <w:tcW w:w="3316" w:type="dxa"/>
          </w:tcPr>
          <w:p w:rsidR="004F7688" w:rsidRDefault="004F7688" w:rsidP="00906291">
            <w:pPr>
              <w:pStyle w:val="Text"/>
              <w:rPr>
                <w:rFonts w:asciiTheme="minorHAnsi" w:hAnsiTheme="minorHAnsi"/>
                <w:szCs w:val="22"/>
              </w:rPr>
            </w:pPr>
            <w:r>
              <w:rPr>
                <w:rFonts w:asciiTheme="minorHAnsi" w:hAnsiTheme="minorHAnsi"/>
                <w:szCs w:val="22"/>
              </w:rPr>
              <w:t>Beschreibung</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DropListDto</w:t>
            </w: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p>
        </w:tc>
        <w:tc>
          <w:tcPr>
            <w:tcW w:w="3316" w:type="dxa"/>
          </w:tcPr>
          <w:p w:rsidR="004F7688" w:rsidRDefault="004F7688" w:rsidP="00906291">
            <w:pPr>
              <w:jc w:val="left"/>
              <w:rPr>
                <w:rFonts w:asciiTheme="minorHAnsi" w:hAnsiTheme="minorHAnsi"/>
                <w:sz w:val="22"/>
                <w:szCs w:val="22"/>
              </w:rPr>
            </w:pP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bezeichnung</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3316" w:type="dxa"/>
          </w:tcPr>
          <w:p w:rsidR="004F7688" w:rsidRDefault="004F7688" w:rsidP="00906291">
            <w:pPr>
              <w:jc w:val="left"/>
              <w:rPr>
                <w:rFonts w:asciiTheme="minorHAnsi" w:hAnsiTheme="minorHAnsi"/>
                <w:sz w:val="22"/>
                <w:szCs w:val="22"/>
              </w:rPr>
            </w:pPr>
            <w:r>
              <w:rPr>
                <w:rFonts w:asciiTheme="minorHAnsi" w:hAnsiTheme="minorHAnsi"/>
                <w:sz w:val="22"/>
                <w:szCs w:val="22"/>
              </w:rPr>
              <w:t>Bezeichnung Dropdown</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beschreibung</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3316" w:type="dxa"/>
          </w:tcPr>
          <w:p w:rsidR="004F7688" w:rsidRPr="00096CE6" w:rsidRDefault="004F7688" w:rsidP="00906291">
            <w:pPr>
              <w:jc w:val="left"/>
              <w:rPr>
                <w:rFonts w:asciiTheme="minorHAnsi" w:hAnsiTheme="minorHAnsi"/>
                <w:sz w:val="22"/>
                <w:szCs w:val="22"/>
              </w:rPr>
            </w:pPr>
            <w:r>
              <w:rPr>
                <w:rFonts w:asciiTheme="minorHAnsi" w:hAnsiTheme="minorHAnsi"/>
                <w:sz w:val="22"/>
                <w:szCs w:val="22"/>
              </w:rPr>
              <w:t>Beschreibung Dropdown</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Code</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3316" w:type="dxa"/>
          </w:tcPr>
          <w:p w:rsidR="004F7688" w:rsidRPr="00096CE6" w:rsidRDefault="004F7688" w:rsidP="00906291">
            <w:pPr>
              <w:jc w:val="left"/>
              <w:rPr>
                <w:rFonts w:asciiTheme="minorHAnsi" w:hAnsiTheme="minorHAnsi"/>
                <w:sz w:val="22"/>
                <w:szCs w:val="22"/>
              </w:rPr>
            </w:pPr>
            <w:r>
              <w:rPr>
                <w:rFonts w:asciiTheme="minorHAnsi" w:hAnsiTheme="minorHAnsi"/>
                <w:sz w:val="22"/>
                <w:szCs w:val="22"/>
              </w:rPr>
              <w:t>Techn. Code</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sysID</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3316" w:type="dxa"/>
          </w:tcPr>
          <w:p w:rsidR="004F7688" w:rsidRPr="00096CE6" w:rsidRDefault="004F7688" w:rsidP="00906291">
            <w:pPr>
              <w:jc w:val="left"/>
              <w:rPr>
                <w:rFonts w:asciiTheme="minorHAnsi" w:hAnsiTheme="minorHAnsi"/>
                <w:sz w:val="22"/>
                <w:szCs w:val="22"/>
              </w:rPr>
            </w:pPr>
            <w:r>
              <w:rPr>
                <w:rFonts w:asciiTheme="minorHAnsi" w:hAnsiTheme="minorHAnsi"/>
                <w:sz w:val="22"/>
                <w:szCs w:val="22"/>
              </w:rPr>
              <w:t>Id des Eintrags</w:t>
            </w:r>
          </w:p>
        </w:tc>
      </w:tr>
    </w:tbl>
    <w:p w:rsidR="00F42C30" w:rsidRDefault="00F42C30" w:rsidP="00F42C30">
      <w:pPr>
        <w:pStyle w:val="berschrift2"/>
      </w:pPr>
      <w:bookmarkStart w:id="1241" w:name="_Toc472333915"/>
      <w:r>
        <w:t>AvailableProduktDto</w:t>
      </w:r>
      <w:bookmarkEnd w:id="1241"/>
    </w:p>
    <w:tbl>
      <w:tblPr>
        <w:tblStyle w:val="Tabellenraster"/>
        <w:tblW w:w="0" w:type="auto"/>
        <w:tblLook w:val="04A0" w:firstRow="1" w:lastRow="0" w:firstColumn="1" w:lastColumn="0" w:noHBand="0" w:noVBand="1"/>
      </w:tblPr>
      <w:tblGrid>
        <w:gridCol w:w="2601"/>
        <w:gridCol w:w="1508"/>
        <w:gridCol w:w="1642"/>
        <w:gridCol w:w="3316"/>
      </w:tblGrid>
      <w:tr w:rsidR="004F7688" w:rsidTr="004F7688">
        <w:tc>
          <w:tcPr>
            <w:tcW w:w="2601" w:type="dxa"/>
          </w:tcPr>
          <w:p w:rsidR="004F7688" w:rsidRDefault="004F7688" w:rsidP="00906291">
            <w:pPr>
              <w:pStyle w:val="Text"/>
              <w:rPr>
                <w:rFonts w:asciiTheme="minorHAnsi" w:hAnsiTheme="minorHAnsi"/>
                <w:szCs w:val="22"/>
              </w:rPr>
            </w:pPr>
            <w:r>
              <w:rPr>
                <w:rFonts w:asciiTheme="minorHAnsi" w:hAnsiTheme="minorHAnsi"/>
                <w:szCs w:val="22"/>
              </w:rPr>
              <w:t>Klasse</w:t>
            </w:r>
          </w:p>
        </w:tc>
        <w:tc>
          <w:tcPr>
            <w:tcW w:w="1508" w:type="dxa"/>
          </w:tcPr>
          <w:p w:rsidR="004F7688" w:rsidRDefault="004F7688" w:rsidP="00906291">
            <w:pPr>
              <w:pStyle w:val="Text"/>
              <w:rPr>
                <w:rFonts w:asciiTheme="minorHAnsi" w:hAnsiTheme="minorHAnsi"/>
                <w:szCs w:val="22"/>
              </w:rPr>
            </w:pPr>
            <w:r>
              <w:rPr>
                <w:rFonts w:asciiTheme="minorHAnsi" w:hAnsiTheme="minorHAnsi"/>
                <w:szCs w:val="22"/>
              </w:rPr>
              <w:t>Attribut</w:t>
            </w:r>
          </w:p>
        </w:tc>
        <w:tc>
          <w:tcPr>
            <w:tcW w:w="1642" w:type="dxa"/>
          </w:tcPr>
          <w:p w:rsidR="004F7688" w:rsidRDefault="004F7688" w:rsidP="00906291">
            <w:pPr>
              <w:pStyle w:val="Text"/>
              <w:rPr>
                <w:rFonts w:asciiTheme="minorHAnsi" w:hAnsiTheme="minorHAnsi"/>
                <w:szCs w:val="22"/>
              </w:rPr>
            </w:pPr>
            <w:r>
              <w:rPr>
                <w:rFonts w:asciiTheme="minorHAnsi" w:hAnsiTheme="minorHAnsi"/>
                <w:szCs w:val="22"/>
              </w:rPr>
              <w:t>Typ</w:t>
            </w:r>
          </w:p>
        </w:tc>
        <w:tc>
          <w:tcPr>
            <w:tcW w:w="3316" w:type="dxa"/>
          </w:tcPr>
          <w:p w:rsidR="004F7688" w:rsidRDefault="004F7688" w:rsidP="00906291">
            <w:pPr>
              <w:pStyle w:val="Text"/>
              <w:rPr>
                <w:rFonts w:asciiTheme="minorHAnsi" w:hAnsiTheme="minorHAnsi"/>
                <w:szCs w:val="22"/>
              </w:rPr>
            </w:pPr>
            <w:r>
              <w:rPr>
                <w:rFonts w:asciiTheme="minorHAnsi" w:hAnsiTheme="minorHAnsi"/>
                <w:szCs w:val="22"/>
              </w:rPr>
              <w:t>Beschreibung</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rPr>
              <w:t>AvailableProduktDto:DropListDto</w:t>
            </w: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p>
        </w:tc>
        <w:tc>
          <w:tcPr>
            <w:tcW w:w="3316" w:type="dxa"/>
          </w:tcPr>
          <w:p w:rsidR="004F7688" w:rsidRDefault="004F7688" w:rsidP="00906291">
            <w:pPr>
              <w:jc w:val="left"/>
              <w:rPr>
                <w:rFonts w:asciiTheme="minorHAnsi" w:hAnsiTheme="minorHAnsi"/>
                <w:sz w:val="22"/>
                <w:szCs w:val="22"/>
              </w:rPr>
            </w:pP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indent</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3316" w:type="dxa"/>
          </w:tcPr>
          <w:p w:rsidR="004F7688" w:rsidRDefault="004F7688" w:rsidP="00906291">
            <w:pPr>
              <w:jc w:val="left"/>
              <w:rPr>
                <w:rFonts w:asciiTheme="minorHAnsi" w:hAnsiTheme="minorHAnsi"/>
                <w:sz w:val="22"/>
                <w:szCs w:val="22"/>
              </w:rPr>
            </w:pPr>
            <w:r>
              <w:rPr>
                <w:rFonts w:asciiTheme="minorHAnsi" w:hAnsiTheme="minorHAnsi"/>
                <w:sz w:val="22"/>
                <w:szCs w:val="22"/>
              </w:rPr>
              <w:t>Einrückung</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sysprprodtype</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3316" w:type="dxa"/>
          </w:tcPr>
          <w:p w:rsidR="004F7688" w:rsidRPr="00096CE6" w:rsidRDefault="004F7688" w:rsidP="00906291">
            <w:pPr>
              <w:jc w:val="left"/>
              <w:rPr>
                <w:rFonts w:asciiTheme="minorHAnsi" w:hAnsiTheme="minorHAnsi"/>
                <w:sz w:val="22"/>
                <w:szCs w:val="22"/>
              </w:rPr>
            </w:pPr>
            <w:r>
              <w:rPr>
                <w:rFonts w:asciiTheme="minorHAnsi" w:hAnsiTheme="minorHAnsi"/>
                <w:sz w:val="22"/>
                <w:szCs w:val="22"/>
              </w:rPr>
              <w:t>Produkttyp</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vttypcode</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3316" w:type="dxa"/>
          </w:tcPr>
          <w:p w:rsidR="004F7688" w:rsidRPr="00096CE6" w:rsidRDefault="004F7688" w:rsidP="00906291">
            <w:pPr>
              <w:jc w:val="left"/>
              <w:rPr>
                <w:rFonts w:asciiTheme="minorHAnsi" w:hAnsiTheme="minorHAnsi"/>
                <w:sz w:val="22"/>
                <w:szCs w:val="22"/>
              </w:rPr>
            </w:pPr>
            <w:r>
              <w:rPr>
                <w:rFonts w:asciiTheme="minorHAnsi" w:hAnsiTheme="minorHAnsi"/>
                <w:sz w:val="22"/>
                <w:szCs w:val="22"/>
              </w:rPr>
              <w:t>VTTYP-Code</w:t>
            </w:r>
          </w:p>
        </w:tc>
      </w:tr>
    </w:tbl>
    <w:p w:rsidR="00F42C30" w:rsidRPr="001E24C0" w:rsidRDefault="00F42C30" w:rsidP="00F42C30"/>
    <w:p w:rsidR="00906291" w:rsidRDefault="00906291" w:rsidP="00906291">
      <w:pPr>
        <w:pStyle w:val="berschrift2"/>
      </w:pPr>
      <w:bookmarkStart w:id="1242" w:name="_Toc472333916"/>
      <w:r>
        <w:t>AvailableServiceDto</w:t>
      </w:r>
      <w:bookmarkEnd w:id="1242"/>
    </w:p>
    <w:tbl>
      <w:tblPr>
        <w:tblStyle w:val="Tabellenraster"/>
        <w:tblW w:w="0" w:type="auto"/>
        <w:tblLook w:val="04A0" w:firstRow="1" w:lastRow="0" w:firstColumn="1" w:lastColumn="0" w:noHBand="0" w:noVBand="1"/>
      </w:tblPr>
      <w:tblGrid>
        <w:gridCol w:w="2601"/>
        <w:gridCol w:w="1508"/>
        <w:gridCol w:w="1642"/>
        <w:gridCol w:w="3175"/>
      </w:tblGrid>
      <w:tr w:rsidR="004F7688" w:rsidTr="004F7688">
        <w:tc>
          <w:tcPr>
            <w:tcW w:w="2601" w:type="dxa"/>
          </w:tcPr>
          <w:p w:rsidR="004F7688" w:rsidRDefault="004F7688" w:rsidP="00906291">
            <w:pPr>
              <w:pStyle w:val="Text"/>
              <w:rPr>
                <w:rFonts w:asciiTheme="minorHAnsi" w:hAnsiTheme="minorHAnsi"/>
                <w:szCs w:val="22"/>
              </w:rPr>
            </w:pPr>
            <w:r>
              <w:rPr>
                <w:rFonts w:asciiTheme="minorHAnsi" w:hAnsiTheme="minorHAnsi"/>
                <w:szCs w:val="22"/>
              </w:rPr>
              <w:t>Klasse</w:t>
            </w:r>
          </w:p>
        </w:tc>
        <w:tc>
          <w:tcPr>
            <w:tcW w:w="1508" w:type="dxa"/>
          </w:tcPr>
          <w:p w:rsidR="004F7688" w:rsidRDefault="004F7688" w:rsidP="00906291">
            <w:pPr>
              <w:pStyle w:val="Text"/>
              <w:rPr>
                <w:rFonts w:asciiTheme="minorHAnsi" w:hAnsiTheme="minorHAnsi"/>
                <w:szCs w:val="22"/>
              </w:rPr>
            </w:pPr>
            <w:r>
              <w:rPr>
                <w:rFonts w:asciiTheme="minorHAnsi" w:hAnsiTheme="minorHAnsi"/>
                <w:szCs w:val="22"/>
              </w:rPr>
              <w:t>Attribut</w:t>
            </w:r>
          </w:p>
        </w:tc>
        <w:tc>
          <w:tcPr>
            <w:tcW w:w="1642" w:type="dxa"/>
          </w:tcPr>
          <w:p w:rsidR="004F7688" w:rsidRDefault="004F7688" w:rsidP="00906291">
            <w:pPr>
              <w:pStyle w:val="Text"/>
              <w:rPr>
                <w:rFonts w:asciiTheme="minorHAnsi" w:hAnsiTheme="minorHAnsi"/>
                <w:szCs w:val="22"/>
              </w:rPr>
            </w:pPr>
            <w:r>
              <w:rPr>
                <w:rFonts w:asciiTheme="minorHAnsi" w:hAnsiTheme="minorHAnsi"/>
                <w:szCs w:val="22"/>
              </w:rPr>
              <w:t>Typ</w:t>
            </w:r>
          </w:p>
        </w:tc>
        <w:tc>
          <w:tcPr>
            <w:tcW w:w="3175" w:type="dxa"/>
          </w:tcPr>
          <w:p w:rsidR="004F7688" w:rsidRDefault="004F7688" w:rsidP="00906291">
            <w:pPr>
              <w:pStyle w:val="Text"/>
              <w:rPr>
                <w:rFonts w:asciiTheme="minorHAnsi" w:hAnsiTheme="minorHAnsi"/>
                <w:szCs w:val="22"/>
              </w:rPr>
            </w:pPr>
            <w:r>
              <w:rPr>
                <w:rFonts w:asciiTheme="minorHAnsi" w:hAnsiTheme="minorHAnsi"/>
                <w:szCs w:val="22"/>
              </w:rPr>
              <w:t>Beschreibung</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rPr>
              <w:t>AvailableProduktDto:DropListDto</w:t>
            </w: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p>
        </w:tc>
        <w:tc>
          <w:tcPr>
            <w:tcW w:w="3175" w:type="dxa"/>
          </w:tcPr>
          <w:p w:rsidR="004F7688" w:rsidRDefault="004F7688" w:rsidP="00906291">
            <w:pPr>
              <w:jc w:val="left"/>
              <w:rPr>
                <w:rFonts w:asciiTheme="minorHAnsi" w:hAnsiTheme="minorHAnsi"/>
                <w:sz w:val="22"/>
                <w:szCs w:val="22"/>
              </w:rPr>
            </w:pP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editable</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3175" w:type="dxa"/>
          </w:tcPr>
          <w:p w:rsidR="004F7688" w:rsidRDefault="004F7688" w:rsidP="00906291">
            <w:pPr>
              <w:jc w:val="left"/>
              <w:rPr>
                <w:rFonts w:asciiTheme="minorHAnsi" w:hAnsiTheme="minorHAnsi"/>
                <w:sz w:val="22"/>
                <w:szCs w:val="22"/>
              </w:rPr>
            </w:pPr>
            <w:r>
              <w:rPr>
                <w:rFonts w:asciiTheme="minorHAnsi" w:hAnsiTheme="minorHAnsi"/>
                <w:sz w:val="22"/>
                <w:szCs w:val="22"/>
              </w:rPr>
              <w:t>Änderbar</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Mitfin</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Int</w:t>
            </w:r>
          </w:p>
        </w:tc>
        <w:tc>
          <w:tcPr>
            <w:tcW w:w="3175" w:type="dxa"/>
          </w:tcPr>
          <w:p w:rsidR="004F7688" w:rsidRPr="00096CE6" w:rsidRDefault="004F7688" w:rsidP="00906291">
            <w:pPr>
              <w:jc w:val="left"/>
              <w:rPr>
                <w:rFonts w:asciiTheme="minorHAnsi" w:hAnsiTheme="minorHAnsi"/>
                <w:sz w:val="22"/>
                <w:szCs w:val="22"/>
              </w:rPr>
            </w:pPr>
            <w:r>
              <w:rPr>
                <w:rFonts w:asciiTheme="minorHAnsi" w:hAnsiTheme="minorHAnsi"/>
                <w:sz w:val="22"/>
                <w:szCs w:val="22"/>
              </w:rPr>
              <w:t>Wird mitfinanziert</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paketCode</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3175" w:type="dxa"/>
          </w:tcPr>
          <w:p w:rsidR="004F7688" w:rsidRPr="00096CE6" w:rsidRDefault="004F7688" w:rsidP="00906291">
            <w:pPr>
              <w:jc w:val="left"/>
              <w:rPr>
                <w:rFonts w:asciiTheme="minorHAnsi" w:hAnsiTheme="minorHAnsi"/>
                <w:sz w:val="22"/>
                <w:szCs w:val="22"/>
              </w:rPr>
            </w:pPr>
            <w:r>
              <w:rPr>
                <w:rFonts w:asciiTheme="minorHAnsi" w:hAnsiTheme="minorHAnsi"/>
                <w:sz w:val="22"/>
                <w:szCs w:val="22"/>
              </w:rPr>
              <w:t>Paketcode</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selected</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3175" w:type="dxa"/>
          </w:tcPr>
          <w:p w:rsidR="004F7688" w:rsidRDefault="004F7688" w:rsidP="00906291">
            <w:pPr>
              <w:jc w:val="left"/>
              <w:rPr>
                <w:rFonts w:asciiTheme="minorHAnsi" w:hAnsiTheme="minorHAnsi"/>
                <w:sz w:val="22"/>
                <w:szCs w:val="22"/>
              </w:rPr>
            </w:pPr>
            <w:r>
              <w:rPr>
                <w:rFonts w:asciiTheme="minorHAnsi" w:hAnsiTheme="minorHAnsi"/>
                <w:sz w:val="22"/>
                <w:szCs w:val="22"/>
              </w:rPr>
              <w:t>Vorausgewählt</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serviceType</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ServiceType</w:t>
            </w:r>
          </w:p>
        </w:tc>
        <w:tc>
          <w:tcPr>
            <w:tcW w:w="3175" w:type="dxa"/>
          </w:tcPr>
          <w:p w:rsidR="004F7688" w:rsidRDefault="004F7688" w:rsidP="00906291">
            <w:pPr>
              <w:autoSpaceDE w:val="0"/>
              <w:autoSpaceDN w:val="0"/>
              <w:adjustRightInd w:val="0"/>
              <w:jc w:val="left"/>
              <w:rPr>
                <w:rFonts w:ascii="Consolas" w:hAnsi="Consolas" w:cs="Consolas"/>
                <w:color w:val="000000"/>
                <w:sz w:val="19"/>
                <w:szCs w:val="19"/>
                <w:highlight w:val="white"/>
              </w:rPr>
            </w:pPr>
            <w:r>
              <w:rPr>
                <w:rFonts w:asciiTheme="minorHAnsi" w:hAnsiTheme="minorHAnsi"/>
                <w:sz w:val="22"/>
                <w:szCs w:val="22"/>
              </w:rPr>
              <w:t>Service-Typ (</w:t>
            </w:r>
            <w:r>
              <w:rPr>
                <w:rFonts w:ascii="Consolas" w:hAnsi="Consolas" w:cs="Consolas"/>
                <w:color w:val="000000"/>
                <w:sz w:val="19"/>
                <w:szCs w:val="19"/>
                <w:highlight w:val="white"/>
              </w:rPr>
              <w:t>VSTYP = 0,RSVTYP = 1,FSTYP = 2,AUA = 3,</w:t>
            </w:r>
          </w:p>
          <w:p w:rsidR="004F7688" w:rsidRDefault="004F7688" w:rsidP="00906291">
            <w:pPr>
              <w:jc w:val="left"/>
              <w:rPr>
                <w:rFonts w:asciiTheme="minorHAnsi" w:hAnsiTheme="minorHAnsi"/>
                <w:sz w:val="22"/>
                <w:szCs w:val="22"/>
              </w:rPr>
            </w:pPr>
            <w:r>
              <w:rPr>
                <w:rFonts w:ascii="Consolas" w:hAnsi="Consolas" w:cs="Consolas"/>
                <w:color w:val="000000"/>
                <w:sz w:val="19"/>
                <w:szCs w:val="19"/>
                <w:highlight w:val="white"/>
              </w:rPr>
              <w:t>RIP = 4</w:t>
            </w:r>
          </w:p>
        </w:tc>
      </w:tr>
    </w:tbl>
    <w:p w:rsidR="00906291" w:rsidRPr="001E24C0" w:rsidRDefault="00906291" w:rsidP="00906291"/>
    <w:p w:rsidR="00F42C30" w:rsidRPr="001E24C0" w:rsidRDefault="00F42C30" w:rsidP="00F42C30"/>
    <w:p w:rsidR="00D91E61" w:rsidRDefault="0015694B" w:rsidP="0015694B">
      <w:pPr>
        <w:pStyle w:val="berschrift2"/>
      </w:pPr>
      <w:bookmarkStart w:id="1243" w:name="_Toc472333917"/>
      <w:r>
        <w:t>iSearchDto/oSearchDto</w:t>
      </w:r>
      <w:bookmarkEnd w:id="124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lastRenderedPageBreak/>
              <w:t xml:space="preserve">  </w:t>
            </w:r>
          </w:p>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Required</w:t>
            </w:r>
            <w:r w:rsidRPr="0015694B">
              <w:rPr>
                <w:rFonts w:ascii="Times New Roman" w:hAnsi="Times New Roman"/>
                <w:sz w:val="24"/>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 xml:space="preserve">iSearchDto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amount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Anzahl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filters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Filter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Filterbedingung und SuchFilter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groupFields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Grouping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Gruppierfelder Array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pageSize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SeitengrÃ¶ÃŸe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searchType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SearchType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Suchtyp </w:t>
            </w:r>
            <w:r>
              <w:rPr>
                <w:rFonts w:asciiTheme="minorHAnsi" w:hAnsiTheme="minorHAnsi"/>
                <w:sz w:val="24"/>
                <w:szCs w:val="22"/>
                <w:lang w:val="de-CH"/>
              </w:rPr>
              <w:t>(0=Informativ, 1=Vollständig, 2=Teilweise)</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skip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Ãœberspringen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sortFields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Sorting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Sortierfelder Array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 xml:space="preserve">Filter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fieldname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Filter Feldname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filterType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FilterType </w:t>
            </w:r>
          </w:p>
        </w:tc>
        <w:tc>
          <w:tcPr>
            <w:tcW w:w="1809" w:type="dxa"/>
            <w:tcBorders>
              <w:top w:val="single" w:sz="4" w:space="0" w:color="auto"/>
              <w:left w:val="single" w:sz="4" w:space="0" w:color="auto"/>
              <w:bottom w:val="single" w:sz="4" w:space="0" w:color="auto"/>
              <w:right w:val="single" w:sz="4" w:space="0" w:color="auto"/>
            </w:tcBorders>
            <w:hideMark/>
          </w:tcPr>
          <w:p w:rsidR="0015694B" w:rsidRDefault="0015694B" w:rsidP="0015694B">
            <w:pPr>
              <w:spacing w:before="100" w:beforeAutospacing="1" w:after="100" w:afterAutospacing="1"/>
              <w:jc w:val="left"/>
              <w:rPr>
                <w:rFonts w:asciiTheme="minorHAnsi" w:hAnsiTheme="minorHAnsi"/>
                <w:sz w:val="24"/>
                <w:szCs w:val="22"/>
                <w:lang w:val="de-CH"/>
              </w:rPr>
            </w:pPr>
            <w:r w:rsidRPr="0015694B">
              <w:rPr>
                <w:rFonts w:asciiTheme="minorHAnsi" w:hAnsiTheme="minorHAnsi"/>
                <w:sz w:val="24"/>
                <w:szCs w:val="22"/>
                <w:lang w:val="de-CH"/>
              </w:rPr>
              <w:t xml:space="preserve">Filterart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Like = 0,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Equal = 1,</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Begins = 2,</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Ends = 3,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GT = 4,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LT = 5,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RegEx = 6,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SQL = 7,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WEB = 8,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Null = 9,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NotNull = 10,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GE = 11,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LE = 12,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lastRenderedPageBreak/>
              <w:t xml:space="preserve">DateEqual = 13,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DateGT = 14,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DateLT = 15,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DateGE = 16,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DateLE = 17,</w:t>
            </w:r>
          </w:p>
          <w:p w:rsidR="009E3B38" w:rsidRPr="0015694B" w:rsidRDefault="009E3B38" w:rsidP="009E3B38">
            <w:pPr>
              <w:spacing w:before="100" w:beforeAutospacing="1" w:after="100" w:afterAutospacing="1"/>
              <w:jc w:val="left"/>
              <w:rPr>
                <w:rFonts w:ascii="Times New Roman" w:hAnsi="Times New Roman"/>
                <w:sz w:val="24"/>
              </w:rPr>
            </w:pPr>
            <w:r w:rsidRPr="009E3B38">
              <w:rPr>
                <w:rFonts w:asciiTheme="minorHAnsi" w:hAnsiTheme="minorHAnsi"/>
                <w:sz w:val="24"/>
                <w:szCs w:val="22"/>
                <w:lang w:val="de-CH"/>
              </w:rPr>
              <w:t>NotLike = 18</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lastRenderedPageBreak/>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value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Filterwert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bl>
    <w:p w:rsidR="0015694B" w:rsidRPr="0015694B" w:rsidRDefault="0015694B" w:rsidP="0015694B">
      <w:pPr>
        <w:spacing w:before="100" w:beforeAutospacing="1" w:after="100" w:afterAutospacing="1"/>
        <w:jc w:val="left"/>
        <w:rPr>
          <w:rFonts w:ascii="Times New Roman" w:hAnsi="Times New Roman"/>
          <w:sz w:val="24"/>
        </w:rPr>
      </w:pPr>
    </w:p>
    <w:p w:rsidR="0015694B" w:rsidRDefault="0015694B" w:rsidP="0015694B"/>
    <w:p w:rsidR="0015694B" w:rsidRPr="0015694B" w:rsidRDefault="0015694B" w:rsidP="0015694B"/>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2995"/>
      </w:tblGrid>
      <w:tr w:rsidR="004F7688" w:rsidRPr="0015694B"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Typ </w:t>
            </w:r>
          </w:p>
        </w:tc>
        <w:tc>
          <w:tcPr>
            <w:tcW w:w="2995"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Beschreibung </w:t>
            </w:r>
          </w:p>
        </w:tc>
      </w:tr>
      <w:tr w:rsidR="004F7688" w:rsidRPr="0015694B"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oSearchDto</w:t>
            </w:r>
            <w:r>
              <w:rPr>
                <w:rFonts w:ascii="Consolas" w:hAnsi="Consolas" w:cs="Consolas"/>
                <w:color w:val="2B91AF"/>
                <w:sz w:val="19"/>
                <w:szCs w:val="19"/>
                <w:lang w:eastAsia="de-CH"/>
              </w:rPr>
              <w:t>&lt;R&gt;</w:t>
            </w:r>
            <w:r w:rsidRPr="0015694B">
              <w:rPr>
                <w:rFonts w:ascii="Consolas" w:hAnsi="Consolas" w:cs="Consolas"/>
                <w:color w:val="2B91AF"/>
                <w:sz w:val="19"/>
                <w:szCs w:val="19"/>
                <w:lang w:eastAsia="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2995"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4F7688" w:rsidRPr="0015694B"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results </w:t>
            </w:r>
          </w:p>
        </w:tc>
        <w:tc>
          <w:tcPr>
            <w:tcW w:w="172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R[]</w:t>
            </w:r>
          </w:p>
        </w:tc>
        <w:tc>
          <w:tcPr>
            <w:tcW w:w="2995"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Ergebnisse </w:t>
            </w:r>
          </w:p>
        </w:tc>
      </w:tr>
      <w:tr w:rsidR="004F7688" w:rsidRPr="0015694B"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searchCountFiltered </w:t>
            </w:r>
          </w:p>
        </w:tc>
        <w:tc>
          <w:tcPr>
            <w:tcW w:w="172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int </w:t>
            </w:r>
          </w:p>
        </w:tc>
        <w:tc>
          <w:tcPr>
            <w:tcW w:w="2995"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Suchergebnismenge </w:t>
            </w:r>
          </w:p>
        </w:tc>
      </w:tr>
      <w:tr w:rsidR="004F7688" w:rsidRPr="0015694B"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searchCountMax </w:t>
            </w:r>
          </w:p>
        </w:tc>
        <w:tc>
          <w:tcPr>
            <w:tcW w:w="172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int </w:t>
            </w:r>
          </w:p>
        </w:tc>
        <w:tc>
          <w:tcPr>
            <w:tcW w:w="2995"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Maximale Suchergebnisse </w:t>
            </w:r>
          </w:p>
        </w:tc>
      </w:tr>
      <w:tr w:rsidR="004F7688" w:rsidRPr="0015694B"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searchNumPages </w:t>
            </w:r>
          </w:p>
        </w:tc>
        <w:tc>
          <w:tcPr>
            <w:tcW w:w="172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int </w:t>
            </w:r>
          </w:p>
        </w:tc>
        <w:tc>
          <w:tcPr>
            <w:tcW w:w="2995"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Suchergebnis Seitenanzahl </w:t>
            </w:r>
          </w:p>
        </w:tc>
      </w:tr>
    </w:tbl>
    <w:p w:rsidR="0015694B" w:rsidRPr="0015694B" w:rsidRDefault="0015694B" w:rsidP="0015694B"/>
    <w:sectPr w:rsidR="0015694B" w:rsidRPr="0015694B" w:rsidSect="00F0302D">
      <w:headerReference w:type="even" r:id="rId12"/>
      <w:headerReference w:type="default" r:id="rId13"/>
      <w:footerReference w:type="even" r:id="rId14"/>
      <w:footerReference w:type="default" r:id="rId15"/>
      <w:headerReference w:type="first" r:id="rId16"/>
      <w:footerReference w:type="first" r:id="rId17"/>
      <w:pgSz w:w="11907" w:h="16839" w:code="9"/>
      <w:pgMar w:top="1411" w:right="1411" w:bottom="1138" w:left="141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828" w:rsidRDefault="00803828" w:rsidP="007C4640">
      <w:r>
        <w:separator/>
      </w:r>
    </w:p>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p w:rsidR="00803828" w:rsidRDefault="00803828" w:rsidP="008608AA"/>
    <w:p w:rsidR="00803828" w:rsidRDefault="00803828" w:rsidP="008608AA"/>
    <w:p w:rsidR="00803828" w:rsidRDefault="00803828" w:rsidP="00897FDD"/>
    <w:p w:rsidR="00803828" w:rsidRDefault="00803828" w:rsidP="00897FDD"/>
    <w:p w:rsidR="00803828" w:rsidRDefault="00803828" w:rsidP="00B31D72"/>
    <w:p w:rsidR="00803828" w:rsidRDefault="00803828"/>
    <w:p w:rsidR="00803828" w:rsidRDefault="00803828"/>
  </w:endnote>
  <w:endnote w:type="continuationSeparator" w:id="0">
    <w:p w:rsidR="00803828" w:rsidRDefault="00803828" w:rsidP="007C4640">
      <w:r>
        <w:continuationSeparator/>
      </w:r>
    </w:p>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p w:rsidR="00803828" w:rsidRDefault="00803828" w:rsidP="008608AA"/>
    <w:p w:rsidR="00803828" w:rsidRDefault="00803828" w:rsidP="008608AA"/>
    <w:p w:rsidR="00803828" w:rsidRDefault="00803828" w:rsidP="00897FDD"/>
    <w:p w:rsidR="00803828" w:rsidRDefault="00803828" w:rsidP="00897FDD"/>
    <w:p w:rsidR="00803828" w:rsidRDefault="00803828" w:rsidP="00B31D72"/>
    <w:p w:rsidR="00803828" w:rsidRDefault="00803828"/>
    <w:p w:rsidR="00803828" w:rsidRDefault="008038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redit Suisse Type Light">
    <w:altName w:val="Arial"/>
    <w:charset w:val="00"/>
    <w:family w:val="swiss"/>
    <w:pitch w:val="variable"/>
    <w:sig w:usb0="00000001" w:usb1="5000204A"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4D8" w:rsidRDefault="001F44D8" w:rsidP="007C4640">
    <w:pPr>
      <w:pStyle w:val="Fuzeile"/>
    </w:pPr>
  </w:p>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4D8" w:rsidRPr="00C153F0" w:rsidRDefault="001F44D8" w:rsidP="007C4640">
    <w:pPr>
      <w:pStyle w:val="Fuzeile"/>
      <w:rPr>
        <w:rFonts w:cs="Tahoma"/>
      </w:rPr>
    </w:pPr>
    <w:fldSimple w:instr=" FILENAME  \* FirstCap  \* MERGEFORMAT ">
      <w:r w:rsidRPr="00081B0E">
        <w:rPr>
          <w:rFonts w:cs="Tahoma"/>
          <w:noProof/>
        </w:rPr>
        <w:t>Dokumentation_WebServices_B2X.docx</w:t>
      </w:r>
    </w:fldSimple>
    <w:r>
      <w:rPr>
        <w:noProof/>
      </w:rPr>
      <w:tab/>
    </w:r>
    <w:r w:rsidRPr="00C153F0">
      <w:rPr>
        <w:rFonts w:cs="Tahoma"/>
      </w:rPr>
      <w:tab/>
      <w:t>© CIC 201</w:t>
    </w:r>
    <w:r>
      <w:rPr>
        <w:rFonts w:cs="Tahoma"/>
      </w:rPr>
      <w:t>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4D8" w:rsidRPr="00D254EF" w:rsidRDefault="001F44D8" w:rsidP="007C4640">
    <w:pPr>
      <w:pStyle w:val="Fuzeile"/>
    </w:pPr>
    <w:r>
      <w:tab/>
    </w:r>
    <w:r>
      <w:tab/>
    </w:r>
    <w:r w:rsidRPr="00D254EF">
      <w:t>© CIC 201</w:t>
    </w:r>
    <w: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828" w:rsidRDefault="00803828" w:rsidP="007C4640">
      <w:r>
        <w:separator/>
      </w:r>
    </w:p>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p w:rsidR="00803828" w:rsidRDefault="00803828" w:rsidP="008608AA"/>
    <w:p w:rsidR="00803828" w:rsidRDefault="00803828" w:rsidP="008608AA"/>
    <w:p w:rsidR="00803828" w:rsidRDefault="00803828" w:rsidP="00897FDD"/>
    <w:p w:rsidR="00803828" w:rsidRDefault="00803828" w:rsidP="00897FDD"/>
    <w:p w:rsidR="00803828" w:rsidRDefault="00803828" w:rsidP="00B31D72"/>
    <w:p w:rsidR="00803828" w:rsidRDefault="00803828"/>
    <w:p w:rsidR="00803828" w:rsidRDefault="00803828"/>
  </w:footnote>
  <w:footnote w:type="continuationSeparator" w:id="0">
    <w:p w:rsidR="00803828" w:rsidRDefault="00803828" w:rsidP="007C4640">
      <w:r>
        <w:continuationSeparator/>
      </w:r>
    </w:p>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rsidP="007C4640"/>
    <w:p w:rsidR="00803828" w:rsidRDefault="00803828"/>
    <w:p w:rsidR="00803828" w:rsidRDefault="00803828" w:rsidP="008608AA"/>
    <w:p w:rsidR="00803828" w:rsidRDefault="00803828" w:rsidP="008608AA"/>
    <w:p w:rsidR="00803828" w:rsidRDefault="00803828" w:rsidP="00897FDD"/>
    <w:p w:rsidR="00803828" w:rsidRDefault="00803828" w:rsidP="00897FDD"/>
    <w:p w:rsidR="00803828" w:rsidRDefault="00803828" w:rsidP="00B31D72"/>
    <w:p w:rsidR="00803828" w:rsidRDefault="00803828"/>
    <w:p w:rsidR="00803828" w:rsidRDefault="008038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4D8" w:rsidRDefault="001F44D8" w:rsidP="007C4640">
    <w:pPr>
      <w:pStyle w:val="Kopfzeile"/>
    </w:pPr>
  </w:p>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rsidP="007C4640"/>
  <w:p w:rsidR="001F44D8" w:rsidRDefault="001F44D8"/>
  <w:p w:rsidR="001F44D8" w:rsidRDefault="001F44D8" w:rsidP="008608AA"/>
  <w:p w:rsidR="001F44D8" w:rsidRDefault="001F44D8" w:rsidP="008608AA"/>
  <w:p w:rsidR="001F44D8" w:rsidRDefault="001F44D8" w:rsidP="00897FDD"/>
  <w:p w:rsidR="001F44D8" w:rsidRDefault="001F44D8" w:rsidP="00897FDD"/>
  <w:p w:rsidR="001F44D8" w:rsidRDefault="001F44D8" w:rsidP="00B31D72"/>
  <w:p w:rsidR="001F44D8" w:rsidRDefault="001F44D8"/>
  <w:p w:rsidR="001F44D8" w:rsidRDefault="001F44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002110"/>
      <w:docPartObj>
        <w:docPartGallery w:val="Page Numbers (Top of Page)"/>
        <w:docPartUnique/>
      </w:docPartObj>
    </w:sdtPr>
    <w:sdtEndPr>
      <w:rPr>
        <w:noProof/>
      </w:rPr>
    </w:sdtEndPr>
    <w:sdtContent>
      <w:p w:rsidR="001F44D8" w:rsidRPr="00D254EF" w:rsidRDefault="001F44D8" w:rsidP="000954CA">
        <w:pPr>
          <w:pStyle w:val="Kopfzeile"/>
        </w:pPr>
        <w:r w:rsidRPr="00D254EF">
          <w:fldChar w:fldCharType="begin"/>
        </w:r>
        <w:r w:rsidRPr="00D254EF">
          <w:instrText xml:space="preserve"> PAGE </w:instrText>
        </w:r>
        <w:r w:rsidRPr="00D254EF">
          <w:fldChar w:fldCharType="separate"/>
        </w:r>
        <w:r w:rsidR="00C4315F">
          <w:rPr>
            <w:noProof/>
          </w:rPr>
          <w:t>4</w:t>
        </w:r>
        <w:r w:rsidRPr="00D254EF">
          <w:fldChar w:fldCharType="end"/>
        </w:r>
        <w:r w:rsidRPr="00D254EF">
          <w:t>|</w:t>
        </w:r>
        <w:r>
          <w:fldChar w:fldCharType="begin"/>
        </w:r>
        <w:r>
          <w:instrText xml:space="preserve"> NUMPAGES </w:instrText>
        </w:r>
        <w:r>
          <w:fldChar w:fldCharType="separate"/>
        </w:r>
        <w:r w:rsidR="00C4315F">
          <w:rPr>
            <w:noProof/>
          </w:rPr>
          <w:t>318</w:t>
        </w:r>
        <w:r>
          <w:rPr>
            <w:noProof/>
          </w:rPr>
          <w:fldChar w:fldCharType="end"/>
        </w:r>
      </w:p>
    </w:sdtContent>
  </w:sdt>
  <w:p w:rsidR="001F44D8" w:rsidRDefault="001F44D8" w:rsidP="00B31D72"/>
  <w:p w:rsidR="001F44D8" w:rsidRDefault="001F44D8"/>
  <w:p w:rsidR="001F44D8" w:rsidRDefault="001F44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4D8" w:rsidRPr="00D254EF" w:rsidRDefault="001F44D8" w:rsidP="000954CA">
    <w:pPr>
      <w:pStyle w:val="Kopfzeile"/>
    </w:pPr>
    <w:r>
      <w:rPr>
        <w:noProof/>
        <w:lang w:eastAsia="de-DE"/>
      </w:rPr>
      <w:drawing>
        <wp:inline distT="0" distB="0" distL="0" distR="0" wp14:anchorId="217754D7" wp14:editId="79FE8874">
          <wp:extent cx="2067446" cy="352540"/>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_logo_2011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74010" cy="3536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F9B"/>
    <w:multiLevelType w:val="hybridMultilevel"/>
    <w:tmpl w:val="8378F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204F76"/>
    <w:multiLevelType w:val="hybridMultilevel"/>
    <w:tmpl w:val="64546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9D5BA9"/>
    <w:multiLevelType w:val="hybridMultilevel"/>
    <w:tmpl w:val="BEA08B08"/>
    <w:lvl w:ilvl="0" w:tplc="1E7CC11E">
      <w:start w:val="1"/>
      <w:numFmt w:val="decimal"/>
      <w:pStyle w:val="Figuretable"/>
      <w:lvlText w:val="Tabelle %1"/>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090665F4"/>
    <w:multiLevelType w:val="hybridMultilevel"/>
    <w:tmpl w:val="1448503E"/>
    <w:lvl w:ilvl="0" w:tplc="E63662CA">
      <w:start w:val="1"/>
      <w:numFmt w:val="decimal"/>
      <w:lvlText w:val="%1."/>
      <w:lvlJc w:val="left"/>
      <w:pPr>
        <w:tabs>
          <w:tab w:val="num" w:pos="720"/>
        </w:tabs>
        <w:ind w:left="720" w:hanging="360"/>
      </w:pPr>
      <w:rPr>
        <w:rFonts w:hint="default"/>
        <w:sz w:val="16"/>
        <w:szCs w:val="16"/>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15:restartNumberingAfterBreak="0">
    <w:nsid w:val="09391279"/>
    <w:multiLevelType w:val="hybridMultilevel"/>
    <w:tmpl w:val="E2823F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C0B40E2"/>
    <w:multiLevelType w:val="hybridMultilevel"/>
    <w:tmpl w:val="C764DEDE"/>
    <w:lvl w:ilvl="0" w:tplc="C87CB030">
      <w:start w:val="9"/>
      <w:numFmt w:val="bullet"/>
      <w:lvlText w:val="-"/>
      <w:lvlJc w:val="left"/>
      <w:pPr>
        <w:ind w:left="720" w:hanging="360"/>
      </w:pPr>
      <w:rPr>
        <w:rFonts w:ascii="Tahoma" w:eastAsia="Times New Roman" w:hAnsi="Tahoma" w:cs="Tahoma"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537F23"/>
    <w:multiLevelType w:val="hybridMultilevel"/>
    <w:tmpl w:val="58D6A33A"/>
    <w:lvl w:ilvl="0" w:tplc="949816BE">
      <w:start w:val="10"/>
      <w:numFmt w:val="bullet"/>
      <w:lvlText w:val="-"/>
      <w:lvlJc w:val="left"/>
      <w:pPr>
        <w:ind w:left="720" w:hanging="360"/>
      </w:pPr>
      <w:rPr>
        <w:rFonts w:ascii="Credit Suisse Type Light" w:eastAsia="Times New Roman" w:hAnsi="Credit Suisse Type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1701E66"/>
    <w:multiLevelType w:val="hybridMultilevel"/>
    <w:tmpl w:val="4500659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146A51"/>
    <w:multiLevelType w:val="hybridMultilevel"/>
    <w:tmpl w:val="9E5A4C24"/>
    <w:lvl w:ilvl="0" w:tplc="C7B62346">
      <w:numFmt w:val="bullet"/>
      <w:lvlText w:val="-"/>
      <w:lvlJc w:val="left"/>
      <w:pPr>
        <w:ind w:left="720" w:hanging="360"/>
      </w:pPr>
      <w:rPr>
        <w:rFonts w:ascii="Tahoma" w:eastAsia="Times New Roman" w:hAnsi="Tahoma" w:cs="Tahom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5C2ABA"/>
    <w:multiLevelType w:val="hybridMultilevel"/>
    <w:tmpl w:val="5C5EFA5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3DB50D5"/>
    <w:multiLevelType w:val="hybridMultilevel"/>
    <w:tmpl w:val="6032FC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4975CEE"/>
    <w:multiLevelType w:val="multilevel"/>
    <w:tmpl w:val="50BA4D9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2" w15:restartNumberingAfterBreak="0">
    <w:nsid w:val="25D05E4B"/>
    <w:multiLevelType w:val="hybridMultilevel"/>
    <w:tmpl w:val="093C7DA8"/>
    <w:lvl w:ilvl="0" w:tplc="F6D28F96">
      <w:start w:val="7"/>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1180"/>
    <w:multiLevelType w:val="hybridMultilevel"/>
    <w:tmpl w:val="9BAA6ED4"/>
    <w:lvl w:ilvl="0" w:tplc="709A509A">
      <w:start w:val="7"/>
      <w:numFmt w:val="bullet"/>
      <w:lvlText w:val="-"/>
      <w:lvlJc w:val="left"/>
      <w:pPr>
        <w:ind w:left="720" w:hanging="360"/>
      </w:pPr>
      <w:rPr>
        <w:rFonts w:ascii="Tahoma" w:eastAsia="Times New Roman" w:hAnsi="Tahoma" w:cs="Tahoma"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94086A"/>
    <w:multiLevelType w:val="hybridMultilevel"/>
    <w:tmpl w:val="F1FA8B10"/>
    <w:lvl w:ilvl="0" w:tplc="08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1AC62D4"/>
    <w:multiLevelType w:val="hybridMultilevel"/>
    <w:tmpl w:val="CCFEA4C2"/>
    <w:lvl w:ilvl="0" w:tplc="92CAE0C0">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A45DFF"/>
    <w:multiLevelType w:val="hybridMultilevel"/>
    <w:tmpl w:val="84F2CE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E10681"/>
    <w:multiLevelType w:val="hybridMultilevel"/>
    <w:tmpl w:val="BC581926"/>
    <w:lvl w:ilvl="0" w:tplc="6C1E59A0">
      <w:numFmt w:val="bullet"/>
      <w:lvlText w:val="-"/>
      <w:lvlJc w:val="left"/>
      <w:pPr>
        <w:ind w:left="1080" w:hanging="360"/>
      </w:pPr>
      <w:rPr>
        <w:rFonts w:ascii="Tahoma" w:eastAsia="Times New Roman" w:hAnsi="Tahoma" w:cs="Tahom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35960758"/>
    <w:multiLevelType w:val="hybridMultilevel"/>
    <w:tmpl w:val="813E9C70"/>
    <w:lvl w:ilvl="0" w:tplc="EE8C02C4">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FF0FFB"/>
    <w:multiLevelType w:val="hybridMultilevel"/>
    <w:tmpl w:val="E14A992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3EAB6532"/>
    <w:multiLevelType w:val="hybridMultilevel"/>
    <w:tmpl w:val="EEAE254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3F1F47EF"/>
    <w:multiLevelType w:val="hybridMultilevel"/>
    <w:tmpl w:val="75A6EE0A"/>
    <w:lvl w:ilvl="0" w:tplc="949816BE">
      <w:start w:val="10"/>
      <w:numFmt w:val="bullet"/>
      <w:lvlText w:val="-"/>
      <w:lvlJc w:val="left"/>
      <w:pPr>
        <w:ind w:left="1069" w:hanging="360"/>
      </w:pPr>
      <w:rPr>
        <w:rFonts w:ascii="Credit Suisse Type Light" w:eastAsia="Times New Roman" w:hAnsi="Credit Suisse Type Light" w:cs="Times New Roman"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2" w15:restartNumberingAfterBreak="0">
    <w:nsid w:val="3F5C6AC2"/>
    <w:multiLevelType w:val="hybridMultilevel"/>
    <w:tmpl w:val="B7F6E97E"/>
    <w:lvl w:ilvl="0" w:tplc="5CA8FD22">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2E93924"/>
    <w:multiLevelType w:val="hybridMultilevel"/>
    <w:tmpl w:val="1700B098"/>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9C11B5"/>
    <w:multiLevelType w:val="hybridMultilevel"/>
    <w:tmpl w:val="753ACD26"/>
    <w:lvl w:ilvl="0" w:tplc="C9B4BBF4">
      <w:start w:val="1"/>
      <w:numFmt w:val="decimal"/>
      <w:lvlText w:val="Abbildung %1"/>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487F6AC4"/>
    <w:multiLevelType w:val="hybridMultilevel"/>
    <w:tmpl w:val="AE021C2E"/>
    <w:lvl w:ilvl="0" w:tplc="C29EADCA">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ADD3373"/>
    <w:multiLevelType w:val="hybridMultilevel"/>
    <w:tmpl w:val="89E8FD86"/>
    <w:lvl w:ilvl="0" w:tplc="2B1A0094">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C790528"/>
    <w:multiLevelType w:val="hybridMultilevel"/>
    <w:tmpl w:val="F702A9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0F6312E"/>
    <w:multiLevelType w:val="hybridMultilevel"/>
    <w:tmpl w:val="FCD2902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5B8E1291"/>
    <w:multiLevelType w:val="hybridMultilevel"/>
    <w:tmpl w:val="F3988E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DF017CE"/>
    <w:multiLevelType w:val="hybridMultilevel"/>
    <w:tmpl w:val="0E5C61D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7672845"/>
    <w:multiLevelType w:val="hybridMultilevel"/>
    <w:tmpl w:val="1FDEE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89266AE"/>
    <w:multiLevelType w:val="hybridMultilevel"/>
    <w:tmpl w:val="EF92535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3" w15:restartNumberingAfterBreak="0">
    <w:nsid w:val="6A755699"/>
    <w:multiLevelType w:val="hybridMultilevel"/>
    <w:tmpl w:val="E5FEFD7C"/>
    <w:lvl w:ilvl="0" w:tplc="0AEA3586">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ED538E0"/>
    <w:multiLevelType w:val="hybridMultilevel"/>
    <w:tmpl w:val="9C24B1B4"/>
    <w:lvl w:ilvl="0" w:tplc="56B4C898">
      <w:numFmt w:val="bullet"/>
      <w:lvlText w:val=""/>
      <w:lvlJc w:val="left"/>
      <w:pPr>
        <w:ind w:left="720" w:hanging="360"/>
      </w:pPr>
      <w:rPr>
        <w:rFonts w:ascii="Wingdings" w:eastAsia="Times New Roman" w:hAnsi="Wingdings"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F2C2E4D"/>
    <w:multiLevelType w:val="hybridMultilevel"/>
    <w:tmpl w:val="C438496E"/>
    <w:lvl w:ilvl="0" w:tplc="AE60442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2E93657"/>
    <w:multiLevelType w:val="hybridMultilevel"/>
    <w:tmpl w:val="B0DC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9C43775"/>
    <w:multiLevelType w:val="multilevel"/>
    <w:tmpl w:val="69E6280E"/>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1A6D4C"/>
    <w:multiLevelType w:val="hybridMultilevel"/>
    <w:tmpl w:val="64F8006A"/>
    <w:lvl w:ilvl="0" w:tplc="DF6CB94E">
      <w:numFmt w:val="bullet"/>
      <w:lvlText w:val="-"/>
      <w:lvlJc w:val="left"/>
      <w:pPr>
        <w:ind w:left="720" w:hanging="360"/>
      </w:pPr>
      <w:rPr>
        <w:rFonts w:ascii="Credit Suisse Type Light" w:eastAsia="Times New Roman" w:hAnsi="Credit Suisse Type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DC674E2"/>
    <w:multiLevelType w:val="multilevel"/>
    <w:tmpl w:val="00EA8F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2849"/>
        </w:tabs>
        <w:ind w:left="2849"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4"/>
  </w:num>
  <w:num w:numId="2">
    <w:abstractNumId w:val="2"/>
  </w:num>
  <w:num w:numId="3">
    <w:abstractNumId w:val="37"/>
  </w:num>
  <w:num w:numId="4">
    <w:abstractNumId w:val="11"/>
  </w:num>
  <w:num w:numId="5">
    <w:abstractNumId w:val="9"/>
  </w:num>
  <w:num w:numId="6">
    <w:abstractNumId w:val="29"/>
  </w:num>
  <w:num w:numId="7">
    <w:abstractNumId w:val="3"/>
  </w:num>
  <w:num w:numId="8">
    <w:abstractNumId w:val="7"/>
  </w:num>
  <w:num w:numId="9">
    <w:abstractNumId w:val="23"/>
  </w:num>
  <w:num w:numId="10">
    <w:abstractNumId w:val="25"/>
  </w:num>
  <w:num w:numId="11">
    <w:abstractNumId w:val="15"/>
  </w:num>
  <w:num w:numId="12">
    <w:abstractNumId w:val="21"/>
  </w:num>
  <w:num w:numId="13">
    <w:abstractNumId w:val="6"/>
  </w:num>
  <w:num w:numId="14">
    <w:abstractNumId w:val="22"/>
  </w:num>
  <w:num w:numId="15">
    <w:abstractNumId w:val="5"/>
  </w:num>
  <w:num w:numId="16">
    <w:abstractNumId w:val="18"/>
  </w:num>
  <w:num w:numId="17">
    <w:abstractNumId w:val="33"/>
  </w:num>
  <w:num w:numId="18">
    <w:abstractNumId w:val="12"/>
  </w:num>
  <w:num w:numId="19">
    <w:abstractNumId w:val="13"/>
  </w:num>
  <w:num w:numId="20">
    <w:abstractNumId w:val="14"/>
  </w:num>
  <w:num w:numId="21">
    <w:abstractNumId w:val="0"/>
  </w:num>
  <w:num w:numId="22">
    <w:abstractNumId w:val="16"/>
  </w:num>
  <w:num w:numId="23">
    <w:abstractNumId w:val="31"/>
  </w:num>
  <w:num w:numId="24">
    <w:abstractNumId w:val="30"/>
  </w:num>
  <w:num w:numId="25">
    <w:abstractNumId w:val="26"/>
  </w:num>
  <w:num w:numId="26">
    <w:abstractNumId w:val="8"/>
  </w:num>
  <w:num w:numId="27">
    <w:abstractNumId w:val="17"/>
  </w:num>
  <w:num w:numId="28">
    <w:abstractNumId w:val="35"/>
  </w:num>
  <w:num w:numId="29">
    <w:abstractNumId w:val="1"/>
  </w:num>
  <w:num w:numId="30">
    <w:abstractNumId w:val="28"/>
  </w:num>
  <w:num w:numId="31">
    <w:abstractNumId w:val="19"/>
  </w:num>
  <w:num w:numId="32">
    <w:abstractNumId w:val="20"/>
  </w:num>
  <w:num w:numId="33">
    <w:abstractNumId w:val="39"/>
  </w:num>
  <w:num w:numId="34">
    <w:abstractNumId w:val="38"/>
  </w:num>
  <w:num w:numId="35">
    <w:abstractNumId w:val="27"/>
  </w:num>
  <w:num w:numId="36">
    <w:abstractNumId w:val="10"/>
  </w:num>
  <w:num w:numId="37">
    <w:abstractNumId w:val="36"/>
  </w:num>
  <w:num w:numId="38">
    <w:abstractNumId w:val="34"/>
  </w:num>
  <w:num w:numId="39">
    <w:abstractNumId w:val="4"/>
  </w:num>
  <w:num w:numId="40">
    <w:abstractNumId w:val="32"/>
  </w:num>
  <w:num w:numId="41">
    <w:abstractNumId w:val="11"/>
  </w:num>
  <w:num w:numId="42">
    <w:abstractNumId w:val="11"/>
  </w:num>
  <w:num w:numId="43">
    <w:abstractNumId w:val="11"/>
  </w:num>
  <w:num w:numId="44">
    <w:abstractNumId w:val="11"/>
  </w:num>
  <w:num w:numId="45">
    <w:abstractNumId w:val="11"/>
  </w:num>
  <w:num w:numId="46">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de-DE" w:vendorID="64" w:dllVersion="0" w:nlCheck="1" w:checkStyle="0"/>
  <w:activeWritingStyle w:appName="MSWord" w:lang="en-GB" w:vendorID="64" w:dllVersion="0" w:nlCheck="1" w:checkStyle="1"/>
  <w:activeWritingStyle w:appName="MSWord" w:lang="en-US" w:vendorID="64" w:dllVersion="0" w:nlCheck="1" w:checkStyle="0"/>
  <w:activeWritingStyle w:appName="MSWord" w:lang="de-CH" w:vendorID="64" w:dllVersion="0" w:nlCheck="1" w:checkStyle="0"/>
  <w:activeWritingStyle w:appName="MSWord" w:lang="fr-CH" w:vendorID="64" w:dllVersion="0" w:nlCheck="1" w:checkStyle="1"/>
  <w:activeWritingStyle w:appName="MSWord" w:lang="it-IT"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344"/>
    <w:rsid w:val="00000158"/>
    <w:rsid w:val="00000296"/>
    <w:rsid w:val="000003CC"/>
    <w:rsid w:val="000003EB"/>
    <w:rsid w:val="0000110C"/>
    <w:rsid w:val="000018CE"/>
    <w:rsid w:val="00002963"/>
    <w:rsid w:val="00002DDE"/>
    <w:rsid w:val="00003104"/>
    <w:rsid w:val="00003702"/>
    <w:rsid w:val="00003DDE"/>
    <w:rsid w:val="00004365"/>
    <w:rsid w:val="00004C66"/>
    <w:rsid w:val="00005308"/>
    <w:rsid w:val="000053DF"/>
    <w:rsid w:val="00005E12"/>
    <w:rsid w:val="00006761"/>
    <w:rsid w:val="000069D4"/>
    <w:rsid w:val="00007541"/>
    <w:rsid w:val="00010122"/>
    <w:rsid w:val="000108DC"/>
    <w:rsid w:val="00011699"/>
    <w:rsid w:val="00011759"/>
    <w:rsid w:val="00012646"/>
    <w:rsid w:val="00012B0D"/>
    <w:rsid w:val="000146BF"/>
    <w:rsid w:val="0001477E"/>
    <w:rsid w:val="00016BFF"/>
    <w:rsid w:val="0002071D"/>
    <w:rsid w:val="0002098A"/>
    <w:rsid w:val="00021AD3"/>
    <w:rsid w:val="00022181"/>
    <w:rsid w:val="00022529"/>
    <w:rsid w:val="00022962"/>
    <w:rsid w:val="00022D2F"/>
    <w:rsid w:val="00022EF9"/>
    <w:rsid w:val="00024801"/>
    <w:rsid w:val="0002545A"/>
    <w:rsid w:val="00025ACD"/>
    <w:rsid w:val="00027709"/>
    <w:rsid w:val="000307BC"/>
    <w:rsid w:val="0003116E"/>
    <w:rsid w:val="000318E7"/>
    <w:rsid w:val="00032F92"/>
    <w:rsid w:val="00033725"/>
    <w:rsid w:val="00033D5E"/>
    <w:rsid w:val="00034375"/>
    <w:rsid w:val="000363BE"/>
    <w:rsid w:val="00036E56"/>
    <w:rsid w:val="000377CC"/>
    <w:rsid w:val="000402B4"/>
    <w:rsid w:val="000405D0"/>
    <w:rsid w:val="0004255A"/>
    <w:rsid w:val="00043B91"/>
    <w:rsid w:val="0004484C"/>
    <w:rsid w:val="00044D92"/>
    <w:rsid w:val="00046924"/>
    <w:rsid w:val="000473F0"/>
    <w:rsid w:val="0004751F"/>
    <w:rsid w:val="00047573"/>
    <w:rsid w:val="000501E8"/>
    <w:rsid w:val="00050305"/>
    <w:rsid w:val="00051D2F"/>
    <w:rsid w:val="000520FC"/>
    <w:rsid w:val="000522B1"/>
    <w:rsid w:val="000530B5"/>
    <w:rsid w:val="0005346F"/>
    <w:rsid w:val="000546AF"/>
    <w:rsid w:val="000569BF"/>
    <w:rsid w:val="00057A75"/>
    <w:rsid w:val="00057FA8"/>
    <w:rsid w:val="000612C0"/>
    <w:rsid w:val="0006162E"/>
    <w:rsid w:val="00062380"/>
    <w:rsid w:val="0006239A"/>
    <w:rsid w:val="000627C0"/>
    <w:rsid w:val="00062D59"/>
    <w:rsid w:val="000631D8"/>
    <w:rsid w:val="00063CDF"/>
    <w:rsid w:val="00063F0F"/>
    <w:rsid w:val="0006418C"/>
    <w:rsid w:val="0006450F"/>
    <w:rsid w:val="0006483F"/>
    <w:rsid w:val="00064DD1"/>
    <w:rsid w:val="00065009"/>
    <w:rsid w:val="0006593A"/>
    <w:rsid w:val="0006697F"/>
    <w:rsid w:val="00066E49"/>
    <w:rsid w:val="000670F8"/>
    <w:rsid w:val="000713F8"/>
    <w:rsid w:val="00071E43"/>
    <w:rsid w:val="00072128"/>
    <w:rsid w:val="00073820"/>
    <w:rsid w:val="00073CDF"/>
    <w:rsid w:val="00074236"/>
    <w:rsid w:val="00074B16"/>
    <w:rsid w:val="00075036"/>
    <w:rsid w:val="00075796"/>
    <w:rsid w:val="0007645D"/>
    <w:rsid w:val="00076C65"/>
    <w:rsid w:val="00077A26"/>
    <w:rsid w:val="00077A33"/>
    <w:rsid w:val="00080204"/>
    <w:rsid w:val="00081B0E"/>
    <w:rsid w:val="000826A0"/>
    <w:rsid w:val="00082939"/>
    <w:rsid w:val="00082D26"/>
    <w:rsid w:val="00082D5B"/>
    <w:rsid w:val="00083534"/>
    <w:rsid w:val="000837FC"/>
    <w:rsid w:val="000840E5"/>
    <w:rsid w:val="00085239"/>
    <w:rsid w:val="0008595B"/>
    <w:rsid w:val="00086C81"/>
    <w:rsid w:val="00090171"/>
    <w:rsid w:val="00090B98"/>
    <w:rsid w:val="00090CBB"/>
    <w:rsid w:val="000913A4"/>
    <w:rsid w:val="000929C3"/>
    <w:rsid w:val="000946A4"/>
    <w:rsid w:val="000954CA"/>
    <w:rsid w:val="000969A0"/>
    <w:rsid w:val="00097238"/>
    <w:rsid w:val="000977AF"/>
    <w:rsid w:val="00097F70"/>
    <w:rsid w:val="000A026B"/>
    <w:rsid w:val="000A0F05"/>
    <w:rsid w:val="000A19F6"/>
    <w:rsid w:val="000A2246"/>
    <w:rsid w:val="000A2481"/>
    <w:rsid w:val="000A25D4"/>
    <w:rsid w:val="000A4126"/>
    <w:rsid w:val="000A4E3A"/>
    <w:rsid w:val="000A526C"/>
    <w:rsid w:val="000A56E5"/>
    <w:rsid w:val="000A6F80"/>
    <w:rsid w:val="000A7ABD"/>
    <w:rsid w:val="000A7F66"/>
    <w:rsid w:val="000B00AA"/>
    <w:rsid w:val="000B24E8"/>
    <w:rsid w:val="000B35AF"/>
    <w:rsid w:val="000B40AB"/>
    <w:rsid w:val="000B46B7"/>
    <w:rsid w:val="000B4BE7"/>
    <w:rsid w:val="000B6544"/>
    <w:rsid w:val="000B6787"/>
    <w:rsid w:val="000C1616"/>
    <w:rsid w:val="000C1FAB"/>
    <w:rsid w:val="000C2507"/>
    <w:rsid w:val="000C28C9"/>
    <w:rsid w:val="000C3DD2"/>
    <w:rsid w:val="000C52A5"/>
    <w:rsid w:val="000C5314"/>
    <w:rsid w:val="000C5617"/>
    <w:rsid w:val="000C6387"/>
    <w:rsid w:val="000D0130"/>
    <w:rsid w:val="000D0821"/>
    <w:rsid w:val="000D0980"/>
    <w:rsid w:val="000D0E70"/>
    <w:rsid w:val="000D1DCC"/>
    <w:rsid w:val="000D2834"/>
    <w:rsid w:val="000D30E0"/>
    <w:rsid w:val="000D3DF3"/>
    <w:rsid w:val="000D603F"/>
    <w:rsid w:val="000D6175"/>
    <w:rsid w:val="000D73B5"/>
    <w:rsid w:val="000E093A"/>
    <w:rsid w:val="000E0FF5"/>
    <w:rsid w:val="000E1211"/>
    <w:rsid w:val="000E1287"/>
    <w:rsid w:val="000E148C"/>
    <w:rsid w:val="000E1ACE"/>
    <w:rsid w:val="000E1ECC"/>
    <w:rsid w:val="000E1F83"/>
    <w:rsid w:val="000E3B82"/>
    <w:rsid w:val="000E6575"/>
    <w:rsid w:val="000E6E8B"/>
    <w:rsid w:val="000E77A2"/>
    <w:rsid w:val="000F0184"/>
    <w:rsid w:val="000F0386"/>
    <w:rsid w:val="000F4A89"/>
    <w:rsid w:val="000F4AAE"/>
    <w:rsid w:val="000F4C9A"/>
    <w:rsid w:val="000F58CB"/>
    <w:rsid w:val="000F617A"/>
    <w:rsid w:val="000F7203"/>
    <w:rsid w:val="000F75ED"/>
    <w:rsid w:val="000F79E4"/>
    <w:rsid w:val="000F7FAB"/>
    <w:rsid w:val="0010121E"/>
    <w:rsid w:val="00102344"/>
    <w:rsid w:val="00102847"/>
    <w:rsid w:val="001036B5"/>
    <w:rsid w:val="00106167"/>
    <w:rsid w:val="0010725F"/>
    <w:rsid w:val="00107FF4"/>
    <w:rsid w:val="0011075E"/>
    <w:rsid w:val="001114EC"/>
    <w:rsid w:val="0011282D"/>
    <w:rsid w:val="00112A21"/>
    <w:rsid w:val="00113B31"/>
    <w:rsid w:val="00113BDE"/>
    <w:rsid w:val="00113D14"/>
    <w:rsid w:val="0011422F"/>
    <w:rsid w:val="00114995"/>
    <w:rsid w:val="001157D2"/>
    <w:rsid w:val="001159B2"/>
    <w:rsid w:val="00115B9F"/>
    <w:rsid w:val="00115F2D"/>
    <w:rsid w:val="0011604C"/>
    <w:rsid w:val="00116BBE"/>
    <w:rsid w:val="00120B02"/>
    <w:rsid w:val="0012155D"/>
    <w:rsid w:val="00121DD2"/>
    <w:rsid w:val="00121E02"/>
    <w:rsid w:val="00121F5A"/>
    <w:rsid w:val="0012259D"/>
    <w:rsid w:val="00122BF6"/>
    <w:rsid w:val="001231A0"/>
    <w:rsid w:val="00123906"/>
    <w:rsid w:val="00124736"/>
    <w:rsid w:val="00125CFC"/>
    <w:rsid w:val="0012786C"/>
    <w:rsid w:val="00127BC5"/>
    <w:rsid w:val="00130B98"/>
    <w:rsid w:val="001322D8"/>
    <w:rsid w:val="00133FD8"/>
    <w:rsid w:val="001344A8"/>
    <w:rsid w:val="00135123"/>
    <w:rsid w:val="00136009"/>
    <w:rsid w:val="00136E1A"/>
    <w:rsid w:val="001371B4"/>
    <w:rsid w:val="0013729E"/>
    <w:rsid w:val="00140CE8"/>
    <w:rsid w:val="00141D94"/>
    <w:rsid w:val="001423A0"/>
    <w:rsid w:val="00143F9B"/>
    <w:rsid w:val="001449A5"/>
    <w:rsid w:val="00144F10"/>
    <w:rsid w:val="00145406"/>
    <w:rsid w:val="0014543A"/>
    <w:rsid w:val="00146842"/>
    <w:rsid w:val="001473A3"/>
    <w:rsid w:val="00150A05"/>
    <w:rsid w:val="001520D9"/>
    <w:rsid w:val="00152902"/>
    <w:rsid w:val="001548F2"/>
    <w:rsid w:val="00154A93"/>
    <w:rsid w:val="00154BE6"/>
    <w:rsid w:val="00154D4F"/>
    <w:rsid w:val="0015519C"/>
    <w:rsid w:val="0015636A"/>
    <w:rsid w:val="0015694B"/>
    <w:rsid w:val="00156C2A"/>
    <w:rsid w:val="001612CF"/>
    <w:rsid w:val="00161872"/>
    <w:rsid w:val="00162511"/>
    <w:rsid w:val="00162A22"/>
    <w:rsid w:val="00163887"/>
    <w:rsid w:val="00163969"/>
    <w:rsid w:val="00163F39"/>
    <w:rsid w:val="00164926"/>
    <w:rsid w:val="00165124"/>
    <w:rsid w:val="001660DE"/>
    <w:rsid w:val="00166F26"/>
    <w:rsid w:val="00167D68"/>
    <w:rsid w:val="00171642"/>
    <w:rsid w:val="001736FC"/>
    <w:rsid w:val="001744D4"/>
    <w:rsid w:val="001754F3"/>
    <w:rsid w:val="00176E79"/>
    <w:rsid w:val="001773C7"/>
    <w:rsid w:val="001807BD"/>
    <w:rsid w:val="001815A7"/>
    <w:rsid w:val="0018215C"/>
    <w:rsid w:val="001827B2"/>
    <w:rsid w:val="001835B3"/>
    <w:rsid w:val="001835CC"/>
    <w:rsid w:val="00183AD4"/>
    <w:rsid w:val="001846B5"/>
    <w:rsid w:val="00185BBA"/>
    <w:rsid w:val="00185C11"/>
    <w:rsid w:val="00185C47"/>
    <w:rsid w:val="001873EC"/>
    <w:rsid w:val="0018749B"/>
    <w:rsid w:val="00187503"/>
    <w:rsid w:val="0019021D"/>
    <w:rsid w:val="00190B91"/>
    <w:rsid w:val="00190F8A"/>
    <w:rsid w:val="0019162A"/>
    <w:rsid w:val="00192799"/>
    <w:rsid w:val="00192EC1"/>
    <w:rsid w:val="00192EF1"/>
    <w:rsid w:val="00192F27"/>
    <w:rsid w:val="0019364C"/>
    <w:rsid w:val="00194834"/>
    <w:rsid w:val="001952B2"/>
    <w:rsid w:val="00195787"/>
    <w:rsid w:val="00196B0B"/>
    <w:rsid w:val="001A004E"/>
    <w:rsid w:val="001A0CB4"/>
    <w:rsid w:val="001A21B5"/>
    <w:rsid w:val="001A22C5"/>
    <w:rsid w:val="001A3725"/>
    <w:rsid w:val="001A4310"/>
    <w:rsid w:val="001A43F4"/>
    <w:rsid w:val="001A5B6F"/>
    <w:rsid w:val="001A6881"/>
    <w:rsid w:val="001A6B4E"/>
    <w:rsid w:val="001A6B7F"/>
    <w:rsid w:val="001A6B93"/>
    <w:rsid w:val="001A6DB0"/>
    <w:rsid w:val="001A70B5"/>
    <w:rsid w:val="001A7CF3"/>
    <w:rsid w:val="001B0D1E"/>
    <w:rsid w:val="001B1324"/>
    <w:rsid w:val="001B2C88"/>
    <w:rsid w:val="001B2D10"/>
    <w:rsid w:val="001B3A99"/>
    <w:rsid w:val="001B42D9"/>
    <w:rsid w:val="001B657D"/>
    <w:rsid w:val="001B6582"/>
    <w:rsid w:val="001B685E"/>
    <w:rsid w:val="001B7D33"/>
    <w:rsid w:val="001C03D0"/>
    <w:rsid w:val="001C08BD"/>
    <w:rsid w:val="001C1657"/>
    <w:rsid w:val="001C2547"/>
    <w:rsid w:val="001C3028"/>
    <w:rsid w:val="001C3102"/>
    <w:rsid w:val="001C3569"/>
    <w:rsid w:val="001C4265"/>
    <w:rsid w:val="001C4BB6"/>
    <w:rsid w:val="001C5457"/>
    <w:rsid w:val="001C5ACB"/>
    <w:rsid w:val="001C5EFE"/>
    <w:rsid w:val="001C6978"/>
    <w:rsid w:val="001C69D4"/>
    <w:rsid w:val="001C70F1"/>
    <w:rsid w:val="001D0788"/>
    <w:rsid w:val="001D0F51"/>
    <w:rsid w:val="001D174B"/>
    <w:rsid w:val="001D1EEF"/>
    <w:rsid w:val="001D3C18"/>
    <w:rsid w:val="001D3FD1"/>
    <w:rsid w:val="001D46B4"/>
    <w:rsid w:val="001D4810"/>
    <w:rsid w:val="001D52A3"/>
    <w:rsid w:val="001D58CA"/>
    <w:rsid w:val="001D7286"/>
    <w:rsid w:val="001D7591"/>
    <w:rsid w:val="001D75F8"/>
    <w:rsid w:val="001E09A6"/>
    <w:rsid w:val="001E0CBD"/>
    <w:rsid w:val="001E0F8F"/>
    <w:rsid w:val="001E10AD"/>
    <w:rsid w:val="001E22DF"/>
    <w:rsid w:val="001E24C0"/>
    <w:rsid w:val="001E3194"/>
    <w:rsid w:val="001E3737"/>
    <w:rsid w:val="001E399F"/>
    <w:rsid w:val="001E4A63"/>
    <w:rsid w:val="001E4ED5"/>
    <w:rsid w:val="001E5B42"/>
    <w:rsid w:val="001E5BD8"/>
    <w:rsid w:val="001E5C2A"/>
    <w:rsid w:val="001E667F"/>
    <w:rsid w:val="001E7C85"/>
    <w:rsid w:val="001E7CAB"/>
    <w:rsid w:val="001F096D"/>
    <w:rsid w:val="001F11F6"/>
    <w:rsid w:val="001F1415"/>
    <w:rsid w:val="001F17F4"/>
    <w:rsid w:val="001F18DD"/>
    <w:rsid w:val="001F2431"/>
    <w:rsid w:val="001F243B"/>
    <w:rsid w:val="001F2D43"/>
    <w:rsid w:val="001F3113"/>
    <w:rsid w:val="001F3507"/>
    <w:rsid w:val="001F43DA"/>
    <w:rsid w:val="001F44D8"/>
    <w:rsid w:val="001F4651"/>
    <w:rsid w:val="001F4A71"/>
    <w:rsid w:val="001F4A86"/>
    <w:rsid w:val="001F4B6E"/>
    <w:rsid w:val="001F4CAF"/>
    <w:rsid w:val="001F4DB7"/>
    <w:rsid w:val="001F590C"/>
    <w:rsid w:val="001F6CA9"/>
    <w:rsid w:val="001F7C93"/>
    <w:rsid w:val="001F7CEA"/>
    <w:rsid w:val="00200A8C"/>
    <w:rsid w:val="002042F5"/>
    <w:rsid w:val="002058BC"/>
    <w:rsid w:val="00205C89"/>
    <w:rsid w:val="00207966"/>
    <w:rsid w:val="002105FD"/>
    <w:rsid w:val="00210952"/>
    <w:rsid w:val="00211685"/>
    <w:rsid w:val="00211A53"/>
    <w:rsid w:val="00212393"/>
    <w:rsid w:val="002127DA"/>
    <w:rsid w:val="0021439A"/>
    <w:rsid w:val="0021464D"/>
    <w:rsid w:val="002146E3"/>
    <w:rsid w:val="00214AFB"/>
    <w:rsid w:val="00214F27"/>
    <w:rsid w:val="002164DD"/>
    <w:rsid w:val="00216E28"/>
    <w:rsid w:val="00216F9D"/>
    <w:rsid w:val="0021729A"/>
    <w:rsid w:val="00217D71"/>
    <w:rsid w:val="002207CA"/>
    <w:rsid w:val="00220D73"/>
    <w:rsid w:val="00220DAA"/>
    <w:rsid w:val="00220EE2"/>
    <w:rsid w:val="00220F6C"/>
    <w:rsid w:val="00221BE9"/>
    <w:rsid w:val="002232EE"/>
    <w:rsid w:val="002240C4"/>
    <w:rsid w:val="00224307"/>
    <w:rsid w:val="002243BA"/>
    <w:rsid w:val="00224A76"/>
    <w:rsid w:val="00224AC8"/>
    <w:rsid w:val="00224D0E"/>
    <w:rsid w:val="00225180"/>
    <w:rsid w:val="00225339"/>
    <w:rsid w:val="0022558F"/>
    <w:rsid w:val="00225EFA"/>
    <w:rsid w:val="00226B9A"/>
    <w:rsid w:val="00227091"/>
    <w:rsid w:val="00227118"/>
    <w:rsid w:val="00232360"/>
    <w:rsid w:val="0023443B"/>
    <w:rsid w:val="00235317"/>
    <w:rsid w:val="00236864"/>
    <w:rsid w:val="00237130"/>
    <w:rsid w:val="00241503"/>
    <w:rsid w:val="002425D9"/>
    <w:rsid w:val="00243254"/>
    <w:rsid w:val="00243483"/>
    <w:rsid w:val="00245517"/>
    <w:rsid w:val="002457D4"/>
    <w:rsid w:val="00246548"/>
    <w:rsid w:val="0024727D"/>
    <w:rsid w:val="002476C7"/>
    <w:rsid w:val="00247F55"/>
    <w:rsid w:val="002502C1"/>
    <w:rsid w:val="00250559"/>
    <w:rsid w:val="00250B09"/>
    <w:rsid w:val="002517E3"/>
    <w:rsid w:val="00251BB9"/>
    <w:rsid w:val="00252191"/>
    <w:rsid w:val="002550C9"/>
    <w:rsid w:val="00255490"/>
    <w:rsid w:val="00255732"/>
    <w:rsid w:val="00255986"/>
    <w:rsid w:val="00255CC3"/>
    <w:rsid w:val="0025664A"/>
    <w:rsid w:val="00256A22"/>
    <w:rsid w:val="00257D92"/>
    <w:rsid w:val="00260287"/>
    <w:rsid w:val="0026079B"/>
    <w:rsid w:val="00261708"/>
    <w:rsid w:val="00261A3A"/>
    <w:rsid w:val="00262120"/>
    <w:rsid w:val="00263AFD"/>
    <w:rsid w:val="002652C7"/>
    <w:rsid w:val="00265F58"/>
    <w:rsid w:val="002667DB"/>
    <w:rsid w:val="00266D21"/>
    <w:rsid w:val="00267B1E"/>
    <w:rsid w:val="00267BD6"/>
    <w:rsid w:val="00267E65"/>
    <w:rsid w:val="002705A7"/>
    <w:rsid w:val="002706B0"/>
    <w:rsid w:val="002731DB"/>
    <w:rsid w:val="002734A9"/>
    <w:rsid w:val="002738AB"/>
    <w:rsid w:val="00273F01"/>
    <w:rsid w:val="00274A70"/>
    <w:rsid w:val="00274B5F"/>
    <w:rsid w:val="00275CC1"/>
    <w:rsid w:val="0027684F"/>
    <w:rsid w:val="00276F13"/>
    <w:rsid w:val="002800CD"/>
    <w:rsid w:val="0028010F"/>
    <w:rsid w:val="002805C3"/>
    <w:rsid w:val="002806A7"/>
    <w:rsid w:val="00280E30"/>
    <w:rsid w:val="002818EC"/>
    <w:rsid w:val="00282D48"/>
    <w:rsid w:val="002844FD"/>
    <w:rsid w:val="00285EFF"/>
    <w:rsid w:val="0028618F"/>
    <w:rsid w:val="00286C88"/>
    <w:rsid w:val="00287E43"/>
    <w:rsid w:val="00290A9F"/>
    <w:rsid w:val="00290F23"/>
    <w:rsid w:val="002911DC"/>
    <w:rsid w:val="00291251"/>
    <w:rsid w:val="00291412"/>
    <w:rsid w:val="002919FE"/>
    <w:rsid w:val="00291AD6"/>
    <w:rsid w:val="00292D45"/>
    <w:rsid w:val="00293ACF"/>
    <w:rsid w:val="002946D5"/>
    <w:rsid w:val="0029529D"/>
    <w:rsid w:val="00295E51"/>
    <w:rsid w:val="002968C7"/>
    <w:rsid w:val="0029736A"/>
    <w:rsid w:val="0029747B"/>
    <w:rsid w:val="00297820"/>
    <w:rsid w:val="00297E01"/>
    <w:rsid w:val="002A0431"/>
    <w:rsid w:val="002A338F"/>
    <w:rsid w:val="002A38E6"/>
    <w:rsid w:val="002A39E1"/>
    <w:rsid w:val="002A42A6"/>
    <w:rsid w:val="002A4419"/>
    <w:rsid w:val="002A453C"/>
    <w:rsid w:val="002A4851"/>
    <w:rsid w:val="002A5762"/>
    <w:rsid w:val="002A58C7"/>
    <w:rsid w:val="002A5FD7"/>
    <w:rsid w:val="002A6854"/>
    <w:rsid w:val="002A7FBF"/>
    <w:rsid w:val="002B0265"/>
    <w:rsid w:val="002B0591"/>
    <w:rsid w:val="002B1C4B"/>
    <w:rsid w:val="002B1CEB"/>
    <w:rsid w:val="002B23D9"/>
    <w:rsid w:val="002B23DB"/>
    <w:rsid w:val="002B287B"/>
    <w:rsid w:val="002B2E91"/>
    <w:rsid w:val="002B46CB"/>
    <w:rsid w:val="002B483F"/>
    <w:rsid w:val="002B5995"/>
    <w:rsid w:val="002B70AB"/>
    <w:rsid w:val="002B7728"/>
    <w:rsid w:val="002C034A"/>
    <w:rsid w:val="002C0F14"/>
    <w:rsid w:val="002C0F40"/>
    <w:rsid w:val="002C1C14"/>
    <w:rsid w:val="002C1FAA"/>
    <w:rsid w:val="002C3A09"/>
    <w:rsid w:val="002C3E17"/>
    <w:rsid w:val="002C5391"/>
    <w:rsid w:val="002C5781"/>
    <w:rsid w:val="002D04A3"/>
    <w:rsid w:val="002D0657"/>
    <w:rsid w:val="002D0E04"/>
    <w:rsid w:val="002D0E70"/>
    <w:rsid w:val="002D15E6"/>
    <w:rsid w:val="002D38D1"/>
    <w:rsid w:val="002D4192"/>
    <w:rsid w:val="002D62D3"/>
    <w:rsid w:val="002D675D"/>
    <w:rsid w:val="002D72E5"/>
    <w:rsid w:val="002D75CD"/>
    <w:rsid w:val="002E0645"/>
    <w:rsid w:val="002E0E01"/>
    <w:rsid w:val="002E0F84"/>
    <w:rsid w:val="002E155C"/>
    <w:rsid w:val="002E2787"/>
    <w:rsid w:val="002E37E4"/>
    <w:rsid w:val="002E4399"/>
    <w:rsid w:val="002E4980"/>
    <w:rsid w:val="002E51DB"/>
    <w:rsid w:val="002E5894"/>
    <w:rsid w:val="002E69D8"/>
    <w:rsid w:val="002E6CF8"/>
    <w:rsid w:val="002E7601"/>
    <w:rsid w:val="002E7ED3"/>
    <w:rsid w:val="002F244D"/>
    <w:rsid w:val="002F2CF3"/>
    <w:rsid w:val="002F2EED"/>
    <w:rsid w:val="002F31F2"/>
    <w:rsid w:val="002F3EAC"/>
    <w:rsid w:val="002F609B"/>
    <w:rsid w:val="002F64D9"/>
    <w:rsid w:val="002F67CA"/>
    <w:rsid w:val="002F7C6D"/>
    <w:rsid w:val="0030000F"/>
    <w:rsid w:val="003005C2"/>
    <w:rsid w:val="0030078B"/>
    <w:rsid w:val="003019B6"/>
    <w:rsid w:val="00301F11"/>
    <w:rsid w:val="00303D26"/>
    <w:rsid w:val="00306210"/>
    <w:rsid w:val="00306452"/>
    <w:rsid w:val="0030695F"/>
    <w:rsid w:val="00307CC0"/>
    <w:rsid w:val="0031010D"/>
    <w:rsid w:val="00310E65"/>
    <w:rsid w:val="003117CC"/>
    <w:rsid w:val="00311E9B"/>
    <w:rsid w:val="00312B8F"/>
    <w:rsid w:val="00313986"/>
    <w:rsid w:val="003139D3"/>
    <w:rsid w:val="00313A14"/>
    <w:rsid w:val="00313E49"/>
    <w:rsid w:val="003149B2"/>
    <w:rsid w:val="003164D2"/>
    <w:rsid w:val="00317347"/>
    <w:rsid w:val="00317817"/>
    <w:rsid w:val="00320343"/>
    <w:rsid w:val="00320C5A"/>
    <w:rsid w:val="003219DC"/>
    <w:rsid w:val="00322927"/>
    <w:rsid w:val="003229A5"/>
    <w:rsid w:val="00322A80"/>
    <w:rsid w:val="00322C7B"/>
    <w:rsid w:val="0032387D"/>
    <w:rsid w:val="00323C82"/>
    <w:rsid w:val="0032410D"/>
    <w:rsid w:val="0032553E"/>
    <w:rsid w:val="00326D9E"/>
    <w:rsid w:val="00327413"/>
    <w:rsid w:val="00327700"/>
    <w:rsid w:val="003304E2"/>
    <w:rsid w:val="00330BF7"/>
    <w:rsid w:val="003318BA"/>
    <w:rsid w:val="0033465C"/>
    <w:rsid w:val="00334CE2"/>
    <w:rsid w:val="003352F2"/>
    <w:rsid w:val="003356F3"/>
    <w:rsid w:val="003361CF"/>
    <w:rsid w:val="0033642B"/>
    <w:rsid w:val="00336434"/>
    <w:rsid w:val="003365EB"/>
    <w:rsid w:val="00336A16"/>
    <w:rsid w:val="0033747A"/>
    <w:rsid w:val="00341361"/>
    <w:rsid w:val="0034326E"/>
    <w:rsid w:val="00343BAA"/>
    <w:rsid w:val="003459D8"/>
    <w:rsid w:val="00346000"/>
    <w:rsid w:val="00346EF5"/>
    <w:rsid w:val="00347531"/>
    <w:rsid w:val="00347BBA"/>
    <w:rsid w:val="00347ED7"/>
    <w:rsid w:val="003507EE"/>
    <w:rsid w:val="00350C92"/>
    <w:rsid w:val="00351522"/>
    <w:rsid w:val="003526DA"/>
    <w:rsid w:val="00352A29"/>
    <w:rsid w:val="0035350A"/>
    <w:rsid w:val="00354096"/>
    <w:rsid w:val="003543AE"/>
    <w:rsid w:val="00354F3B"/>
    <w:rsid w:val="003552C5"/>
    <w:rsid w:val="0035630C"/>
    <w:rsid w:val="003563E9"/>
    <w:rsid w:val="00356D87"/>
    <w:rsid w:val="00357247"/>
    <w:rsid w:val="003576A9"/>
    <w:rsid w:val="003578A9"/>
    <w:rsid w:val="0036272F"/>
    <w:rsid w:val="00362C84"/>
    <w:rsid w:val="00364987"/>
    <w:rsid w:val="00364BC3"/>
    <w:rsid w:val="00365293"/>
    <w:rsid w:val="00365C6F"/>
    <w:rsid w:val="003662A7"/>
    <w:rsid w:val="00367B6C"/>
    <w:rsid w:val="00367EFA"/>
    <w:rsid w:val="00370DA8"/>
    <w:rsid w:val="00371DFC"/>
    <w:rsid w:val="00372744"/>
    <w:rsid w:val="00372D5E"/>
    <w:rsid w:val="0037305C"/>
    <w:rsid w:val="00373689"/>
    <w:rsid w:val="00373DC8"/>
    <w:rsid w:val="00373FCC"/>
    <w:rsid w:val="003741AA"/>
    <w:rsid w:val="003742AD"/>
    <w:rsid w:val="00374905"/>
    <w:rsid w:val="00374E6C"/>
    <w:rsid w:val="00377150"/>
    <w:rsid w:val="0037747E"/>
    <w:rsid w:val="00377B4B"/>
    <w:rsid w:val="00377E3F"/>
    <w:rsid w:val="00380376"/>
    <w:rsid w:val="00380706"/>
    <w:rsid w:val="0038222E"/>
    <w:rsid w:val="00383A47"/>
    <w:rsid w:val="00384021"/>
    <w:rsid w:val="003840AE"/>
    <w:rsid w:val="0038514C"/>
    <w:rsid w:val="00385FA9"/>
    <w:rsid w:val="00386C50"/>
    <w:rsid w:val="00386CD7"/>
    <w:rsid w:val="00386E37"/>
    <w:rsid w:val="00386EE0"/>
    <w:rsid w:val="003876E0"/>
    <w:rsid w:val="00387C48"/>
    <w:rsid w:val="00387EFF"/>
    <w:rsid w:val="003905A1"/>
    <w:rsid w:val="00391024"/>
    <w:rsid w:val="003910D1"/>
    <w:rsid w:val="00391D06"/>
    <w:rsid w:val="003931B8"/>
    <w:rsid w:val="00395986"/>
    <w:rsid w:val="0039677F"/>
    <w:rsid w:val="00397C37"/>
    <w:rsid w:val="00397FF1"/>
    <w:rsid w:val="003A037F"/>
    <w:rsid w:val="003A0F30"/>
    <w:rsid w:val="003A108B"/>
    <w:rsid w:val="003A1F22"/>
    <w:rsid w:val="003A20EC"/>
    <w:rsid w:val="003A226B"/>
    <w:rsid w:val="003A2817"/>
    <w:rsid w:val="003A2B15"/>
    <w:rsid w:val="003A3FCD"/>
    <w:rsid w:val="003A4033"/>
    <w:rsid w:val="003A4162"/>
    <w:rsid w:val="003A47F7"/>
    <w:rsid w:val="003A5EB9"/>
    <w:rsid w:val="003A6420"/>
    <w:rsid w:val="003A703B"/>
    <w:rsid w:val="003A7B02"/>
    <w:rsid w:val="003B0695"/>
    <w:rsid w:val="003B0B1A"/>
    <w:rsid w:val="003B10C8"/>
    <w:rsid w:val="003B1F91"/>
    <w:rsid w:val="003B2BF7"/>
    <w:rsid w:val="003B335E"/>
    <w:rsid w:val="003B3520"/>
    <w:rsid w:val="003B4AE3"/>
    <w:rsid w:val="003B549C"/>
    <w:rsid w:val="003B5DC0"/>
    <w:rsid w:val="003B6F77"/>
    <w:rsid w:val="003B7239"/>
    <w:rsid w:val="003B7A4C"/>
    <w:rsid w:val="003C0429"/>
    <w:rsid w:val="003C0CC1"/>
    <w:rsid w:val="003C149D"/>
    <w:rsid w:val="003C153D"/>
    <w:rsid w:val="003C285D"/>
    <w:rsid w:val="003C2FB3"/>
    <w:rsid w:val="003C3C8C"/>
    <w:rsid w:val="003C49A0"/>
    <w:rsid w:val="003C55B6"/>
    <w:rsid w:val="003C573D"/>
    <w:rsid w:val="003C5980"/>
    <w:rsid w:val="003C6586"/>
    <w:rsid w:val="003C6AB7"/>
    <w:rsid w:val="003C74BE"/>
    <w:rsid w:val="003C7A80"/>
    <w:rsid w:val="003D0A32"/>
    <w:rsid w:val="003D2373"/>
    <w:rsid w:val="003D2CBD"/>
    <w:rsid w:val="003D31CD"/>
    <w:rsid w:val="003D387E"/>
    <w:rsid w:val="003D3CAD"/>
    <w:rsid w:val="003D3EBD"/>
    <w:rsid w:val="003D433D"/>
    <w:rsid w:val="003D4E4E"/>
    <w:rsid w:val="003D56DB"/>
    <w:rsid w:val="003D58A9"/>
    <w:rsid w:val="003D6760"/>
    <w:rsid w:val="003D7307"/>
    <w:rsid w:val="003D7361"/>
    <w:rsid w:val="003E0765"/>
    <w:rsid w:val="003E0879"/>
    <w:rsid w:val="003E1CAA"/>
    <w:rsid w:val="003E23CF"/>
    <w:rsid w:val="003E23F8"/>
    <w:rsid w:val="003E246D"/>
    <w:rsid w:val="003E335E"/>
    <w:rsid w:val="003E3D3D"/>
    <w:rsid w:val="003E492C"/>
    <w:rsid w:val="003E4B94"/>
    <w:rsid w:val="003E569D"/>
    <w:rsid w:val="003E63AC"/>
    <w:rsid w:val="003E766F"/>
    <w:rsid w:val="003F02FF"/>
    <w:rsid w:val="003F0908"/>
    <w:rsid w:val="003F3DE1"/>
    <w:rsid w:val="003F4630"/>
    <w:rsid w:val="003F4655"/>
    <w:rsid w:val="003F5967"/>
    <w:rsid w:val="003F663A"/>
    <w:rsid w:val="003F6AF0"/>
    <w:rsid w:val="003F6B47"/>
    <w:rsid w:val="003F7357"/>
    <w:rsid w:val="003F788C"/>
    <w:rsid w:val="003F7B05"/>
    <w:rsid w:val="003F7E07"/>
    <w:rsid w:val="003F7F4C"/>
    <w:rsid w:val="004003E5"/>
    <w:rsid w:val="00400B79"/>
    <w:rsid w:val="00400C10"/>
    <w:rsid w:val="004010A3"/>
    <w:rsid w:val="0040181B"/>
    <w:rsid w:val="00401FE8"/>
    <w:rsid w:val="00402A39"/>
    <w:rsid w:val="00402C5B"/>
    <w:rsid w:val="00402D5B"/>
    <w:rsid w:val="00403877"/>
    <w:rsid w:val="004049E3"/>
    <w:rsid w:val="00404DD3"/>
    <w:rsid w:val="00405E85"/>
    <w:rsid w:val="0040731D"/>
    <w:rsid w:val="004079DD"/>
    <w:rsid w:val="00407E17"/>
    <w:rsid w:val="0041037C"/>
    <w:rsid w:val="0041092D"/>
    <w:rsid w:val="004135E4"/>
    <w:rsid w:val="00413ED1"/>
    <w:rsid w:val="00414526"/>
    <w:rsid w:val="00414A43"/>
    <w:rsid w:val="00414E2C"/>
    <w:rsid w:val="0041543A"/>
    <w:rsid w:val="0041612D"/>
    <w:rsid w:val="00417204"/>
    <w:rsid w:val="00417DA0"/>
    <w:rsid w:val="00417E36"/>
    <w:rsid w:val="00420D4D"/>
    <w:rsid w:val="00421F68"/>
    <w:rsid w:val="00422AE4"/>
    <w:rsid w:val="00423284"/>
    <w:rsid w:val="00423596"/>
    <w:rsid w:val="00424C9E"/>
    <w:rsid w:val="00424CBA"/>
    <w:rsid w:val="00425310"/>
    <w:rsid w:val="00425553"/>
    <w:rsid w:val="00425ADC"/>
    <w:rsid w:val="004276D9"/>
    <w:rsid w:val="004279AD"/>
    <w:rsid w:val="00431CA4"/>
    <w:rsid w:val="00433AF2"/>
    <w:rsid w:val="00434114"/>
    <w:rsid w:val="00434C23"/>
    <w:rsid w:val="00435AAA"/>
    <w:rsid w:val="0043672B"/>
    <w:rsid w:val="00441256"/>
    <w:rsid w:val="00441AB5"/>
    <w:rsid w:val="00442BA0"/>
    <w:rsid w:val="004444C8"/>
    <w:rsid w:val="004455C8"/>
    <w:rsid w:val="0044567B"/>
    <w:rsid w:val="004458D5"/>
    <w:rsid w:val="0044658A"/>
    <w:rsid w:val="004466B3"/>
    <w:rsid w:val="00447127"/>
    <w:rsid w:val="0044733C"/>
    <w:rsid w:val="00447898"/>
    <w:rsid w:val="00447B86"/>
    <w:rsid w:val="00447B97"/>
    <w:rsid w:val="00447CB6"/>
    <w:rsid w:val="0045011A"/>
    <w:rsid w:val="00450405"/>
    <w:rsid w:val="004510AE"/>
    <w:rsid w:val="00451D8B"/>
    <w:rsid w:val="004520FE"/>
    <w:rsid w:val="0045213C"/>
    <w:rsid w:val="00452988"/>
    <w:rsid w:val="00453581"/>
    <w:rsid w:val="00454BB1"/>
    <w:rsid w:val="00454E87"/>
    <w:rsid w:val="00454ECE"/>
    <w:rsid w:val="004551FB"/>
    <w:rsid w:val="004553CA"/>
    <w:rsid w:val="00455BA9"/>
    <w:rsid w:val="00455F95"/>
    <w:rsid w:val="00456D67"/>
    <w:rsid w:val="00457E7D"/>
    <w:rsid w:val="00461362"/>
    <w:rsid w:val="00461BFD"/>
    <w:rsid w:val="0046216E"/>
    <w:rsid w:val="0046376A"/>
    <w:rsid w:val="004637CB"/>
    <w:rsid w:val="004639F1"/>
    <w:rsid w:val="00464771"/>
    <w:rsid w:val="0046573F"/>
    <w:rsid w:val="00465FCE"/>
    <w:rsid w:val="0046627F"/>
    <w:rsid w:val="00466DD9"/>
    <w:rsid w:val="00466E55"/>
    <w:rsid w:val="004672B4"/>
    <w:rsid w:val="00467F19"/>
    <w:rsid w:val="00470558"/>
    <w:rsid w:val="004715A9"/>
    <w:rsid w:val="0047170B"/>
    <w:rsid w:val="00472A94"/>
    <w:rsid w:val="0047409D"/>
    <w:rsid w:val="0047418F"/>
    <w:rsid w:val="00474338"/>
    <w:rsid w:val="00474FB1"/>
    <w:rsid w:val="004750C2"/>
    <w:rsid w:val="0047601F"/>
    <w:rsid w:val="004760B5"/>
    <w:rsid w:val="004766A0"/>
    <w:rsid w:val="0047675E"/>
    <w:rsid w:val="00477B36"/>
    <w:rsid w:val="004801FB"/>
    <w:rsid w:val="00480369"/>
    <w:rsid w:val="00480AB0"/>
    <w:rsid w:val="0048340C"/>
    <w:rsid w:val="00483C3D"/>
    <w:rsid w:val="0048422E"/>
    <w:rsid w:val="004846A3"/>
    <w:rsid w:val="00484F66"/>
    <w:rsid w:val="004850B3"/>
    <w:rsid w:val="004876F5"/>
    <w:rsid w:val="0048794F"/>
    <w:rsid w:val="00487C50"/>
    <w:rsid w:val="00487C98"/>
    <w:rsid w:val="00490533"/>
    <w:rsid w:val="00491172"/>
    <w:rsid w:val="0049128A"/>
    <w:rsid w:val="00491681"/>
    <w:rsid w:val="00491F66"/>
    <w:rsid w:val="0049271E"/>
    <w:rsid w:val="00492ABC"/>
    <w:rsid w:val="00492CCA"/>
    <w:rsid w:val="00492D0C"/>
    <w:rsid w:val="00493508"/>
    <w:rsid w:val="00493CC2"/>
    <w:rsid w:val="00494344"/>
    <w:rsid w:val="00495275"/>
    <w:rsid w:val="00496087"/>
    <w:rsid w:val="00496427"/>
    <w:rsid w:val="00496575"/>
    <w:rsid w:val="00496A84"/>
    <w:rsid w:val="00497795"/>
    <w:rsid w:val="004A00E4"/>
    <w:rsid w:val="004A0197"/>
    <w:rsid w:val="004A06EF"/>
    <w:rsid w:val="004A1172"/>
    <w:rsid w:val="004A1826"/>
    <w:rsid w:val="004A18B5"/>
    <w:rsid w:val="004A22D5"/>
    <w:rsid w:val="004A2AD2"/>
    <w:rsid w:val="004A52DC"/>
    <w:rsid w:val="004A5444"/>
    <w:rsid w:val="004A5DA3"/>
    <w:rsid w:val="004A5E4E"/>
    <w:rsid w:val="004A6243"/>
    <w:rsid w:val="004A6AC5"/>
    <w:rsid w:val="004A6EDF"/>
    <w:rsid w:val="004A719C"/>
    <w:rsid w:val="004A7B37"/>
    <w:rsid w:val="004B0DE0"/>
    <w:rsid w:val="004B2868"/>
    <w:rsid w:val="004B2F04"/>
    <w:rsid w:val="004B30DA"/>
    <w:rsid w:val="004B3A7D"/>
    <w:rsid w:val="004B3B99"/>
    <w:rsid w:val="004B4A7A"/>
    <w:rsid w:val="004B4B71"/>
    <w:rsid w:val="004B5280"/>
    <w:rsid w:val="004B567E"/>
    <w:rsid w:val="004B59C5"/>
    <w:rsid w:val="004B5F37"/>
    <w:rsid w:val="004B6B9F"/>
    <w:rsid w:val="004B70D6"/>
    <w:rsid w:val="004B729B"/>
    <w:rsid w:val="004B7837"/>
    <w:rsid w:val="004B7B22"/>
    <w:rsid w:val="004B7C45"/>
    <w:rsid w:val="004C0143"/>
    <w:rsid w:val="004C2F66"/>
    <w:rsid w:val="004C35FE"/>
    <w:rsid w:val="004C3A4E"/>
    <w:rsid w:val="004C4AC4"/>
    <w:rsid w:val="004C4E92"/>
    <w:rsid w:val="004C55B0"/>
    <w:rsid w:val="004C5BD0"/>
    <w:rsid w:val="004C5C53"/>
    <w:rsid w:val="004C69A5"/>
    <w:rsid w:val="004C6BDE"/>
    <w:rsid w:val="004C6D77"/>
    <w:rsid w:val="004D0516"/>
    <w:rsid w:val="004D0647"/>
    <w:rsid w:val="004D0B62"/>
    <w:rsid w:val="004D2345"/>
    <w:rsid w:val="004D2939"/>
    <w:rsid w:val="004D2A94"/>
    <w:rsid w:val="004D2FB1"/>
    <w:rsid w:val="004D35AA"/>
    <w:rsid w:val="004D4F6E"/>
    <w:rsid w:val="004D4FC8"/>
    <w:rsid w:val="004D51B2"/>
    <w:rsid w:val="004D62D9"/>
    <w:rsid w:val="004D63F1"/>
    <w:rsid w:val="004D65DD"/>
    <w:rsid w:val="004E016F"/>
    <w:rsid w:val="004E04BA"/>
    <w:rsid w:val="004E0AA4"/>
    <w:rsid w:val="004E0AD4"/>
    <w:rsid w:val="004E0D6A"/>
    <w:rsid w:val="004E1DBE"/>
    <w:rsid w:val="004E208E"/>
    <w:rsid w:val="004E2DBA"/>
    <w:rsid w:val="004E3C7C"/>
    <w:rsid w:val="004E3CC6"/>
    <w:rsid w:val="004E4237"/>
    <w:rsid w:val="004E4EC5"/>
    <w:rsid w:val="004E6089"/>
    <w:rsid w:val="004E66FE"/>
    <w:rsid w:val="004E6829"/>
    <w:rsid w:val="004E68D8"/>
    <w:rsid w:val="004E6DC3"/>
    <w:rsid w:val="004E7D06"/>
    <w:rsid w:val="004F010C"/>
    <w:rsid w:val="004F05B5"/>
    <w:rsid w:val="004F0DB1"/>
    <w:rsid w:val="004F1F05"/>
    <w:rsid w:val="004F2BE3"/>
    <w:rsid w:val="004F2D1C"/>
    <w:rsid w:val="004F4004"/>
    <w:rsid w:val="004F6269"/>
    <w:rsid w:val="004F7038"/>
    <w:rsid w:val="004F7688"/>
    <w:rsid w:val="00500598"/>
    <w:rsid w:val="005005B5"/>
    <w:rsid w:val="00500965"/>
    <w:rsid w:val="0050220E"/>
    <w:rsid w:val="00503F43"/>
    <w:rsid w:val="00503FF7"/>
    <w:rsid w:val="00504994"/>
    <w:rsid w:val="00504F33"/>
    <w:rsid w:val="005056B8"/>
    <w:rsid w:val="00506DB9"/>
    <w:rsid w:val="005070CB"/>
    <w:rsid w:val="00507351"/>
    <w:rsid w:val="005102A9"/>
    <w:rsid w:val="0051088D"/>
    <w:rsid w:val="005117E6"/>
    <w:rsid w:val="005118FC"/>
    <w:rsid w:val="0051230E"/>
    <w:rsid w:val="005135E3"/>
    <w:rsid w:val="00514515"/>
    <w:rsid w:val="00514E18"/>
    <w:rsid w:val="005175B4"/>
    <w:rsid w:val="00517C0F"/>
    <w:rsid w:val="0052061D"/>
    <w:rsid w:val="00521377"/>
    <w:rsid w:val="005230EF"/>
    <w:rsid w:val="005235C7"/>
    <w:rsid w:val="00523AAD"/>
    <w:rsid w:val="005242A0"/>
    <w:rsid w:val="00525093"/>
    <w:rsid w:val="005257BA"/>
    <w:rsid w:val="00526E1C"/>
    <w:rsid w:val="00530962"/>
    <w:rsid w:val="00530BBE"/>
    <w:rsid w:val="0053138E"/>
    <w:rsid w:val="005318DF"/>
    <w:rsid w:val="00531C99"/>
    <w:rsid w:val="005335F5"/>
    <w:rsid w:val="00533BFF"/>
    <w:rsid w:val="00533F0C"/>
    <w:rsid w:val="0053448B"/>
    <w:rsid w:val="0053561E"/>
    <w:rsid w:val="005356CC"/>
    <w:rsid w:val="0053759C"/>
    <w:rsid w:val="005402B8"/>
    <w:rsid w:val="005416B5"/>
    <w:rsid w:val="00541814"/>
    <w:rsid w:val="0054208D"/>
    <w:rsid w:val="0054253B"/>
    <w:rsid w:val="005429DD"/>
    <w:rsid w:val="0054321B"/>
    <w:rsid w:val="005434BF"/>
    <w:rsid w:val="00543A59"/>
    <w:rsid w:val="00543B4F"/>
    <w:rsid w:val="005443CD"/>
    <w:rsid w:val="005444CA"/>
    <w:rsid w:val="00544ABF"/>
    <w:rsid w:val="005450B0"/>
    <w:rsid w:val="00545747"/>
    <w:rsid w:val="00547E86"/>
    <w:rsid w:val="005516A0"/>
    <w:rsid w:val="0055215D"/>
    <w:rsid w:val="0055266A"/>
    <w:rsid w:val="00552BA6"/>
    <w:rsid w:val="00552E4C"/>
    <w:rsid w:val="005566A4"/>
    <w:rsid w:val="005578D4"/>
    <w:rsid w:val="00557BC4"/>
    <w:rsid w:val="005611BD"/>
    <w:rsid w:val="00561C57"/>
    <w:rsid w:val="00561CA5"/>
    <w:rsid w:val="00562921"/>
    <w:rsid w:val="00563301"/>
    <w:rsid w:val="005635F4"/>
    <w:rsid w:val="00564494"/>
    <w:rsid w:val="005649AD"/>
    <w:rsid w:val="00564A9E"/>
    <w:rsid w:val="00564DB4"/>
    <w:rsid w:val="00565EEE"/>
    <w:rsid w:val="00566CA4"/>
    <w:rsid w:val="00566F6E"/>
    <w:rsid w:val="0056741E"/>
    <w:rsid w:val="00570341"/>
    <w:rsid w:val="005709E1"/>
    <w:rsid w:val="005714DB"/>
    <w:rsid w:val="00572C6E"/>
    <w:rsid w:val="005730F8"/>
    <w:rsid w:val="00574EE2"/>
    <w:rsid w:val="0057575F"/>
    <w:rsid w:val="00576B0D"/>
    <w:rsid w:val="00576C55"/>
    <w:rsid w:val="00577991"/>
    <w:rsid w:val="00580994"/>
    <w:rsid w:val="005811B8"/>
    <w:rsid w:val="00581F17"/>
    <w:rsid w:val="005828F3"/>
    <w:rsid w:val="00582AD0"/>
    <w:rsid w:val="0058314A"/>
    <w:rsid w:val="005835DF"/>
    <w:rsid w:val="00583862"/>
    <w:rsid w:val="0058444E"/>
    <w:rsid w:val="00584820"/>
    <w:rsid w:val="00586111"/>
    <w:rsid w:val="005867CD"/>
    <w:rsid w:val="00586D69"/>
    <w:rsid w:val="00586DB5"/>
    <w:rsid w:val="005875F4"/>
    <w:rsid w:val="005900A1"/>
    <w:rsid w:val="005902D0"/>
    <w:rsid w:val="00591051"/>
    <w:rsid w:val="005914D1"/>
    <w:rsid w:val="00591780"/>
    <w:rsid w:val="005932F6"/>
    <w:rsid w:val="0059404E"/>
    <w:rsid w:val="00594BA7"/>
    <w:rsid w:val="00594CCD"/>
    <w:rsid w:val="00595329"/>
    <w:rsid w:val="00595456"/>
    <w:rsid w:val="0059669B"/>
    <w:rsid w:val="00596BAD"/>
    <w:rsid w:val="00596C64"/>
    <w:rsid w:val="00597720"/>
    <w:rsid w:val="005977EB"/>
    <w:rsid w:val="005A00F8"/>
    <w:rsid w:val="005A116A"/>
    <w:rsid w:val="005A1651"/>
    <w:rsid w:val="005A1AA0"/>
    <w:rsid w:val="005A2830"/>
    <w:rsid w:val="005A3469"/>
    <w:rsid w:val="005A4498"/>
    <w:rsid w:val="005A4AEF"/>
    <w:rsid w:val="005A5940"/>
    <w:rsid w:val="005A5C3B"/>
    <w:rsid w:val="005A5D9A"/>
    <w:rsid w:val="005A6CCC"/>
    <w:rsid w:val="005A721E"/>
    <w:rsid w:val="005B08EA"/>
    <w:rsid w:val="005B0B3A"/>
    <w:rsid w:val="005B0B5B"/>
    <w:rsid w:val="005B157E"/>
    <w:rsid w:val="005B3562"/>
    <w:rsid w:val="005B41A2"/>
    <w:rsid w:val="005B53B4"/>
    <w:rsid w:val="005B57FA"/>
    <w:rsid w:val="005B6283"/>
    <w:rsid w:val="005B700A"/>
    <w:rsid w:val="005C0BA3"/>
    <w:rsid w:val="005C1408"/>
    <w:rsid w:val="005C2515"/>
    <w:rsid w:val="005C25E1"/>
    <w:rsid w:val="005C2B0F"/>
    <w:rsid w:val="005C387F"/>
    <w:rsid w:val="005C3FFE"/>
    <w:rsid w:val="005C4DC1"/>
    <w:rsid w:val="005C4EBC"/>
    <w:rsid w:val="005C53E9"/>
    <w:rsid w:val="005C56FE"/>
    <w:rsid w:val="005C633E"/>
    <w:rsid w:val="005C6995"/>
    <w:rsid w:val="005C6F3B"/>
    <w:rsid w:val="005C7AEC"/>
    <w:rsid w:val="005C7D88"/>
    <w:rsid w:val="005D01D7"/>
    <w:rsid w:val="005D029F"/>
    <w:rsid w:val="005D05F8"/>
    <w:rsid w:val="005D0B05"/>
    <w:rsid w:val="005D1F67"/>
    <w:rsid w:val="005D21CA"/>
    <w:rsid w:val="005D2219"/>
    <w:rsid w:val="005D3239"/>
    <w:rsid w:val="005D41DA"/>
    <w:rsid w:val="005D432D"/>
    <w:rsid w:val="005D43C2"/>
    <w:rsid w:val="005D472C"/>
    <w:rsid w:val="005D5152"/>
    <w:rsid w:val="005D58B7"/>
    <w:rsid w:val="005D7637"/>
    <w:rsid w:val="005D7B79"/>
    <w:rsid w:val="005D7CA1"/>
    <w:rsid w:val="005E02F5"/>
    <w:rsid w:val="005E05C0"/>
    <w:rsid w:val="005E05CC"/>
    <w:rsid w:val="005E09EC"/>
    <w:rsid w:val="005E11DE"/>
    <w:rsid w:val="005E1829"/>
    <w:rsid w:val="005E1DB9"/>
    <w:rsid w:val="005E1FD8"/>
    <w:rsid w:val="005E233D"/>
    <w:rsid w:val="005E285E"/>
    <w:rsid w:val="005E366B"/>
    <w:rsid w:val="005E4216"/>
    <w:rsid w:val="005E4AB7"/>
    <w:rsid w:val="005E5E34"/>
    <w:rsid w:val="005E67D7"/>
    <w:rsid w:val="005E7875"/>
    <w:rsid w:val="005F0714"/>
    <w:rsid w:val="005F1531"/>
    <w:rsid w:val="005F168D"/>
    <w:rsid w:val="005F19DB"/>
    <w:rsid w:val="005F1D55"/>
    <w:rsid w:val="005F1E3C"/>
    <w:rsid w:val="005F22CB"/>
    <w:rsid w:val="005F26E8"/>
    <w:rsid w:val="005F2885"/>
    <w:rsid w:val="005F2C7E"/>
    <w:rsid w:val="005F301D"/>
    <w:rsid w:val="005F3C44"/>
    <w:rsid w:val="005F509A"/>
    <w:rsid w:val="005F51D1"/>
    <w:rsid w:val="005F609A"/>
    <w:rsid w:val="005F6324"/>
    <w:rsid w:val="005F6573"/>
    <w:rsid w:val="005F6580"/>
    <w:rsid w:val="005F6D35"/>
    <w:rsid w:val="005F7FF9"/>
    <w:rsid w:val="00601351"/>
    <w:rsid w:val="00601B16"/>
    <w:rsid w:val="00602EA9"/>
    <w:rsid w:val="00602F36"/>
    <w:rsid w:val="0060348A"/>
    <w:rsid w:val="0060380D"/>
    <w:rsid w:val="00603B40"/>
    <w:rsid w:val="00603C26"/>
    <w:rsid w:val="00604470"/>
    <w:rsid w:val="00604ECD"/>
    <w:rsid w:val="006057E0"/>
    <w:rsid w:val="0060619B"/>
    <w:rsid w:val="006064A2"/>
    <w:rsid w:val="00606D87"/>
    <w:rsid w:val="00606FCE"/>
    <w:rsid w:val="00607D57"/>
    <w:rsid w:val="006119B0"/>
    <w:rsid w:val="006119C1"/>
    <w:rsid w:val="00611BB8"/>
    <w:rsid w:val="00611F9E"/>
    <w:rsid w:val="00612D26"/>
    <w:rsid w:val="00613122"/>
    <w:rsid w:val="0061347D"/>
    <w:rsid w:val="00613B1B"/>
    <w:rsid w:val="0061484A"/>
    <w:rsid w:val="006150EE"/>
    <w:rsid w:val="00615982"/>
    <w:rsid w:val="00615D2C"/>
    <w:rsid w:val="00617209"/>
    <w:rsid w:val="00617990"/>
    <w:rsid w:val="0062027A"/>
    <w:rsid w:val="00621791"/>
    <w:rsid w:val="00621B0D"/>
    <w:rsid w:val="00622DAB"/>
    <w:rsid w:val="00622F88"/>
    <w:rsid w:val="00623E64"/>
    <w:rsid w:val="006249A9"/>
    <w:rsid w:val="00624B20"/>
    <w:rsid w:val="0062539B"/>
    <w:rsid w:val="00625CE2"/>
    <w:rsid w:val="0062682B"/>
    <w:rsid w:val="00626E0A"/>
    <w:rsid w:val="00630554"/>
    <w:rsid w:val="0063098D"/>
    <w:rsid w:val="00630F66"/>
    <w:rsid w:val="00631942"/>
    <w:rsid w:val="00631D0D"/>
    <w:rsid w:val="006325CE"/>
    <w:rsid w:val="00633000"/>
    <w:rsid w:val="00633C24"/>
    <w:rsid w:val="006344D1"/>
    <w:rsid w:val="00634B91"/>
    <w:rsid w:val="00634ECB"/>
    <w:rsid w:val="006358AF"/>
    <w:rsid w:val="00636750"/>
    <w:rsid w:val="00637DC6"/>
    <w:rsid w:val="006400C5"/>
    <w:rsid w:val="006403B7"/>
    <w:rsid w:val="006404C1"/>
    <w:rsid w:val="00640867"/>
    <w:rsid w:val="00641B9C"/>
    <w:rsid w:val="006422AA"/>
    <w:rsid w:val="00642549"/>
    <w:rsid w:val="00642938"/>
    <w:rsid w:val="00642DD5"/>
    <w:rsid w:val="00644259"/>
    <w:rsid w:val="00644AF9"/>
    <w:rsid w:val="00644B96"/>
    <w:rsid w:val="00644DD2"/>
    <w:rsid w:val="006468CB"/>
    <w:rsid w:val="00647701"/>
    <w:rsid w:val="006501FE"/>
    <w:rsid w:val="006508C7"/>
    <w:rsid w:val="00650CF0"/>
    <w:rsid w:val="0065135D"/>
    <w:rsid w:val="00652CBC"/>
    <w:rsid w:val="00652EA2"/>
    <w:rsid w:val="00653B2B"/>
    <w:rsid w:val="00654B0F"/>
    <w:rsid w:val="00655C86"/>
    <w:rsid w:val="00657BA1"/>
    <w:rsid w:val="006604A7"/>
    <w:rsid w:val="00660A5B"/>
    <w:rsid w:val="0066116E"/>
    <w:rsid w:val="0066125E"/>
    <w:rsid w:val="00662F31"/>
    <w:rsid w:val="006641BB"/>
    <w:rsid w:val="006643DB"/>
    <w:rsid w:val="00665D07"/>
    <w:rsid w:val="00666006"/>
    <w:rsid w:val="00666339"/>
    <w:rsid w:val="0066680A"/>
    <w:rsid w:val="00666B62"/>
    <w:rsid w:val="00666D4C"/>
    <w:rsid w:val="00666EC2"/>
    <w:rsid w:val="00667993"/>
    <w:rsid w:val="00667F83"/>
    <w:rsid w:val="00670607"/>
    <w:rsid w:val="006722F4"/>
    <w:rsid w:val="00672C26"/>
    <w:rsid w:val="00673227"/>
    <w:rsid w:val="0067378F"/>
    <w:rsid w:val="00674723"/>
    <w:rsid w:val="006751B7"/>
    <w:rsid w:val="00677936"/>
    <w:rsid w:val="00677E86"/>
    <w:rsid w:val="006808A7"/>
    <w:rsid w:val="00680BDB"/>
    <w:rsid w:val="00680D3E"/>
    <w:rsid w:val="0068144F"/>
    <w:rsid w:val="006834B2"/>
    <w:rsid w:val="006834EB"/>
    <w:rsid w:val="00684301"/>
    <w:rsid w:val="0068478B"/>
    <w:rsid w:val="00685344"/>
    <w:rsid w:val="0068575B"/>
    <w:rsid w:val="00685C87"/>
    <w:rsid w:val="00686030"/>
    <w:rsid w:val="00686334"/>
    <w:rsid w:val="00686DD7"/>
    <w:rsid w:val="00687076"/>
    <w:rsid w:val="006874D0"/>
    <w:rsid w:val="006875BD"/>
    <w:rsid w:val="00690F7A"/>
    <w:rsid w:val="006910E2"/>
    <w:rsid w:val="00691535"/>
    <w:rsid w:val="00692D84"/>
    <w:rsid w:val="006938DA"/>
    <w:rsid w:val="0069477F"/>
    <w:rsid w:val="006949C8"/>
    <w:rsid w:val="00695F0E"/>
    <w:rsid w:val="00696517"/>
    <w:rsid w:val="00696C64"/>
    <w:rsid w:val="00697E48"/>
    <w:rsid w:val="006A07BD"/>
    <w:rsid w:val="006A0F43"/>
    <w:rsid w:val="006A0F6C"/>
    <w:rsid w:val="006A128C"/>
    <w:rsid w:val="006A1915"/>
    <w:rsid w:val="006A29FB"/>
    <w:rsid w:val="006A2AF1"/>
    <w:rsid w:val="006A354F"/>
    <w:rsid w:val="006A3B28"/>
    <w:rsid w:val="006A4777"/>
    <w:rsid w:val="006A523D"/>
    <w:rsid w:val="006A5252"/>
    <w:rsid w:val="006A5262"/>
    <w:rsid w:val="006A535E"/>
    <w:rsid w:val="006A5CAB"/>
    <w:rsid w:val="006A6269"/>
    <w:rsid w:val="006A6749"/>
    <w:rsid w:val="006A71E0"/>
    <w:rsid w:val="006A771B"/>
    <w:rsid w:val="006A7DEA"/>
    <w:rsid w:val="006B00A0"/>
    <w:rsid w:val="006B026D"/>
    <w:rsid w:val="006B0374"/>
    <w:rsid w:val="006B0440"/>
    <w:rsid w:val="006B10C3"/>
    <w:rsid w:val="006B2EF4"/>
    <w:rsid w:val="006B306A"/>
    <w:rsid w:val="006B338F"/>
    <w:rsid w:val="006B49D5"/>
    <w:rsid w:val="006B4C8E"/>
    <w:rsid w:val="006B53B9"/>
    <w:rsid w:val="006B64FC"/>
    <w:rsid w:val="006B6913"/>
    <w:rsid w:val="006B79C5"/>
    <w:rsid w:val="006C0316"/>
    <w:rsid w:val="006C0E82"/>
    <w:rsid w:val="006C10EC"/>
    <w:rsid w:val="006C1694"/>
    <w:rsid w:val="006C1A8F"/>
    <w:rsid w:val="006C1D46"/>
    <w:rsid w:val="006C20AA"/>
    <w:rsid w:val="006C2937"/>
    <w:rsid w:val="006C29A6"/>
    <w:rsid w:val="006C2BEA"/>
    <w:rsid w:val="006C2D70"/>
    <w:rsid w:val="006C31A7"/>
    <w:rsid w:val="006C3D23"/>
    <w:rsid w:val="006C58A6"/>
    <w:rsid w:val="006C5943"/>
    <w:rsid w:val="006C5F7E"/>
    <w:rsid w:val="006C66EC"/>
    <w:rsid w:val="006C729B"/>
    <w:rsid w:val="006C7AC3"/>
    <w:rsid w:val="006D0326"/>
    <w:rsid w:val="006D0705"/>
    <w:rsid w:val="006D0C15"/>
    <w:rsid w:val="006D1F47"/>
    <w:rsid w:val="006D21A2"/>
    <w:rsid w:val="006D2464"/>
    <w:rsid w:val="006D270F"/>
    <w:rsid w:val="006D2B3B"/>
    <w:rsid w:val="006D2DAB"/>
    <w:rsid w:val="006D2EE4"/>
    <w:rsid w:val="006D4076"/>
    <w:rsid w:val="006D448D"/>
    <w:rsid w:val="006D4B2F"/>
    <w:rsid w:val="006E002C"/>
    <w:rsid w:val="006E253C"/>
    <w:rsid w:val="006E334B"/>
    <w:rsid w:val="006E4D6E"/>
    <w:rsid w:val="006E50B8"/>
    <w:rsid w:val="006E641B"/>
    <w:rsid w:val="006E64F2"/>
    <w:rsid w:val="006E6582"/>
    <w:rsid w:val="006E6862"/>
    <w:rsid w:val="006E7400"/>
    <w:rsid w:val="006E7A27"/>
    <w:rsid w:val="006E7DB7"/>
    <w:rsid w:val="006F0AE6"/>
    <w:rsid w:val="006F1307"/>
    <w:rsid w:val="006F247D"/>
    <w:rsid w:val="006F2A7B"/>
    <w:rsid w:val="006F2E14"/>
    <w:rsid w:val="006F32A7"/>
    <w:rsid w:val="006F3E94"/>
    <w:rsid w:val="006F4311"/>
    <w:rsid w:val="006F501D"/>
    <w:rsid w:val="006F5084"/>
    <w:rsid w:val="006F531B"/>
    <w:rsid w:val="006F6288"/>
    <w:rsid w:val="006F6727"/>
    <w:rsid w:val="006F6D0A"/>
    <w:rsid w:val="006F7156"/>
    <w:rsid w:val="0070299B"/>
    <w:rsid w:val="00702F1B"/>
    <w:rsid w:val="0070330D"/>
    <w:rsid w:val="0070372E"/>
    <w:rsid w:val="007038C4"/>
    <w:rsid w:val="007040CD"/>
    <w:rsid w:val="007045FF"/>
    <w:rsid w:val="00704A02"/>
    <w:rsid w:val="007066ED"/>
    <w:rsid w:val="00706980"/>
    <w:rsid w:val="00706AD2"/>
    <w:rsid w:val="00710E59"/>
    <w:rsid w:val="007114A9"/>
    <w:rsid w:val="00713A0A"/>
    <w:rsid w:val="0071452E"/>
    <w:rsid w:val="00714E51"/>
    <w:rsid w:val="0071534F"/>
    <w:rsid w:val="00715E15"/>
    <w:rsid w:val="00716135"/>
    <w:rsid w:val="00717680"/>
    <w:rsid w:val="00717710"/>
    <w:rsid w:val="00720519"/>
    <w:rsid w:val="0072114A"/>
    <w:rsid w:val="0072131C"/>
    <w:rsid w:val="007215EA"/>
    <w:rsid w:val="007216D0"/>
    <w:rsid w:val="00721DE3"/>
    <w:rsid w:val="00722E06"/>
    <w:rsid w:val="007233A9"/>
    <w:rsid w:val="00724299"/>
    <w:rsid w:val="007243BE"/>
    <w:rsid w:val="00724C7B"/>
    <w:rsid w:val="0072545A"/>
    <w:rsid w:val="00726092"/>
    <w:rsid w:val="00726D35"/>
    <w:rsid w:val="007277BE"/>
    <w:rsid w:val="00727D7B"/>
    <w:rsid w:val="007309E6"/>
    <w:rsid w:val="00731844"/>
    <w:rsid w:val="007318E0"/>
    <w:rsid w:val="00733047"/>
    <w:rsid w:val="00734AA9"/>
    <w:rsid w:val="007351D9"/>
    <w:rsid w:val="00737C48"/>
    <w:rsid w:val="0074067D"/>
    <w:rsid w:val="0074083D"/>
    <w:rsid w:val="00744224"/>
    <w:rsid w:val="007456F1"/>
    <w:rsid w:val="00745728"/>
    <w:rsid w:val="00745FA3"/>
    <w:rsid w:val="00746396"/>
    <w:rsid w:val="00747EAE"/>
    <w:rsid w:val="00747EF1"/>
    <w:rsid w:val="007503CA"/>
    <w:rsid w:val="007507FF"/>
    <w:rsid w:val="0075131D"/>
    <w:rsid w:val="007524C4"/>
    <w:rsid w:val="007525A0"/>
    <w:rsid w:val="0075303B"/>
    <w:rsid w:val="0075348C"/>
    <w:rsid w:val="007535A0"/>
    <w:rsid w:val="0075386D"/>
    <w:rsid w:val="00754EDA"/>
    <w:rsid w:val="00754F90"/>
    <w:rsid w:val="0075585B"/>
    <w:rsid w:val="00755AEC"/>
    <w:rsid w:val="00755F57"/>
    <w:rsid w:val="0075633C"/>
    <w:rsid w:val="007569D7"/>
    <w:rsid w:val="007577C1"/>
    <w:rsid w:val="00757802"/>
    <w:rsid w:val="00762682"/>
    <w:rsid w:val="00763796"/>
    <w:rsid w:val="0076384F"/>
    <w:rsid w:val="00764C17"/>
    <w:rsid w:val="00764C5F"/>
    <w:rsid w:val="00765007"/>
    <w:rsid w:val="00766010"/>
    <w:rsid w:val="00766086"/>
    <w:rsid w:val="00767329"/>
    <w:rsid w:val="00770F1A"/>
    <w:rsid w:val="00770F43"/>
    <w:rsid w:val="00771503"/>
    <w:rsid w:val="00771A49"/>
    <w:rsid w:val="00771C58"/>
    <w:rsid w:val="007731EE"/>
    <w:rsid w:val="00773BDA"/>
    <w:rsid w:val="00773D9B"/>
    <w:rsid w:val="0077433E"/>
    <w:rsid w:val="00774F2B"/>
    <w:rsid w:val="00775EF1"/>
    <w:rsid w:val="007775CD"/>
    <w:rsid w:val="007775DE"/>
    <w:rsid w:val="007811EA"/>
    <w:rsid w:val="00782B1A"/>
    <w:rsid w:val="0078332B"/>
    <w:rsid w:val="00784062"/>
    <w:rsid w:val="007861E9"/>
    <w:rsid w:val="00787007"/>
    <w:rsid w:val="007872DD"/>
    <w:rsid w:val="007875FB"/>
    <w:rsid w:val="0078779F"/>
    <w:rsid w:val="00787DFD"/>
    <w:rsid w:val="00790286"/>
    <w:rsid w:val="00791778"/>
    <w:rsid w:val="0079215B"/>
    <w:rsid w:val="00792827"/>
    <w:rsid w:val="00792879"/>
    <w:rsid w:val="00792999"/>
    <w:rsid w:val="00793100"/>
    <w:rsid w:val="007933DE"/>
    <w:rsid w:val="007938E7"/>
    <w:rsid w:val="00795086"/>
    <w:rsid w:val="007963FC"/>
    <w:rsid w:val="007966C0"/>
    <w:rsid w:val="00796750"/>
    <w:rsid w:val="00796B3C"/>
    <w:rsid w:val="00796C4B"/>
    <w:rsid w:val="007A0CCE"/>
    <w:rsid w:val="007A1236"/>
    <w:rsid w:val="007A1255"/>
    <w:rsid w:val="007A2497"/>
    <w:rsid w:val="007A3441"/>
    <w:rsid w:val="007A36D9"/>
    <w:rsid w:val="007A3B3A"/>
    <w:rsid w:val="007A3FE1"/>
    <w:rsid w:val="007A4794"/>
    <w:rsid w:val="007A4A3E"/>
    <w:rsid w:val="007A4EDB"/>
    <w:rsid w:val="007A55A2"/>
    <w:rsid w:val="007A6ED7"/>
    <w:rsid w:val="007B09AE"/>
    <w:rsid w:val="007B1365"/>
    <w:rsid w:val="007B13D2"/>
    <w:rsid w:val="007B2140"/>
    <w:rsid w:val="007B27B8"/>
    <w:rsid w:val="007B316A"/>
    <w:rsid w:val="007B3708"/>
    <w:rsid w:val="007B38BB"/>
    <w:rsid w:val="007B4289"/>
    <w:rsid w:val="007B51F3"/>
    <w:rsid w:val="007B69C2"/>
    <w:rsid w:val="007B6FAD"/>
    <w:rsid w:val="007C01BC"/>
    <w:rsid w:val="007C0387"/>
    <w:rsid w:val="007C0784"/>
    <w:rsid w:val="007C15D2"/>
    <w:rsid w:val="007C1982"/>
    <w:rsid w:val="007C1AA6"/>
    <w:rsid w:val="007C2261"/>
    <w:rsid w:val="007C2CED"/>
    <w:rsid w:val="007C37ED"/>
    <w:rsid w:val="007C4640"/>
    <w:rsid w:val="007C4661"/>
    <w:rsid w:val="007C5193"/>
    <w:rsid w:val="007C56F9"/>
    <w:rsid w:val="007C5EA3"/>
    <w:rsid w:val="007C654A"/>
    <w:rsid w:val="007C705E"/>
    <w:rsid w:val="007C78CD"/>
    <w:rsid w:val="007C7C28"/>
    <w:rsid w:val="007C7F42"/>
    <w:rsid w:val="007D024C"/>
    <w:rsid w:val="007D0726"/>
    <w:rsid w:val="007D0748"/>
    <w:rsid w:val="007D0FA4"/>
    <w:rsid w:val="007D1179"/>
    <w:rsid w:val="007D3A2B"/>
    <w:rsid w:val="007D3EF5"/>
    <w:rsid w:val="007D550F"/>
    <w:rsid w:val="007D5BD3"/>
    <w:rsid w:val="007D601E"/>
    <w:rsid w:val="007D7A1B"/>
    <w:rsid w:val="007E0098"/>
    <w:rsid w:val="007E0B21"/>
    <w:rsid w:val="007E18C9"/>
    <w:rsid w:val="007E31B5"/>
    <w:rsid w:val="007E3449"/>
    <w:rsid w:val="007E4AE4"/>
    <w:rsid w:val="007E4E17"/>
    <w:rsid w:val="007E5227"/>
    <w:rsid w:val="007E6658"/>
    <w:rsid w:val="007F1D25"/>
    <w:rsid w:val="007F208A"/>
    <w:rsid w:val="007F31F4"/>
    <w:rsid w:val="007F3341"/>
    <w:rsid w:val="007F38FC"/>
    <w:rsid w:val="007F39A3"/>
    <w:rsid w:val="007F5715"/>
    <w:rsid w:val="007F5A59"/>
    <w:rsid w:val="007F78A9"/>
    <w:rsid w:val="0080022B"/>
    <w:rsid w:val="00801476"/>
    <w:rsid w:val="008015D3"/>
    <w:rsid w:val="008029DC"/>
    <w:rsid w:val="00803828"/>
    <w:rsid w:val="00804424"/>
    <w:rsid w:val="00806590"/>
    <w:rsid w:val="00810772"/>
    <w:rsid w:val="008109B3"/>
    <w:rsid w:val="00810DE2"/>
    <w:rsid w:val="008130BB"/>
    <w:rsid w:val="008143BE"/>
    <w:rsid w:val="00814C99"/>
    <w:rsid w:val="00815F95"/>
    <w:rsid w:val="00816DFD"/>
    <w:rsid w:val="0081702F"/>
    <w:rsid w:val="00817291"/>
    <w:rsid w:val="00817420"/>
    <w:rsid w:val="00817862"/>
    <w:rsid w:val="00817B29"/>
    <w:rsid w:val="00817D58"/>
    <w:rsid w:val="00821128"/>
    <w:rsid w:val="008224EC"/>
    <w:rsid w:val="00822A30"/>
    <w:rsid w:val="008236D4"/>
    <w:rsid w:val="008237E1"/>
    <w:rsid w:val="008239DC"/>
    <w:rsid w:val="0082454B"/>
    <w:rsid w:val="00826E57"/>
    <w:rsid w:val="00830808"/>
    <w:rsid w:val="00831DD2"/>
    <w:rsid w:val="00831F8D"/>
    <w:rsid w:val="00831F90"/>
    <w:rsid w:val="00831FC9"/>
    <w:rsid w:val="00832D01"/>
    <w:rsid w:val="00833B9B"/>
    <w:rsid w:val="00834946"/>
    <w:rsid w:val="00835B88"/>
    <w:rsid w:val="00837079"/>
    <w:rsid w:val="00837441"/>
    <w:rsid w:val="00837AFD"/>
    <w:rsid w:val="00837F30"/>
    <w:rsid w:val="0084110B"/>
    <w:rsid w:val="0084197C"/>
    <w:rsid w:val="00842297"/>
    <w:rsid w:val="008429EB"/>
    <w:rsid w:val="00842C5C"/>
    <w:rsid w:val="00843059"/>
    <w:rsid w:val="008435D8"/>
    <w:rsid w:val="00844258"/>
    <w:rsid w:val="00844D62"/>
    <w:rsid w:val="008459ED"/>
    <w:rsid w:val="00845B6C"/>
    <w:rsid w:val="00846E70"/>
    <w:rsid w:val="008475BC"/>
    <w:rsid w:val="00847E79"/>
    <w:rsid w:val="00847FF1"/>
    <w:rsid w:val="00851730"/>
    <w:rsid w:val="008520F5"/>
    <w:rsid w:val="008522DF"/>
    <w:rsid w:val="00852B7F"/>
    <w:rsid w:val="00856497"/>
    <w:rsid w:val="00856939"/>
    <w:rsid w:val="00856B3D"/>
    <w:rsid w:val="00857B83"/>
    <w:rsid w:val="00857CCD"/>
    <w:rsid w:val="008603D4"/>
    <w:rsid w:val="008608AA"/>
    <w:rsid w:val="0086142C"/>
    <w:rsid w:val="00861AAC"/>
    <w:rsid w:val="00861C44"/>
    <w:rsid w:val="00862167"/>
    <w:rsid w:val="00863273"/>
    <w:rsid w:val="0086420C"/>
    <w:rsid w:val="00865174"/>
    <w:rsid w:val="008658FC"/>
    <w:rsid w:val="00865995"/>
    <w:rsid w:val="0086617E"/>
    <w:rsid w:val="008672DB"/>
    <w:rsid w:val="0086793F"/>
    <w:rsid w:val="00867F5C"/>
    <w:rsid w:val="00870629"/>
    <w:rsid w:val="0087080E"/>
    <w:rsid w:val="00870841"/>
    <w:rsid w:val="00872515"/>
    <w:rsid w:val="008725C8"/>
    <w:rsid w:val="0087368E"/>
    <w:rsid w:val="008741B9"/>
    <w:rsid w:val="00874D6E"/>
    <w:rsid w:val="0087533A"/>
    <w:rsid w:val="00880B68"/>
    <w:rsid w:val="008817C0"/>
    <w:rsid w:val="00883014"/>
    <w:rsid w:val="00883B06"/>
    <w:rsid w:val="0088535A"/>
    <w:rsid w:val="00885FC3"/>
    <w:rsid w:val="00886816"/>
    <w:rsid w:val="0088737A"/>
    <w:rsid w:val="008900B9"/>
    <w:rsid w:val="00890273"/>
    <w:rsid w:val="00891989"/>
    <w:rsid w:val="00892024"/>
    <w:rsid w:val="00894766"/>
    <w:rsid w:val="00894883"/>
    <w:rsid w:val="008957CF"/>
    <w:rsid w:val="008962CB"/>
    <w:rsid w:val="0089759E"/>
    <w:rsid w:val="00897692"/>
    <w:rsid w:val="00897FDD"/>
    <w:rsid w:val="008A0A1B"/>
    <w:rsid w:val="008A0C88"/>
    <w:rsid w:val="008A1632"/>
    <w:rsid w:val="008A1AB0"/>
    <w:rsid w:val="008A24B6"/>
    <w:rsid w:val="008A2CE8"/>
    <w:rsid w:val="008A2D4D"/>
    <w:rsid w:val="008A2E67"/>
    <w:rsid w:val="008A46A7"/>
    <w:rsid w:val="008A5172"/>
    <w:rsid w:val="008A5321"/>
    <w:rsid w:val="008A557C"/>
    <w:rsid w:val="008A5A57"/>
    <w:rsid w:val="008A5E7E"/>
    <w:rsid w:val="008A5EC4"/>
    <w:rsid w:val="008A7BD6"/>
    <w:rsid w:val="008B02E1"/>
    <w:rsid w:val="008B0A8B"/>
    <w:rsid w:val="008B0EBF"/>
    <w:rsid w:val="008B11A5"/>
    <w:rsid w:val="008B1898"/>
    <w:rsid w:val="008B191C"/>
    <w:rsid w:val="008B1C44"/>
    <w:rsid w:val="008B2542"/>
    <w:rsid w:val="008B2668"/>
    <w:rsid w:val="008B4259"/>
    <w:rsid w:val="008B4EF6"/>
    <w:rsid w:val="008B66EC"/>
    <w:rsid w:val="008B7748"/>
    <w:rsid w:val="008B7A34"/>
    <w:rsid w:val="008C0040"/>
    <w:rsid w:val="008C0271"/>
    <w:rsid w:val="008C0FA8"/>
    <w:rsid w:val="008C3734"/>
    <w:rsid w:val="008C391C"/>
    <w:rsid w:val="008C39D5"/>
    <w:rsid w:val="008C456B"/>
    <w:rsid w:val="008C53FA"/>
    <w:rsid w:val="008C79C2"/>
    <w:rsid w:val="008D0845"/>
    <w:rsid w:val="008D1576"/>
    <w:rsid w:val="008D253A"/>
    <w:rsid w:val="008D28BB"/>
    <w:rsid w:val="008D396D"/>
    <w:rsid w:val="008D3D4D"/>
    <w:rsid w:val="008D4352"/>
    <w:rsid w:val="008D56B4"/>
    <w:rsid w:val="008D5E7A"/>
    <w:rsid w:val="008D7005"/>
    <w:rsid w:val="008E0A30"/>
    <w:rsid w:val="008E0C83"/>
    <w:rsid w:val="008E0CB0"/>
    <w:rsid w:val="008E228A"/>
    <w:rsid w:val="008E2517"/>
    <w:rsid w:val="008E3058"/>
    <w:rsid w:val="008E309A"/>
    <w:rsid w:val="008E3AA4"/>
    <w:rsid w:val="008E41C5"/>
    <w:rsid w:val="008E4E6A"/>
    <w:rsid w:val="008E526E"/>
    <w:rsid w:val="008E5493"/>
    <w:rsid w:val="008E5642"/>
    <w:rsid w:val="008E6BC2"/>
    <w:rsid w:val="008E6D05"/>
    <w:rsid w:val="008F03BE"/>
    <w:rsid w:val="008F1884"/>
    <w:rsid w:val="008F2056"/>
    <w:rsid w:val="008F2634"/>
    <w:rsid w:val="008F2A0C"/>
    <w:rsid w:val="008F2B34"/>
    <w:rsid w:val="008F393E"/>
    <w:rsid w:val="008F490C"/>
    <w:rsid w:val="008F4A19"/>
    <w:rsid w:val="008F4DCE"/>
    <w:rsid w:val="008F5E8D"/>
    <w:rsid w:val="008F6F16"/>
    <w:rsid w:val="008F7405"/>
    <w:rsid w:val="008F74E7"/>
    <w:rsid w:val="00900870"/>
    <w:rsid w:val="00900B44"/>
    <w:rsid w:val="00901A62"/>
    <w:rsid w:val="009027B2"/>
    <w:rsid w:val="00902AD1"/>
    <w:rsid w:val="00903197"/>
    <w:rsid w:val="00903AD2"/>
    <w:rsid w:val="00903AFF"/>
    <w:rsid w:val="0090496D"/>
    <w:rsid w:val="00904C82"/>
    <w:rsid w:val="00904D1C"/>
    <w:rsid w:val="0090547B"/>
    <w:rsid w:val="00905664"/>
    <w:rsid w:val="009057C6"/>
    <w:rsid w:val="00906291"/>
    <w:rsid w:val="00906FFD"/>
    <w:rsid w:val="00910123"/>
    <w:rsid w:val="00910DA1"/>
    <w:rsid w:val="00911670"/>
    <w:rsid w:val="009123C5"/>
    <w:rsid w:val="00912EBE"/>
    <w:rsid w:val="00913717"/>
    <w:rsid w:val="00914DA0"/>
    <w:rsid w:val="009150FF"/>
    <w:rsid w:val="0091555F"/>
    <w:rsid w:val="0091574D"/>
    <w:rsid w:val="00915759"/>
    <w:rsid w:val="00915E58"/>
    <w:rsid w:val="00916134"/>
    <w:rsid w:val="00916430"/>
    <w:rsid w:val="00916BBB"/>
    <w:rsid w:val="00917525"/>
    <w:rsid w:val="00917708"/>
    <w:rsid w:val="00917A76"/>
    <w:rsid w:val="00920220"/>
    <w:rsid w:val="009215E6"/>
    <w:rsid w:val="0092169C"/>
    <w:rsid w:val="009221A2"/>
    <w:rsid w:val="00923636"/>
    <w:rsid w:val="00923A31"/>
    <w:rsid w:val="00924A19"/>
    <w:rsid w:val="0092584F"/>
    <w:rsid w:val="00925950"/>
    <w:rsid w:val="00925AD2"/>
    <w:rsid w:val="009301A1"/>
    <w:rsid w:val="009306E6"/>
    <w:rsid w:val="00931058"/>
    <w:rsid w:val="009312FE"/>
    <w:rsid w:val="0093152B"/>
    <w:rsid w:val="00931C34"/>
    <w:rsid w:val="00934630"/>
    <w:rsid w:val="009359E7"/>
    <w:rsid w:val="009364E3"/>
    <w:rsid w:val="009365DA"/>
    <w:rsid w:val="0093684A"/>
    <w:rsid w:val="0093751B"/>
    <w:rsid w:val="00937859"/>
    <w:rsid w:val="0094098D"/>
    <w:rsid w:val="00940D34"/>
    <w:rsid w:val="00942B7E"/>
    <w:rsid w:val="00942EB5"/>
    <w:rsid w:val="0094309F"/>
    <w:rsid w:val="00943E92"/>
    <w:rsid w:val="00943ED3"/>
    <w:rsid w:val="00943ED8"/>
    <w:rsid w:val="0094454C"/>
    <w:rsid w:val="00944976"/>
    <w:rsid w:val="00945384"/>
    <w:rsid w:val="00945578"/>
    <w:rsid w:val="00945870"/>
    <w:rsid w:val="00945D11"/>
    <w:rsid w:val="00945D18"/>
    <w:rsid w:val="00946659"/>
    <w:rsid w:val="0094672C"/>
    <w:rsid w:val="00947A06"/>
    <w:rsid w:val="00950AAD"/>
    <w:rsid w:val="009517C3"/>
    <w:rsid w:val="00952CD1"/>
    <w:rsid w:val="0095344D"/>
    <w:rsid w:val="00953D4D"/>
    <w:rsid w:val="00954656"/>
    <w:rsid w:val="009557E2"/>
    <w:rsid w:val="009565FD"/>
    <w:rsid w:val="009566D6"/>
    <w:rsid w:val="00961FD4"/>
    <w:rsid w:val="00962B23"/>
    <w:rsid w:val="00962BF8"/>
    <w:rsid w:val="00963468"/>
    <w:rsid w:val="0096645D"/>
    <w:rsid w:val="009669F5"/>
    <w:rsid w:val="00966D36"/>
    <w:rsid w:val="00967778"/>
    <w:rsid w:val="009715CB"/>
    <w:rsid w:val="009743C0"/>
    <w:rsid w:val="009748F4"/>
    <w:rsid w:val="00974B23"/>
    <w:rsid w:val="00975F1C"/>
    <w:rsid w:val="009766AE"/>
    <w:rsid w:val="00977074"/>
    <w:rsid w:val="0098073D"/>
    <w:rsid w:val="00983648"/>
    <w:rsid w:val="00984230"/>
    <w:rsid w:val="0098454E"/>
    <w:rsid w:val="00984AF5"/>
    <w:rsid w:val="00985CF9"/>
    <w:rsid w:val="00987F0F"/>
    <w:rsid w:val="00990419"/>
    <w:rsid w:val="00991017"/>
    <w:rsid w:val="009912A2"/>
    <w:rsid w:val="00992D63"/>
    <w:rsid w:val="00993EF7"/>
    <w:rsid w:val="0099511A"/>
    <w:rsid w:val="00997684"/>
    <w:rsid w:val="009A0793"/>
    <w:rsid w:val="009A1CC8"/>
    <w:rsid w:val="009A3729"/>
    <w:rsid w:val="009A3BD9"/>
    <w:rsid w:val="009A4D8C"/>
    <w:rsid w:val="009A5A0D"/>
    <w:rsid w:val="009A5D8E"/>
    <w:rsid w:val="009A644C"/>
    <w:rsid w:val="009A6E0D"/>
    <w:rsid w:val="009A7CD3"/>
    <w:rsid w:val="009B01ED"/>
    <w:rsid w:val="009B02A7"/>
    <w:rsid w:val="009B14AD"/>
    <w:rsid w:val="009B19D1"/>
    <w:rsid w:val="009B1F59"/>
    <w:rsid w:val="009B265C"/>
    <w:rsid w:val="009B2F78"/>
    <w:rsid w:val="009B3518"/>
    <w:rsid w:val="009B36FC"/>
    <w:rsid w:val="009B39CF"/>
    <w:rsid w:val="009B4676"/>
    <w:rsid w:val="009B5E1D"/>
    <w:rsid w:val="009B5E35"/>
    <w:rsid w:val="009B6614"/>
    <w:rsid w:val="009B68A0"/>
    <w:rsid w:val="009B6C50"/>
    <w:rsid w:val="009B6D03"/>
    <w:rsid w:val="009C0850"/>
    <w:rsid w:val="009C182B"/>
    <w:rsid w:val="009C1852"/>
    <w:rsid w:val="009C1A5F"/>
    <w:rsid w:val="009C28DD"/>
    <w:rsid w:val="009C2C76"/>
    <w:rsid w:val="009C32A3"/>
    <w:rsid w:val="009C4A59"/>
    <w:rsid w:val="009C4B79"/>
    <w:rsid w:val="009C587B"/>
    <w:rsid w:val="009C614F"/>
    <w:rsid w:val="009C6FC3"/>
    <w:rsid w:val="009C76C1"/>
    <w:rsid w:val="009D0F84"/>
    <w:rsid w:val="009D135F"/>
    <w:rsid w:val="009D1E7E"/>
    <w:rsid w:val="009D23E1"/>
    <w:rsid w:val="009D2F28"/>
    <w:rsid w:val="009D56C4"/>
    <w:rsid w:val="009D5766"/>
    <w:rsid w:val="009D5EC2"/>
    <w:rsid w:val="009D71B2"/>
    <w:rsid w:val="009D7FA4"/>
    <w:rsid w:val="009E1161"/>
    <w:rsid w:val="009E17A4"/>
    <w:rsid w:val="009E2964"/>
    <w:rsid w:val="009E3B38"/>
    <w:rsid w:val="009E5FB7"/>
    <w:rsid w:val="009E63D2"/>
    <w:rsid w:val="009E67F1"/>
    <w:rsid w:val="009E6B5D"/>
    <w:rsid w:val="009F069F"/>
    <w:rsid w:val="009F112B"/>
    <w:rsid w:val="009F1487"/>
    <w:rsid w:val="009F1BA3"/>
    <w:rsid w:val="009F25EE"/>
    <w:rsid w:val="009F3529"/>
    <w:rsid w:val="009F395B"/>
    <w:rsid w:val="009F4211"/>
    <w:rsid w:val="009F4B96"/>
    <w:rsid w:val="009F67DC"/>
    <w:rsid w:val="009F7183"/>
    <w:rsid w:val="009F7F27"/>
    <w:rsid w:val="00A01BFD"/>
    <w:rsid w:val="00A024AD"/>
    <w:rsid w:val="00A02882"/>
    <w:rsid w:val="00A03DC1"/>
    <w:rsid w:val="00A03F25"/>
    <w:rsid w:val="00A04117"/>
    <w:rsid w:val="00A04BC6"/>
    <w:rsid w:val="00A04FB5"/>
    <w:rsid w:val="00A05B86"/>
    <w:rsid w:val="00A05CA6"/>
    <w:rsid w:val="00A06160"/>
    <w:rsid w:val="00A064DE"/>
    <w:rsid w:val="00A0670F"/>
    <w:rsid w:val="00A100FC"/>
    <w:rsid w:val="00A10724"/>
    <w:rsid w:val="00A10E3F"/>
    <w:rsid w:val="00A11113"/>
    <w:rsid w:val="00A11C64"/>
    <w:rsid w:val="00A11D18"/>
    <w:rsid w:val="00A11E0A"/>
    <w:rsid w:val="00A12E82"/>
    <w:rsid w:val="00A13ED6"/>
    <w:rsid w:val="00A142AE"/>
    <w:rsid w:val="00A14808"/>
    <w:rsid w:val="00A14BD4"/>
    <w:rsid w:val="00A15AE4"/>
    <w:rsid w:val="00A16348"/>
    <w:rsid w:val="00A17E42"/>
    <w:rsid w:val="00A17EC6"/>
    <w:rsid w:val="00A20402"/>
    <w:rsid w:val="00A20519"/>
    <w:rsid w:val="00A20FC9"/>
    <w:rsid w:val="00A23A39"/>
    <w:rsid w:val="00A23ACE"/>
    <w:rsid w:val="00A23DAF"/>
    <w:rsid w:val="00A24D60"/>
    <w:rsid w:val="00A25828"/>
    <w:rsid w:val="00A269B3"/>
    <w:rsid w:val="00A27052"/>
    <w:rsid w:val="00A3104A"/>
    <w:rsid w:val="00A32333"/>
    <w:rsid w:val="00A32E22"/>
    <w:rsid w:val="00A3388D"/>
    <w:rsid w:val="00A33BAB"/>
    <w:rsid w:val="00A3448E"/>
    <w:rsid w:val="00A35E8C"/>
    <w:rsid w:val="00A362C9"/>
    <w:rsid w:val="00A365C2"/>
    <w:rsid w:val="00A405B5"/>
    <w:rsid w:val="00A40902"/>
    <w:rsid w:val="00A4093D"/>
    <w:rsid w:val="00A41A61"/>
    <w:rsid w:val="00A42004"/>
    <w:rsid w:val="00A42A31"/>
    <w:rsid w:val="00A440CC"/>
    <w:rsid w:val="00A443E4"/>
    <w:rsid w:val="00A45403"/>
    <w:rsid w:val="00A45611"/>
    <w:rsid w:val="00A46A67"/>
    <w:rsid w:val="00A472A7"/>
    <w:rsid w:val="00A475F8"/>
    <w:rsid w:val="00A47920"/>
    <w:rsid w:val="00A47B60"/>
    <w:rsid w:val="00A47CA9"/>
    <w:rsid w:val="00A5198D"/>
    <w:rsid w:val="00A51BC0"/>
    <w:rsid w:val="00A52C20"/>
    <w:rsid w:val="00A53DA6"/>
    <w:rsid w:val="00A544F1"/>
    <w:rsid w:val="00A54EE1"/>
    <w:rsid w:val="00A54FCC"/>
    <w:rsid w:val="00A55212"/>
    <w:rsid w:val="00A5669F"/>
    <w:rsid w:val="00A56804"/>
    <w:rsid w:val="00A57FF8"/>
    <w:rsid w:val="00A6044C"/>
    <w:rsid w:val="00A60C18"/>
    <w:rsid w:val="00A60C47"/>
    <w:rsid w:val="00A60E83"/>
    <w:rsid w:val="00A615B3"/>
    <w:rsid w:val="00A62485"/>
    <w:rsid w:val="00A62541"/>
    <w:rsid w:val="00A62719"/>
    <w:rsid w:val="00A63185"/>
    <w:rsid w:val="00A64A45"/>
    <w:rsid w:val="00A651AC"/>
    <w:rsid w:val="00A65237"/>
    <w:rsid w:val="00A70DC2"/>
    <w:rsid w:val="00A72E07"/>
    <w:rsid w:val="00A730F4"/>
    <w:rsid w:val="00A7498F"/>
    <w:rsid w:val="00A7565E"/>
    <w:rsid w:val="00A76237"/>
    <w:rsid w:val="00A7642C"/>
    <w:rsid w:val="00A76920"/>
    <w:rsid w:val="00A77411"/>
    <w:rsid w:val="00A778EB"/>
    <w:rsid w:val="00A8043D"/>
    <w:rsid w:val="00A8096B"/>
    <w:rsid w:val="00A80C58"/>
    <w:rsid w:val="00A8159D"/>
    <w:rsid w:val="00A81B37"/>
    <w:rsid w:val="00A82441"/>
    <w:rsid w:val="00A82B6B"/>
    <w:rsid w:val="00A82C12"/>
    <w:rsid w:val="00A83B1D"/>
    <w:rsid w:val="00A83B31"/>
    <w:rsid w:val="00A84102"/>
    <w:rsid w:val="00A843CE"/>
    <w:rsid w:val="00A847D3"/>
    <w:rsid w:val="00A84A7C"/>
    <w:rsid w:val="00A84E3A"/>
    <w:rsid w:val="00A8542E"/>
    <w:rsid w:val="00A85948"/>
    <w:rsid w:val="00A869E7"/>
    <w:rsid w:val="00A902E6"/>
    <w:rsid w:val="00A906F8"/>
    <w:rsid w:val="00A91E82"/>
    <w:rsid w:val="00A92FE6"/>
    <w:rsid w:val="00A9370B"/>
    <w:rsid w:val="00A93AD8"/>
    <w:rsid w:val="00A93C61"/>
    <w:rsid w:val="00A93CC0"/>
    <w:rsid w:val="00A93F46"/>
    <w:rsid w:val="00A94569"/>
    <w:rsid w:val="00A94BF6"/>
    <w:rsid w:val="00A95383"/>
    <w:rsid w:val="00A9629E"/>
    <w:rsid w:val="00AA052C"/>
    <w:rsid w:val="00AA0807"/>
    <w:rsid w:val="00AA0A35"/>
    <w:rsid w:val="00AA0CC3"/>
    <w:rsid w:val="00AA194D"/>
    <w:rsid w:val="00AA1EAD"/>
    <w:rsid w:val="00AA379F"/>
    <w:rsid w:val="00AA3C10"/>
    <w:rsid w:val="00AA46E2"/>
    <w:rsid w:val="00AA5577"/>
    <w:rsid w:val="00AA5BF2"/>
    <w:rsid w:val="00AA62E1"/>
    <w:rsid w:val="00AA764B"/>
    <w:rsid w:val="00AB0DF7"/>
    <w:rsid w:val="00AB4E03"/>
    <w:rsid w:val="00AB4F7A"/>
    <w:rsid w:val="00AB59F0"/>
    <w:rsid w:val="00AB6577"/>
    <w:rsid w:val="00AB78E1"/>
    <w:rsid w:val="00AC0A0C"/>
    <w:rsid w:val="00AC0ACD"/>
    <w:rsid w:val="00AC1134"/>
    <w:rsid w:val="00AC19E5"/>
    <w:rsid w:val="00AC28A7"/>
    <w:rsid w:val="00AC2E66"/>
    <w:rsid w:val="00AC329A"/>
    <w:rsid w:val="00AC4306"/>
    <w:rsid w:val="00AC43D5"/>
    <w:rsid w:val="00AC48CD"/>
    <w:rsid w:val="00AC6285"/>
    <w:rsid w:val="00AC66A5"/>
    <w:rsid w:val="00AC6D4D"/>
    <w:rsid w:val="00AC6E7B"/>
    <w:rsid w:val="00AC7B0F"/>
    <w:rsid w:val="00AD03C0"/>
    <w:rsid w:val="00AD0A34"/>
    <w:rsid w:val="00AD1207"/>
    <w:rsid w:val="00AD122C"/>
    <w:rsid w:val="00AD124C"/>
    <w:rsid w:val="00AD15B3"/>
    <w:rsid w:val="00AD17D3"/>
    <w:rsid w:val="00AD1D3F"/>
    <w:rsid w:val="00AD2ECC"/>
    <w:rsid w:val="00AD32CA"/>
    <w:rsid w:val="00AD3348"/>
    <w:rsid w:val="00AD3DE2"/>
    <w:rsid w:val="00AD4C12"/>
    <w:rsid w:val="00AD570F"/>
    <w:rsid w:val="00AD574B"/>
    <w:rsid w:val="00AD5815"/>
    <w:rsid w:val="00AD794E"/>
    <w:rsid w:val="00AE187D"/>
    <w:rsid w:val="00AE1BB6"/>
    <w:rsid w:val="00AE1E25"/>
    <w:rsid w:val="00AE33DC"/>
    <w:rsid w:val="00AE431E"/>
    <w:rsid w:val="00AE4BFE"/>
    <w:rsid w:val="00AE518B"/>
    <w:rsid w:val="00AE5E7B"/>
    <w:rsid w:val="00AE623B"/>
    <w:rsid w:val="00AF0CA3"/>
    <w:rsid w:val="00AF2268"/>
    <w:rsid w:val="00AF2938"/>
    <w:rsid w:val="00AF3C91"/>
    <w:rsid w:val="00AF52E5"/>
    <w:rsid w:val="00AF55A8"/>
    <w:rsid w:val="00AF5826"/>
    <w:rsid w:val="00AF5AE5"/>
    <w:rsid w:val="00AF5CE7"/>
    <w:rsid w:val="00AF5CEA"/>
    <w:rsid w:val="00AF6C16"/>
    <w:rsid w:val="00AF6DC2"/>
    <w:rsid w:val="00AF6FA6"/>
    <w:rsid w:val="00AF7848"/>
    <w:rsid w:val="00AF7EC4"/>
    <w:rsid w:val="00B00404"/>
    <w:rsid w:val="00B009A1"/>
    <w:rsid w:val="00B00C85"/>
    <w:rsid w:val="00B0106B"/>
    <w:rsid w:val="00B01477"/>
    <w:rsid w:val="00B01543"/>
    <w:rsid w:val="00B01D48"/>
    <w:rsid w:val="00B020C4"/>
    <w:rsid w:val="00B03DCF"/>
    <w:rsid w:val="00B043EE"/>
    <w:rsid w:val="00B04435"/>
    <w:rsid w:val="00B04CD4"/>
    <w:rsid w:val="00B058D4"/>
    <w:rsid w:val="00B0726A"/>
    <w:rsid w:val="00B07F15"/>
    <w:rsid w:val="00B100E1"/>
    <w:rsid w:val="00B10138"/>
    <w:rsid w:val="00B10623"/>
    <w:rsid w:val="00B10CC4"/>
    <w:rsid w:val="00B112D0"/>
    <w:rsid w:val="00B115E0"/>
    <w:rsid w:val="00B11AB3"/>
    <w:rsid w:val="00B11CAD"/>
    <w:rsid w:val="00B123C4"/>
    <w:rsid w:val="00B12B1A"/>
    <w:rsid w:val="00B12C1A"/>
    <w:rsid w:val="00B135B1"/>
    <w:rsid w:val="00B13698"/>
    <w:rsid w:val="00B1463E"/>
    <w:rsid w:val="00B157DA"/>
    <w:rsid w:val="00B15FC2"/>
    <w:rsid w:val="00B173A0"/>
    <w:rsid w:val="00B2026C"/>
    <w:rsid w:val="00B208B7"/>
    <w:rsid w:val="00B20E71"/>
    <w:rsid w:val="00B2138A"/>
    <w:rsid w:val="00B21D53"/>
    <w:rsid w:val="00B224C2"/>
    <w:rsid w:val="00B22910"/>
    <w:rsid w:val="00B22F4B"/>
    <w:rsid w:val="00B22F4D"/>
    <w:rsid w:val="00B23425"/>
    <w:rsid w:val="00B23868"/>
    <w:rsid w:val="00B2402A"/>
    <w:rsid w:val="00B25016"/>
    <w:rsid w:val="00B258DE"/>
    <w:rsid w:val="00B25C64"/>
    <w:rsid w:val="00B26C26"/>
    <w:rsid w:val="00B30006"/>
    <w:rsid w:val="00B314B2"/>
    <w:rsid w:val="00B319E1"/>
    <w:rsid w:val="00B31D72"/>
    <w:rsid w:val="00B343E9"/>
    <w:rsid w:val="00B3501B"/>
    <w:rsid w:val="00B35161"/>
    <w:rsid w:val="00B35E77"/>
    <w:rsid w:val="00B36165"/>
    <w:rsid w:val="00B37B35"/>
    <w:rsid w:val="00B37FD9"/>
    <w:rsid w:val="00B40AF3"/>
    <w:rsid w:val="00B40CDE"/>
    <w:rsid w:val="00B40F07"/>
    <w:rsid w:val="00B41A6D"/>
    <w:rsid w:val="00B41D7F"/>
    <w:rsid w:val="00B42623"/>
    <w:rsid w:val="00B42C00"/>
    <w:rsid w:val="00B42C1E"/>
    <w:rsid w:val="00B4455E"/>
    <w:rsid w:val="00B45651"/>
    <w:rsid w:val="00B45F99"/>
    <w:rsid w:val="00B46AEC"/>
    <w:rsid w:val="00B47796"/>
    <w:rsid w:val="00B47B27"/>
    <w:rsid w:val="00B507D7"/>
    <w:rsid w:val="00B51651"/>
    <w:rsid w:val="00B5172C"/>
    <w:rsid w:val="00B51E13"/>
    <w:rsid w:val="00B524E3"/>
    <w:rsid w:val="00B52B0D"/>
    <w:rsid w:val="00B52CFB"/>
    <w:rsid w:val="00B531B4"/>
    <w:rsid w:val="00B53763"/>
    <w:rsid w:val="00B5399D"/>
    <w:rsid w:val="00B53D68"/>
    <w:rsid w:val="00B5453D"/>
    <w:rsid w:val="00B55099"/>
    <w:rsid w:val="00B55CA1"/>
    <w:rsid w:val="00B5607F"/>
    <w:rsid w:val="00B56C2C"/>
    <w:rsid w:val="00B5798A"/>
    <w:rsid w:val="00B57E7A"/>
    <w:rsid w:val="00B62508"/>
    <w:rsid w:val="00B626CE"/>
    <w:rsid w:val="00B65606"/>
    <w:rsid w:val="00B657D7"/>
    <w:rsid w:val="00B65AFF"/>
    <w:rsid w:val="00B66846"/>
    <w:rsid w:val="00B66C65"/>
    <w:rsid w:val="00B67272"/>
    <w:rsid w:val="00B6749D"/>
    <w:rsid w:val="00B70EBD"/>
    <w:rsid w:val="00B719C6"/>
    <w:rsid w:val="00B71E30"/>
    <w:rsid w:val="00B7260A"/>
    <w:rsid w:val="00B73A43"/>
    <w:rsid w:val="00B73FC1"/>
    <w:rsid w:val="00B740D2"/>
    <w:rsid w:val="00B754CC"/>
    <w:rsid w:val="00B75907"/>
    <w:rsid w:val="00B773F8"/>
    <w:rsid w:val="00B776AB"/>
    <w:rsid w:val="00B776E9"/>
    <w:rsid w:val="00B77CB0"/>
    <w:rsid w:val="00B80300"/>
    <w:rsid w:val="00B82947"/>
    <w:rsid w:val="00B82B1D"/>
    <w:rsid w:val="00B83D06"/>
    <w:rsid w:val="00B83D6E"/>
    <w:rsid w:val="00B83D8C"/>
    <w:rsid w:val="00B842E4"/>
    <w:rsid w:val="00B847AC"/>
    <w:rsid w:val="00B85062"/>
    <w:rsid w:val="00B85470"/>
    <w:rsid w:val="00B8589B"/>
    <w:rsid w:val="00B85C2A"/>
    <w:rsid w:val="00B85D4E"/>
    <w:rsid w:val="00B861E9"/>
    <w:rsid w:val="00B86E5F"/>
    <w:rsid w:val="00B8794F"/>
    <w:rsid w:val="00B87A8A"/>
    <w:rsid w:val="00B90ABC"/>
    <w:rsid w:val="00B91CD8"/>
    <w:rsid w:val="00B91D29"/>
    <w:rsid w:val="00B92202"/>
    <w:rsid w:val="00B923E8"/>
    <w:rsid w:val="00B93595"/>
    <w:rsid w:val="00B93C7F"/>
    <w:rsid w:val="00B9498E"/>
    <w:rsid w:val="00B95112"/>
    <w:rsid w:val="00B95258"/>
    <w:rsid w:val="00B95CEB"/>
    <w:rsid w:val="00B96000"/>
    <w:rsid w:val="00B96CA5"/>
    <w:rsid w:val="00BA02DA"/>
    <w:rsid w:val="00BA0BD8"/>
    <w:rsid w:val="00BA1806"/>
    <w:rsid w:val="00BA1B0D"/>
    <w:rsid w:val="00BA2783"/>
    <w:rsid w:val="00BA2C34"/>
    <w:rsid w:val="00BA2CF2"/>
    <w:rsid w:val="00BA4778"/>
    <w:rsid w:val="00BA595C"/>
    <w:rsid w:val="00BA6544"/>
    <w:rsid w:val="00BA71FD"/>
    <w:rsid w:val="00BA7880"/>
    <w:rsid w:val="00BB040C"/>
    <w:rsid w:val="00BB12DD"/>
    <w:rsid w:val="00BB1985"/>
    <w:rsid w:val="00BB2047"/>
    <w:rsid w:val="00BB347F"/>
    <w:rsid w:val="00BB45BB"/>
    <w:rsid w:val="00BB4724"/>
    <w:rsid w:val="00BB4DBB"/>
    <w:rsid w:val="00BB6302"/>
    <w:rsid w:val="00BB66FE"/>
    <w:rsid w:val="00BB7157"/>
    <w:rsid w:val="00BB727C"/>
    <w:rsid w:val="00BB7406"/>
    <w:rsid w:val="00BC04F4"/>
    <w:rsid w:val="00BC06A9"/>
    <w:rsid w:val="00BC19F6"/>
    <w:rsid w:val="00BC1DCF"/>
    <w:rsid w:val="00BC24BF"/>
    <w:rsid w:val="00BC25AA"/>
    <w:rsid w:val="00BC280B"/>
    <w:rsid w:val="00BC3CBB"/>
    <w:rsid w:val="00BC4221"/>
    <w:rsid w:val="00BC4703"/>
    <w:rsid w:val="00BC5AC3"/>
    <w:rsid w:val="00BC751D"/>
    <w:rsid w:val="00BC7B80"/>
    <w:rsid w:val="00BD0A17"/>
    <w:rsid w:val="00BD127E"/>
    <w:rsid w:val="00BD212E"/>
    <w:rsid w:val="00BD21E6"/>
    <w:rsid w:val="00BD279B"/>
    <w:rsid w:val="00BD2C69"/>
    <w:rsid w:val="00BD370C"/>
    <w:rsid w:val="00BD3A04"/>
    <w:rsid w:val="00BD3B2D"/>
    <w:rsid w:val="00BD3BB1"/>
    <w:rsid w:val="00BD43CD"/>
    <w:rsid w:val="00BD4A32"/>
    <w:rsid w:val="00BD53DC"/>
    <w:rsid w:val="00BD63A8"/>
    <w:rsid w:val="00BD6892"/>
    <w:rsid w:val="00BD70F8"/>
    <w:rsid w:val="00BD73EE"/>
    <w:rsid w:val="00BE040A"/>
    <w:rsid w:val="00BE0922"/>
    <w:rsid w:val="00BE0929"/>
    <w:rsid w:val="00BE1C21"/>
    <w:rsid w:val="00BE1E26"/>
    <w:rsid w:val="00BE2E86"/>
    <w:rsid w:val="00BE43F0"/>
    <w:rsid w:val="00BE4CAF"/>
    <w:rsid w:val="00BE6C70"/>
    <w:rsid w:val="00BE6EC8"/>
    <w:rsid w:val="00BE765E"/>
    <w:rsid w:val="00BE7DEB"/>
    <w:rsid w:val="00BF01C8"/>
    <w:rsid w:val="00BF0787"/>
    <w:rsid w:val="00BF07F0"/>
    <w:rsid w:val="00BF11D6"/>
    <w:rsid w:val="00BF1C0F"/>
    <w:rsid w:val="00BF2302"/>
    <w:rsid w:val="00BF49DF"/>
    <w:rsid w:val="00BF54FE"/>
    <w:rsid w:val="00BF5B23"/>
    <w:rsid w:val="00BF5EF4"/>
    <w:rsid w:val="00BF7C17"/>
    <w:rsid w:val="00BF7C2C"/>
    <w:rsid w:val="00C0180B"/>
    <w:rsid w:val="00C030E9"/>
    <w:rsid w:val="00C03289"/>
    <w:rsid w:val="00C03C69"/>
    <w:rsid w:val="00C03D70"/>
    <w:rsid w:val="00C04D84"/>
    <w:rsid w:val="00C05EA3"/>
    <w:rsid w:val="00C06330"/>
    <w:rsid w:val="00C06606"/>
    <w:rsid w:val="00C07A32"/>
    <w:rsid w:val="00C11821"/>
    <w:rsid w:val="00C11B36"/>
    <w:rsid w:val="00C11F50"/>
    <w:rsid w:val="00C126F1"/>
    <w:rsid w:val="00C12C75"/>
    <w:rsid w:val="00C134C4"/>
    <w:rsid w:val="00C1356F"/>
    <w:rsid w:val="00C1365B"/>
    <w:rsid w:val="00C13D4A"/>
    <w:rsid w:val="00C13E1D"/>
    <w:rsid w:val="00C13F63"/>
    <w:rsid w:val="00C13FBE"/>
    <w:rsid w:val="00C14549"/>
    <w:rsid w:val="00C149B0"/>
    <w:rsid w:val="00C14E79"/>
    <w:rsid w:val="00C153F0"/>
    <w:rsid w:val="00C159FB"/>
    <w:rsid w:val="00C16020"/>
    <w:rsid w:val="00C17F46"/>
    <w:rsid w:val="00C21A1F"/>
    <w:rsid w:val="00C23C49"/>
    <w:rsid w:val="00C2429E"/>
    <w:rsid w:val="00C25E9E"/>
    <w:rsid w:val="00C26868"/>
    <w:rsid w:val="00C26B9B"/>
    <w:rsid w:val="00C26E15"/>
    <w:rsid w:val="00C27EF0"/>
    <w:rsid w:val="00C302AA"/>
    <w:rsid w:val="00C30655"/>
    <w:rsid w:val="00C30729"/>
    <w:rsid w:val="00C316C2"/>
    <w:rsid w:val="00C31C3F"/>
    <w:rsid w:val="00C31F8C"/>
    <w:rsid w:val="00C32A7E"/>
    <w:rsid w:val="00C32DF8"/>
    <w:rsid w:val="00C33511"/>
    <w:rsid w:val="00C33630"/>
    <w:rsid w:val="00C33887"/>
    <w:rsid w:val="00C347B8"/>
    <w:rsid w:val="00C35EF2"/>
    <w:rsid w:val="00C360BE"/>
    <w:rsid w:val="00C368B1"/>
    <w:rsid w:val="00C36928"/>
    <w:rsid w:val="00C36A8D"/>
    <w:rsid w:val="00C36C47"/>
    <w:rsid w:val="00C37368"/>
    <w:rsid w:val="00C4190B"/>
    <w:rsid w:val="00C42EB2"/>
    <w:rsid w:val="00C4315F"/>
    <w:rsid w:val="00C43C70"/>
    <w:rsid w:val="00C450EF"/>
    <w:rsid w:val="00C46280"/>
    <w:rsid w:val="00C50831"/>
    <w:rsid w:val="00C50946"/>
    <w:rsid w:val="00C518A5"/>
    <w:rsid w:val="00C51D7F"/>
    <w:rsid w:val="00C5206F"/>
    <w:rsid w:val="00C528BA"/>
    <w:rsid w:val="00C53386"/>
    <w:rsid w:val="00C53EBB"/>
    <w:rsid w:val="00C543F8"/>
    <w:rsid w:val="00C55012"/>
    <w:rsid w:val="00C558A3"/>
    <w:rsid w:val="00C565AA"/>
    <w:rsid w:val="00C576B7"/>
    <w:rsid w:val="00C578CC"/>
    <w:rsid w:val="00C57C0F"/>
    <w:rsid w:val="00C605A6"/>
    <w:rsid w:val="00C616A4"/>
    <w:rsid w:val="00C633D7"/>
    <w:rsid w:val="00C64516"/>
    <w:rsid w:val="00C6506A"/>
    <w:rsid w:val="00C65BEE"/>
    <w:rsid w:val="00C665EE"/>
    <w:rsid w:val="00C67148"/>
    <w:rsid w:val="00C67A94"/>
    <w:rsid w:val="00C67BB7"/>
    <w:rsid w:val="00C70B40"/>
    <w:rsid w:val="00C72047"/>
    <w:rsid w:val="00C72C38"/>
    <w:rsid w:val="00C73659"/>
    <w:rsid w:val="00C738F5"/>
    <w:rsid w:val="00C73F1E"/>
    <w:rsid w:val="00C746FC"/>
    <w:rsid w:val="00C74DE0"/>
    <w:rsid w:val="00C759B1"/>
    <w:rsid w:val="00C759F2"/>
    <w:rsid w:val="00C768E7"/>
    <w:rsid w:val="00C76AB5"/>
    <w:rsid w:val="00C7733A"/>
    <w:rsid w:val="00C77412"/>
    <w:rsid w:val="00C77F49"/>
    <w:rsid w:val="00C802EC"/>
    <w:rsid w:val="00C80EF0"/>
    <w:rsid w:val="00C81182"/>
    <w:rsid w:val="00C815C1"/>
    <w:rsid w:val="00C81702"/>
    <w:rsid w:val="00C820BB"/>
    <w:rsid w:val="00C82BA6"/>
    <w:rsid w:val="00C83113"/>
    <w:rsid w:val="00C84029"/>
    <w:rsid w:val="00C848A9"/>
    <w:rsid w:val="00C87A96"/>
    <w:rsid w:val="00C87F13"/>
    <w:rsid w:val="00C90A45"/>
    <w:rsid w:val="00C91F2F"/>
    <w:rsid w:val="00C9216E"/>
    <w:rsid w:val="00C928D4"/>
    <w:rsid w:val="00C92CAC"/>
    <w:rsid w:val="00C93658"/>
    <w:rsid w:val="00C93A4F"/>
    <w:rsid w:val="00C93AC4"/>
    <w:rsid w:val="00C94131"/>
    <w:rsid w:val="00C943A9"/>
    <w:rsid w:val="00C95826"/>
    <w:rsid w:val="00C95B4F"/>
    <w:rsid w:val="00C966EC"/>
    <w:rsid w:val="00C975B0"/>
    <w:rsid w:val="00CA1504"/>
    <w:rsid w:val="00CA1708"/>
    <w:rsid w:val="00CA23FF"/>
    <w:rsid w:val="00CA245E"/>
    <w:rsid w:val="00CA2D92"/>
    <w:rsid w:val="00CA30BF"/>
    <w:rsid w:val="00CA32C1"/>
    <w:rsid w:val="00CA3BDE"/>
    <w:rsid w:val="00CA4113"/>
    <w:rsid w:val="00CA445A"/>
    <w:rsid w:val="00CA4493"/>
    <w:rsid w:val="00CA4D4B"/>
    <w:rsid w:val="00CA54F6"/>
    <w:rsid w:val="00CA5D3D"/>
    <w:rsid w:val="00CA684A"/>
    <w:rsid w:val="00CA7212"/>
    <w:rsid w:val="00CA7BF8"/>
    <w:rsid w:val="00CA7D1C"/>
    <w:rsid w:val="00CA7D67"/>
    <w:rsid w:val="00CB0A33"/>
    <w:rsid w:val="00CB0FAD"/>
    <w:rsid w:val="00CB1B37"/>
    <w:rsid w:val="00CB1F36"/>
    <w:rsid w:val="00CB1F77"/>
    <w:rsid w:val="00CB2099"/>
    <w:rsid w:val="00CB2CC3"/>
    <w:rsid w:val="00CB34EE"/>
    <w:rsid w:val="00CB35D1"/>
    <w:rsid w:val="00CB47BD"/>
    <w:rsid w:val="00CB4B8C"/>
    <w:rsid w:val="00CB4E14"/>
    <w:rsid w:val="00CB56C0"/>
    <w:rsid w:val="00CB5F9A"/>
    <w:rsid w:val="00CB7470"/>
    <w:rsid w:val="00CC0122"/>
    <w:rsid w:val="00CC0B95"/>
    <w:rsid w:val="00CC26FC"/>
    <w:rsid w:val="00CC3435"/>
    <w:rsid w:val="00CC360D"/>
    <w:rsid w:val="00CC38E4"/>
    <w:rsid w:val="00CC4164"/>
    <w:rsid w:val="00CC540B"/>
    <w:rsid w:val="00CC566E"/>
    <w:rsid w:val="00CC6971"/>
    <w:rsid w:val="00CC6C4E"/>
    <w:rsid w:val="00CC76DF"/>
    <w:rsid w:val="00CC7D04"/>
    <w:rsid w:val="00CD016D"/>
    <w:rsid w:val="00CD02A7"/>
    <w:rsid w:val="00CD2FDD"/>
    <w:rsid w:val="00CD3F8E"/>
    <w:rsid w:val="00CD70B1"/>
    <w:rsid w:val="00CD7998"/>
    <w:rsid w:val="00CE0A95"/>
    <w:rsid w:val="00CE25C2"/>
    <w:rsid w:val="00CE2F0C"/>
    <w:rsid w:val="00CE36FE"/>
    <w:rsid w:val="00CE5609"/>
    <w:rsid w:val="00CE594C"/>
    <w:rsid w:val="00CE5F0E"/>
    <w:rsid w:val="00CE6DA5"/>
    <w:rsid w:val="00CE6DC3"/>
    <w:rsid w:val="00CE7FEB"/>
    <w:rsid w:val="00CF0057"/>
    <w:rsid w:val="00CF05C5"/>
    <w:rsid w:val="00CF16F7"/>
    <w:rsid w:val="00CF1F1A"/>
    <w:rsid w:val="00CF2090"/>
    <w:rsid w:val="00CF2178"/>
    <w:rsid w:val="00CF2F94"/>
    <w:rsid w:val="00CF3585"/>
    <w:rsid w:val="00CF390D"/>
    <w:rsid w:val="00CF3FD6"/>
    <w:rsid w:val="00CF497F"/>
    <w:rsid w:val="00CF5C03"/>
    <w:rsid w:val="00CF624A"/>
    <w:rsid w:val="00CF667E"/>
    <w:rsid w:val="00CF753B"/>
    <w:rsid w:val="00CF76C1"/>
    <w:rsid w:val="00CF79BC"/>
    <w:rsid w:val="00D005A7"/>
    <w:rsid w:val="00D021CB"/>
    <w:rsid w:val="00D02382"/>
    <w:rsid w:val="00D0407D"/>
    <w:rsid w:val="00D049D8"/>
    <w:rsid w:val="00D04CFD"/>
    <w:rsid w:val="00D051EB"/>
    <w:rsid w:val="00D05376"/>
    <w:rsid w:val="00D07489"/>
    <w:rsid w:val="00D07B55"/>
    <w:rsid w:val="00D1098A"/>
    <w:rsid w:val="00D10B90"/>
    <w:rsid w:val="00D114A0"/>
    <w:rsid w:val="00D119E7"/>
    <w:rsid w:val="00D126D8"/>
    <w:rsid w:val="00D13CC1"/>
    <w:rsid w:val="00D14FDC"/>
    <w:rsid w:val="00D16E1E"/>
    <w:rsid w:val="00D1710D"/>
    <w:rsid w:val="00D17758"/>
    <w:rsid w:val="00D1786C"/>
    <w:rsid w:val="00D17E0F"/>
    <w:rsid w:val="00D20965"/>
    <w:rsid w:val="00D20A82"/>
    <w:rsid w:val="00D228C7"/>
    <w:rsid w:val="00D2299F"/>
    <w:rsid w:val="00D229AE"/>
    <w:rsid w:val="00D22A1F"/>
    <w:rsid w:val="00D232BC"/>
    <w:rsid w:val="00D23738"/>
    <w:rsid w:val="00D242A5"/>
    <w:rsid w:val="00D243F4"/>
    <w:rsid w:val="00D254EF"/>
    <w:rsid w:val="00D25CAB"/>
    <w:rsid w:val="00D26711"/>
    <w:rsid w:val="00D26F90"/>
    <w:rsid w:val="00D305A9"/>
    <w:rsid w:val="00D30C48"/>
    <w:rsid w:val="00D30DEC"/>
    <w:rsid w:val="00D30EF0"/>
    <w:rsid w:val="00D31B31"/>
    <w:rsid w:val="00D324CD"/>
    <w:rsid w:val="00D32570"/>
    <w:rsid w:val="00D32F6E"/>
    <w:rsid w:val="00D33B4A"/>
    <w:rsid w:val="00D351F9"/>
    <w:rsid w:val="00D35C51"/>
    <w:rsid w:val="00D35E47"/>
    <w:rsid w:val="00D36B4C"/>
    <w:rsid w:val="00D379BE"/>
    <w:rsid w:val="00D41A6A"/>
    <w:rsid w:val="00D4237E"/>
    <w:rsid w:val="00D4352B"/>
    <w:rsid w:val="00D444EA"/>
    <w:rsid w:val="00D44EEA"/>
    <w:rsid w:val="00D454CC"/>
    <w:rsid w:val="00D45BAF"/>
    <w:rsid w:val="00D46522"/>
    <w:rsid w:val="00D50D89"/>
    <w:rsid w:val="00D50E34"/>
    <w:rsid w:val="00D50EA9"/>
    <w:rsid w:val="00D5188B"/>
    <w:rsid w:val="00D5206F"/>
    <w:rsid w:val="00D53C83"/>
    <w:rsid w:val="00D5423A"/>
    <w:rsid w:val="00D54CF6"/>
    <w:rsid w:val="00D54FA4"/>
    <w:rsid w:val="00D5579B"/>
    <w:rsid w:val="00D557C6"/>
    <w:rsid w:val="00D55ADF"/>
    <w:rsid w:val="00D562D8"/>
    <w:rsid w:val="00D56504"/>
    <w:rsid w:val="00D56D19"/>
    <w:rsid w:val="00D56EF3"/>
    <w:rsid w:val="00D60BA4"/>
    <w:rsid w:val="00D62103"/>
    <w:rsid w:val="00D633B6"/>
    <w:rsid w:val="00D63641"/>
    <w:rsid w:val="00D63F03"/>
    <w:rsid w:val="00D6401E"/>
    <w:rsid w:val="00D65019"/>
    <w:rsid w:val="00D650FA"/>
    <w:rsid w:val="00D654B0"/>
    <w:rsid w:val="00D66570"/>
    <w:rsid w:val="00D66767"/>
    <w:rsid w:val="00D6686B"/>
    <w:rsid w:val="00D70332"/>
    <w:rsid w:val="00D706A7"/>
    <w:rsid w:val="00D7179E"/>
    <w:rsid w:val="00D7186B"/>
    <w:rsid w:val="00D721B8"/>
    <w:rsid w:val="00D72610"/>
    <w:rsid w:val="00D72C25"/>
    <w:rsid w:val="00D7311E"/>
    <w:rsid w:val="00D74231"/>
    <w:rsid w:val="00D752B2"/>
    <w:rsid w:val="00D76124"/>
    <w:rsid w:val="00D76844"/>
    <w:rsid w:val="00D7771A"/>
    <w:rsid w:val="00D809D2"/>
    <w:rsid w:val="00D8106D"/>
    <w:rsid w:val="00D812DF"/>
    <w:rsid w:val="00D81736"/>
    <w:rsid w:val="00D82117"/>
    <w:rsid w:val="00D82195"/>
    <w:rsid w:val="00D824F9"/>
    <w:rsid w:val="00D82E82"/>
    <w:rsid w:val="00D8357D"/>
    <w:rsid w:val="00D83774"/>
    <w:rsid w:val="00D83DA6"/>
    <w:rsid w:val="00D845FC"/>
    <w:rsid w:val="00D8523C"/>
    <w:rsid w:val="00D852A6"/>
    <w:rsid w:val="00D85AF2"/>
    <w:rsid w:val="00D86351"/>
    <w:rsid w:val="00D871AD"/>
    <w:rsid w:val="00D874F7"/>
    <w:rsid w:val="00D87E09"/>
    <w:rsid w:val="00D90BE2"/>
    <w:rsid w:val="00D91248"/>
    <w:rsid w:val="00D91663"/>
    <w:rsid w:val="00D91E61"/>
    <w:rsid w:val="00D92171"/>
    <w:rsid w:val="00D9234B"/>
    <w:rsid w:val="00D924EB"/>
    <w:rsid w:val="00D9278D"/>
    <w:rsid w:val="00D92BD6"/>
    <w:rsid w:val="00D939F3"/>
    <w:rsid w:val="00D94272"/>
    <w:rsid w:val="00D944E0"/>
    <w:rsid w:val="00D945BF"/>
    <w:rsid w:val="00D96FB2"/>
    <w:rsid w:val="00DA12F0"/>
    <w:rsid w:val="00DA1CC2"/>
    <w:rsid w:val="00DA269A"/>
    <w:rsid w:val="00DA2787"/>
    <w:rsid w:val="00DA4034"/>
    <w:rsid w:val="00DA40F3"/>
    <w:rsid w:val="00DA43B3"/>
    <w:rsid w:val="00DA4767"/>
    <w:rsid w:val="00DA47C0"/>
    <w:rsid w:val="00DA5B8B"/>
    <w:rsid w:val="00DA5BEE"/>
    <w:rsid w:val="00DA5C87"/>
    <w:rsid w:val="00DA7509"/>
    <w:rsid w:val="00DA7868"/>
    <w:rsid w:val="00DB03D1"/>
    <w:rsid w:val="00DB14A4"/>
    <w:rsid w:val="00DB1DC2"/>
    <w:rsid w:val="00DB429C"/>
    <w:rsid w:val="00DB440D"/>
    <w:rsid w:val="00DB5EA1"/>
    <w:rsid w:val="00DB6563"/>
    <w:rsid w:val="00DB6DE0"/>
    <w:rsid w:val="00DB6E45"/>
    <w:rsid w:val="00DB7BF9"/>
    <w:rsid w:val="00DC0A5A"/>
    <w:rsid w:val="00DC1FCE"/>
    <w:rsid w:val="00DC207E"/>
    <w:rsid w:val="00DC2150"/>
    <w:rsid w:val="00DC3087"/>
    <w:rsid w:val="00DC3704"/>
    <w:rsid w:val="00DC39F8"/>
    <w:rsid w:val="00DC3A07"/>
    <w:rsid w:val="00DC3C9D"/>
    <w:rsid w:val="00DC426F"/>
    <w:rsid w:val="00DC4ACC"/>
    <w:rsid w:val="00DC4B8B"/>
    <w:rsid w:val="00DC533C"/>
    <w:rsid w:val="00DC5C4A"/>
    <w:rsid w:val="00DC5D38"/>
    <w:rsid w:val="00DC5FA1"/>
    <w:rsid w:val="00DC68FC"/>
    <w:rsid w:val="00DC6C8A"/>
    <w:rsid w:val="00DC6CFC"/>
    <w:rsid w:val="00DC756D"/>
    <w:rsid w:val="00DC7F8A"/>
    <w:rsid w:val="00DD022F"/>
    <w:rsid w:val="00DD0631"/>
    <w:rsid w:val="00DD1F7B"/>
    <w:rsid w:val="00DD235D"/>
    <w:rsid w:val="00DD2A7A"/>
    <w:rsid w:val="00DD2AD7"/>
    <w:rsid w:val="00DD2B37"/>
    <w:rsid w:val="00DD2D97"/>
    <w:rsid w:val="00DD3573"/>
    <w:rsid w:val="00DD3991"/>
    <w:rsid w:val="00DD404E"/>
    <w:rsid w:val="00DD44CE"/>
    <w:rsid w:val="00DD48C5"/>
    <w:rsid w:val="00DD4E81"/>
    <w:rsid w:val="00DD5A44"/>
    <w:rsid w:val="00DD5E21"/>
    <w:rsid w:val="00DD60B3"/>
    <w:rsid w:val="00DD6DAB"/>
    <w:rsid w:val="00DD74F5"/>
    <w:rsid w:val="00DD750D"/>
    <w:rsid w:val="00DD751C"/>
    <w:rsid w:val="00DD7871"/>
    <w:rsid w:val="00DE03B8"/>
    <w:rsid w:val="00DE1018"/>
    <w:rsid w:val="00DE1B95"/>
    <w:rsid w:val="00DE1F23"/>
    <w:rsid w:val="00DE2CFA"/>
    <w:rsid w:val="00DE34F3"/>
    <w:rsid w:val="00DE42DF"/>
    <w:rsid w:val="00DE46B1"/>
    <w:rsid w:val="00DE49AB"/>
    <w:rsid w:val="00DE4F03"/>
    <w:rsid w:val="00DE526B"/>
    <w:rsid w:val="00DE5967"/>
    <w:rsid w:val="00DE5997"/>
    <w:rsid w:val="00DE5B5E"/>
    <w:rsid w:val="00DE6DB5"/>
    <w:rsid w:val="00DE6E4D"/>
    <w:rsid w:val="00DE7C6C"/>
    <w:rsid w:val="00DF00AE"/>
    <w:rsid w:val="00DF10B8"/>
    <w:rsid w:val="00DF160A"/>
    <w:rsid w:val="00DF202C"/>
    <w:rsid w:val="00DF3785"/>
    <w:rsid w:val="00DF42A5"/>
    <w:rsid w:val="00DF49D4"/>
    <w:rsid w:val="00DF503F"/>
    <w:rsid w:val="00DF559A"/>
    <w:rsid w:val="00DF55DE"/>
    <w:rsid w:val="00DF6766"/>
    <w:rsid w:val="00DF6F83"/>
    <w:rsid w:val="00DF7D93"/>
    <w:rsid w:val="00E00347"/>
    <w:rsid w:val="00E005C8"/>
    <w:rsid w:val="00E0077F"/>
    <w:rsid w:val="00E0090B"/>
    <w:rsid w:val="00E0096F"/>
    <w:rsid w:val="00E015F8"/>
    <w:rsid w:val="00E01B83"/>
    <w:rsid w:val="00E01DB4"/>
    <w:rsid w:val="00E02C03"/>
    <w:rsid w:val="00E031A3"/>
    <w:rsid w:val="00E038B6"/>
    <w:rsid w:val="00E039BB"/>
    <w:rsid w:val="00E03E48"/>
    <w:rsid w:val="00E04389"/>
    <w:rsid w:val="00E043B8"/>
    <w:rsid w:val="00E045F4"/>
    <w:rsid w:val="00E05186"/>
    <w:rsid w:val="00E051DD"/>
    <w:rsid w:val="00E05872"/>
    <w:rsid w:val="00E05ADF"/>
    <w:rsid w:val="00E05BBF"/>
    <w:rsid w:val="00E06630"/>
    <w:rsid w:val="00E06AD1"/>
    <w:rsid w:val="00E06AF4"/>
    <w:rsid w:val="00E10785"/>
    <w:rsid w:val="00E11D3C"/>
    <w:rsid w:val="00E12130"/>
    <w:rsid w:val="00E12E6C"/>
    <w:rsid w:val="00E13B72"/>
    <w:rsid w:val="00E13CD3"/>
    <w:rsid w:val="00E141E4"/>
    <w:rsid w:val="00E14D6C"/>
    <w:rsid w:val="00E15B9B"/>
    <w:rsid w:val="00E160C6"/>
    <w:rsid w:val="00E16707"/>
    <w:rsid w:val="00E17B6E"/>
    <w:rsid w:val="00E17C16"/>
    <w:rsid w:val="00E206D5"/>
    <w:rsid w:val="00E21592"/>
    <w:rsid w:val="00E22A47"/>
    <w:rsid w:val="00E22EAF"/>
    <w:rsid w:val="00E2310D"/>
    <w:rsid w:val="00E234A7"/>
    <w:rsid w:val="00E2370F"/>
    <w:rsid w:val="00E23FF5"/>
    <w:rsid w:val="00E25A36"/>
    <w:rsid w:val="00E2624D"/>
    <w:rsid w:val="00E26317"/>
    <w:rsid w:val="00E26946"/>
    <w:rsid w:val="00E26CF0"/>
    <w:rsid w:val="00E2754D"/>
    <w:rsid w:val="00E279A7"/>
    <w:rsid w:val="00E30286"/>
    <w:rsid w:val="00E31151"/>
    <w:rsid w:val="00E31A3B"/>
    <w:rsid w:val="00E327D8"/>
    <w:rsid w:val="00E32A37"/>
    <w:rsid w:val="00E32D05"/>
    <w:rsid w:val="00E33768"/>
    <w:rsid w:val="00E34114"/>
    <w:rsid w:val="00E34140"/>
    <w:rsid w:val="00E34891"/>
    <w:rsid w:val="00E3537B"/>
    <w:rsid w:val="00E35585"/>
    <w:rsid w:val="00E36CDF"/>
    <w:rsid w:val="00E36CF1"/>
    <w:rsid w:val="00E416ED"/>
    <w:rsid w:val="00E41BC5"/>
    <w:rsid w:val="00E42415"/>
    <w:rsid w:val="00E42B00"/>
    <w:rsid w:val="00E4312A"/>
    <w:rsid w:val="00E43ADD"/>
    <w:rsid w:val="00E43D45"/>
    <w:rsid w:val="00E43ED5"/>
    <w:rsid w:val="00E43FCF"/>
    <w:rsid w:val="00E445A0"/>
    <w:rsid w:val="00E468EC"/>
    <w:rsid w:val="00E47511"/>
    <w:rsid w:val="00E47C5B"/>
    <w:rsid w:val="00E47C72"/>
    <w:rsid w:val="00E47DA2"/>
    <w:rsid w:val="00E506DE"/>
    <w:rsid w:val="00E51F08"/>
    <w:rsid w:val="00E52E69"/>
    <w:rsid w:val="00E5312A"/>
    <w:rsid w:val="00E533FD"/>
    <w:rsid w:val="00E53AFB"/>
    <w:rsid w:val="00E53C89"/>
    <w:rsid w:val="00E55025"/>
    <w:rsid w:val="00E55FB8"/>
    <w:rsid w:val="00E565D4"/>
    <w:rsid w:val="00E5686F"/>
    <w:rsid w:val="00E56D1E"/>
    <w:rsid w:val="00E57787"/>
    <w:rsid w:val="00E60867"/>
    <w:rsid w:val="00E60F3A"/>
    <w:rsid w:val="00E63E92"/>
    <w:rsid w:val="00E649A1"/>
    <w:rsid w:val="00E6545C"/>
    <w:rsid w:val="00E657A7"/>
    <w:rsid w:val="00E65DC4"/>
    <w:rsid w:val="00E6775C"/>
    <w:rsid w:val="00E6797C"/>
    <w:rsid w:val="00E67A65"/>
    <w:rsid w:val="00E709C9"/>
    <w:rsid w:val="00E7181E"/>
    <w:rsid w:val="00E72270"/>
    <w:rsid w:val="00E726CA"/>
    <w:rsid w:val="00E73522"/>
    <w:rsid w:val="00E73610"/>
    <w:rsid w:val="00E744CD"/>
    <w:rsid w:val="00E75183"/>
    <w:rsid w:val="00E75290"/>
    <w:rsid w:val="00E752FB"/>
    <w:rsid w:val="00E75411"/>
    <w:rsid w:val="00E75AE0"/>
    <w:rsid w:val="00E75C25"/>
    <w:rsid w:val="00E75CFF"/>
    <w:rsid w:val="00E762B2"/>
    <w:rsid w:val="00E77591"/>
    <w:rsid w:val="00E801C5"/>
    <w:rsid w:val="00E801CC"/>
    <w:rsid w:val="00E80628"/>
    <w:rsid w:val="00E80639"/>
    <w:rsid w:val="00E81630"/>
    <w:rsid w:val="00E81B2C"/>
    <w:rsid w:val="00E82E7B"/>
    <w:rsid w:val="00E84AC4"/>
    <w:rsid w:val="00E84E90"/>
    <w:rsid w:val="00E8565A"/>
    <w:rsid w:val="00E900A9"/>
    <w:rsid w:val="00E90445"/>
    <w:rsid w:val="00E907C4"/>
    <w:rsid w:val="00E92760"/>
    <w:rsid w:val="00E93078"/>
    <w:rsid w:val="00E93E7F"/>
    <w:rsid w:val="00E94914"/>
    <w:rsid w:val="00E94B0B"/>
    <w:rsid w:val="00E94BE6"/>
    <w:rsid w:val="00E9739A"/>
    <w:rsid w:val="00E97A2A"/>
    <w:rsid w:val="00EA06BD"/>
    <w:rsid w:val="00EA08B0"/>
    <w:rsid w:val="00EA2B67"/>
    <w:rsid w:val="00EA3B6E"/>
    <w:rsid w:val="00EA3BA3"/>
    <w:rsid w:val="00EA3FA0"/>
    <w:rsid w:val="00EA4631"/>
    <w:rsid w:val="00EA463C"/>
    <w:rsid w:val="00EA520D"/>
    <w:rsid w:val="00EA5481"/>
    <w:rsid w:val="00EA63E6"/>
    <w:rsid w:val="00EA6F0B"/>
    <w:rsid w:val="00EA7238"/>
    <w:rsid w:val="00EA76F9"/>
    <w:rsid w:val="00EA782D"/>
    <w:rsid w:val="00EB0B48"/>
    <w:rsid w:val="00EB14C2"/>
    <w:rsid w:val="00EB1BB1"/>
    <w:rsid w:val="00EB2F9F"/>
    <w:rsid w:val="00EB30BB"/>
    <w:rsid w:val="00EB4457"/>
    <w:rsid w:val="00EB497E"/>
    <w:rsid w:val="00EB4C23"/>
    <w:rsid w:val="00EB50B0"/>
    <w:rsid w:val="00EB5214"/>
    <w:rsid w:val="00EB5585"/>
    <w:rsid w:val="00EB59EC"/>
    <w:rsid w:val="00EB5FCA"/>
    <w:rsid w:val="00EB65E1"/>
    <w:rsid w:val="00EC00DD"/>
    <w:rsid w:val="00EC0454"/>
    <w:rsid w:val="00EC13D4"/>
    <w:rsid w:val="00EC1EB6"/>
    <w:rsid w:val="00EC1F3B"/>
    <w:rsid w:val="00EC1F5D"/>
    <w:rsid w:val="00EC2302"/>
    <w:rsid w:val="00EC26C9"/>
    <w:rsid w:val="00EC4325"/>
    <w:rsid w:val="00EC466A"/>
    <w:rsid w:val="00EC5151"/>
    <w:rsid w:val="00EC5415"/>
    <w:rsid w:val="00EC546D"/>
    <w:rsid w:val="00EC5760"/>
    <w:rsid w:val="00EC57B8"/>
    <w:rsid w:val="00EC6B9D"/>
    <w:rsid w:val="00EC7384"/>
    <w:rsid w:val="00EC74B9"/>
    <w:rsid w:val="00EC7607"/>
    <w:rsid w:val="00EC7733"/>
    <w:rsid w:val="00EC7D4B"/>
    <w:rsid w:val="00ED012A"/>
    <w:rsid w:val="00ED13BB"/>
    <w:rsid w:val="00ED23B5"/>
    <w:rsid w:val="00ED32A5"/>
    <w:rsid w:val="00ED3665"/>
    <w:rsid w:val="00ED4D44"/>
    <w:rsid w:val="00ED56AD"/>
    <w:rsid w:val="00ED6528"/>
    <w:rsid w:val="00ED6E8B"/>
    <w:rsid w:val="00EE0AF6"/>
    <w:rsid w:val="00EE121E"/>
    <w:rsid w:val="00EE12ED"/>
    <w:rsid w:val="00EE2849"/>
    <w:rsid w:val="00EE31B0"/>
    <w:rsid w:val="00EE38BD"/>
    <w:rsid w:val="00EE41AA"/>
    <w:rsid w:val="00EE433B"/>
    <w:rsid w:val="00EE4968"/>
    <w:rsid w:val="00EE64F6"/>
    <w:rsid w:val="00EE738B"/>
    <w:rsid w:val="00EE7518"/>
    <w:rsid w:val="00EF0AC1"/>
    <w:rsid w:val="00EF0B1D"/>
    <w:rsid w:val="00EF0F10"/>
    <w:rsid w:val="00EF1B08"/>
    <w:rsid w:val="00EF1EB4"/>
    <w:rsid w:val="00EF1F53"/>
    <w:rsid w:val="00EF3769"/>
    <w:rsid w:val="00EF388B"/>
    <w:rsid w:val="00EF5998"/>
    <w:rsid w:val="00EF5D9A"/>
    <w:rsid w:val="00EF5E51"/>
    <w:rsid w:val="00EF5F26"/>
    <w:rsid w:val="00EF63DC"/>
    <w:rsid w:val="00EF703F"/>
    <w:rsid w:val="00EF7DA6"/>
    <w:rsid w:val="00F010F9"/>
    <w:rsid w:val="00F018B8"/>
    <w:rsid w:val="00F01A5E"/>
    <w:rsid w:val="00F01B46"/>
    <w:rsid w:val="00F01DF1"/>
    <w:rsid w:val="00F02960"/>
    <w:rsid w:val="00F02B8B"/>
    <w:rsid w:val="00F0302D"/>
    <w:rsid w:val="00F03CA5"/>
    <w:rsid w:val="00F03E8F"/>
    <w:rsid w:val="00F04DFC"/>
    <w:rsid w:val="00F053A3"/>
    <w:rsid w:val="00F05918"/>
    <w:rsid w:val="00F05AD3"/>
    <w:rsid w:val="00F103C5"/>
    <w:rsid w:val="00F10451"/>
    <w:rsid w:val="00F116F4"/>
    <w:rsid w:val="00F12D71"/>
    <w:rsid w:val="00F138A8"/>
    <w:rsid w:val="00F13A97"/>
    <w:rsid w:val="00F15000"/>
    <w:rsid w:val="00F16D9C"/>
    <w:rsid w:val="00F218D4"/>
    <w:rsid w:val="00F21F81"/>
    <w:rsid w:val="00F2251F"/>
    <w:rsid w:val="00F22EB0"/>
    <w:rsid w:val="00F23155"/>
    <w:rsid w:val="00F231A1"/>
    <w:rsid w:val="00F23773"/>
    <w:rsid w:val="00F239A9"/>
    <w:rsid w:val="00F24133"/>
    <w:rsid w:val="00F263D6"/>
    <w:rsid w:val="00F26426"/>
    <w:rsid w:val="00F26588"/>
    <w:rsid w:val="00F26692"/>
    <w:rsid w:val="00F2675F"/>
    <w:rsid w:val="00F26910"/>
    <w:rsid w:val="00F26C7A"/>
    <w:rsid w:val="00F2747D"/>
    <w:rsid w:val="00F27865"/>
    <w:rsid w:val="00F279C7"/>
    <w:rsid w:val="00F27A28"/>
    <w:rsid w:val="00F27DD0"/>
    <w:rsid w:val="00F27F7F"/>
    <w:rsid w:val="00F30319"/>
    <w:rsid w:val="00F30467"/>
    <w:rsid w:val="00F31033"/>
    <w:rsid w:val="00F31DEA"/>
    <w:rsid w:val="00F31EE6"/>
    <w:rsid w:val="00F32B05"/>
    <w:rsid w:val="00F33203"/>
    <w:rsid w:val="00F337EB"/>
    <w:rsid w:val="00F34789"/>
    <w:rsid w:val="00F35DF2"/>
    <w:rsid w:val="00F36078"/>
    <w:rsid w:val="00F368F3"/>
    <w:rsid w:val="00F37715"/>
    <w:rsid w:val="00F378D4"/>
    <w:rsid w:val="00F40363"/>
    <w:rsid w:val="00F42793"/>
    <w:rsid w:val="00F42C30"/>
    <w:rsid w:val="00F434D2"/>
    <w:rsid w:val="00F44568"/>
    <w:rsid w:val="00F44625"/>
    <w:rsid w:val="00F44DA7"/>
    <w:rsid w:val="00F46500"/>
    <w:rsid w:val="00F47E75"/>
    <w:rsid w:val="00F503A5"/>
    <w:rsid w:val="00F50A0B"/>
    <w:rsid w:val="00F51388"/>
    <w:rsid w:val="00F51625"/>
    <w:rsid w:val="00F52005"/>
    <w:rsid w:val="00F52114"/>
    <w:rsid w:val="00F52CC5"/>
    <w:rsid w:val="00F5389A"/>
    <w:rsid w:val="00F54857"/>
    <w:rsid w:val="00F55095"/>
    <w:rsid w:val="00F56547"/>
    <w:rsid w:val="00F57317"/>
    <w:rsid w:val="00F603E0"/>
    <w:rsid w:val="00F60595"/>
    <w:rsid w:val="00F615F3"/>
    <w:rsid w:val="00F61B1A"/>
    <w:rsid w:val="00F61CAD"/>
    <w:rsid w:val="00F61D4B"/>
    <w:rsid w:val="00F62089"/>
    <w:rsid w:val="00F636EA"/>
    <w:rsid w:val="00F6433E"/>
    <w:rsid w:val="00F65DFD"/>
    <w:rsid w:val="00F662DF"/>
    <w:rsid w:val="00F66632"/>
    <w:rsid w:val="00F704AB"/>
    <w:rsid w:val="00F7160F"/>
    <w:rsid w:val="00F724BF"/>
    <w:rsid w:val="00F761BF"/>
    <w:rsid w:val="00F7639F"/>
    <w:rsid w:val="00F7723B"/>
    <w:rsid w:val="00F8171C"/>
    <w:rsid w:val="00F81A80"/>
    <w:rsid w:val="00F81AFA"/>
    <w:rsid w:val="00F8270E"/>
    <w:rsid w:val="00F82B1F"/>
    <w:rsid w:val="00F837E1"/>
    <w:rsid w:val="00F83813"/>
    <w:rsid w:val="00F84CE1"/>
    <w:rsid w:val="00F84D5E"/>
    <w:rsid w:val="00F84D64"/>
    <w:rsid w:val="00F84EDC"/>
    <w:rsid w:val="00F84F1D"/>
    <w:rsid w:val="00F8510A"/>
    <w:rsid w:val="00F86313"/>
    <w:rsid w:val="00F8647E"/>
    <w:rsid w:val="00F87842"/>
    <w:rsid w:val="00F90366"/>
    <w:rsid w:val="00F912CA"/>
    <w:rsid w:val="00F94119"/>
    <w:rsid w:val="00F9437A"/>
    <w:rsid w:val="00F948CD"/>
    <w:rsid w:val="00F94BF9"/>
    <w:rsid w:val="00F95BC0"/>
    <w:rsid w:val="00F96ABD"/>
    <w:rsid w:val="00F96E5D"/>
    <w:rsid w:val="00FA0087"/>
    <w:rsid w:val="00FA0232"/>
    <w:rsid w:val="00FA04C0"/>
    <w:rsid w:val="00FA15A0"/>
    <w:rsid w:val="00FA1BBE"/>
    <w:rsid w:val="00FA3251"/>
    <w:rsid w:val="00FA3F43"/>
    <w:rsid w:val="00FA5862"/>
    <w:rsid w:val="00FB1544"/>
    <w:rsid w:val="00FB15CE"/>
    <w:rsid w:val="00FB2CA3"/>
    <w:rsid w:val="00FB4A08"/>
    <w:rsid w:val="00FB62C7"/>
    <w:rsid w:val="00FB683B"/>
    <w:rsid w:val="00FB7E06"/>
    <w:rsid w:val="00FC06FA"/>
    <w:rsid w:val="00FC0B3A"/>
    <w:rsid w:val="00FC12D3"/>
    <w:rsid w:val="00FC19F8"/>
    <w:rsid w:val="00FC264E"/>
    <w:rsid w:val="00FC32B2"/>
    <w:rsid w:val="00FC4C1B"/>
    <w:rsid w:val="00FC5334"/>
    <w:rsid w:val="00FC5E26"/>
    <w:rsid w:val="00FC6053"/>
    <w:rsid w:val="00FC7149"/>
    <w:rsid w:val="00FC7533"/>
    <w:rsid w:val="00FC7D5E"/>
    <w:rsid w:val="00FD0B75"/>
    <w:rsid w:val="00FD1459"/>
    <w:rsid w:val="00FD2F2F"/>
    <w:rsid w:val="00FD305A"/>
    <w:rsid w:val="00FD3B3C"/>
    <w:rsid w:val="00FD3C52"/>
    <w:rsid w:val="00FD3CFF"/>
    <w:rsid w:val="00FD4367"/>
    <w:rsid w:val="00FD448E"/>
    <w:rsid w:val="00FD4F00"/>
    <w:rsid w:val="00FD4F07"/>
    <w:rsid w:val="00FD5061"/>
    <w:rsid w:val="00FD5274"/>
    <w:rsid w:val="00FD544B"/>
    <w:rsid w:val="00FD68F7"/>
    <w:rsid w:val="00FE00A9"/>
    <w:rsid w:val="00FE3BB4"/>
    <w:rsid w:val="00FE4A7A"/>
    <w:rsid w:val="00FE4FE5"/>
    <w:rsid w:val="00FE5178"/>
    <w:rsid w:val="00FE571A"/>
    <w:rsid w:val="00FE58B3"/>
    <w:rsid w:val="00FE617D"/>
    <w:rsid w:val="00FE620D"/>
    <w:rsid w:val="00FE6BAE"/>
    <w:rsid w:val="00FE7337"/>
    <w:rsid w:val="00FE7497"/>
    <w:rsid w:val="00FE778F"/>
    <w:rsid w:val="00FE7CA4"/>
    <w:rsid w:val="00FF0CF6"/>
    <w:rsid w:val="00FF26C5"/>
    <w:rsid w:val="00FF2A2F"/>
    <w:rsid w:val="00FF4867"/>
    <w:rsid w:val="00FF4AB6"/>
    <w:rsid w:val="00FF63C5"/>
    <w:rsid w:val="00FF661F"/>
    <w:rsid w:val="00FF6C9E"/>
    <w:rsid w:val="00FF6E88"/>
    <w:rsid w:val="00FF78F6"/>
    <w:rsid w:val="00FF792F"/>
    <w:rsid w:val="00FF7E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4819AD"/>
  <w15:docId w15:val="{19470FD3-1B57-4449-8F51-DACC9B59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8B2668"/>
    <w:pPr>
      <w:jc w:val="both"/>
    </w:pPr>
    <w:rPr>
      <w:rFonts w:ascii="Tahoma" w:hAnsi="Tahoma"/>
      <w:szCs w:val="24"/>
    </w:rPr>
  </w:style>
  <w:style w:type="paragraph" w:styleId="berschrift1">
    <w:name w:val="heading 1"/>
    <w:basedOn w:val="Standard"/>
    <w:next w:val="Standard"/>
    <w:link w:val="berschrift1Zchn"/>
    <w:qFormat/>
    <w:rsid w:val="00D86351"/>
    <w:pPr>
      <w:keepNext/>
      <w:numPr>
        <w:numId w:val="4"/>
      </w:numPr>
      <w:spacing w:before="240" w:after="60"/>
      <w:outlineLvl w:val="0"/>
    </w:pPr>
    <w:rPr>
      <w:rFonts w:cs="Arial"/>
      <w:b/>
      <w:bCs/>
      <w:color w:val="595959" w:themeColor="text1" w:themeTint="A6"/>
      <w:kern w:val="32"/>
      <w:sz w:val="28"/>
      <w:szCs w:val="32"/>
    </w:rPr>
  </w:style>
  <w:style w:type="paragraph" w:styleId="berschrift2">
    <w:name w:val="heading 2"/>
    <w:basedOn w:val="Standard"/>
    <w:next w:val="Standard"/>
    <w:link w:val="berschrift2Zchn"/>
    <w:qFormat/>
    <w:rsid w:val="00D86351"/>
    <w:pPr>
      <w:keepNext/>
      <w:numPr>
        <w:ilvl w:val="1"/>
        <w:numId w:val="4"/>
      </w:numPr>
      <w:spacing w:before="240" w:after="60"/>
      <w:outlineLvl w:val="1"/>
    </w:pPr>
    <w:rPr>
      <w:rFonts w:cs="Arial"/>
      <w:b/>
      <w:bCs/>
      <w:iCs/>
      <w:color w:val="595959" w:themeColor="text1" w:themeTint="A6"/>
      <w:sz w:val="24"/>
      <w:szCs w:val="28"/>
    </w:rPr>
  </w:style>
  <w:style w:type="paragraph" w:styleId="berschrift3">
    <w:name w:val="heading 3"/>
    <w:basedOn w:val="Standard"/>
    <w:next w:val="Standard"/>
    <w:link w:val="berschrift3Zchn"/>
    <w:qFormat/>
    <w:rsid w:val="00D86351"/>
    <w:pPr>
      <w:keepNext/>
      <w:numPr>
        <w:ilvl w:val="2"/>
        <w:numId w:val="4"/>
      </w:numPr>
      <w:spacing w:before="240" w:after="60"/>
      <w:outlineLvl w:val="2"/>
    </w:pPr>
    <w:rPr>
      <w:rFonts w:cs="Arial"/>
      <w:b/>
      <w:bCs/>
      <w:color w:val="595959" w:themeColor="text1" w:themeTint="A6"/>
      <w:sz w:val="24"/>
      <w:szCs w:val="26"/>
    </w:rPr>
  </w:style>
  <w:style w:type="paragraph" w:styleId="berschrift4">
    <w:name w:val="heading 4"/>
    <w:basedOn w:val="Standard"/>
    <w:next w:val="Standard"/>
    <w:link w:val="berschrift4Zchn"/>
    <w:qFormat/>
    <w:rsid w:val="00D86351"/>
    <w:pPr>
      <w:keepNext/>
      <w:numPr>
        <w:ilvl w:val="3"/>
        <w:numId w:val="4"/>
      </w:numPr>
      <w:spacing w:before="240" w:after="60"/>
      <w:outlineLvl w:val="3"/>
    </w:pPr>
    <w:rPr>
      <w:b/>
      <w:bCs/>
      <w:color w:val="595959" w:themeColor="text1" w:themeTint="A6"/>
      <w:sz w:val="24"/>
      <w:szCs w:val="28"/>
    </w:rPr>
  </w:style>
  <w:style w:type="paragraph" w:styleId="berschrift5">
    <w:name w:val="heading 5"/>
    <w:basedOn w:val="Standard"/>
    <w:next w:val="Standard"/>
    <w:link w:val="berschrift5Zchn"/>
    <w:qFormat/>
    <w:rsid w:val="00D86351"/>
    <w:pPr>
      <w:numPr>
        <w:ilvl w:val="4"/>
        <w:numId w:val="4"/>
      </w:numPr>
      <w:spacing w:before="240" w:after="60"/>
      <w:outlineLvl w:val="4"/>
    </w:pPr>
    <w:rPr>
      <w:b/>
      <w:bCs/>
      <w:iCs/>
      <w:color w:val="595959" w:themeColor="text1" w:themeTint="A6"/>
      <w:sz w:val="24"/>
      <w:szCs w:val="26"/>
    </w:rPr>
  </w:style>
  <w:style w:type="paragraph" w:styleId="berschrift6">
    <w:name w:val="heading 6"/>
    <w:basedOn w:val="Standard"/>
    <w:next w:val="Standard"/>
    <w:link w:val="berschrift6Zchn"/>
    <w:qFormat/>
    <w:rsid w:val="00D86351"/>
    <w:pPr>
      <w:numPr>
        <w:ilvl w:val="5"/>
        <w:numId w:val="4"/>
      </w:numPr>
      <w:spacing w:before="240" w:after="60"/>
      <w:outlineLvl w:val="5"/>
    </w:pPr>
    <w:rPr>
      <w:b/>
      <w:bCs/>
      <w:color w:val="595959" w:themeColor="text1" w:themeTint="A6"/>
      <w:sz w:val="24"/>
      <w:szCs w:val="22"/>
    </w:rPr>
  </w:style>
  <w:style w:type="paragraph" w:styleId="berschrift7">
    <w:name w:val="heading 7"/>
    <w:basedOn w:val="Standard"/>
    <w:next w:val="Standard"/>
    <w:link w:val="berschrift7Zchn"/>
    <w:qFormat/>
    <w:rsid w:val="00D86351"/>
    <w:pPr>
      <w:numPr>
        <w:ilvl w:val="6"/>
        <w:numId w:val="4"/>
      </w:numPr>
      <w:spacing w:before="240" w:after="60"/>
      <w:outlineLvl w:val="6"/>
    </w:pPr>
    <w:rPr>
      <w:b/>
      <w:color w:val="595959" w:themeColor="text1" w:themeTint="A6"/>
      <w:sz w:val="24"/>
    </w:rPr>
  </w:style>
  <w:style w:type="paragraph" w:styleId="berschrift8">
    <w:name w:val="heading 8"/>
    <w:basedOn w:val="Standard"/>
    <w:next w:val="Standard"/>
    <w:link w:val="berschrift8Zchn"/>
    <w:qFormat/>
    <w:rsid w:val="00D86351"/>
    <w:pPr>
      <w:numPr>
        <w:ilvl w:val="7"/>
        <w:numId w:val="4"/>
      </w:numPr>
      <w:spacing w:before="240" w:after="60"/>
      <w:outlineLvl w:val="7"/>
    </w:pPr>
    <w:rPr>
      <w:b/>
      <w:iCs/>
      <w:color w:val="595959" w:themeColor="text1" w:themeTint="A6"/>
      <w:sz w:val="24"/>
    </w:rPr>
  </w:style>
  <w:style w:type="paragraph" w:styleId="berschrift9">
    <w:name w:val="heading 9"/>
    <w:basedOn w:val="Standard"/>
    <w:next w:val="Standard"/>
    <w:link w:val="berschrift9Zchn"/>
    <w:qFormat/>
    <w:rsid w:val="00D86351"/>
    <w:pPr>
      <w:numPr>
        <w:ilvl w:val="8"/>
        <w:numId w:val="4"/>
      </w:numPr>
      <w:spacing w:before="240" w:after="60"/>
      <w:outlineLvl w:val="8"/>
    </w:pPr>
    <w:rPr>
      <w:rFonts w:cs="Arial"/>
      <w:b/>
      <w:color w:val="595959" w:themeColor="text1" w:themeTint="A6"/>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6617E"/>
    <w:pPr>
      <w:tabs>
        <w:tab w:val="center" w:pos="4153"/>
        <w:tab w:val="right" w:pos="8306"/>
      </w:tabs>
      <w:spacing w:after="120"/>
      <w:ind w:left="1134"/>
    </w:pPr>
    <w:rPr>
      <w:szCs w:val="20"/>
      <w:lang w:eastAsia="de-CH"/>
    </w:rPr>
  </w:style>
  <w:style w:type="paragraph" w:styleId="Verzeichnis1">
    <w:name w:val="toc 1"/>
    <w:basedOn w:val="Standard"/>
    <w:next w:val="Standard"/>
    <w:autoRedefine/>
    <w:uiPriority w:val="39"/>
    <w:rsid w:val="00631942"/>
    <w:pPr>
      <w:spacing w:before="360"/>
    </w:pPr>
    <w:rPr>
      <w:rFonts w:asciiTheme="majorHAnsi" w:hAnsiTheme="majorHAnsi"/>
      <w:b/>
      <w:bCs/>
      <w:caps/>
      <w:sz w:val="24"/>
    </w:rPr>
  </w:style>
  <w:style w:type="paragraph" w:styleId="Verzeichnis2">
    <w:name w:val="toc 2"/>
    <w:basedOn w:val="Standard"/>
    <w:next w:val="Standard"/>
    <w:autoRedefine/>
    <w:uiPriority w:val="39"/>
    <w:rsid w:val="0035630C"/>
    <w:pPr>
      <w:spacing w:before="240"/>
    </w:pPr>
    <w:rPr>
      <w:rFonts w:asciiTheme="minorHAnsi" w:hAnsiTheme="minorHAnsi" w:cstheme="minorHAnsi"/>
      <w:b/>
      <w:bCs/>
      <w:szCs w:val="20"/>
    </w:rPr>
  </w:style>
  <w:style w:type="character" w:styleId="Hyperlink">
    <w:name w:val="Hyperlink"/>
    <w:basedOn w:val="Absatz-Standardschriftart"/>
    <w:uiPriority w:val="99"/>
    <w:rsid w:val="00A45611"/>
    <w:rPr>
      <w:color w:val="0000FF"/>
      <w:u w:val="single"/>
    </w:rPr>
  </w:style>
  <w:style w:type="paragraph" w:styleId="Verzeichnis3">
    <w:name w:val="toc 3"/>
    <w:basedOn w:val="Standard"/>
    <w:next w:val="Standard"/>
    <w:autoRedefine/>
    <w:uiPriority w:val="39"/>
    <w:rsid w:val="00211685"/>
    <w:pPr>
      <w:ind w:left="200"/>
    </w:pPr>
    <w:rPr>
      <w:rFonts w:asciiTheme="minorHAnsi" w:hAnsiTheme="minorHAnsi" w:cstheme="minorHAnsi"/>
      <w:szCs w:val="20"/>
    </w:rPr>
  </w:style>
  <w:style w:type="paragraph" w:styleId="Beschriftung">
    <w:name w:val="caption"/>
    <w:basedOn w:val="Standard"/>
    <w:next w:val="Standard"/>
    <w:qFormat/>
    <w:rsid w:val="008C3734"/>
    <w:rPr>
      <w:b/>
      <w:bCs/>
      <w:sz w:val="16"/>
      <w:szCs w:val="20"/>
    </w:rPr>
  </w:style>
  <w:style w:type="paragraph" w:styleId="Abbildungsverzeichnis">
    <w:name w:val="table of figures"/>
    <w:basedOn w:val="Standard"/>
    <w:next w:val="Standard"/>
    <w:uiPriority w:val="99"/>
    <w:rsid w:val="0072545A"/>
  </w:style>
  <w:style w:type="paragraph" w:customStyle="1" w:styleId="Figure">
    <w:name w:val="Figure"/>
    <w:basedOn w:val="Abbildungsverzeichnis"/>
    <w:autoRedefine/>
    <w:rsid w:val="002946D5"/>
    <w:rPr>
      <w:i/>
      <w:iCs/>
      <w:sz w:val="16"/>
    </w:rPr>
  </w:style>
  <w:style w:type="paragraph" w:styleId="Fuzeile">
    <w:name w:val="footer"/>
    <w:basedOn w:val="Standard"/>
    <w:link w:val="FuzeileZchn"/>
    <w:rsid w:val="00865174"/>
    <w:pPr>
      <w:tabs>
        <w:tab w:val="center" w:pos="4536"/>
        <w:tab w:val="right" w:pos="9072"/>
      </w:tabs>
    </w:pPr>
  </w:style>
  <w:style w:type="paragraph" w:styleId="Funotentext">
    <w:name w:val="footnote text"/>
    <w:basedOn w:val="Standard"/>
    <w:link w:val="FunotentextZchn"/>
    <w:semiHidden/>
    <w:rsid w:val="009C0850"/>
    <w:rPr>
      <w:szCs w:val="20"/>
    </w:rPr>
  </w:style>
  <w:style w:type="table" w:styleId="Tabellenraster">
    <w:name w:val="Table Grid"/>
    <w:basedOn w:val="NormaleTabelle"/>
    <w:uiPriority w:val="59"/>
    <w:rsid w:val="000F0386"/>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90496D"/>
    <w:pPr>
      <w:ind w:left="400"/>
    </w:pPr>
    <w:rPr>
      <w:rFonts w:asciiTheme="minorHAnsi" w:hAnsiTheme="minorHAnsi" w:cstheme="minorHAnsi"/>
      <w:szCs w:val="20"/>
    </w:rPr>
  </w:style>
  <w:style w:type="character" w:styleId="Funotenzeichen">
    <w:name w:val="footnote reference"/>
    <w:basedOn w:val="Absatz-Standardschriftart"/>
    <w:semiHidden/>
    <w:rsid w:val="009C0850"/>
    <w:rPr>
      <w:vertAlign w:val="superscript"/>
    </w:rPr>
  </w:style>
  <w:style w:type="paragraph" w:styleId="Verzeichnis5">
    <w:name w:val="toc 5"/>
    <w:basedOn w:val="Standard"/>
    <w:next w:val="Standard"/>
    <w:autoRedefine/>
    <w:uiPriority w:val="39"/>
    <w:rsid w:val="002800CD"/>
    <w:pPr>
      <w:ind w:left="600"/>
    </w:pPr>
    <w:rPr>
      <w:rFonts w:asciiTheme="minorHAnsi" w:hAnsiTheme="minorHAnsi" w:cstheme="minorHAnsi"/>
      <w:szCs w:val="20"/>
    </w:rPr>
  </w:style>
  <w:style w:type="paragraph" w:customStyle="1" w:styleId="Figuretable">
    <w:name w:val="Figure_table"/>
    <w:basedOn w:val="Abbildungsverzeichnis"/>
    <w:autoRedefine/>
    <w:rsid w:val="001F6CA9"/>
    <w:pPr>
      <w:numPr>
        <w:numId w:val="2"/>
      </w:numPr>
    </w:pPr>
    <w:rPr>
      <w:i/>
      <w:sz w:val="16"/>
    </w:rPr>
  </w:style>
  <w:style w:type="paragraph" w:styleId="Verzeichnis6">
    <w:name w:val="toc 6"/>
    <w:basedOn w:val="Standard"/>
    <w:next w:val="Standard"/>
    <w:autoRedefine/>
    <w:uiPriority w:val="39"/>
    <w:rsid w:val="00900870"/>
    <w:pPr>
      <w:ind w:left="800"/>
    </w:pPr>
    <w:rPr>
      <w:rFonts w:asciiTheme="minorHAnsi" w:hAnsiTheme="minorHAnsi" w:cstheme="minorHAnsi"/>
      <w:szCs w:val="20"/>
    </w:rPr>
  </w:style>
  <w:style w:type="paragraph" w:styleId="Sprechblasentext">
    <w:name w:val="Balloon Text"/>
    <w:basedOn w:val="Standard"/>
    <w:link w:val="SprechblasentextZchn"/>
    <w:rsid w:val="00E32A37"/>
    <w:rPr>
      <w:rFonts w:cs="Tahoma"/>
      <w:sz w:val="16"/>
      <w:szCs w:val="16"/>
    </w:rPr>
  </w:style>
  <w:style w:type="paragraph" w:styleId="Verzeichnis7">
    <w:name w:val="toc 7"/>
    <w:basedOn w:val="Standard"/>
    <w:next w:val="Standard"/>
    <w:autoRedefine/>
    <w:uiPriority w:val="39"/>
    <w:rsid w:val="009A0793"/>
    <w:pPr>
      <w:ind w:left="1000"/>
    </w:pPr>
    <w:rPr>
      <w:rFonts w:asciiTheme="minorHAnsi" w:hAnsiTheme="minorHAnsi" w:cstheme="minorHAnsi"/>
      <w:szCs w:val="20"/>
    </w:rPr>
  </w:style>
  <w:style w:type="paragraph" w:styleId="Verzeichnis8">
    <w:name w:val="toc 8"/>
    <w:basedOn w:val="Standard"/>
    <w:next w:val="Standard"/>
    <w:autoRedefine/>
    <w:uiPriority w:val="39"/>
    <w:rsid w:val="009A0793"/>
    <w:pPr>
      <w:ind w:left="1200"/>
    </w:pPr>
    <w:rPr>
      <w:rFonts w:asciiTheme="minorHAnsi" w:hAnsiTheme="minorHAnsi" w:cstheme="minorHAnsi"/>
      <w:szCs w:val="20"/>
    </w:rPr>
  </w:style>
  <w:style w:type="paragraph" w:styleId="Verzeichnis9">
    <w:name w:val="toc 9"/>
    <w:basedOn w:val="Standard"/>
    <w:next w:val="Standard"/>
    <w:autoRedefine/>
    <w:uiPriority w:val="39"/>
    <w:rsid w:val="009A0793"/>
    <w:pPr>
      <w:ind w:left="1400"/>
    </w:pPr>
    <w:rPr>
      <w:rFonts w:asciiTheme="minorHAnsi" w:hAnsiTheme="minorHAnsi" w:cstheme="minorHAnsi"/>
      <w:szCs w:val="20"/>
    </w:rPr>
  </w:style>
  <w:style w:type="numbering" w:customStyle="1" w:styleId="StyleBulleted">
    <w:name w:val="Style Bulleted"/>
    <w:basedOn w:val="KeineListe"/>
    <w:rsid w:val="00323C82"/>
    <w:pPr>
      <w:numPr>
        <w:numId w:val="3"/>
      </w:numPr>
    </w:pPr>
  </w:style>
  <w:style w:type="character" w:customStyle="1" w:styleId="SprechblasentextZchn">
    <w:name w:val="Sprechblasentext Zchn"/>
    <w:basedOn w:val="Absatz-Standardschriftart"/>
    <w:link w:val="Sprechblasentext"/>
    <w:rsid w:val="00E32A37"/>
    <w:rPr>
      <w:rFonts w:ascii="Tahoma" w:hAnsi="Tahoma" w:cs="Tahoma"/>
      <w:sz w:val="16"/>
      <w:szCs w:val="16"/>
    </w:rPr>
  </w:style>
  <w:style w:type="paragraph" w:styleId="Dokumentstruktur">
    <w:name w:val="Document Map"/>
    <w:basedOn w:val="Standard"/>
    <w:link w:val="DokumentstrukturZchn"/>
    <w:rsid w:val="006D270F"/>
    <w:rPr>
      <w:rFonts w:cs="Tahoma"/>
      <w:sz w:val="16"/>
      <w:szCs w:val="16"/>
    </w:rPr>
  </w:style>
  <w:style w:type="character" w:customStyle="1" w:styleId="DokumentstrukturZchn">
    <w:name w:val="Dokumentstruktur Zchn"/>
    <w:basedOn w:val="Absatz-Standardschriftart"/>
    <w:link w:val="Dokumentstruktur"/>
    <w:rsid w:val="006D270F"/>
    <w:rPr>
      <w:rFonts w:ascii="Tahoma" w:hAnsi="Tahoma" w:cs="Tahoma"/>
      <w:sz w:val="16"/>
      <w:szCs w:val="16"/>
    </w:rPr>
  </w:style>
  <w:style w:type="table" w:styleId="TabelleEinfach2">
    <w:name w:val="Table Simple 2"/>
    <w:aliases w:val="Tabelle Prisma"/>
    <w:basedOn w:val="NormaleTabelle"/>
    <w:rsid w:val="00A024AD"/>
    <w:rPr>
      <w:sz w:val="16"/>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val="0"/>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HelleListe-Akzent11">
    <w:name w:val="Helle Liste - Akzent 11"/>
    <w:aliases w:val="Helle Liste - Prisma"/>
    <w:basedOn w:val="NormaleTabelle"/>
    <w:uiPriority w:val="61"/>
    <w:rsid w:val="008E309A"/>
    <w:rPr>
      <w:sz w:val="16"/>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spacing w:before="0" w:after="0" w:line="240" w:lineRule="auto"/>
      </w:pPr>
      <w:rPr>
        <w:rFonts w:ascii="Times New Roman" w:hAnsi="Times New Roman"/>
        <w:b w:val="0"/>
        <w:bCs/>
        <w:i w:val="0"/>
        <w:color w:val="632423" w:themeColor="accent2" w:themeShade="80"/>
        <w:sz w:val="16"/>
      </w:rPr>
      <w:tblPr/>
      <w:tcPr>
        <w:shd w:val="clear" w:color="auto" w:fill="BFBFBF" w:themeFill="background1" w:themeFillShade="BF"/>
      </w:tcPr>
    </w:tblStylePr>
    <w:tblStylePr w:type="lastRow">
      <w:pPr>
        <w:spacing w:before="0" w:after="0" w:line="240" w:lineRule="auto"/>
      </w:pPr>
      <w:rPr>
        <w:b w:val="0"/>
        <w:bCs/>
      </w:rPr>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cBorders>
      </w:tcPr>
    </w:tblStylePr>
    <w:tblStylePr w:type="firstCol">
      <w:rPr>
        <w:b w:val="0"/>
        <w:bCs/>
      </w:rPr>
    </w:tblStylePr>
    <w:tblStylePr w:type="lastCol">
      <w:rPr>
        <w:b w:val="0"/>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Titel">
    <w:name w:val="Title"/>
    <w:basedOn w:val="Standard"/>
    <w:next w:val="Standard"/>
    <w:link w:val="TitelZchn"/>
    <w:qFormat/>
    <w:rsid w:val="00D86351"/>
    <w:pPr>
      <w:spacing w:after="300"/>
      <w:contextualSpacing/>
    </w:pPr>
    <w:rPr>
      <w:rFonts w:eastAsiaTheme="majorEastAsia" w:cstheme="majorBidi"/>
      <w:color w:val="003B5C"/>
      <w:spacing w:val="5"/>
      <w:kern w:val="28"/>
      <w:sz w:val="48"/>
      <w:szCs w:val="52"/>
    </w:rPr>
  </w:style>
  <w:style w:type="character" w:customStyle="1" w:styleId="TitelZchn">
    <w:name w:val="Titel Zchn"/>
    <w:basedOn w:val="Absatz-Standardschriftart"/>
    <w:link w:val="Titel"/>
    <w:rsid w:val="00D86351"/>
    <w:rPr>
      <w:rFonts w:ascii="Tahoma" w:eastAsiaTheme="majorEastAsia" w:hAnsi="Tahoma" w:cstheme="majorBidi"/>
      <w:color w:val="003B5C"/>
      <w:spacing w:val="5"/>
      <w:kern w:val="28"/>
      <w:sz w:val="48"/>
      <w:szCs w:val="52"/>
    </w:rPr>
  </w:style>
  <w:style w:type="paragraph" w:styleId="Untertitel">
    <w:name w:val="Subtitle"/>
    <w:basedOn w:val="Standard"/>
    <w:next w:val="Standard"/>
    <w:link w:val="UntertitelZchn"/>
    <w:rsid w:val="00D86351"/>
    <w:pPr>
      <w:numPr>
        <w:ilvl w:val="1"/>
      </w:numPr>
    </w:pPr>
    <w:rPr>
      <w:rFonts w:eastAsiaTheme="majorEastAsia" w:cstheme="majorBidi"/>
      <w:i/>
      <w:iCs/>
      <w:color w:val="7F7F7F" w:themeColor="text1" w:themeTint="80"/>
      <w:spacing w:val="15"/>
      <w:sz w:val="24"/>
    </w:rPr>
  </w:style>
  <w:style w:type="character" w:customStyle="1" w:styleId="UntertitelZchn">
    <w:name w:val="Untertitel Zchn"/>
    <w:basedOn w:val="Absatz-Standardschriftart"/>
    <w:link w:val="Untertitel"/>
    <w:rsid w:val="00D86351"/>
    <w:rPr>
      <w:rFonts w:ascii="Tahoma" w:eastAsiaTheme="majorEastAsia" w:hAnsi="Tahoma" w:cstheme="majorBidi"/>
      <w:i/>
      <w:iCs/>
      <w:color w:val="7F7F7F" w:themeColor="text1" w:themeTint="80"/>
      <w:spacing w:val="15"/>
      <w:sz w:val="24"/>
      <w:szCs w:val="24"/>
    </w:rPr>
  </w:style>
  <w:style w:type="character" w:customStyle="1" w:styleId="FuzeileZchn">
    <w:name w:val="Fußzeile Zchn"/>
    <w:basedOn w:val="Absatz-Standardschriftart"/>
    <w:link w:val="Fuzeile"/>
    <w:rsid w:val="00937859"/>
    <w:rPr>
      <w:szCs w:val="24"/>
    </w:rPr>
  </w:style>
  <w:style w:type="paragraph" w:styleId="Listenabsatz">
    <w:name w:val="List Paragraph"/>
    <w:basedOn w:val="Standard"/>
    <w:uiPriority w:val="34"/>
    <w:qFormat/>
    <w:rsid w:val="00D86351"/>
    <w:pPr>
      <w:ind w:left="720"/>
      <w:contextualSpacing/>
    </w:pPr>
  </w:style>
  <w:style w:type="paragraph" w:styleId="Inhaltsverzeichnisberschrift">
    <w:name w:val="TOC Heading"/>
    <w:basedOn w:val="berschrift1"/>
    <w:next w:val="Standard"/>
    <w:uiPriority w:val="39"/>
    <w:semiHidden/>
    <w:unhideWhenUsed/>
    <w:qFormat/>
    <w:rsid w:val="00D8635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eastAsia="en-US"/>
    </w:rPr>
  </w:style>
  <w:style w:type="character" w:customStyle="1" w:styleId="KopfzeileZchn">
    <w:name w:val="Kopfzeile Zchn"/>
    <w:basedOn w:val="Absatz-Standardschriftart"/>
    <w:link w:val="Kopfzeile"/>
    <w:rsid w:val="001B685E"/>
    <w:rPr>
      <w:lang w:eastAsia="de-CH"/>
    </w:rPr>
  </w:style>
  <w:style w:type="paragraph" w:styleId="Zitat">
    <w:name w:val="Quote"/>
    <w:basedOn w:val="Standard"/>
    <w:next w:val="Standard"/>
    <w:link w:val="ZitatZchn"/>
    <w:uiPriority w:val="29"/>
    <w:qFormat/>
    <w:rsid w:val="00D86351"/>
    <w:rPr>
      <w:i/>
      <w:iCs/>
      <w:color w:val="000000" w:themeColor="text1"/>
    </w:rPr>
  </w:style>
  <w:style w:type="character" w:customStyle="1" w:styleId="ZitatZchn">
    <w:name w:val="Zitat Zchn"/>
    <w:basedOn w:val="Absatz-Standardschriftart"/>
    <w:link w:val="Zitat"/>
    <w:uiPriority w:val="29"/>
    <w:rsid w:val="00D86351"/>
    <w:rPr>
      <w:rFonts w:ascii="Tahoma" w:hAnsi="Tahoma"/>
      <w:i/>
      <w:iCs/>
      <w:color w:val="000000" w:themeColor="text1"/>
      <w:szCs w:val="24"/>
    </w:rPr>
  </w:style>
  <w:style w:type="character" w:styleId="IntensiveHervorhebung">
    <w:name w:val="Intense Emphasis"/>
    <w:basedOn w:val="Absatz-Standardschriftart"/>
    <w:uiPriority w:val="21"/>
    <w:qFormat/>
    <w:rsid w:val="00D86351"/>
    <w:rPr>
      <w:rFonts w:ascii="Tahoma" w:hAnsi="Tahoma"/>
      <w:b/>
      <w:bCs/>
      <w:i/>
      <w:iCs/>
      <w:color w:val="4F81BD" w:themeColor="accent1"/>
    </w:rPr>
  </w:style>
  <w:style w:type="character" w:styleId="SchwacherVerweis">
    <w:name w:val="Subtle Reference"/>
    <w:basedOn w:val="Absatz-Standardschriftart"/>
    <w:uiPriority w:val="31"/>
    <w:qFormat/>
    <w:rsid w:val="00D86351"/>
    <w:rPr>
      <w:rFonts w:ascii="Tahoma" w:hAnsi="Tahoma"/>
      <w:smallCaps/>
      <w:color w:val="003B5C"/>
      <w:u w:val="single"/>
    </w:rPr>
  </w:style>
  <w:style w:type="character" w:styleId="IntensiverVerweis">
    <w:name w:val="Intense Reference"/>
    <w:basedOn w:val="Absatz-Standardschriftart"/>
    <w:uiPriority w:val="32"/>
    <w:qFormat/>
    <w:rsid w:val="00D86351"/>
    <w:rPr>
      <w:rFonts w:ascii="Tahoma" w:hAnsi="Tahoma"/>
      <w:b/>
      <w:bCs/>
      <w:smallCaps/>
      <w:color w:val="003B5C"/>
      <w:spacing w:val="5"/>
      <w:u w:val="single"/>
    </w:rPr>
  </w:style>
  <w:style w:type="character" w:styleId="Buchtitel">
    <w:name w:val="Book Title"/>
    <w:basedOn w:val="Absatz-Standardschriftart"/>
    <w:uiPriority w:val="33"/>
    <w:qFormat/>
    <w:rsid w:val="00D86351"/>
    <w:rPr>
      <w:rFonts w:ascii="Tahoma" w:hAnsi="Tahoma"/>
      <w:b/>
      <w:bCs/>
      <w:smallCaps/>
      <w:spacing w:val="5"/>
    </w:rPr>
  </w:style>
  <w:style w:type="table" w:customStyle="1" w:styleId="MittlereSchattierung11">
    <w:name w:val="Mittlere Schattierung 11"/>
    <w:basedOn w:val="NormaleTabelle"/>
    <w:uiPriority w:val="63"/>
    <w:rsid w:val="00CF62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SchwacheHervorhebung">
    <w:name w:val="Subtle Emphasis"/>
    <w:basedOn w:val="Absatz-Standardschriftart"/>
    <w:uiPriority w:val="19"/>
    <w:qFormat/>
    <w:rsid w:val="005434BF"/>
    <w:rPr>
      <w:i/>
      <w:iCs/>
      <w:color w:val="808080" w:themeColor="text1" w:themeTint="7F"/>
    </w:rPr>
  </w:style>
  <w:style w:type="paragraph" w:styleId="HTMLVorformatiert">
    <w:name w:val="HTML Preformatted"/>
    <w:basedOn w:val="Standard"/>
    <w:link w:val="HTMLVorformatiertZchn"/>
    <w:uiPriority w:val="99"/>
    <w:unhideWhenUsed/>
    <w:rsid w:val="00A2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VorformatiertZchn">
    <w:name w:val="HTML Vorformatiert Zchn"/>
    <w:basedOn w:val="Absatz-Standardschriftart"/>
    <w:link w:val="HTMLVorformatiert"/>
    <w:uiPriority w:val="99"/>
    <w:rsid w:val="00A20519"/>
    <w:rPr>
      <w:rFonts w:ascii="Courier New" w:hAnsi="Courier New" w:cs="Courier New"/>
    </w:rPr>
  </w:style>
  <w:style w:type="paragraph" w:styleId="Textkrper">
    <w:name w:val="Body Text"/>
    <w:basedOn w:val="Standard"/>
    <w:link w:val="TextkrperZchn"/>
    <w:rsid w:val="00A3448E"/>
    <w:rPr>
      <w:rFonts w:ascii="Courier New" w:hAnsi="Courier New" w:cs="Courier New"/>
      <w:bCs/>
      <w:sz w:val="16"/>
      <w:szCs w:val="16"/>
      <w:lang w:val="en-US"/>
    </w:rPr>
  </w:style>
  <w:style w:type="character" w:customStyle="1" w:styleId="TextkrperZchn">
    <w:name w:val="Textkörper Zchn"/>
    <w:basedOn w:val="Absatz-Standardschriftart"/>
    <w:link w:val="Textkrper"/>
    <w:rsid w:val="00A3448E"/>
    <w:rPr>
      <w:rFonts w:ascii="Courier New" w:hAnsi="Courier New" w:cs="Courier New"/>
      <w:bCs/>
      <w:sz w:val="16"/>
      <w:szCs w:val="16"/>
      <w:lang w:val="en-US"/>
    </w:rPr>
  </w:style>
  <w:style w:type="table" w:styleId="TabelleKlassisch2">
    <w:name w:val="Table Classic 2"/>
    <w:basedOn w:val="NormaleTabelle"/>
    <w:rsid w:val="005D1F67"/>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Professionell">
    <w:name w:val="Table Professional"/>
    <w:basedOn w:val="NormaleTabelle"/>
    <w:rsid w:val="007A3441"/>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ext">
    <w:name w:val="Text"/>
    <w:basedOn w:val="Standard"/>
    <w:rsid w:val="009A3BD9"/>
    <w:pPr>
      <w:spacing w:after="120"/>
      <w:jc w:val="left"/>
    </w:pPr>
    <w:rPr>
      <w:rFonts w:ascii="Credit Suisse Type Light" w:hAnsi="Credit Suisse Type Light"/>
      <w:sz w:val="22"/>
      <w:lang w:val="de-CH"/>
    </w:rPr>
  </w:style>
  <w:style w:type="character" w:styleId="Kommentarzeichen">
    <w:name w:val="annotation reference"/>
    <w:basedOn w:val="Absatz-Standardschriftart"/>
    <w:rsid w:val="00D56504"/>
    <w:rPr>
      <w:sz w:val="16"/>
      <w:szCs w:val="16"/>
    </w:rPr>
  </w:style>
  <w:style w:type="paragraph" w:styleId="Kommentartext">
    <w:name w:val="annotation text"/>
    <w:basedOn w:val="Standard"/>
    <w:link w:val="KommentartextZchn"/>
    <w:rsid w:val="00D56504"/>
    <w:rPr>
      <w:szCs w:val="20"/>
    </w:rPr>
  </w:style>
  <w:style w:type="character" w:customStyle="1" w:styleId="KommentartextZchn">
    <w:name w:val="Kommentartext Zchn"/>
    <w:basedOn w:val="Absatz-Standardschriftart"/>
    <w:link w:val="Kommentartext"/>
    <w:rsid w:val="00D56504"/>
    <w:rPr>
      <w:rFonts w:ascii="Tahoma" w:hAnsi="Tahoma"/>
    </w:rPr>
  </w:style>
  <w:style w:type="paragraph" w:styleId="Kommentarthema">
    <w:name w:val="annotation subject"/>
    <w:basedOn w:val="Kommentartext"/>
    <w:next w:val="Kommentartext"/>
    <w:link w:val="KommentarthemaZchn"/>
    <w:rsid w:val="00D56504"/>
    <w:rPr>
      <w:b/>
      <w:bCs/>
    </w:rPr>
  </w:style>
  <w:style w:type="character" w:customStyle="1" w:styleId="KommentarthemaZchn">
    <w:name w:val="Kommentarthema Zchn"/>
    <w:basedOn w:val="KommentartextZchn"/>
    <w:link w:val="Kommentarthema"/>
    <w:rsid w:val="00D56504"/>
    <w:rPr>
      <w:rFonts w:ascii="Tahoma" w:hAnsi="Tahoma"/>
      <w:b/>
      <w:bCs/>
    </w:rPr>
  </w:style>
  <w:style w:type="table" w:styleId="TabelleKlassisch4">
    <w:name w:val="Table Classic 4"/>
    <w:basedOn w:val="NormaleTabelle"/>
    <w:rsid w:val="0083080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erarbeitung">
    <w:name w:val="Revision"/>
    <w:hidden/>
    <w:uiPriority w:val="99"/>
    <w:semiHidden/>
    <w:rsid w:val="007C4640"/>
    <w:rPr>
      <w:rFonts w:ascii="Tahoma" w:hAnsi="Tahoma"/>
      <w:szCs w:val="24"/>
    </w:rPr>
  </w:style>
  <w:style w:type="character" w:customStyle="1" w:styleId="highlight">
    <w:name w:val="highlight"/>
    <w:basedOn w:val="Absatz-Standardschriftart"/>
    <w:rsid w:val="008B7A34"/>
  </w:style>
  <w:style w:type="paragraph" w:customStyle="1" w:styleId="Quellcodeinline">
    <w:name w:val="Quellcode inline"/>
    <w:basedOn w:val="Standard"/>
    <w:next w:val="Standard"/>
    <w:link w:val="QuellcodeinlineZchn"/>
    <w:qFormat/>
    <w:rsid w:val="005F2C7E"/>
    <w:pPr>
      <w:overflowPunct w:val="0"/>
      <w:autoSpaceDE w:val="0"/>
      <w:autoSpaceDN w:val="0"/>
      <w:adjustRightInd w:val="0"/>
      <w:jc w:val="left"/>
      <w:textAlignment w:val="baseline"/>
    </w:pPr>
    <w:rPr>
      <w:rFonts w:ascii="Consolas" w:hAnsi="Consolas" w:cs="Consolas"/>
      <w:color w:val="000000" w:themeColor="text1"/>
      <w:sz w:val="19"/>
      <w:szCs w:val="19"/>
    </w:rPr>
  </w:style>
  <w:style w:type="character" w:customStyle="1" w:styleId="QuellcodeinlineZchn">
    <w:name w:val="Quellcode inline Zchn"/>
    <w:basedOn w:val="Absatz-Standardschriftart"/>
    <w:link w:val="Quellcodeinline"/>
    <w:rsid w:val="005F2C7E"/>
    <w:rPr>
      <w:rFonts w:ascii="Consolas" w:hAnsi="Consolas" w:cs="Consolas"/>
      <w:color w:val="000000" w:themeColor="text1"/>
      <w:sz w:val="19"/>
      <w:szCs w:val="19"/>
    </w:rPr>
  </w:style>
  <w:style w:type="character" w:customStyle="1" w:styleId="berschrift2Zchn">
    <w:name w:val="Überschrift 2 Zchn"/>
    <w:basedOn w:val="Absatz-Standardschriftart"/>
    <w:link w:val="berschrift2"/>
    <w:rsid w:val="00FB683B"/>
    <w:rPr>
      <w:rFonts w:ascii="Tahoma" w:hAnsi="Tahoma" w:cs="Arial"/>
      <w:b/>
      <w:bCs/>
      <w:iCs/>
      <w:color w:val="595959" w:themeColor="text1" w:themeTint="A6"/>
      <w:sz w:val="24"/>
      <w:szCs w:val="28"/>
    </w:rPr>
  </w:style>
  <w:style w:type="character" w:customStyle="1" w:styleId="berschrift1Zchn">
    <w:name w:val="Überschrift 1 Zchn"/>
    <w:basedOn w:val="Absatz-Standardschriftart"/>
    <w:link w:val="berschrift1"/>
    <w:rsid w:val="00FB683B"/>
    <w:rPr>
      <w:rFonts w:ascii="Tahoma" w:hAnsi="Tahoma" w:cs="Arial"/>
      <w:b/>
      <w:bCs/>
      <w:color w:val="595959" w:themeColor="text1" w:themeTint="A6"/>
      <w:kern w:val="32"/>
      <w:sz w:val="28"/>
      <w:szCs w:val="32"/>
    </w:rPr>
  </w:style>
  <w:style w:type="character" w:customStyle="1" w:styleId="berschrift3Zchn">
    <w:name w:val="Überschrift 3 Zchn"/>
    <w:basedOn w:val="Absatz-Standardschriftart"/>
    <w:link w:val="berschrift3"/>
    <w:rsid w:val="00FB683B"/>
    <w:rPr>
      <w:rFonts w:ascii="Tahoma" w:hAnsi="Tahoma" w:cs="Arial"/>
      <w:b/>
      <w:bCs/>
      <w:color w:val="595959" w:themeColor="text1" w:themeTint="A6"/>
      <w:sz w:val="24"/>
      <w:szCs w:val="26"/>
    </w:rPr>
  </w:style>
  <w:style w:type="character" w:customStyle="1" w:styleId="berschrift4Zchn">
    <w:name w:val="Überschrift 4 Zchn"/>
    <w:basedOn w:val="Absatz-Standardschriftart"/>
    <w:link w:val="berschrift4"/>
    <w:rsid w:val="00FB683B"/>
    <w:rPr>
      <w:rFonts w:ascii="Tahoma" w:hAnsi="Tahoma"/>
      <w:b/>
      <w:bCs/>
      <w:color w:val="595959" w:themeColor="text1" w:themeTint="A6"/>
      <w:sz w:val="24"/>
      <w:szCs w:val="28"/>
    </w:rPr>
  </w:style>
  <w:style w:type="character" w:customStyle="1" w:styleId="berschrift5Zchn">
    <w:name w:val="Überschrift 5 Zchn"/>
    <w:basedOn w:val="Absatz-Standardschriftart"/>
    <w:link w:val="berschrift5"/>
    <w:rsid w:val="00FB683B"/>
    <w:rPr>
      <w:rFonts w:ascii="Tahoma" w:hAnsi="Tahoma"/>
      <w:b/>
      <w:bCs/>
      <w:iCs/>
      <w:color w:val="595959" w:themeColor="text1" w:themeTint="A6"/>
      <w:sz w:val="24"/>
      <w:szCs w:val="26"/>
    </w:rPr>
  </w:style>
  <w:style w:type="character" w:customStyle="1" w:styleId="berschrift6Zchn">
    <w:name w:val="Überschrift 6 Zchn"/>
    <w:basedOn w:val="Absatz-Standardschriftart"/>
    <w:link w:val="berschrift6"/>
    <w:rsid w:val="00FB683B"/>
    <w:rPr>
      <w:rFonts w:ascii="Tahoma" w:hAnsi="Tahoma"/>
      <w:b/>
      <w:bCs/>
      <w:color w:val="595959" w:themeColor="text1" w:themeTint="A6"/>
      <w:sz w:val="24"/>
      <w:szCs w:val="22"/>
    </w:rPr>
  </w:style>
  <w:style w:type="character" w:customStyle="1" w:styleId="berschrift7Zchn">
    <w:name w:val="Überschrift 7 Zchn"/>
    <w:basedOn w:val="Absatz-Standardschriftart"/>
    <w:link w:val="berschrift7"/>
    <w:rsid w:val="00FB683B"/>
    <w:rPr>
      <w:rFonts w:ascii="Tahoma" w:hAnsi="Tahoma"/>
      <w:b/>
      <w:color w:val="595959" w:themeColor="text1" w:themeTint="A6"/>
      <w:sz w:val="24"/>
      <w:szCs w:val="24"/>
    </w:rPr>
  </w:style>
  <w:style w:type="character" w:customStyle="1" w:styleId="berschrift8Zchn">
    <w:name w:val="Überschrift 8 Zchn"/>
    <w:basedOn w:val="Absatz-Standardschriftart"/>
    <w:link w:val="berschrift8"/>
    <w:rsid w:val="00FB683B"/>
    <w:rPr>
      <w:rFonts w:ascii="Tahoma" w:hAnsi="Tahoma"/>
      <w:b/>
      <w:iCs/>
      <w:color w:val="595959" w:themeColor="text1" w:themeTint="A6"/>
      <w:sz w:val="24"/>
      <w:szCs w:val="24"/>
    </w:rPr>
  </w:style>
  <w:style w:type="character" w:customStyle="1" w:styleId="berschrift9Zchn">
    <w:name w:val="Überschrift 9 Zchn"/>
    <w:basedOn w:val="Absatz-Standardschriftart"/>
    <w:link w:val="berschrift9"/>
    <w:rsid w:val="00FB683B"/>
    <w:rPr>
      <w:rFonts w:ascii="Tahoma" w:hAnsi="Tahoma" w:cs="Arial"/>
      <w:b/>
      <w:color w:val="595959" w:themeColor="text1" w:themeTint="A6"/>
      <w:sz w:val="24"/>
      <w:szCs w:val="22"/>
    </w:rPr>
  </w:style>
  <w:style w:type="paragraph" w:styleId="StandardWeb">
    <w:name w:val="Normal (Web)"/>
    <w:basedOn w:val="Standard"/>
    <w:uiPriority w:val="99"/>
    <w:semiHidden/>
    <w:unhideWhenUsed/>
    <w:rsid w:val="00291AD6"/>
    <w:pPr>
      <w:spacing w:before="100" w:beforeAutospacing="1" w:after="100" w:afterAutospacing="1"/>
      <w:jc w:val="left"/>
    </w:pPr>
    <w:rPr>
      <w:rFonts w:ascii="Times New Roman" w:eastAsiaTheme="minorEastAsia" w:hAnsi="Times New Roman"/>
      <w:sz w:val="24"/>
    </w:rPr>
  </w:style>
  <w:style w:type="paragraph" w:customStyle="1" w:styleId="StyleListParagraph9ptBefore2ptAfter2pt">
    <w:name w:val="Style List Paragraph + 9 pt Before:  2 pt After:  2 pt"/>
    <w:basedOn w:val="Listenabsatz"/>
    <w:rsid w:val="00F02B8B"/>
    <w:pPr>
      <w:spacing w:before="40" w:after="40" w:line="276" w:lineRule="auto"/>
      <w:jc w:val="left"/>
    </w:pPr>
    <w:rPr>
      <w:rFonts w:ascii="Credit Suisse Type Light" w:hAnsi="Credit Suisse Type Light"/>
      <w:sz w:val="18"/>
      <w:szCs w:val="20"/>
      <w:lang w:val="de-CH" w:eastAsia="en-US"/>
    </w:rPr>
  </w:style>
  <w:style w:type="paragraph" w:customStyle="1" w:styleId="Dok-Untertitel">
    <w:name w:val="Dok-Untertitel"/>
    <w:basedOn w:val="Standard"/>
    <w:rsid w:val="002232EE"/>
    <w:pPr>
      <w:spacing w:after="120"/>
      <w:ind w:left="567"/>
    </w:pPr>
    <w:rPr>
      <w:rFonts w:ascii="Credit Suisse Type Light" w:hAnsi="Credit Suisse Type Light"/>
      <w:sz w:val="32"/>
      <w:szCs w:val="20"/>
      <w:lang w:val="de-CH"/>
    </w:rPr>
  </w:style>
  <w:style w:type="paragraph" w:customStyle="1" w:styleId="Dok-Titel">
    <w:name w:val="Dok-Titel"/>
    <w:basedOn w:val="Standard"/>
    <w:next w:val="Standard"/>
    <w:rsid w:val="002232EE"/>
    <w:pPr>
      <w:spacing w:after="120"/>
      <w:ind w:left="567"/>
    </w:pPr>
    <w:rPr>
      <w:rFonts w:ascii="Credit Suisse Type Light" w:hAnsi="Credit Suisse Type Light"/>
      <w:b/>
      <w:bCs/>
      <w:sz w:val="36"/>
      <w:szCs w:val="20"/>
      <w:lang w:val="de-CH"/>
    </w:rPr>
  </w:style>
  <w:style w:type="paragraph" w:customStyle="1" w:styleId="Tabelleninhalt">
    <w:name w:val="Tabelleninhalt"/>
    <w:basedOn w:val="Standard"/>
    <w:rsid w:val="002232EE"/>
    <w:pPr>
      <w:spacing w:before="60" w:after="60"/>
    </w:pPr>
    <w:rPr>
      <w:rFonts w:ascii="Credit Suisse Type Light" w:hAnsi="Credit Suisse Type Light"/>
      <w:sz w:val="22"/>
      <w:szCs w:val="20"/>
      <w:lang w:val="de-CH"/>
    </w:rPr>
  </w:style>
  <w:style w:type="character" w:customStyle="1" w:styleId="shorttext">
    <w:name w:val="short_text"/>
    <w:basedOn w:val="Absatz-Standardschriftart"/>
    <w:rsid w:val="002232EE"/>
  </w:style>
  <w:style w:type="character" w:customStyle="1" w:styleId="hps">
    <w:name w:val="hps"/>
    <w:basedOn w:val="Absatz-Standardschriftart"/>
    <w:rsid w:val="002232EE"/>
  </w:style>
  <w:style w:type="character" w:styleId="Platzhaltertext">
    <w:name w:val="Placeholder Text"/>
    <w:basedOn w:val="Absatz-Standardschriftart"/>
    <w:uiPriority w:val="99"/>
    <w:semiHidden/>
    <w:rsid w:val="002232EE"/>
    <w:rPr>
      <w:color w:val="808080"/>
    </w:rPr>
  </w:style>
  <w:style w:type="character" w:customStyle="1" w:styleId="Style1">
    <w:name w:val="Style1"/>
    <w:basedOn w:val="Absatz-Standardschriftart"/>
    <w:uiPriority w:val="1"/>
    <w:rsid w:val="002232EE"/>
    <w:rPr>
      <w:rFonts w:ascii="Credit Suisse Type Light" w:hAnsi="Credit Suisse Type Light"/>
      <w:sz w:val="24"/>
    </w:rPr>
  </w:style>
  <w:style w:type="character" w:customStyle="1" w:styleId="Style2">
    <w:name w:val="Style2"/>
    <w:basedOn w:val="Absatz-Standardschriftart"/>
    <w:uiPriority w:val="1"/>
    <w:rsid w:val="002232EE"/>
    <w:rPr>
      <w:rFonts w:ascii="Credit Suisse Type Light" w:hAnsi="Credit Suisse Type Light"/>
      <w:sz w:val="22"/>
    </w:rPr>
  </w:style>
  <w:style w:type="paragraph" w:styleId="Aufzhlungszeichen2">
    <w:name w:val="List Bullet 2"/>
    <w:basedOn w:val="Standard"/>
    <w:rsid w:val="002232EE"/>
    <w:pPr>
      <w:spacing w:after="200" w:line="276" w:lineRule="auto"/>
      <w:ind w:left="1417" w:hanging="283"/>
      <w:jc w:val="left"/>
    </w:pPr>
    <w:rPr>
      <w:rFonts w:asciiTheme="minorHAnsi" w:eastAsiaTheme="minorHAnsi" w:hAnsiTheme="minorHAnsi" w:cstheme="minorBidi"/>
      <w:szCs w:val="22"/>
      <w:lang w:val="en-US" w:eastAsia="en-US"/>
    </w:rPr>
  </w:style>
  <w:style w:type="table" w:styleId="HelleListe-Akzent1">
    <w:name w:val="Light List Accent 1"/>
    <w:basedOn w:val="NormaleTabelle"/>
    <w:uiPriority w:val="61"/>
    <w:rsid w:val="002232EE"/>
    <w:rPr>
      <w:lang w:val="de-CH" w:eastAsia="de-CH"/>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Quellcode">
    <w:name w:val="Quellcode"/>
    <w:basedOn w:val="Standard"/>
    <w:qFormat/>
    <w:rsid w:val="002232EE"/>
    <w:pPr>
      <w:shd w:val="clear" w:color="auto" w:fill="EEECE1" w:themeFill="background2"/>
      <w:autoSpaceDE w:val="0"/>
      <w:autoSpaceDN w:val="0"/>
      <w:adjustRightInd w:val="0"/>
      <w:ind w:left="360"/>
    </w:pPr>
    <w:rPr>
      <w:rFonts w:ascii="Consolas" w:hAnsi="Consolas" w:cs="Consolas"/>
      <w:sz w:val="24"/>
      <w:szCs w:val="19"/>
      <w:lang w:val="en-US"/>
    </w:rPr>
  </w:style>
  <w:style w:type="character" w:customStyle="1" w:styleId="FunotentextZchn">
    <w:name w:val="Fußnotentext Zchn"/>
    <w:basedOn w:val="Absatz-Standardschriftart"/>
    <w:link w:val="Funotentext"/>
    <w:semiHidden/>
    <w:rsid w:val="00A7642C"/>
    <w:rPr>
      <w:rFonts w:ascii="Tahoma" w:hAnsi="Tahoma"/>
    </w:rPr>
  </w:style>
  <w:style w:type="character" w:styleId="BesuchterLink">
    <w:name w:val="FollowedHyperlink"/>
    <w:basedOn w:val="Absatz-Standardschriftart"/>
    <w:uiPriority w:val="99"/>
    <w:semiHidden/>
    <w:unhideWhenUsed/>
    <w:rsid w:val="00A7642C"/>
    <w:rPr>
      <w:color w:val="800080" w:themeColor="followedHyperlink"/>
      <w:u w:val="single"/>
    </w:rPr>
  </w:style>
  <w:style w:type="paragraph" w:customStyle="1" w:styleId="text0">
    <w:name w:val="text"/>
    <w:basedOn w:val="Standard"/>
    <w:rsid w:val="00491172"/>
    <w:pPr>
      <w:spacing w:before="100" w:beforeAutospacing="1" w:after="100" w:afterAutospacing="1"/>
      <w:jc w:val="left"/>
    </w:pPr>
    <w:rPr>
      <w:rFonts w:ascii="Times New Roman" w:hAnsi="Times New Roman"/>
      <w:sz w:val="24"/>
    </w:rPr>
  </w:style>
  <w:style w:type="character" w:customStyle="1" w:styleId="spelle">
    <w:name w:val="spelle"/>
    <w:basedOn w:val="Absatz-Standardschriftart"/>
    <w:rsid w:val="00491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6554">
      <w:bodyDiv w:val="1"/>
      <w:marLeft w:val="0"/>
      <w:marRight w:val="0"/>
      <w:marTop w:val="0"/>
      <w:marBottom w:val="0"/>
      <w:divBdr>
        <w:top w:val="none" w:sz="0" w:space="0" w:color="auto"/>
        <w:left w:val="none" w:sz="0" w:space="0" w:color="auto"/>
        <w:bottom w:val="none" w:sz="0" w:space="0" w:color="auto"/>
        <w:right w:val="none" w:sz="0" w:space="0" w:color="auto"/>
      </w:divBdr>
    </w:div>
    <w:div w:id="23094610">
      <w:bodyDiv w:val="1"/>
      <w:marLeft w:val="0"/>
      <w:marRight w:val="0"/>
      <w:marTop w:val="0"/>
      <w:marBottom w:val="0"/>
      <w:divBdr>
        <w:top w:val="none" w:sz="0" w:space="0" w:color="auto"/>
        <w:left w:val="none" w:sz="0" w:space="0" w:color="auto"/>
        <w:bottom w:val="none" w:sz="0" w:space="0" w:color="auto"/>
        <w:right w:val="none" w:sz="0" w:space="0" w:color="auto"/>
      </w:divBdr>
    </w:div>
    <w:div w:id="34355034">
      <w:bodyDiv w:val="1"/>
      <w:marLeft w:val="0"/>
      <w:marRight w:val="0"/>
      <w:marTop w:val="0"/>
      <w:marBottom w:val="0"/>
      <w:divBdr>
        <w:top w:val="none" w:sz="0" w:space="0" w:color="auto"/>
        <w:left w:val="none" w:sz="0" w:space="0" w:color="auto"/>
        <w:bottom w:val="none" w:sz="0" w:space="0" w:color="auto"/>
        <w:right w:val="none" w:sz="0" w:space="0" w:color="auto"/>
      </w:divBdr>
    </w:div>
    <w:div w:id="39281619">
      <w:bodyDiv w:val="1"/>
      <w:marLeft w:val="0"/>
      <w:marRight w:val="0"/>
      <w:marTop w:val="0"/>
      <w:marBottom w:val="0"/>
      <w:divBdr>
        <w:top w:val="none" w:sz="0" w:space="0" w:color="auto"/>
        <w:left w:val="none" w:sz="0" w:space="0" w:color="auto"/>
        <w:bottom w:val="none" w:sz="0" w:space="0" w:color="auto"/>
        <w:right w:val="none" w:sz="0" w:space="0" w:color="auto"/>
      </w:divBdr>
    </w:div>
    <w:div w:id="54202840">
      <w:bodyDiv w:val="1"/>
      <w:marLeft w:val="0"/>
      <w:marRight w:val="0"/>
      <w:marTop w:val="0"/>
      <w:marBottom w:val="0"/>
      <w:divBdr>
        <w:top w:val="none" w:sz="0" w:space="0" w:color="auto"/>
        <w:left w:val="none" w:sz="0" w:space="0" w:color="auto"/>
        <w:bottom w:val="none" w:sz="0" w:space="0" w:color="auto"/>
        <w:right w:val="none" w:sz="0" w:space="0" w:color="auto"/>
      </w:divBdr>
    </w:div>
    <w:div w:id="66810484">
      <w:bodyDiv w:val="1"/>
      <w:marLeft w:val="0"/>
      <w:marRight w:val="0"/>
      <w:marTop w:val="0"/>
      <w:marBottom w:val="0"/>
      <w:divBdr>
        <w:top w:val="none" w:sz="0" w:space="0" w:color="auto"/>
        <w:left w:val="none" w:sz="0" w:space="0" w:color="auto"/>
        <w:bottom w:val="none" w:sz="0" w:space="0" w:color="auto"/>
        <w:right w:val="none" w:sz="0" w:space="0" w:color="auto"/>
      </w:divBdr>
    </w:div>
    <w:div w:id="72625738">
      <w:bodyDiv w:val="1"/>
      <w:marLeft w:val="0"/>
      <w:marRight w:val="0"/>
      <w:marTop w:val="0"/>
      <w:marBottom w:val="0"/>
      <w:divBdr>
        <w:top w:val="none" w:sz="0" w:space="0" w:color="auto"/>
        <w:left w:val="none" w:sz="0" w:space="0" w:color="auto"/>
        <w:bottom w:val="none" w:sz="0" w:space="0" w:color="auto"/>
        <w:right w:val="none" w:sz="0" w:space="0" w:color="auto"/>
      </w:divBdr>
    </w:div>
    <w:div w:id="90319372">
      <w:bodyDiv w:val="1"/>
      <w:marLeft w:val="0"/>
      <w:marRight w:val="0"/>
      <w:marTop w:val="0"/>
      <w:marBottom w:val="0"/>
      <w:divBdr>
        <w:top w:val="none" w:sz="0" w:space="0" w:color="auto"/>
        <w:left w:val="none" w:sz="0" w:space="0" w:color="auto"/>
        <w:bottom w:val="none" w:sz="0" w:space="0" w:color="auto"/>
        <w:right w:val="none" w:sz="0" w:space="0" w:color="auto"/>
      </w:divBdr>
    </w:div>
    <w:div w:id="97406696">
      <w:bodyDiv w:val="1"/>
      <w:marLeft w:val="0"/>
      <w:marRight w:val="0"/>
      <w:marTop w:val="0"/>
      <w:marBottom w:val="0"/>
      <w:divBdr>
        <w:top w:val="none" w:sz="0" w:space="0" w:color="auto"/>
        <w:left w:val="none" w:sz="0" w:space="0" w:color="auto"/>
        <w:bottom w:val="none" w:sz="0" w:space="0" w:color="auto"/>
        <w:right w:val="none" w:sz="0" w:space="0" w:color="auto"/>
      </w:divBdr>
    </w:div>
    <w:div w:id="97651769">
      <w:bodyDiv w:val="1"/>
      <w:marLeft w:val="0"/>
      <w:marRight w:val="0"/>
      <w:marTop w:val="0"/>
      <w:marBottom w:val="0"/>
      <w:divBdr>
        <w:top w:val="none" w:sz="0" w:space="0" w:color="auto"/>
        <w:left w:val="none" w:sz="0" w:space="0" w:color="auto"/>
        <w:bottom w:val="none" w:sz="0" w:space="0" w:color="auto"/>
        <w:right w:val="none" w:sz="0" w:space="0" w:color="auto"/>
      </w:divBdr>
    </w:div>
    <w:div w:id="98912131">
      <w:bodyDiv w:val="1"/>
      <w:marLeft w:val="0"/>
      <w:marRight w:val="0"/>
      <w:marTop w:val="0"/>
      <w:marBottom w:val="0"/>
      <w:divBdr>
        <w:top w:val="none" w:sz="0" w:space="0" w:color="auto"/>
        <w:left w:val="none" w:sz="0" w:space="0" w:color="auto"/>
        <w:bottom w:val="none" w:sz="0" w:space="0" w:color="auto"/>
        <w:right w:val="none" w:sz="0" w:space="0" w:color="auto"/>
      </w:divBdr>
    </w:div>
    <w:div w:id="101610675">
      <w:bodyDiv w:val="1"/>
      <w:marLeft w:val="0"/>
      <w:marRight w:val="0"/>
      <w:marTop w:val="0"/>
      <w:marBottom w:val="0"/>
      <w:divBdr>
        <w:top w:val="none" w:sz="0" w:space="0" w:color="auto"/>
        <w:left w:val="none" w:sz="0" w:space="0" w:color="auto"/>
        <w:bottom w:val="none" w:sz="0" w:space="0" w:color="auto"/>
        <w:right w:val="none" w:sz="0" w:space="0" w:color="auto"/>
      </w:divBdr>
    </w:div>
    <w:div w:id="111747975">
      <w:bodyDiv w:val="1"/>
      <w:marLeft w:val="0"/>
      <w:marRight w:val="0"/>
      <w:marTop w:val="0"/>
      <w:marBottom w:val="0"/>
      <w:divBdr>
        <w:top w:val="none" w:sz="0" w:space="0" w:color="auto"/>
        <w:left w:val="none" w:sz="0" w:space="0" w:color="auto"/>
        <w:bottom w:val="none" w:sz="0" w:space="0" w:color="auto"/>
        <w:right w:val="none" w:sz="0" w:space="0" w:color="auto"/>
      </w:divBdr>
    </w:div>
    <w:div w:id="120928700">
      <w:bodyDiv w:val="1"/>
      <w:marLeft w:val="0"/>
      <w:marRight w:val="0"/>
      <w:marTop w:val="0"/>
      <w:marBottom w:val="0"/>
      <w:divBdr>
        <w:top w:val="none" w:sz="0" w:space="0" w:color="auto"/>
        <w:left w:val="none" w:sz="0" w:space="0" w:color="auto"/>
        <w:bottom w:val="none" w:sz="0" w:space="0" w:color="auto"/>
        <w:right w:val="none" w:sz="0" w:space="0" w:color="auto"/>
      </w:divBdr>
    </w:div>
    <w:div w:id="132912487">
      <w:bodyDiv w:val="1"/>
      <w:marLeft w:val="0"/>
      <w:marRight w:val="0"/>
      <w:marTop w:val="0"/>
      <w:marBottom w:val="0"/>
      <w:divBdr>
        <w:top w:val="none" w:sz="0" w:space="0" w:color="auto"/>
        <w:left w:val="none" w:sz="0" w:space="0" w:color="auto"/>
        <w:bottom w:val="none" w:sz="0" w:space="0" w:color="auto"/>
        <w:right w:val="none" w:sz="0" w:space="0" w:color="auto"/>
      </w:divBdr>
    </w:div>
    <w:div w:id="143592195">
      <w:bodyDiv w:val="1"/>
      <w:marLeft w:val="0"/>
      <w:marRight w:val="0"/>
      <w:marTop w:val="0"/>
      <w:marBottom w:val="0"/>
      <w:divBdr>
        <w:top w:val="none" w:sz="0" w:space="0" w:color="auto"/>
        <w:left w:val="none" w:sz="0" w:space="0" w:color="auto"/>
        <w:bottom w:val="none" w:sz="0" w:space="0" w:color="auto"/>
        <w:right w:val="none" w:sz="0" w:space="0" w:color="auto"/>
      </w:divBdr>
    </w:div>
    <w:div w:id="173299689">
      <w:bodyDiv w:val="1"/>
      <w:marLeft w:val="0"/>
      <w:marRight w:val="0"/>
      <w:marTop w:val="0"/>
      <w:marBottom w:val="0"/>
      <w:divBdr>
        <w:top w:val="none" w:sz="0" w:space="0" w:color="auto"/>
        <w:left w:val="none" w:sz="0" w:space="0" w:color="auto"/>
        <w:bottom w:val="none" w:sz="0" w:space="0" w:color="auto"/>
        <w:right w:val="none" w:sz="0" w:space="0" w:color="auto"/>
      </w:divBdr>
    </w:div>
    <w:div w:id="175732460">
      <w:bodyDiv w:val="1"/>
      <w:marLeft w:val="0"/>
      <w:marRight w:val="0"/>
      <w:marTop w:val="0"/>
      <w:marBottom w:val="0"/>
      <w:divBdr>
        <w:top w:val="none" w:sz="0" w:space="0" w:color="auto"/>
        <w:left w:val="none" w:sz="0" w:space="0" w:color="auto"/>
        <w:bottom w:val="none" w:sz="0" w:space="0" w:color="auto"/>
        <w:right w:val="none" w:sz="0" w:space="0" w:color="auto"/>
      </w:divBdr>
    </w:div>
    <w:div w:id="176772737">
      <w:bodyDiv w:val="1"/>
      <w:marLeft w:val="0"/>
      <w:marRight w:val="0"/>
      <w:marTop w:val="0"/>
      <w:marBottom w:val="0"/>
      <w:divBdr>
        <w:top w:val="none" w:sz="0" w:space="0" w:color="auto"/>
        <w:left w:val="none" w:sz="0" w:space="0" w:color="auto"/>
        <w:bottom w:val="none" w:sz="0" w:space="0" w:color="auto"/>
        <w:right w:val="none" w:sz="0" w:space="0" w:color="auto"/>
      </w:divBdr>
    </w:div>
    <w:div w:id="182936497">
      <w:bodyDiv w:val="1"/>
      <w:marLeft w:val="0"/>
      <w:marRight w:val="0"/>
      <w:marTop w:val="0"/>
      <w:marBottom w:val="0"/>
      <w:divBdr>
        <w:top w:val="none" w:sz="0" w:space="0" w:color="auto"/>
        <w:left w:val="none" w:sz="0" w:space="0" w:color="auto"/>
        <w:bottom w:val="none" w:sz="0" w:space="0" w:color="auto"/>
        <w:right w:val="none" w:sz="0" w:space="0" w:color="auto"/>
      </w:divBdr>
    </w:div>
    <w:div w:id="184365390">
      <w:bodyDiv w:val="1"/>
      <w:marLeft w:val="0"/>
      <w:marRight w:val="0"/>
      <w:marTop w:val="0"/>
      <w:marBottom w:val="0"/>
      <w:divBdr>
        <w:top w:val="none" w:sz="0" w:space="0" w:color="auto"/>
        <w:left w:val="none" w:sz="0" w:space="0" w:color="auto"/>
        <w:bottom w:val="none" w:sz="0" w:space="0" w:color="auto"/>
        <w:right w:val="none" w:sz="0" w:space="0" w:color="auto"/>
      </w:divBdr>
    </w:div>
    <w:div w:id="196890555">
      <w:bodyDiv w:val="1"/>
      <w:marLeft w:val="0"/>
      <w:marRight w:val="0"/>
      <w:marTop w:val="0"/>
      <w:marBottom w:val="0"/>
      <w:divBdr>
        <w:top w:val="none" w:sz="0" w:space="0" w:color="auto"/>
        <w:left w:val="none" w:sz="0" w:space="0" w:color="auto"/>
        <w:bottom w:val="none" w:sz="0" w:space="0" w:color="auto"/>
        <w:right w:val="none" w:sz="0" w:space="0" w:color="auto"/>
      </w:divBdr>
    </w:div>
    <w:div w:id="201138822">
      <w:bodyDiv w:val="1"/>
      <w:marLeft w:val="0"/>
      <w:marRight w:val="0"/>
      <w:marTop w:val="0"/>
      <w:marBottom w:val="0"/>
      <w:divBdr>
        <w:top w:val="none" w:sz="0" w:space="0" w:color="auto"/>
        <w:left w:val="none" w:sz="0" w:space="0" w:color="auto"/>
        <w:bottom w:val="none" w:sz="0" w:space="0" w:color="auto"/>
        <w:right w:val="none" w:sz="0" w:space="0" w:color="auto"/>
      </w:divBdr>
    </w:div>
    <w:div w:id="201404278">
      <w:bodyDiv w:val="1"/>
      <w:marLeft w:val="0"/>
      <w:marRight w:val="0"/>
      <w:marTop w:val="0"/>
      <w:marBottom w:val="0"/>
      <w:divBdr>
        <w:top w:val="none" w:sz="0" w:space="0" w:color="auto"/>
        <w:left w:val="none" w:sz="0" w:space="0" w:color="auto"/>
        <w:bottom w:val="none" w:sz="0" w:space="0" w:color="auto"/>
        <w:right w:val="none" w:sz="0" w:space="0" w:color="auto"/>
      </w:divBdr>
    </w:div>
    <w:div w:id="203639483">
      <w:bodyDiv w:val="1"/>
      <w:marLeft w:val="0"/>
      <w:marRight w:val="0"/>
      <w:marTop w:val="0"/>
      <w:marBottom w:val="0"/>
      <w:divBdr>
        <w:top w:val="none" w:sz="0" w:space="0" w:color="auto"/>
        <w:left w:val="none" w:sz="0" w:space="0" w:color="auto"/>
        <w:bottom w:val="none" w:sz="0" w:space="0" w:color="auto"/>
        <w:right w:val="none" w:sz="0" w:space="0" w:color="auto"/>
      </w:divBdr>
    </w:div>
    <w:div w:id="220095831">
      <w:bodyDiv w:val="1"/>
      <w:marLeft w:val="0"/>
      <w:marRight w:val="0"/>
      <w:marTop w:val="0"/>
      <w:marBottom w:val="0"/>
      <w:divBdr>
        <w:top w:val="none" w:sz="0" w:space="0" w:color="auto"/>
        <w:left w:val="none" w:sz="0" w:space="0" w:color="auto"/>
        <w:bottom w:val="none" w:sz="0" w:space="0" w:color="auto"/>
        <w:right w:val="none" w:sz="0" w:space="0" w:color="auto"/>
      </w:divBdr>
    </w:div>
    <w:div w:id="228804732">
      <w:bodyDiv w:val="1"/>
      <w:marLeft w:val="0"/>
      <w:marRight w:val="0"/>
      <w:marTop w:val="0"/>
      <w:marBottom w:val="0"/>
      <w:divBdr>
        <w:top w:val="none" w:sz="0" w:space="0" w:color="auto"/>
        <w:left w:val="none" w:sz="0" w:space="0" w:color="auto"/>
        <w:bottom w:val="none" w:sz="0" w:space="0" w:color="auto"/>
        <w:right w:val="none" w:sz="0" w:space="0" w:color="auto"/>
      </w:divBdr>
    </w:div>
    <w:div w:id="230166702">
      <w:bodyDiv w:val="1"/>
      <w:marLeft w:val="0"/>
      <w:marRight w:val="0"/>
      <w:marTop w:val="0"/>
      <w:marBottom w:val="0"/>
      <w:divBdr>
        <w:top w:val="none" w:sz="0" w:space="0" w:color="auto"/>
        <w:left w:val="none" w:sz="0" w:space="0" w:color="auto"/>
        <w:bottom w:val="none" w:sz="0" w:space="0" w:color="auto"/>
        <w:right w:val="none" w:sz="0" w:space="0" w:color="auto"/>
      </w:divBdr>
    </w:div>
    <w:div w:id="256983234">
      <w:bodyDiv w:val="1"/>
      <w:marLeft w:val="0"/>
      <w:marRight w:val="0"/>
      <w:marTop w:val="0"/>
      <w:marBottom w:val="0"/>
      <w:divBdr>
        <w:top w:val="none" w:sz="0" w:space="0" w:color="auto"/>
        <w:left w:val="none" w:sz="0" w:space="0" w:color="auto"/>
        <w:bottom w:val="none" w:sz="0" w:space="0" w:color="auto"/>
        <w:right w:val="none" w:sz="0" w:space="0" w:color="auto"/>
      </w:divBdr>
    </w:div>
    <w:div w:id="259149169">
      <w:bodyDiv w:val="1"/>
      <w:marLeft w:val="0"/>
      <w:marRight w:val="0"/>
      <w:marTop w:val="0"/>
      <w:marBottom w:val="0"/>
      <w:divBdr>
        <w:top w:val="none" w:sz="0" w:space="0" w:color="auto"/>
        <w:left w:val="none" w:sz="0" w:space="0" w:color="auto"/>
        <w:bottom w:val="none" w:sz="0" w:space="0" w:color="auto"/>
        <w:right w:val="none" w:sz="0" w:space="0" w:color="auto"/>
      </w:divBdr>
    </w:div>
    <w:div w:id="284626299">
      <w:bodyDiv w:val="1"/>
      <w:marLeft w:val="0"/>
      <w:marRight w:val="0"/>
      <w:marTop w:val="0"/>
      <w:marBottom w:val="0"/>
      <w:divBdr>
        <w:top w:val="none" w:sz="0" w:space="0" w:color="auto"/>
        <w:left w:val="none" w:sz="0" w:space="0" w:color="auto"/>
        <w:bottom w:val="none" w:sz="0" w:space="0" w:color="auto"/>
        <w:right w:val="none" w:sz="0" w:space="0" w:color="auto"/>
      </w:divBdr>
    </w:div>
    <w:div w:id="287245135">
      <w:bodyDiv w:val="1"/>
      <w:marLeft w:val="0"/>
      <w:marRight w:val="0"/>
      <w:marTop w:val="0"/>
      <w:marBottom w:val="0"/>
      <w:divBdr>
        <w:top w:val="none" w:sz="0" w:space="0" w:color="auto"/>
        <w:left w:val="none" w:sz="0" w:space="0" w:color="auto"/>
        <w:bottom w:val="none" w:sz="0" w:space="0" w:color="auto"/>
        <w:right w:val="none" w:sz="0" w:space="0" w:color="auto"/>
      </w:divBdr>
    </w:div>
    <w:div w:id="295575175">
      <w:bodyDiv w:val="1"/>
      <w:marLeft w:val="0"/>
      <w:marRight w:val="0"/>
      <w:marTop w:val="0"/>
      <w:marBottom w:val="0"/>
      <w:divBdr>
        <w:top w:val="none" w:sz="0" w:space="0" w:color="auto"/>
        <w:left w:val="none" w:sz="0" w:space="0" w:color="auto"/>
        <w:bottom w:val="none" w:sz="0" w:space="0" w:color="auto"/>
        <w:right w:val="none" w:sz="0" w:space="0" w:color="auto"/>
      </w:divBdr>
    </w:div>
    <w:div w:id="298607243">
      <w:bodyDiv w:val="1"/>
      <w:marLeft w:val="0"/>
      <w:marRight w:val="0"/>
      <w:marTop w:val="0"/>
      <w:marBottom w:val="0"/>
      <w:divBdr>
        <w:top w:val="none" w:sz="0" w:space="0" w:color="auto"/>
        <w:left w:val="none" w:sz="0" w:space="0" w:color="auto"/>
        <w:bottom w:val="none" w:sz="0" w:space="0" w:color="auto"/>
        <w:right w:val="none" w:sz="0" w:space="0" w:color="auto"/>
      </w:divBdr>
    </w:div>
    <w:div w:id="307977628">
      <w:bodyDiv w:val="1"/>
      <w:marLeft w:val="0"/>
      <w:marRight w:val="0"/>
      <w:marTop w:val="0"/>
      <w:marBottom w:val="0"/>
      <w:divBdr>
        <w:top w:val="none" w:sz="0" w:space="0" w:color="auto"/>
        <w:left w:val="none" w:sz="0" w:space="0" w:color="auto"/>
        <w:bottom w:val="none" w:sz="0" w:space="0" w:color="auto"/>
        <w:right w:val="none" w:sz="0" w:space="0" w:color="auto"/>
      </w:divBdr>
    </w:div>
    <w:div w:id="311325546">
      <w:bodyDiv w:val="1"/>
      <w:marLeft w:val="0"/>
      <w:marRight w:val="0"/>
      <w:marTop w:val="0"/>
      <w:marBottom w:val="0"/>
      <w:divBdr>
        <w:top w:val="none" w:sz="0" w:space="0" w:color="auto"/>
        <w:left w:val="none" w:sz="0" w:space="0" w:color="auto"/>
        <w:bottom w:val="none" w:sz="0" w:space="0" w:color="auto"/>
        <w:right w:val="none" w:sz="0" w:space="0" w:color="auto"/>
      </w:divBdr>
    </w:div>
    <w:div w:id="314993788">
      <w:bodyDiv w:val="1"/>
      <w:marLeft w:val="0"/>
      <w:marRight w:val="0"/>
      <w:marTop w:val="0"/>
      <w:marBottom w:val="0"/>
      <w:divBdr>
        <w:top w:val="none" w:sz="0" w:space="0" w:color="auto"/>
        <w:left w:val="none" w:sz="0" w:space="0" w:color="auto"/>
        <w:bottom w:val="none" w:sz="0" w:space="0" w:color="auto"/>
        <w:right w:val="none" w:sz="0" w:space="0" w:color="auto"/>
      </w:divBdr>
    </w:div>
    <w:div w:id="335425300">
      <w:bodyDiv w:val="1"/>
      <w:marLeft w:val="0"/>
      <w:marRight w:val="0"/>
      <w:marTop w:val="0"/>
      <w:marBottom w:val="0"/>
      <w:divBdr>
        <w:top w:val="none" w:sz="0" w:space="0" w:color="auto"/>
        <w:left w:val="none" w:sz="0" w:space="0" w:color="auto"/>
        <w:bottom w:val="none" w:sz="0" w:space="0" w:color="auto"/>
        <w:right w:val="none" w:sz="0" w:space="0" w:color="auto"/>
      </w:divBdr>
    </w:div>
    <w:div w:id="337774514">
      <w:bodyDiv w:val="1"/>
      <w:marLeft w:val="0"/>
      <w:marRight w:val="0"/>
      <w:marTop w:val="0"/>
      <w:marBottom w:val="0"/>
      <w:divBdr>
        <w:top w:val="none" w:sz="0" w:space="0" w:color="auto"/>
        <w:left w:val="none" w:sz="0" w:space="0" w:color="auto"/>
        <w:bottom w:val="none" w:sz="0" w:space="0" w:color="auto"/>
        <w:right w:val="none" w:sz="0" w:space="0" w:color="auto"/>
      </w:divBdr>
    </w:div>
    <w:div w:id="342782348">
      <w:bodyDiv w:val="1"/>
      <w:marLeft w:val="0"/>
      <w:marRight w:val="0"/>
      <w:marTop w:val="0"/>
      <w:marBottom w:val="0"/>
      <w:divBdr>
        <w:top w:val="none" w:sz="0" w:space="0" w:color="auto"/>
        <w:left w:val="none" w:sz="0" w:space="0" w:color="auto"/>
        <w:bottom w:val="none" w:sz="0" w:space="0" w:color="auto"/>
        <w:right w:val="none" w:sz="0" w:space="0" w:color="auto"/>
      </w:divBdr>
    </w:div>
    <w:div w:id="349532386">
      <w:bodyDiv w:val="1"/>
      <w:marLeft w:val="0"/>
      <w:marRight w:val="0"/>
      <w:marTop w:val="0"/>
      <w:marBottom w:val="0"/>
      <w:divBdr>
        <w:top w:val="none" w:sz="0" w:space="0" w:color="auto"/>
        <w:left w:val="none" w:sz="0" w:space="0" w:color="auto"/>
        <w:bottom w:val="none" w:sz="0" w:space="0" w:color="auto"/>
        <w:right w:val="none" w:sz="0" w:space="0" w:color="auto"/>
      </w:divBdr>
    </w:div>
    <w:div w:id="350299867">
      <w:bodyDiv w:val="1"/>
      <w:marLeft w:val="0"/>
      <w:marRight w:val="0"/>
      <w:marTop w:val="0"/>
      <w:marBottom w:val="0"/>
      <w:divBdr>
        <w:top w:val="none" w:sz="0" w:space="0" w:color="auto"/>
        <w:left w:val="none" w:sz="0" w:space="0" w:color="auto"/>
        <w:bottom w:val="none" w:sz="0" w:space="0" w:color="auto"/>
        <w:right w:val="none" w:sz="0" w:space="0" w:color="auto"/>
      </w:divBdr>
    </w:div>
    <w:div w:id="351954867">
      <w:bodyDiv w:val="1"/>
      <w:marLeft w:val="0"/>
      <w:marRight w:val="0"/>
      <w:marTop w:val="0"/>
      <w:marBottom w:val="0"/>
      <w:divBdr>
        <w:top w:val="none" w:sz="0" w:space="0" w:color="auto"/>
        <w:left w:val="none" w:sz="0" w:space="0" w:color="auto"/>
        <w:bottom w:val="none" w:sz="0" w:space="0" w:color="auto"/>
        <w:right w:val="none" w:sz="0" w:space="0" w:color="auto"/>
      </w:divBdr>
    </w:div>
    <w:div w:id="374962267">
      <w:bodyDiv w:val="1"/>
      <w:marLeft w:val="0"/>
      <w:marRight w:val="0"/>
      <w:marTop w:val="0"/>
      <w:marBottom w:val="0"/>
      <w:divBdr>
        <w:top w:val="none" w:sz="0" w:space="0" w:color="auto"/>
        <w:left w:val="none" w:sz="0" w:space="0" w:color="auto"/>
        <w:bottom w:val="none" w:sz="0" w:space="0" w:color="auto"/>
        <w:right w:val="none" w:sz="0" w:space="0" w:color="auto"/>
      </w:divBdr>
    </w:div>
    <w:div w:id="382414136">
      <w:bodyDiv w:val="1"/>
      <w:marLeft w:val="0"/>
      <w:marRight w:val="0"/>
      <w:marTop w:val="0"/>
      <w:marBottom w:val="0"/>
      <w:divBdr>
        <w:top w:val="none" w:sz="0" w:space="0" w:color="auto"/>
        <w:left w:val="none" w:sz="0" w:space="0" w:color="auto"/>
        <w:bottom w:val="none" w:sz="0" w:space="0" w:color="auto"/>
        <w:right w:val="none" w:sz="0" w:space="0" w:color="auto"/>
      </w:divBdr>
    </w:div>
    <w:div w:id="384304301">
      <w:bodyDiv w:val="1"/>
      <w:marLeft w:val="0"/>
      <w:marRight w:val="0"/>
      <w:marTop w:val="0"/>
      <w:marBottom w:val="0"/>
      <w:divBdr>
        <w:top w:val="none" w:sz="0" w:space="0" w:color="auto"/>
        <w:left w:val="none" w:sz="0" w:space="0" w:color="auto"/>
        <w:bottom w:val="none" w:sz="0" w:space="0" w:color="auto"/>
        <w:right w:val="none" w:sz="0" w:space="0" w:color="auto"/>
      </w:divBdr>
    </w:div>
    <w:div w:id="392583598">
      <w:bodyDiv w:val="1"/>
      <w:marLeft w:val="0"/>
      <w:marRight w:val="0"/>
      <w:marTop w:val="0"/>
      <w:marBottom w:val="0"/>
      <w:divBdr>
        <w:top w:val="none" w:sz="0" w:space="0" w:color="auto"/>
        <w:left w:val="none" w:sz="0" w:space="0" w:color="auto"/>
        <w:bottom w:val="none" w:sz="0" w:space="0" w:color="auto"/>
        <w:right w:val="none" w:sz="0" w:space="0" w:color="auto"/>
      </w:divBdr>
    </w:div>
    <w:div w:id="402679588">
      <w:bodyDiv w:val="1"/>
      <w:marLeft w:val="0"/>
      <w:marRight w:val="0"/>
      <w:marTop w:val="0"/>
      <w:marBottom w:val="0"/>
      <w:divBdr>
        <w:top w:val="none" w:sz="0" w:space="0" w:color="auto"/>
        <w:left w:val="none" w:sz="0" w:space="0" w:color="auto"/>
        <w:bottom w:val="none" w:sz="0" w:space="0" w:color="auto"/>
        <w:right w:val="none" w:sz="0" w:space="0" w:color="auto"/>
      </w:divBdr>
    </w:div>
    <w:div w:id="406150195">
      <w:bodyDiv w:val="1"/>
      <w:marLeft w:val="0"/>
      <w:marRight w:val="0"/>
      <w:marTop w:val="0"/>
      <w:marBottom w:val="0"/>
      <w:divBdr>
        <w:top w:val="none" w:sz="0" w:space="0" w:color="auto"/>
        <w:left w:val="none" w:sz="0" w:space="0" w:color="auto"/>
        <w:bottom w:val="none" w:sz="0" w:space="0" w:color="auto"/>
        <w:right w:val="none" w:sz="0" w:space="0" w:color="auto"/>
      </w:divBdr>
    </w:div>
    <w:div w:id="418185223">
      <w:bodyDiv w:val="1"/>
      <w:marLeft w:val="0"/>
      <w:marRight w:val="0"/>
      <w:marTop w:val="0"/>
      <w:marBottom w:val="0"/>
      <w:divBdr>
        <w:top w:val="none" w:sz="0" w:space="0" w:color="auto"/>
        <w:left w:val="none" w:sz="0" w:space="0" w:color="auto"/>
        <w:bottom w:val="none" w:sz="0" w:space="0" w:color="auto"/>
        <w:right w:val="none" w:sz="0" w:space="0" w:color="auto"/>
      </w:divBdr>
    </w:div>
    <w:div w:id="419641000">
      <w:bodyDiv w:val="1"/>
      <w:marLeft w:val="0"/>
      <w:marRight w:val="0"/>
      <w:marTop w:val="0"/>
      <w:marBottom w:val="0"/>
      <w:divBdr>
        <w:top w:val="none" w:sz="0" w:space="0" w:color="auto"/>
        <w:left w:val="none" w:sz="0" w:space="0" w:color="auto"/>
        <w:bottom w:val="none" w:sz="0" w:space="0" w:color="auto"/>
        <w:right w:val="none" w:sz="0" w:space="0" w:color="auto"/>
      </w:divBdr>
    </w:div>
    <w:div w:id="419910499">
      <w:bodyDiv w:val="1"/>
      <w:marLeft w:val="0"/>
      <w:marRight w:val="0"/>
      <w:marTop w:val="0"/>
      <w:marBottom w:val="0"/>
      <w:divBdr>
        <w:top w:val="none" w:sz="0" w:space="0" w:color="auto"/>
        <w:left w:val="none" w:sz="0" w:space="0" w:color="auto"/>
        <w:bottom w:val="none" w:sz="0" w:space="0" w:color="auto"/>
        <w:right w:val="none" w:sz="0" w:space="0" w:color="auto"/>
      </w:divBdr>
    </w:div>
    <w:div w:id="422259548">
      <w:bodyDiv w:val="1"/>
      <w:marLeft w:val="0"/>
      <w:marRight w:val="0"/>
      <w:marTop w:val="0"/>
      <w:marBottom w:val="0"/>
      <w:divBdr>
        <w:top w:val="none" w:sz="0" w:space="0" w:color="auto"/>
        <w:left w:val="none" w:sz="0" w:space="0" w:color="auto"/>
        <w:bottom w:val="none" w:sz="0" w:space="0" w:color="auto"/>
        <w:right w:val="none" w:sz="0" w:space="0" w:color="auto"/>
      </w:divBdr>
    </w:div>
    <w:div w:id="423035212">
      <w:bodyDiv w:val="1"/>
      <w:marLeft w:val="0"/>
      <w:marRight w:val="0"/>
      <w:marTop w:val="0"/>
      <w:marBottom w:val="0"/>
      <w:divBdr>
        <w:top w:val="none" w:sz="0" w:space="0" w:color="auto"/>
        <w:left w:val="none" w:sz="0" w:space="0" w:color="auto"/>
        <w:bottom w:val="none" w:sz="0" w:space="0" w:color="auto"/>
        <w:right w:val="none" w:sz="0" w:space="0" w:color="auto"/>
      </w:divBdr>
    </w:div>
    <w:div w:id="423765820">
      <w:bodyDiv w:val="1"/>
      <w:marLeft w:val="0"/>
      <w:marRight w:val="0"/>
      <w:marTop w:val="0"/>
      <w:marBottom w:val="0"/>
      <w:divBdr>
        <w:top w:val="none" w:sz="0" w:space="0" w:color="auto"/>
        <w:left w:val="none" w:sz="0" w:space="0" w:color="auto"/>
        <w:bottom w:val="none" w:sz="0" w:space="0" w:color="auto"/>
        <w:right w:val="none" w:sz="0" w:space="0" w:color="auto"/>
      </w:divBdr>
    </w:div>
    <w:div w:id="437069202">
      <w:bodyDiv w:val="1"/>
      <w:marLeft w:val="0"/>
      <w:marRight w:val="0"/>
      <w:marTop w:val="0"/>
      <w:marBottom w:val="0"/>
      <w:divBdr>
        <w:top w:val="none" w:sz="0" w:space="0" w:color="auto"/>
        <w:left w:val="none" w:sz="0" w:space="0" w:color="auto"/>
        <w:bottom w:val="none" w:sz="0" w:space="0" w:color="auto"/>
        <w:right w:val="none" w:sz="0" w:space="0" w:color="auto"/>
      </w:divBdr>
    </w:div>
    <w:div w:id="438574721">
      <w:bodyDiv w:val="1"/>
      <w:marLeft w:val="0"/>
      <w:marRight w:val="0"/>
      <w:marTop w:val="0"/>
      <w:marBottom w:val="0"/>
      <w:divBdr>
        <w:top w:val="none" w:sz="0" w:space="0" w:color="auto"/>
        <w:left w:val="none" w:sz="0" w:space="0" w:color="auto"/>
        <w:bottom w:val="none" w:sz="0" w:space="0" w:color="auto"/>
        <w:right w:val="none" w:sz="0" w:space="0" w:color="auto"/>
      </w:divBdr>
    </w:div>
    <w:div w:id="447630326">
      <w:bodyDiv w:val="1"/>
      <w:marLeft w:val="0"/>
      <w:marRight w:val="0"/>
      <w:marTop w:val="0"/>
      <w:marBottom w:val="0"/>
      <w:divBdr>
        <w:top w:val="none" w:sz="0" w:space="0" w:color="auto"/>
        <w:left w:val="none" w:sz="0" w:space="0" w:color="auto"/>
        <w:bottom w:val="none" w:sz="0" w:space="0" w:color="auto"/>
        <w:right w:val="none" w:sz="0" w:space="0" w:color="auto"/>
      </w:divBdr>
    </w:div>
    <w:div w:id="450324118">
      <w:bodyDiv w:val="1"/>
      <w:marLeft w:val="0"/>
      <w:marRight w:val="0"/>
      <w:marTop w:val="0"/>
      <w:marBottom w:val="0"/>
      <w:divBdr>
        <w:top w:val="none" w:sz="0" w:space="0" w:color="auto"/>
        <w:left w:val="none" w:sz="0" w:space="0" w:color="auto"/>
        <w:bottom w:val="none" w:sz="0" w:space="0" w:color="auto"/>
        <w:right w:val="none" w:sz="0" w:space="0" w:color="auto"/>
      </w:divBdr>
    </w:div>
    <w:div w:id="452406512">
      <w:bodyDiv w:val="1"/>
      <w:marLeft w:val="0"/>
      <w:marRight w:val="0"/>
      <w:marTop w:val="0"/>
      <w:marBottom w:val="0"/>
      <w:divBdr>
        <w:top w:val="none" w:sz="0" w:space="0" w:color="auto"/>
        <w:left w:val="none" w:sz="0" w:space="0" w:color="auto"/>
        <w:bottom w:val="none" w:sz="0" w:space="0" w:color="auto"/>
        <w:right w:val="none" w:sz="0" w:space="0" w:color="auto"/>
      </w:divBdr>
    </w:div>
    <w:div w:id="467207417">
      <w:bodyDiv w:val="1"/>
      <w:marLeft w:val="0"/>
      <w:marRight w:val="0"/>
      <w:marTop w:val="0"/>
      <w:marBottom w:val="0"/>
      <w:divBdr>
        <w:top w:val="none" w:sz="0" w:space="0" w:color="auto"/>
        <w:left w:val="none" w:sz="0" w:space="0" w:color="auto"/>
        <w:bottom w:val="none" w:sz="0" w:space="0" w:color="auto"/>
        <w:right w:val="none" w:sz="0" w:space="0" w:color="auto"/>
      </w:divBdr>
    </w:div>
    <w:div w:id="477309131">
      <w:bodyDiv w:val="1"/>
      <w:marLeft w:val="0"/>
      <w:marRight w:val="0"/>
      <w:marTop w:val="0"/>
      <w:marBottom w:val="0"/>
      <w:divBdr>
        <w:top w:val="none" w:sz="0" w:space="0" w:color="auto"/>
        <w:left w:val="none" w:sz="0" w:space="0" w:color="auto"/>
        <w:bottom w:val="none" w:sz="0" w:space="0" w:color="auto"/>
        <w:right w:val="none" w:sz="0" w:space="0" w:color="auto"/>
      </w:divBdr>
    </w:div>
    <w:div w:id="485365613">
      <w:bodyDiv w:val="1"/>
      <w:marLeft w:val="0"/>
      <w:marRight w:val="0"/>
      <w:marTop w:val="0"/>
      <w:marBottom w:val="0"/>
      <w:divBdr>
        <w:top w:val="none" w:sz="0" w:space="0" w:color="auto"/>
        <w:left w:val="none" w:sz="0" w:space="0" w:color="auto"/>
        <w:bottom w:val="none" w:sz="0" w:space="0" w:color="auto"/>
        <w:right w:val="none" w:sz="0" w:space="0" w:color="auto"/>
      </w:divBdr>
    </w:div>
    <w:div w:id="489836184">
      <w:bodyDiv w:val="1"/>
      <w:marLeft w:val="0"/>
      <w:marRight w:val="0"/>
      <w:marTop w:val="0"/>
      <w:marBottom w:val="0"/>
      <w:divBdr>
        <w:top w:val="none" w:sz="0" w:space="0" w:color="auto"/>
        <w:left w:val="none" w:sz="0" w:space="0" w:color="auto"/>
        <w:bottom w:val="none" w:sz="0" w:space="0" w:color="auto"/>
        <w:right w:val="none" w:sz="0" w:space="0" w:color="auto"/>
      </w:divBdr>
    </w:div>
    <w:div w:id="491456462">
      <w:bodyDiv w:val="1"/>
      <w:marLeft w:val="0"/>
      <w:marRight w:val="0"/>
      <w:marTop w:val="0"/>
      <w:marBottom w:val="0"/>
      <w:divBdr>
        <w:top w:val="none" w:sz="0" w:space="0" w:color="auto"/>
        <w:left w:val="none" w:sz="0" w:space="0" w:color="auto"/>
        <w:bottom w:val="none" w:sz="0" w:space="0" w:color="auto"/>
        <w:right w:val="none" w:sz="0" w:space="0" w:color="auto"/>
      </w:divBdr>
    </w:div>
    <w:div w:id="494686618">
      <w:bodyDiv w:val="1"/>
      <w:marLeft w:val="0"/>
      <w:marRight w:val="0"/>
      <w:marTop w:val="0"/>
      <w:marBottom w:val="0"/>
      <w:divBdr>
        <w:top w:val="none" w:sz="0" w:space="0" w:color="auto"/>
        <w:left w:val="none" w:sz="0" w:space="0" w:color="auto"/>
        <w:bottom w:val="none" w:sz="0" w:space="0" w:color="auto"/>
        <w:right w:val="none" w:sz="0" w:space="0" w:color="auto"/>
      </w:divBdr>
    </w:div>
    <w:div w:id="518930828">
      <w:bodyDiv w:val="1"/>
      <w:marLeft w:val="0"/>
      <w:marRight w:val="0"/>
      <w:marTop w:val="0"/>
      <w:marBottom w:val="0"/>
      <w:divBdr>
        <w:top w:val="none" w:sz="0" w:space="0" w:color="auto"/>
        <w:left w:val="none" w:sz="0" w:space="0" w:color="auto"/>
        <w:bottom w:val="none" w:sz="0" w:space="0" w:color="auto"/>
        <w:right w:val="none" w:sz="0" w:space="0" w:color="auto"/>
      </w:divBdr>
    </w:div>
    <w:div w:id="523901351">
      <w:bodyDiv w:val="1"/>
      <w:marLeft w:val="0"/>
      <w:marRight w:val="0"/>
      <w:marTop w:val="0"/>
      <w:marBottom w:val="0"/>
      <w:divBdr>
        <w:top w:val="none" w:sz="0" w:space="0" w:color="auto"/>
        <w:left w:val="none" w:sz="0" w:space="0" w:color="auto"/>
        <w:bottom w:val="none" w:sz="0" w:space="0" w:color="auto"/>
        <w:right w:val="none" w:sz="0" w:space="0" w:color="auto"/>
      </w:divBdr>
    </w:div>
    <w:div w:id="524446358">
      <w:bodyDiv w:val="1"/>
      <w:marLeft w:val="0"/>
      <w:marRight w:val="0"/>
      <w:marTop w:val="0"/>
      <w:marBottom w:val="0"/>
      <w:divBdr>
        <w:top w:val="none" w:sz="0" w:space="0" w:color="auto"/>
        <w:left w:val="none" w:sz="0" w:space="0" w:color="auto"/>
        <w:bottom w:val="none" w:sz="0" w:space="0" w:color="auto"/>
        <w:right w:val="none" w:sz="0" w:space="0" w:color="auto"/>
      </w:divBdr>
    </w:div>
    <w:div w:id="527912046">
      <w:bodyDiv w:val="1"/>
      <w:marLeft w:val="0"/>
      <w:marRight w:val="0"/>
      <w:marTop w:val="0"/>
      <w:marBottom w:val="0"/>
      <w:divBdr>
        <w:top w:val="none" w:sz="0" w:space="0" w:color="auto"/>
        <w:left w:val="none" w:sz="0" w:space="0" w:color="auto"/>
        <w:bottom w:val="none" w:sz="0" w:space="0" w:color="auto"/>
        <w:right w:val="none" w:sz="0" w:space="0" w:color="auto"/>
      </w:divBdr>
    </w:div>
    <w:div w:id="540676817">
      <w:bodyDiv w:val="1"/>
      <w:marLeft w:val="0"/>
      <w:marRight w:val="0"/>
      <w:marTop w:val="0"/>
      <w:marBottom w:val="0"/>
      <w:divBdr>
        <w:top w:val="none" w:sz="0" w:space="0" w:color="auto"/>
        <w:left w:val="none" w:sz="0" w:space="0" w:color="auto"/>
        <w:bottom w:val="none" w:sz="0" w:space="0" w:color="auto"/>
        <w:right w:val="none" w:sz="0" w:space="0" w:color="auto"/>
      </w:divBdr>
    </w:div>
    <w:div w:id="540677283">
      <w:bodyDiv w:val="1"/>
      <w:marLeft w:val="0"/>
      <w:marRight w:val="0"/>
      <w:marTop w:val="0"/>
      <w:marBottom w:val="0"/>
      <w:divBdr>
        <w:top w:val="none" w:sz="0" w:space="0" w:color="auto"/>
        <w:left w:val="none" w:sz="0" w:space="0" w:color="auto"/>
        <w:bottom w:val="none" w:sz="0" w:space="0" w:color="auto"/>
        <w:right w:val="none" w:sz="0" w:space="0" w:color="auto"/>
      </w:divBdr>
    </w:div>
    <w:div w:id="541479791">
      <w:bodyDiv w:val="1"/>
      <w:marLeft w:val="0"/>
      <w:marRight w:val="0"/>
      <w:marTop w:val="0"/>
      <w:marBottom w:val="0"/>
      <w:divBdr>
        <w:top w:val="none" w:sz="0" w:space="0" w:color="auto"/>
        <w:left w:val="none" w:sz="0" w:space="0" w:color="auto"/>
        <w:bottom w:val="none" w:sz="0" w:space="0" w:color="auto"/>
        <w:right w:val="none" w:sz="0" w:space="0" w:color="auto"/>
      </w:divBdr>
    </w:div>
    <w:div w:id="558398261">
      <w:bodyDiv w:val="1"/>
      <w:marLeft w:val="0"/>
      <w:marRight w:val="0"/>
      <w:marTop w:val="0"/>
      <w:marBottom w:val="0"/>
      <w:divBdr>
        <w:top w:val="none" w:sz="0" w:space="0" w:color="auto"/>
        <w:left w:val="none" w:sz="0" w:space="0" w:color="auto"/>
        <w:bottom w:val="none" w:sz="0" w:space="0" w:color="auto"/>
        <w:right w:val="none" w:sz="0" w:space="0" w:color="auto"/>
      </w:divBdr>
    </w:div>
    <w:div w:id="571232894">
      <w:bodyDiv w:val="1"/>
      <w:marLeft w:val="0"/>
      <w:marRight w:val="0"/>
      <w:marTop w:val="0"/>
      <w:marBottom w:val="0"/>
      <w:divBdr>
        <w:top w:val="none" w:sz="0" w:space="0" w:color="auto"/>
        <w:left w:val="none" w:sz="0" w:space="0" w:color="auto"/>
        <w:bottom w:val="none" w:sz="0" w:space="0" w:color="auto"/>
        <w:right w:val="none" w:sz="0" w:space="0" w:color="auto"/>
      </w:divBdr>
    </w:div>
    <w:div w:id="572161542">
      <w:bodyDiv w:val="1"/>
      <w:marLeft w:val="0"/>
      <w:marRight w:val="0"/>
      <w:marTop w:val="0"/>
      <w:marBottom w:val="0"/>
      <w:divBdr>
        <w:top w:val="none" w:sz="0" w:space="0" w:color="auto"/>
        <w:left w:val="none" w:sz="0" w:space="0" w:color="auto"/>
        <w:bottom w:val="none" w:sz="0" w:space="0" w:color="auto"/>
        <w:right w:val="none" w:sz="0" w:space="0" w:color="auto"/>
      </w:divBdr>
    </w:div>
    <w:div w:id="574166768">
      <w:bodyDiv w:val="1"/>
      <w:marLeft w:val="0"/>
      <w:marRight w:val="0"/>
      <w:marTop w:val="0"/>
      <w:marBottom w:val="0"/>
      <w:divBdr>
        <w:top w:val="none" w:sz="0" w:space="0" w:color="auto"/>
        <w:left w:val="none" w:sz="0" w:space="0" w:color="auto"/>
        <w:bottom w:val="none" w:sz="0" w:space="0" w:color="auto"/>
        <w:right w:val="none" w:sz="0" w:space="0" w:color="auto"/>
      </w:divBdr>
    </w:div>
    <w:div w:id="584270756">
      <w:bodyDiv w:val="1"/>
      <w:marLeft w:val="0"/>
      <w:marRight w:val="0"/>
      <w:marTop w:val="0"/>
      <w:marBottom w:val="0"/>
      <w:divBdr>
        <w:top w:val="none" w:sz="0" w:space="0" w:color="auto"/>
        <w:left w:val="none" w:sz="0" w:space="0" w:color="auto"/>
        <w:bottom w:val="none" w:sz="0" w:space="0" w:color="auto"/>
        <w:right w:val="none" w:sz="0" w:space="0" w:color="auto"/>
      </w:divBdr>
    </w:div>
    <w:div w:id="600651955">
      <w:bodyDiv w:val="1"/>
      <w:marLeft w:val="0"/>
      <w:marRight w:val="0"/>
      <w:marTop w:val="0"/>
      <w:marBottom w:val="0"/>
      <w:divBdr>
        <w:top w:val="none" w:sz="0" w:space="0" w:color="auto"/>
        <w:left w:val="none" w:sz="0" w:space="0" w:color="auto"/>
        <w:bottom w:val="none" w:sz="0" w:space="0" w:color="auto"/>
        <w:right w:val="none" w:sz="0" w:space="0" w:color="auto"/>
      </w:divBdr>
    </w:div>
    <w:div w:id="608317001">
      <w:bodyDiv w:val="1"/>
      <w:marLeft w:val="0"/>
      <w:marRight w:val="0"/>
      <w:marTop w:val="0"/>
      <w:marBottom w:val="0"/>
      <w:divBdr>
        <w:top w:val="none" w:sz="0" w:space="0" w:color="auto"/>
        <w:left w:val="none" w:sz="0" w:space="0" w:color="auto"/>
        <w:bottom w:val="none" w:sz="0" w:space="0" w:color="auto"/>
        <w:right w:val="none" w:sz="0" w:space="0" w:color="auto"/>
      </w:divBdr>
    </w:div>
    <w:div w:id="612321722">
      <w:bodyDiv w:val="1"/>
      <w:marLeft w:val="0"/>
      <w:marRight w:val="0"/>
      <w:marTop w:val="0"/>
      <w:marBottom w:val="0"/>
      <w:divBdr>
        <w:top w:val="none" w:sz="0" w:space="0" w:color="auto"/>
        <w:left w:val="none" w:sz="0" w:space="0" w:color="auto"/>
        <w:bottom w:val="none" w:sz="0" w:space="0" w:color="auto"/>
        <w:right w:val="none" w:sz="0" w:space="0" w:color="auto"/>
      </w:divBdr>
    </w:div>
    <w:div w:id="618729751">
      <w:bodyDiv w:val="1"/>
      <w:marLeft w:val="0"/>
      <w:marRight w:val="0"/>
      <w:marTop w:val="0"/>
      <w:marBottom w:val="0"/>
      <w:divBdr>
        <w:top w:val="none" w:sz="0" w:space="0" w:color="auto"/>
        <w:left w:val="none" w:sz="0" w:space="0" w:color="auto"/>
        <w:bottom w:val="none" w:sz="0" w:space="0" w:color="auto"/>
        <w:right w:val="none" w:sz="0" w:space="0" w:color="auto"/>
      </w:divBdr>
    </w:div>
    <w:div w:id="626669041">
      <w:bodyDiv w:val="1"/>
      <w:marLeft w:val="0"/>
      <w:marRight w:val="0"/>
      <w:marTop w:val="0"/>
      <w:marBottom w:val="0"/>
      <w:divBdr>
        <w:top w:val="none" w:sz="0" w:space="0" w:color="auto"/>
        <w:left w:val="none" w:sz="0" w:space="0" w:color="auto"/>
        <w:bottom w:val="none" w:sz="0" w:space="0" w:color="auto"/>
        <w:right w:val="none" w:sz="0" w:space="0" w:color="auto"/>
      </w:divBdr>
    </w:div>
    <w:div w:id="627735150">
      <w:bodyDiv w:val="1"/>
      <w:marLeft w:val="0"/>
      <w:marRight w:val="0"/>
      <w:marTop w:val="0"/>
      <w:marBottom w:val="0"/>
      <w:divBdr>
        <w:top w:val="none" w:sz="0" w:space="0" w:color="auto"/>
        <w:left w:val="none" w:sz="0" w:space="0" w:color="auto"/>
        <w:bottom w:val="none" w:sz="0" w:space="0" w:color="auto"/>
        <w:right w:val="none" w:sz="0" w:space="0" w:color="auto"/>
      </w:divBdr>
    </w:div>
    <w:div w:id="628702064">
      <w:bodyDiv w:val="1"/>
      <w:marLeft w:val="0"/>
      <w:marRight w:val="0"/>
      <w:marTop w:val="0"/>
      <w:marBottom w:val="0"/>
      <w:divBdr>
        <w:top w:val="none" w:sz="0" w:space="0" w:color="auto"/>
        <w:left w:val="none" w:sz="0" w:space="0" w:color="auto"/>
        <w:bottom w:val="none" w:sz="0" w:space="0" w:color="auto"/>
        <w:right w:val="none" w:sz="0" w:space="0" w:color="auto"/>
      </w:divBdr>
    </w:div>
    <w:div w:id="630329705">
      <w:bodyDiv w:val="1"/>
      <w:marLeft w:val="0"/>
      <w:marRight w:val="0"/>
      <w:marTop w:val="0"/>
      <w:marBottom w:val="0"/>
      <w:divBdr>
        <w:top w:val="none" w:sz="0" w:space="0" w:color="auto"/>
        <w:left w:val="none" w:sz="0" w:space="0" w:color="auto"/>
        <w:bottom w:val="none" w:sz="0" w:space="0" w:color="auto"/>
        <w:right w:val="none" w:sz="0" w:space="0" w:color="auto"/>
      </w:divBdr>
    </w:div>
    <w:div w:id="641077209">
      <w:bodyDiv w:val="1"/>
      <w:marLeft w:val="0"/>
      <w:marRight w:val="0"/>
      <w:marTop w:val="0"/>
      <w:marBottom w:val="0"/>
      <w:divBdr>
        <w:top w:val="none" w:sz="0" w:space="0" w:color="auto"/>
        <w:left w:val="none" w:sz="0" w:space="0" w:color="auto"/>
        <w:bottom w:val="none" w:sz="0" w:space="0" w:color="auto"/>
        <w:right w:val="none" w:sz="0" w:space="0" w:color="auto"/>
      </w:divBdr>
    </w:div>
    <w:div w:id="642194350">
      <w:bodyDiv w:val="1"/>
      <w:marLeft w:val="0"/>
      <w:marRight w:val="0"/>
      <w:marTop w:val="0"/>
      <w:marBottom w:val="0"/>
      <w:divBdr>
        <w:top w:val="none" w:sz="0" w:space="0" w:color="auto"/>
        <w:left w:val="none" w:sz="0" w:space="0" w:color="auto"/>
        <w:bottom w:val="none" w:sz="0" w:space="0" w:color="auto"/>
        <w:right w:val="none" w:sz="0" w:space="0" w:color="auto"/>
      </w:divBdr>
    </w:div>
    <w:div w:id="643200842">
      <w:bodyDiv w:val="1"/>
      <w:marLeft w:val="0"/>
      <w:marRight w:val="0"/>
      <w:marTop w:val="0"/>
      <w:marBottom w:val="0"/>
      <w:divBdr>
        <w:top w:val="none" w:sz="0" w:space="0" w:color="auto"/>
        <w:left w:val="none" w:sz="0" w:space="0" w:color="auto"/>
        <w:bottom w:val="none" w:sz="0" w:space="0" w:color="auto"/>
        <w:right w:val="none" w:sz="0" w:space="0" w:color="auto"/>
      </w:divBdr>
    </w:div>
    <w:div w:id="646859156">
      <w:bodyDiv w:val="1"/>
      <w:marLeft w:val="0"/>
      <w:marRight w:val="0"/>
      <w:marTop w:val="0"/>
      <w:marBottom w:val="0"/>
      <w:divBdr>
        <w:top w:val="none" w:sz="0" w:space="0" w:color="auto"/>
        <w:left w:val="none" w:sz="0" w:space="0" w:color="auto"/>
        <w:bottom w:val="none" w:sz="0" w:space="0" w:color="auto"/>
        <w:right w:val="none" w:sz="0" w:space="0" w:color="auto"/>
      </w:divBdr>
    </w:div>
    <w:div w:id="650645953">
      <w:bodyDiv w:val="1"/>
      <w:marLeft w:val="0"/>
      <w:marRight w:val="0"/>
      <w:marTop w:val="0"/>
      <w:marBottom w:val="0"/>
      <w:divBdr>
        <w:top w:val="none" w:sz="0" w:space="0" w:color="auto"/>
        <w:left w:val="none" w:sz="0" w:space="0" w:color="auto"/>
        <w:bottom w:val="none" w:sz="0" w:space="0" w:color="auto"/>
        <w:right w:val="none" w:sz="0" w:space="0" w:color="auto"/>
      </w:divBdr>
    </w:div>
    <w:div w:id="657423759">
      <w:bodyDiv w:val="1"/>
      <w:marLeft w:val="0"/>
      <w:marRight w:val="0"/>
      <w:marTop w:val="0"/>
      <w:marBottom w:val="0"/>
      <w:divBdr>
        <w:top w:val="none" w:sz="0" w:space="0" w:color="auto"/>
        <w:left w:val="none" w:sz="0" w:space="0" w:color="auto"/>
        <w:bottom w:val="none" w:sz="0" w:space="0" w:color="auto"/>
        <w:right w:val="none" w:sz="0" w:space="0" w:color="auto"/>
      </w:divBdr>
    </w:div>
    <w:div w:id="689064384">
      <w:bodyDiv w:val="1"/>
      <w:marLeft w:val="0"/>
      <w:marRight w:val="0"/>
      <w:marTop w:val="0"/>
      <w:marBottom w:val="0"/>
      <w:divBdr>
        <w:top w:val="none" w:sz="0" w:space="0" w:color="auto"/>
        <w:left w:val="none" w:sz="0" w:space="0" w:color="auto"/>
        <w:bottom w:val="none" w:sz="0" w:space="0" w:color="auto"/>
        <w:right w:val="none" w:sz="0" w:space="0" w:color="auto"/>
      </w:divBdr>
    </w:div>
    <w:div w:id="696004065">
      <w:bodyDiv w:val="1"/>
      <w:marLeft w:val="0"/>
      <w:marRight w:val="0"/>
      <w:marTop w:val="0"/>
      <w:marBottom w:val="0"/>
      <w:divBdr>
        <w:top w:val="none" w:sz="0" w:space="0" w:color="auto"/>
        <w:left w:val="none" w:sz="0" w:space="0" w:color="auto"/>
        <w:bottom w:val="none" w:sz="0" w:space="0" w:color="auto"/>
        <w:right w:val="none" w:sz="0" w:space="0" w:color="auto"/>
      </w:divBdr>
    </w:div>
    <w:div w:id="705523407">
      <w:bodyDiv w:val="1"/>
      <w:marLeft w:val="0"/>
      <w:marRight w:val="0"/>
      <w:marTop w:val="0"/>
      <w:marBottom w:val="0"/>
      <w:divBdr>
        <w:top w:val="none" w:sz="0" w:space="0" w:color="auto"/>
        <w:left w:val="none" w:sz="0" w:space="0" w:color="auto"/>
        <w:bottom w:val="none" w:sz="0" w:space="0" w:color="auto"/>
        <w:right w:val="none" w:sz="0" w:space="0" w:color="auto"/>
      </w:divBdr>
    </w:div>
    <w:div w:id="719747444">
      <w:bodyDiv w:val="1"/>
      <w:marLeft w:val="0"/>
      <w:marRight w:val="0"/>
      <w:marTop w:val="0"/>
      <w:marBottom w:val="0"/>
      <w:divBdr>
        <w:top w:val="none" w:sz="0" w:space="0" w:color="auto"/>
        <w:left w:val="none" w:sz="0" w:space="0" w:color="auto"/>
        <w:bottom w:val="none" w:sz="0" w:space="0" w:color="auto"/>
        <w:right w:val="none" w:sz="0" w:space="0" w:color="auto"/>
      </w:divBdr>
    </w:div>
    <w:div w:id="723872685">
      <w:bodyDiv w:val="1"/>
      <w:marLeft w:val="0"/>
      <w:marRight w:val="0"/>
      <w:marTop w:val="0"/>
      <w:marBottom w:val="0"/>
      <w:divBdr>
        <w:top w:val="none" w:sz="0" w:space="0" w:color="auto"/>
        <w:left w:val="none" w:sz="0" w:space="0" w:color="auto"/>
        <w:bottom w:val="none" w:sz="0" w:space="0" w:color="auto"/>
        <w:right w:val="none" w:sz="0" w:space="0" w:color="auto"/>
      </w:divBdr>
    </w:div>
    <w:div w:id="727997424">
      <w:bodyDiv w:val="1"/>
      <w:marLeft w:val="0"/>
      <w:marRight w:val="0"/>
      <w:marTop w:val="0"/>
      <w:marBottom w:val="0"/>
      <w:divBdr>
        <w:top w:val="none" w:sz="0" w:space="0" w:color="auto"/>
        <w:left w:val="none" w:sz="0" w:space="0" w:color="auto"/>
        <w:bottom w:val="none" w:sz="0" w:space="0" w:color="auto"/>
        <w:right w:val="none" w:sz="0" w:space="0" w:color="auto"/>
      </w:divBdr>
    </w:div>
    <w:div w:id="768965950">
      <w:bodyDiv w:val="1"/>
      <w:marLeft w:val="0"/>
      <w:marRight w:val="0"/>
      <w:marTop w:val="0"/>
      <w:marBottom w:val="0"/>
      <w:divBdr>
        <w:top w:val="none" w:sz="0" w:space="0" w:color="auto"/>
        <w:left w:val="none" w:sz="0" w:space="0" w:color="auto"/>
        <w:bottom w:val="none" w:sz="0" w:space="0" w:color="auto"/>
        <w:right w:val="none" w:sz="0" w:space="0" w:color="auto"/>
      </w:divBdr>
    </w:div>
    <w:div w:id="774597851">
      <w:bodyDiv w:val="1"/>
      <w:marLeft w:val="0"/>
      <w:marRight w:val="0"/>
      <w:marTop w:val="0"/>
      <w:marBottom w:val="0"/>
      <w:divBdr>
        <w:top w:val="none" w:sz="0" w:space="0" w:color="auto"/>
        <w:left w:val="none" w:sz="0" w:space="0" w:color="auto"/>
        <w:bottom w:val="none" w:sz="0" w:space="0" w:color="auto"/>
        <w:right w:val="none" w:sz="0" w:space="0" w:color="auto"/>
      </w:divBdr>
    </w:div>
    <w:div w:id="779103064">
      <w:bodyDiv w:val="1"/>
      <w:marLeft w:val="0"/>
      <w:marRight w:val="0"/>
      <w:marTop w:val="0"/>
      <w:marBottom w:val="0"/>
      <w:divBdr>
        <w:top w:val="none" w:sz="0" w:space="0" w:color="auto"/>
        <w:left w:val="none" w:sz="0" w:space="0" w:color="auto"/>
        <w:bottom w:val="none" w:sz="0" w:space="0" w:color="auto"/>
        <w:right w:val="none" w:sz="0" w:space="0" w:color="auto"/>
      </w:divBdr>
    </w:div>
    <w:div w:id="779181406">
      <w:bodyDiv w:val="1"/>
      <w:marLeft w:val="0"/>
      <w:marRight w:val="0"/>
      <w:marTop w:val="0"/>
      <w:marBottom w:val="0"/>
      <w:divBdr>
        <w:top w:val="none" w:sz="0" w:space="0" w:color="auto"/>
        <w:left w:val="none" w:sz="0" w:space="0" w:color="auto"/>
        <w:bottom w:val="none" w:sz="0" w:space="0" w:color="auto"/>
        <w:right w:val="none" w:sz="0" w:space="0" w:color="auto"/>
      </w:divBdr>
    </w:div>
    <w:div w:id="784618853">
      <w:bodyDiv w:val="1"/>
      <w:marLeft w:val="0"/>
      <w:marRight w:val="0"/>
      <w:marTop w:val="0"/>
      <w:marBottom w:val="0"/>
      <w:divBdr>
        <w:top w:val="none" w:sz="0" w:space="0" w:color="auto"/>
        <w:left w:val="none" w:sz="0" w:space="0" w:color="auto"/>
        <w:bottom w:val="none" w:sz="0" w:space="0" w:color="auto"/>
        <w:right w:val="none" w:sz="0" w:space="0" w:color="auto"/>
      </w:divBdr>
    </w:div>
    <w:div w:id="789907260">
      <w:bodyDiv w:val="1"/>
      <w:marLeft w:val="0"/>
      <w:marRight w:val="0"/>
      <w:marTop w:val="0"/>
      <w:marBottom w:val="0"/>
      <w:divBdr>
        <w:top w:val="none" w:sz="0" w:space="0" w:color="auto"/>
        <w:left w:val="none" w:sz="0" w:space="0" w:color="auto"/>
        <w:bottom w:val="none" w:sz="0" w:space="0" w:color="auto"/>
        <w:right w:val="none" w:sz="0" w:space="0" w:color="auto"/>
      </w:divBdr>
    </w:div>
    <w:div w:id="797262846">
      <w:bodyDiv w:val="1"/>
      <w:marLeft w:val="0"/>
      <w:marRight w:val="0"/>
      <w:marTop w:val="0"/>
      <w:marBottom w:val="0"/>
      <w:divBdr>
        <w:top w:val="none" w:sz="0" w:space="0" w:color="auto"/>
        <w:left w:val="none" w:sz="0" w:space="0" w:color="auto"/>
        <w:bottom w:val="none" w:sz="0" w:space="0" w:color="auto"/>
        <w:right w:val="none" w:sz="0" w:space="0" w:color="auto"/>
      </w:divBdr>
    </w:div>
    <w:div w:id="804155117">
      <w:bodyDiv w:val="1"/>
      <w:marLeft w:val="0"/>
      <w:marRight w:val="0"/>
      <w:marTop w:val="0"/>
      <w:marBottom w:val="0"/>
      <w:divBdr>
        <w:top w:val="none" w:sz="0" w:space="0" w:color="auto"/>
        <w:left w:val="none" w:sz="0" w:space="0" w:color="auto"/>
        <w:bottom w:val="none" w:sz="0" w:space="0" w:color="auto"/>
        <w:right w:val="none" w:sz="0" w:space="0" w:color="auto"/>
      </w:divBdr>
    </w:div>
    <w:div w:id="805971454">
      <w:bodyDiv w:val="1"/>
      <w:marLeft w:val="0"/>
      <w:marRight w:val="0"/>
      <w:marTop w:val="0"/>
      <w:marBottom w:val="0"/>
      <w:divBdr>
        <w:top w:val="none" w:sz="0" w:space="0" w:color="auto"/>
        <w:left w:val="none" w:sz="0" w:space="0" w:color="auto"/>
        <w:bottom w:val="none" w:sz="0" w:space="0" w:color="auto"/>
        <w:right w:val="none" w:sz="0" w:space="0" w:color="auto"/>
      </w:divBdr>
    </w:div>
    <w:div w:id="821771873">
      <w:bodyDiv w:val="1"/>
      <w:marLeft w:val="0"/>
      <w:marRight w:val="0"/>
      <w:marTop w:val="0"/>
      <w:marBottom w:val="0"/>
      <w:divBdr>
        <w:top w:val="none" w:sz="0" w:space="0" w:color="auto"/>
        <w:left w:val="none" w:sz="0" w:space="0" w:color="auto"/>
        <w:bottom w:val="none" w:sz="0" w:space="0" w:color="auto"/>
        <w:right w:val="none" w:sz="0" w:space="0" w:color="auto"/>
      </w:divBdr>
    </w:div>
    <w:div w:id="834493634">
      <w:bodyDiv w:val="1"/>
      <w:marLeft w:val="0"/>
      <w:marRight w:val="0"/>
      <w:marTop w:val="0"/>
      <w:marBottom w:val="0"/>
      <w:divBdr>
        <w:top w:val="none" w:sz="0" w:space="0" w:color="auto"/>
        <w:left w:val="none" w:sz="0" w:space="0" w:color="auto"/>
        <w:bottom w:val="none" w:sz="0" w:space="0" w:color="auto"/>
        <w:right w:val="none" w:sz="0" w:space="0" w:color="auto"/>
      </w:divBdr>
    </w:div>
    <w:div w:id="840314551">
      <w:bodyDiv w:val="1"/>
      <w:marLeft w:val="0"/>
      <w:marRight w:val="0"/>
      <w:marTop w:val="0"/>
      <w:marBottom w:val="0"/>
      <w:divBdr>
        <w:top w:val="none" w:sz="0" w:space="0" w:color="auto"/>
        <w:left w:val="none" w:sz="0" w:space="0" w:color="auto"/>
        <w:bottom w:val="none" w:sz="0" w:space="0" w:color="auto"/>
        <w:right w:val="none" w:sz="0" w:space="0" w:color="auto"/>
      </w:divBdr>
    </w:div>
    <w:div w:id="842554565">
      <w:bodyDiv w:val="1"/>
      <w:marLeft w:val="0"/>
      <w:marRight w:val="0"/>
      <w:marTop w:val="0"/>
      <w:marBottom w:val="0"/>
      <w:divBdr>
        <w:top w:val="none" w:sz="0" w:space="0" w:color="auto"/>
        <w:left w:val="none" w:sz="0" w:space="0" w:color="auto"/>
        <w:bottom w:val="none" w:sz="0" w:space="0" w:color="auto"/>
        <w:right w:val="none" w:sz="0" w:space="0" w:color="auto"/>
      </w:divBdr>
    </w:div>
    <w:div w:id="843202674">
      <w:bodyDiv w:val="1"/>
      <w:marLeft w:val="0"/>
      <w:marRight w:val="0"/>
      <w:marTop w:val="0"/>
      <w:marBottom w:val="0"/>
      <w:divBdr>
        <w:top w:val="none" w:sz="0" w:space="0" w:color="auto"/>
        <w:left w:val="none" w:sz="0" w:space="0" w:color="auto"/>
        <w:bottom w:val="none" w:sz="0" w:space="0" w:color="auto"/>
        <w:right w:val="none" w:sz="0" w:space="0" w:color="auto"/>
      </w:divBdr>
    </w:div>
    <w:div w:id="846479503">
      <w:bodyDiv w:val="1"/>
      <w:marLeft w:val="0"/>
      <w:marRight w:val="0"/>
      <w:marTop w:val="0"/>
      <w:marBottom w:val="0"/>
      <w:divBdr>
        <w:top w:val="none" w:sz="0" w:space="0" w:color="auto"/>
        <w:left w:val="none" w:sz="0" w:space="0" w:color="auto"/>
        <w:bottom w:val="none" w:sz="0" w:space="0" w:color="auto"/>
        <w:right w:val="none" w:sz="0" w:space="0" w:color="auto"/>
      </w:divBdr>
    </w:div>
    <w:div w:id="847793867">
      <w:bodyDiv w:val="1"/>
      <w:marLeft w:val="0"/>
      <w:marRight w:val="0"/>
      <w:marTop w:val="0"/>
      <w:marBottom w:val="0"/>
      <w:divBdr>
        <w:top w:val="none" w:sz="0" w:space="0" w:color="auto"/>
        <w:left w:val="none" w:sz="0" w:space="0" w:color="auto"/>
        <w:bottom w:val="none" w:sz="0" w:space="0" w:color="auto"/>
        <w:right w:val="none" w:sz="0" w:space="0" w:color="auto"/>
      </w:divBdr>
    </w:div>
    <w:div w:id="848525123">
      <w:bodyDiv w:val="1"/>
      <w:marLeft w:val="0"/>
      <w:marRight w:val="0"/>
      <w:marTop w:val="0"/>
      <w:marBottom w:val="0"/>
      <w:divBdr>
        <w:top w:val="none" w:sz="0" w:space="0" w:color="auto"/>
        <w:left w:val="none" w:sz="0" w:space="0" w:color="auto"/>
        <w:bottom w:val="none" w:sz="0" w:space="0" w:color="auto"/>
        <w:right w:val="none" w:sz="0" w:space="0" w:color="auto"/>
      </w:divBdr>
    </w:div>
    <w:div w:id="848760253">
      <w:bodyDiv w:val="1"/>
      <w:marLeft w:val="0"/>
      <w:marRight w:val="0"/>
      <w:marTop w:val="0"/>
      <w:marBottom w:val="0"/>
      <w:divBdr>
        <w:top w:val="none" w:sz="0" w:space="0" w:color="auto"/>
        <w:left w:val="none" w:sz="0" w:space="0" w:color="auto"/>
        <w:bottom w:val="none" w:sz="0" w:space="0" w:color="auto"/>
        <w:right w:val="none" w:sz="0" w:space="0" w:color="auto"/>
      </w:divBdr>
    </w:div>
    <w:div w:id="849374565">
      <w:bodyDiv w:val="1"/>
      <w:marLeft w:val="0"/>
      <w:marRight w:val="0"/>
      <w:marTop w:val="0"/>
      <w:marBottom w:val="0"/>
      <w:divBdr>
        <w:top w:val="none" w:sz="0" w:space="0" w:color="auto"/>
        <w:left w:val="none" w:sz="0" w:space="0" w:color="auto"/>
        <w:bottom w:val="none" w:sz="0" w:space="0" w:color="auto"/>
        <w:right w:val="none" w:sz="0" w:space="0" w:color="auto"/>
      </w:divBdr>
    </w:div>
    <w:div w:id="862789809">
      <w:bodyDiv w:val="1"/>
      <w:marLeft w:val="0"/>
      <w:marRight w:val="0"/>
      <w:marTop w:val="0"/>
      <w:marBottom w:val="0"/>
      <w:divBdr>
        <w:top w:val="none" w:sz="0" w:space="0" w:color="auto"/>
        <w:left w:val="none" w:sz="0" w:space="0" w:color="auto"/>
        <w:bottom w:val="none" w:sz="0" w:space="0" w:color="auto"/>
        <w:right w:val="none" w:sz="0" w:space="0" w:color="auto"/>
      </w:divBdr>
    </w:div>
    <w:div w:id="866018370">
      <w:bodyDiv w:val="1"/>
      <w:marLeft w:val="0"/>
      <w:marRight w:val="0"/>
      <w:marTop w:val="0"/>
      <w:marBottom w:val="0"/>
      <w:divBdr>
        <w:top w:val="none" w:sz="0" w:space="0" w:color="auto"/>
        <w:left w:val="none" w:sz="0" w:space="0" w:color="auto"/>
        <w:bottom w:val="none" w:sz="0" w:space="0" w:color="auto"/>
        <w:right w:val="none" w:sz="0" w:space="0" w:color="auto"/>
      </w:divBdr>
    </w:div>
    <w:div w:id="873660812">
      <w:bodyDiv w:val="1"/>
      <w:marLeft w:val="0"/>
      <w:marRight w:val="0"/>
      <w:marTop w:val="0"/>
      <w:marBottom w:val="0"/>
      <w:divBdr>
        <w:top w:val="none" w:sz="0" w:space="0" w:color="auto"/>
        <w:left w:val="none" w:sz="0" w:space="0" w:color="auto"/>
        <w:bottom w:val="none" w:sz="0" w:space="0" w:color="auto"/>
        <w:right w:val="none" w:sz="0" w:space="0" w:color="auto"/>
      </w:divBdr>
    </w:div>
    <w:div w:id="873663026">
      <w:bodyDiv w:val="1"/>
      <w:marLeft w:val="0"/>
      <w:marRight w:val="0"/>
      <w:marTop w:val="0"/>
      <w:marBottom w:val="0"/>
      <w:divBdr>
        <w:top w:val="none" w:sz="0" w:space="0" w:color="auto"/>
        <w:left w:val="none" w:sz="0" w:space="0" w:color="auto"/>
        <w:bottom w:val="none" w:sz="0" w:space="0" w:color="auto"/>
        <w:right w:val="none" w:sz="0" w:space="0" w:color="auto"/>
      </w:divBdr>
    </w:div>
    <w:div w:id="877668473">
      <w:bodyDiv w:val="1"/>
      <w:marLeft w:val="0"/>
      <w:marRight w:val="0"/>
      <w:marTop w:val="0"/>
      <w:marBottom w:val="0"/>
      <w:divBdr>
        <w:top w:val="none" w:sz="0" w:space="0" w:color="auto"/>
        <w:left w:val="none" w:sz="0" w:space="0" w:color="auto"/>
        <w:bottom w:val="none" w:sz="0" w:space="0" w:color="auto"/>
        <w:right w:val="none" w:sz="0" w:space="0" w:color="auto"/>
      </w:divBdr>
    </w:div>
    <w:div w:id="895818273">
      <w:bodyDiv w:val="1"/>
      <w:marLeft w:val="0"/>
      <w:marRight w:val="0"/>
      <w:marTop w:val="0"/>
      <w:marBottom w:val="0"/>
      <w:divBdr>
        <w:top w:val="none" w:sz="0" w:space="0" w:color="auto"/>
        <w:left w:val="none" w:sz="0" w:space="0" w:color="auto"/>
        <w:bottom w:val="none" w:sz="0" w:space="0" w:color="auto"/>
        <w:right w:val="none" w:sz="0" w:space="0" w:color="auto"/>
      </w:divBdr>
    </w:div>
    <w:div w:id="897324859">
      <w:bodyDiv w:val="1"/>
      <w:marLeft w:val="0"/>
      <w:marRight w:val="0"/>
      <w:marTop w:val="0"/>
      <w:marBottom w:val="0"/>
      <w:divBdr>
        <w:top w:val="none" w:sz="0" w:space="0" w:color="auto"/>
        <w:left w:val="none" w:sz="0" w:space="0" w:color="auto"/>
        <w:bottom w:val="none" w:sz="0" w:space="0" w:color="auto"/>
        <w:right w:val="none" w:sz="0" w:space="0" w:color="auto"/>
      </w:divBdr>
    </w:div>
    <w:div w:id="902254933">
      <w:bodyDiv w:val="1"/>
      <w:marLeft w:val="0"/>
      <w:marRight w:val="0"/>
      <w:marTop w:val="0"/>
      <w:marBottom w:val="0"/>
      <w:divBdr>
        <w:top w:val="none" w:sz="0" w:space="0" w:color="auto"/>
        <w:left w:val="none" w:sz="0" w:space="0" w:color="auto"/>
        <w:bottom w:val="none" w:sz="0" w:space="0" w:color="auto"/>
        <w:right w:val="none" w:sz="0" w:space="0" w:color="auto"/>
      </w:divBdr>
    </w:div>
    <w:div w:id="904143225">
      <w:bodyDiv w:val="1"/>
      <w:marLeft w:val="0"/>
      <w:marRight w:val="0"/>
      <w:marTop w:val="0"/>
      <w:marBottom w:val="0"/>
      <w:divBdr>
        <w:top w:val="none" w:sz="0" w:space="0" w:color="auto"/>
        <w:left w:val="none" w:sz="0" w:space="0" w:color="auto"/>
        <w:bottom w:val="none" w:sz="0" w:space="0" w:color="auto"/>
        <w:right w:val="none" w:sz="0" w:space="0" w:color="auto"/>
      </w:divBdr>
    </w:div>
    <w:div w:id="913735152">
      <w:bodyDiv w:val="1"/>
      <w:marLeft w:val="0"/>
      <w:marRight w:val="0"/>
      <w:marTop w:val="0"/>
      <w:marBottom w:val="0"/>
      <w:divBdr>
        <w:top w:val="none" w:sz="0" w:space="0" w:color="auto"/>
        <w:left w:val="none" w:sz="0" w:space="0" w:color="auto"/>
        <w:bottom w:val="none" w:sz="0" w:space="0" w:color="auto"/>
        <w:right w:val="none" w:sz="0" w:space="0" w:color="auto"/>
      </w:divBdr>
    </w:div>
    <w:div w:id="929659323">
      <w:bodyDiv w:val="1"/>
      <w:marLeft w:val="0"/>
      <w:marRight w:val="0"/>
      <w:marTop w:val="0"/>
      <w:marBottom w:val="0"/>
      <w:divBdr>
        <w:top w:val="none" w:sz="0" w:space="0" w:color="auto"/>
        <w:left w:val="none" w:sz="0" w:space="0" w:color="auto"/>
        <w:bottom w:val="none" w:sz="0" w:space="0" w:color="auto"/>
        <w:right w:val="none" w:sz="0" w:space="0" w:color="auto"/>
      </w:divBdr>
    </w:div>
    <w:div w:id="933320705">
      <w:bodyDiv w:val="1"/>
      <w:marLeft w:val="0"/>
      <w:marRight w:val="0"/>
      <w:marTop w:val="0"/>
      <w:marBottom w:val="0"/>
      <w:divBdr>
        <w:top w:val="none" w:sz="0" w:space="0" w:color="auto"/>
        <w:left w:val="none" w:sz="0" w:space="0" w:color="auto"/>
        <w:bottom w:val="none" w:sz="0" w:space="0" w:color="auto"/>
        <w:right w:val="none" w:sz="0" w:space="0" w:color="auto"/>
      </w:divBdr>
    </w:div>
    <w:div w:id="955599680">
      <w:bodyDiv w:val="1"/>
      <w:marLeft w:val="0"/>
      <w:marRight w:val="0"/>
      <w:marTop w:val="0"/>
      <w:marBottom w:val="0"/>
      <w:divBdr>
        <w:top w:val="none" w:sz="0" w:space="0" w:color="auto"/>
        <w:left w:val="none" w:sz="0" w:space="0" w:color="auto"/>
        <w:bottom w:val="none" w:sz="0" w:space="0" w:color="auto"/>
        <w:right w:val="none" w:sz="0" w:space="0" w:color="auto"/>
      </w:divBdr>
    </w:div>
    <w:div w:id="957368321">
      <w:bodyDiv w:val="1"/>
      <w:marLeft w:val="0"/>
      <w:marRight w:val="0"/>
      <w:marTop w:val="0"/>
      <w:marBottom w:val="0"/>
      <w:divBdr>
        <w:top w:val="none" w:sz="0" w:space="0" w:color="auto"/>
        <w:left w:val="none" w:sz="0" w:space="0" w:color="auto"/>
        <w:bottom w:val="none" w:sz="0" w:space="0" w:color="auto"/>
        <w:right w:val="none" w:sz="0" w:space="0" w:color="auto"/>
      </w:divBdr>
    </w:div>
    <w:div w:id="967469851">
      <w:bodyDiv w:val="1"/>
      <w:marLeft w:val="0"/>
      <w:marRight w:val="0"/>
      <w:marTop w:val="0"/>
      <w:marBottom w:val="0"/>
      <w:divBdr>
        <w:top w:val="none" w:sz="0" w:space="0" w:color="auto"/>
        <w:left w:val="none" w:sz="0" w:space="0" w:color="auto"/>
        <w:bottom w:val="none" w:sz="0" w:space="0" w:color="auto"/>
        <w:right w:val="none" w:sz="0" w:space="0" w:color="auto"/>
      </w:divBdr>
    </w:div>
    <w:div w:id="968778518">
      <w:bodyDiv w:val="1"/>
      <w:marLeft w:val="0"/>
      <w:marRight w:val="0"/>
      <w:marTop w:val="0"/>
      <w:marBottom w:val="0"/>
      <w:divBdr>
        <w:top w:val="none" w:sz="0" w:space="0" w:color="auto"/>
        <w:left w:val="none" w:sz="0" w:space="0" w:color="auto"/>
        <w:bottom w:val="none" w:sz="0" w:space="0" w:color="auto"/>
        <w:right w:val="none" w:sz="0" w:space="0" w:color="auto"/>
      </w:divBdr>
    </w:div>
    <w:div w:id="970210264">
      <w:bodyDiv w:val="1"/>
      <w:marLeft w:val="0"/>
      <w:marRight w:val="0"/>
      <w:marTop w:val="0"/>
      <w:marBottom w:val="0"/>
      <w:divBdr>
        <w:top w:val="none" w:sz="0" w:space="0" w:color="auto"/>
        <w:left w:val="none" w:sz="0" w:space="0" w:color="auto"/>
        <w:bottom w:val="none" w:sz="0" w:space="0" w:color="auto"/>
        <w:right w:val="none" w:sz="0" w:space="0" w:color="auto"/>
      </w:divBdr>
    </w:div>
    <w:div w:id="978996885">
      <w:bodyDiv w:val="1"/>
      <w:marLeft w:val="0"/>
      <w:marRight w:val="0"/>
      <w:marTop w:val="0"/>
      <w:marBottom w:val="0"/>
      <w:divBdr>
        <w:top w:val="none" w:sz="0" w:space="0" w:color="auto"/>
        <w:left w:val="none" w:sz="0" w:space="0" w:color="auto"/>
        <w:bottom w:val="none" w:sz="0" w:space="0" w:color="auto"/>
        <w:right w:val="none" w:sz="0" w:space="0" w:color="auto"/>
      </w:divBdr>
    </w:div>
    <w:div w:id="979071998">
      <w:bodyDiv w:val="1"/>
      <w:marLeft w:val="0"/>
      <w:marRight w:val="0"/>
      <w:marTop w:val="0"/>
      <w:marBottom w:val="0"/>
      <w:divBdr>
        <w:top w:val="none" w:sz="0" w:space="0" w:color="auto"/>
        <w:left w:val="none" w:sz="0" w:space="0" w:color="auto"/>
        <w:bottom w:val="none" w:sz="0" w:space="0" w:color="auto"/>
        <w:right w:val="none" w:sz="0" w:space="0" w:color="auto"/>
      </w:divBdr>
    </w:div>
    <w:div w:id="980042329">
      <w:bodyDiv w:val="1"/>
      <w:marLeft w:val="0"/>
      <w:marRight w:val="0"/>
      <w:marTop w:val="0"/>
      <w:marBottom w:val="0"/>
      <w:divBdr>
        <w:top w:val="none" w:sz="0" w:space="0" w:color="auto"/>
        <w:left w:val="none" w:sz="0" w:space="0" w:color="auto"/>
        <w:bottom w:val="none" w:sz="0" w:space="0" w:color="auto"/>
        <w:right w:val="none" w:sz="0" w:space="0" w:color="auto"/>
      </w:divBdr>
    </w:div>
    <w:div w:id="994719627">
      <w:bodyDiv w:val="1"/>
      <w:marLeft w:val="0"/>
      <w:marRight w:val="0"/>
      <w:marTop w:val="0"/>
      <w:marBottom w:val="0"/>
      <w:divBdr>
        <w:top w:val="none" w:sz="0" w:space="0" w:color="auto"/>
        <w:left w:val="none" w:sz="0" w:space="0" w:color="auto"/>
        <w:bottom w:val="none" w:sz="0" w:space="0" w:color="auto"/>
        <w:right w:val="none" w:sz="0" w:space="0" w:color="auto"/>
      </w:divBdr>
    </w:div>
    <w:div w:id="997803111">
      <w:bodyDiv w:val="1"/>
      <w:marLeft w:val="0"/>
      <w:marRight w:val="0"/>
      <w:marTop w:val="0"/>
      <w:marBottom w:val="0"/>
      <w:divBdr>
        <w:top w:val="none" w:sz="0" w:space="0" w:color="auto"/>
        <w:left w:val="none" w:sz="0" w:space="0" w:color="auto"/>
        <w:bottom w:val="none" w:sz="0" w:space="0" w:color="auto"/>
        <w:right w:val="none" w:sz="0" w:space="0" w:color="auto"/>
      </w:divBdr>
    </w:div>
    <w:div w:id="1035423402">
      <w:bodyDiv w:val="1"/>
      <w:marLeft w:val="0"/>
      <w:marRight w:val="0"/>
      <w:marTop w:val="0"/>
      <w:marBottom w:val="0"/>
      <w:divBdr>
        <w:top w:val="none" w:sz="0" w:space="0" w:color="auto"/>
        <w:left w:val="none" w:sz="0" w:space="0" w:color="auto"/>
        <w:bottom w:val="none" w:sz="0" w:space="0" w:color="auto"/>
        <w:right w:val="none" w:sz="0" w:space="0" w:color="auto"/>
      </w:divBdr>
    </w:div>
    <w:div w:id="1037386979">
      <w:bodyDiv w:val="1"/>
      <w:marLeft w:val="0"/>
      <w:marRight w:val="0"/>
      <w:marTop w:val="0"/>
      <w:marBottom w:val="0"/>
      <w:divBdr>
        <w:top w:val="none" w:sz="0" w:space="0" w:color="auto"/>
        <w:left w:val="none" w:sz="0" w:space="0" w:color="auto"/>
        <w:bottom w:val="none" w:sz="0" w:space="0" w:color="auto"/>
        <w:right w:val="none" w:sz="0" w:space="0" w:color="auto"/>
      </w:divBdr>
    </w:div>
    <w:div w:id="1044872258">
      <w:bodyDiv w:val="1"/>
      <w:marLeft w:val="0"/>
      <w:marRight w:val="0"/>
      <w:marTop w:val="0"/>
      <w:marBottom w:val="0"/>
      <w:divBdr>
        <w:top w:val="none" w:sz="0" w:space="0" w:color="auto"/>
        <w:left w:val="none" w:sz="0" w:space="0" w:color="auto"/>
        <w:bottom w:val="none" w:sz="0" w:space="0" w:color="auto"/>
        <w:right w:val="none" w:sz="0" w:space="0" w:color="auto"/>
      </w:divBdr>
    </w:div>
    <w:div w:id="1046445062">
      <w:bodyDiv w:val="1"/>
      <w:marLeft w:val="0"/>
      <w:marRight w:val="0"/>
      <w:marTop w:val="0"/>
      <w:marBottom w:val="0"/>
      <w:divBdr>
        <w:top w:val="none" w:sz="0" w:space="0" w:color="auto"/>
        <w:left w:val="none" w:sz="0" w:space="0" w:color="auto"/>
        <w:bottom w:val="none" w:sz="0" w:space="0" w:color="auto"/>
        <w:right w:val="none" w:sz="0" w:space="0" w:color="auto"/>
      </w:divBdr>
    </w:div>
    <w:div w:id="1050955480">
      <w:bodyDiv w:val="1"/>
      <w:marLeft w:val="0"/>
      <w:marRight w:val="0"/>
      <w:marTop w:val="0"/>
      <w:marBottom w:val="0"/>
      <w:divBdr>
        <w:top w:val="none" w:sz="0" w:space="0" w:color="auto"/>
        <w:left w:val="none" w:sz="0" w:space="0" w:color="auto"/>
        <w:bottom w:val="none" w:sz="0" w:space="0" w:color="auto"/>
        <w:right w:val="none" w:sz="0" w:space="0" w:color="auto"/>
      </w:divBdr>
    </w:div>
    <w:div w:id="1060714810">
      <w:bodyDiv w:val="1"/>
      <w:marLeft w:val="0"/>
      <w:marRight w:val="0"/>
      <w:marTop w:val="0"/>
      <w:marBottom w:val="0"/>
      <w:divBdr>
        <w:top w:val="none" w:sz="0" w:space="0" w:color="auto"/>
        <w:left w:val="none" w:sz="0" w:space="0" w:color="auto"/>
        <w:bottom w:val="none" w:sz="0" w:space="0" w:color="auto"/>
        <w:right w:val="none" w:sz="0" w:space="0" w:color="auto"/>
      </w:divBdr>
    </w:div>
    <w:div w:id="1066225878">
      <w:bodyDiv w:val="1"/>
      <w:marLeft w:val="0"/>
      <w:marRight w:val="0"/>
      <w:marTop w:val="0"/>
      <w:marBottom w:val="0"/>
      <w:divBdr>
        <w:top w:val="none" w:sz="0" w:space="0" w:color="auto"/>
        <w:left w:val="none" w:sz="0" w:space="0" w:color="auto"/>
        <w:bottom w:val="none" w:sz="0" w:space="0" w:color="auto"/>
        <w:right w:val="none" w:sz="0" w:space="0" w:color="auto"/>
      </w:divBdr>
    </w:div>
    <w:div w:id="1068769510">
      <w:bodyDiv w:val="1"/>
      <w:marLeft w:val="0"/>
      <w:marRight w:val="0"/>
      <w:marTop w:val="0"/>
      <w:marBottom w:val="0"/>
      <w:divBdr>
        <w:top w:val="none" w:sz="0" w:space="0" w:color="auto"/>
        <w:left w:val="none" w:sz="0" w:space="0" w:color="auto"/>
        <w:bottom w:val="none" w:sz="0" w:space="0" w:color="auto"/>
        <w:right w:val="none" w:sz="0" w:space="0" w:color="auto"/>
      </w:divBdr>
    </w:div>
    <w:div w:id="1083181378">
      <w:bodyDiv w:val="1"/>
      <w:marLeft w:val="0"/>
      <w:marRight w:val="0"/>
      <w:marTop w:val="0"/>
      <w:marBottom w:val="0"/>
      <w:divBdr>
        <w:top w:val="none" w:sz="0" w:space="0" w:color="auto"/>
        <w:left w:val="none" w:sz="0" w:space="0" w:color="auto"/>
        <w:bottom w:val="none" w:sz="0" w:space="0" w:color="auto"/>
        <w:right w:val="none" w:sz="0" w:space="0" w:color="auto"/>
      </w:divBdr>
    </w:div>
    <w:div w:id="1086851332">
      <w:bodyDiv w:val="1"/>
      <w:marLeft w:val="0"/>
      <w:marRight w:val="0"/>
      <w:marTop w:val="0"/>
      <w:marBottom w:val="0"/>
      <w:divBdr>
        <w:top w:val="none" w:sz="0" w:space="0" w:color="auto"/>
        <w:left w:val="none" w:sz="0" w:space="0" w:color="auto"/>
        <w:bottom w:val="none" w:sz="0" w:space="0" w:color="auto"/>
        <w:right w:val="none" w:sz="0" w:space="0" w:color="auto"/>
      </w:divBdr>
    </w:div>
    <w:div w:id="1092050377">
      <w:bodyDiv w:val="1"/>
      <w:marLeft w:val="0"/>
      <w:marRight w:val="0"/>
      <w:marTop w:val="0"/>
      <w:marBottom w:val="0"/>
      <w:divBdr>
        <w:top w:val="none" w:sz="0" w:space="0" w:color="auto"/>
        <w:left w:val="none" w:sz="0" w:space="0" w:color="auto"/>
        <w:bottom w:val="none" w:sz="0" w:space="0" w:color="auto"/>
        <w:right w:val="none" w:sz="0" w:space="0" w:color="auto"/>
      </w:divBdr>
    </w:div>
    <w:div w:id="1096053014">
      <w:bodyDiv w:val="1"/>
      <w:marLeft w:val="0"/>
      <w:marRight w:val="0"/>
      <w:marTop w:val="0"/>
      <w:marBottom w:val="0"/>
      <w:divBdr>
        <w:top w:val="none" w:sz="0" w:space="0" w:color="auto"/>
        <w:left w:val="none" w:sz="0" w:space="0" w:color="auto"/>
        <w:bottom w:val="none" w:sz="0" w:space="0" w:color="auto"/>
        <w:right w:val="none" w:sz="0" w:space="0" w:color="auto"/>
      </w:divBdr>
    </w:div>
    <w:div w:id="1110049116">
      <w:bodyDiv w:val="1"/>
      <w:marLeft w:val="0"/>
      <w:marRight w:val="0"/>
      <w:marTop w:val="0"/>
      <w:marBottom w:val="0"/>
      <w:divBdr>
        <w:top w:val="none" w:sz="0" w:space="0" w:color="auto"/>
        <w:left w:val="none" w:sz="0" w:space="0" w:color="auto"/>
        <w:bottom w:val="none" w:sz="0" w:space="0" w:color="auto"/>
        <w:right w:val="none" w:sz="0" w:space="0" w:color="auto"/>
      </w:divBdr>
    </w:div>
    <w:div w:id="1113670857">
      <w:bodyDiv w:val="1"/>
      <w:marLeft w:val="0"/>
      <w:marRight w:val="0"/>
      <w:marTop w:val="0"/>
      <w:marBottom w:val="0"/>
      <w:divBdr>
        <w:top w:val="none" w:sz="0" w:space="0" w:color="auto"/>
        <w:left w:val="none" w:sz="0" w:space="0" w:color="auto"/>
        <w:bottom w:val="none" w:sz="0" w:space="0" w:color="auto"/>
        <w:right w:val="none" w:sz="0" w:space="0" w:color="auto"/>
      </w:divBdr>
    </w:div>
    <w:div w:id="1114789155">
      <w:bodyDiv w:val="1"/>
      <w:marLeft w:val="0"/>
      <w:marRight w:val="0"/>
      <w:marTop w:val="0"/>
      <w:marBottom w:val="0"/>
      <w:divBdr>
        <w:top w:val="none" w:sz="0" w:space="0" w:color="auto"/>
        <w:left w:val="none" w:sz="0" w:space="0" w:color="auto"/>
        <w:bottom w:val="none" w:sz="0" w:space="0" w:color="auto"/>
        <w:right w:val="none" w:sz="0" w:space="0" w:color="auto"/>
      </w:divBdr>
    </w:div>
    <w:div w:id="1126965449">
      <w:bodyDiv w:val="1"/>
      <w:marLeft w:val="0"/>
      <w:marRight w:val="0"/>
      <w:marTop w:val="0"/>
      <w:marBottom w:val="0"/>
      <w:divBdr>
        <w:top w:val="none" w:sz="0" w:space="0" w:color="auto"/>
        <w:left w:val="none" w:sz="0" w:space="0" w:color="auto"/>
        <w:bottom w:val="none" w:sz="0" w:space="0" w:color="auto"/>
        <w:right w:val="none" w:sz="0" w:space="0" w:color="auto"/>
      </w:divBdr>
    </w:div>
    <w:div w:id="1139224362">
      <w:bodyDiv w:val="1"/>
      <w:marLeft w:val="0"/>
      <w:marRight w:val="0"/>
      <w:marTop w:val="0"/>
      <w:marBottom w:val="0"/>
      <w:divBdr>
        <w:top w:val="none" w:sz="0" w:space="0" w:color="auto"/>
        <w:left w:val="none" w:sz="0" w:space="0" w:color="auto"/>
        <w:bottom w:val="none" w:sz="0" w:space="0" w:color="auto"/>
        <w:right w:val="none" w:sz="0" w:space="0" w:color="auto"/>
      </w:divBdr>
    </w:div>
    <w:div w:id="1139231286">
      <w:bodyDiv w:val="1"/>
      <w:marLeft w:val="0"/>
      <w:marRight w:val="0"/>
      <w:marTop w:val="0"/>
      <w:marBottom w:val="0"/>
      <w:divBdr>
        <w:top w:val="none" w:sz="0" w:space="0" w:color="auto"/>
        <w:left w:val="none" w:sz="0" w:space="0" w:color="auto"/>
        <w:bottom w:val="none" w:sz="0" w:space="0" w:color="auto"/>
        <w:right w:val="none" w:sz="0" w:space="0" w:color="auto"/>
      </w:divBdr>
    </w:div>
    <w:div w:id="1140030484">
      <w:bodyDiv w:val="1"/>
      <w:marLeft w:val="0"/>
      <w:marRight w:val="0"/>
      <w:marTop w:val="0"/>
      <w:marBottom w:val="0"/>
      <w:divBdr>
        <w:top w:val="none" w:sz="0" w:space="0" w:color="auto"/>
        <w:left w:val="none" w:sz="0" w:space="0" w:color="auto"/>
        <w:bottom w:val="none" w:sz="0" w:space="0" w:color="auto"/>
        <w:right w:val="none" w:sz="0" w:space="0" w:color="auto"/>
      </w:divBdr>
    </w:div>
    <w:div w:id="1143278249">
      <w:bodyDiv w:val="1"/>
      <w:marLeft w:val="0"/>
      <w:marRight w:val="0"/>
      <w:marTop w:val="0"/>
      <w:marBottom w:val="0"/>
      <w:divBdr>
        <w:top w:val="none" w:sz="0" w:space="0" w:color="auto"/>
        <w:left w:val="none" w:sz="0" w:space="0" w:color="auto"/>
        <w:bottom w:val="none" w:sz="0" w:space="0" w:color="auto"/>
        <w:right w:val="none" w:sz="0" w:space="0" w:color="auto"/>
      </w:divBdr>
    </w:div>
    <w:div w:id="1148744490">
      <w:bodyDiv w:val="1"/>
      <w:marLeft w:val="0"/>
      <w:marRight w:val="0"/>
      <w:marTop w:val="0"/>
      <w:marBottom w:val="0"/>
      <w:divBdr>
        <w:top w:val="none" w:sz="0" w:space="0" w:color="auto"/>
        <w:left w:val="none" w:sz="0" w:space="0" w:color="auto"/>
        <w:bottom w:val="none" w:sz="0" w:space="0" w:color="auto"/>
        <w:right w:val="none" w:sz="0" w:space="0" w:color="auto"/>
      </w:divBdr>
    </w:div>
    <w:div w:id="1163156411">
      <w:bodyDiv w:val="1"/>
      <w:marLeft w:val="0"/>
      <w:marRight w:val="0"/>
      <w:marTop w:val="0"/>
      <w:marBottom w:val="0"/>
      <w:divBdr>
        <w:top w:val="none" w:sz="0" w:space="0" w:color="auto"/>
        <w:left w:val="none" w:sz="0" w:space="0" w:color="auto"/>
        <w:bottom w:val="none" w:sz="0" w:space="0" w:color="auto"/>
        <w:right w:val="none" w:sz="0" w:space="0" w:color="auto"/>
      </w:divBdr>
    </w:div>
    <w:div w:id="1163739807">
      <w:bodyDiv w:val="1"/>
      <w:marLeft w:val="0"/>
      <w:marRight w:val="0"/>
      <w:marTop w:val="0"/>
      <w:marBottom w:val="0"/>
      <w:divBdr>
        <w:top w:val="none" w:sz="0" w:space="0" w:color="auto"/>
        <w:left w:val="none" w:sz="0" w:space="0" w:color="auto"/>
        <w:bottom w:val="none" w:sz="0" w:space="0" w:color="auto"/>
        <w:right w:val="none" w:sz="0" w:space="0" w:color="auto"/>
      </w:divBdr>
    </w:div>
    <w:div w:id="1164004931">
      <w:bodyDiv w:val="1"/>
      <w:marLeft w:val="0"/>
      <w:marRight w:val="0"/>
      <w:marTop w:val="0"/>
      <w:marBottom w:val="0"/>
      <w:divBdr>
        <w:top w:val="none" w:sz="0" w:space="0" w:color="auto"/>
        <w:left w:val="none" w:sz="0" w:space="0" w:color="auto"/>
        <w:bottom w:val="none" w:sz="0" w:space="0" w:color="auto"/>
        <w:right w:val="none" w:sz="0" w:space="0" w:color="auto"/>
      </w:divBdr>
    </w:div>
    <w:div w:id="1174801112">
      <w:bodyDiv w:val="1"/>
      <w:marLeft w:val="0"/>
      <w:marRight w:val="0"/>
      <w:marTop w:val="0"/>
      <w:marBottom w:val="0"/>
      <w:divBdr>
        <w:top w:val="none" w:sz="0" w:space="0" w:color="auto"/>
        <w:left w:val="none" w:sz="0" w:space="0" w:color="auto"/>
        <w:bottom w:val="none" w:sz="0" w:space="0" w:color="auto"/>
        <w:right w:val="none" w:sz="0" w:space="0" w:color="auto"/>
      </w:divBdr>
    </w:div>
    <w:div w:id="1182015032">
      <w:bodyDiv w:val="1"/>
      <w:marLeft w:val="0"/>
      <w:marRight w:val="0"/>
      <w:marTop w:val="0"/>
      <w:marBottom w:val="0"/>
      <w:divBdr>
        <w:top w:val="none" w:sz="0" w:space="0" w:color="auto"/>
        <w:left w:val="none" w:sz="0" w:space="0" w:color="auto"/>
        <w:bottom w:val="none" w:sz="0" w:space="0" w:color="auto"/>
        <w:right w:val="none" w:sz="0" w:space="0" w:color="auto"/>
      </w:divBdr>
    </w:div>
    <w:div w:id="1185022175">
      <w:bodyDiv w:val="1"/>
      <w:marLeft w:val="0"/>
      <w:marRight w:val="0"/>
      <w:marTop w:val="0"/>
      <w:marBottom w:val="0"/>
      <w:divBdr>
        <w:top w:val="none" w:sz="0" w:space="0" w:color="auto"/>
        <w:left w:val="none" w:sz="0" w:space="0" w:color="auto"/>
        <w:bottom w:val="none" w:sz="0" w:space="0" w:color="auto"/>
        <w:right w:val="none" w:sz="0" w:space="0" w:color="auto"/>
      </w:divBdr>
    </w:div>
    <w:div w:id="1186672793">
      <w:bodyDiv w:val="1"/>
      <w:marLeft w:val="0"/>
      <w:marRight w:val="0"/>
      <w:marTop w:val="0"/>
      <w:marBottom w:val="0"/>
      <w:divBdr>
        <w:top w:val="none" w:sz="0" w:space="0" w:color="auto"/>
        <w:left w:val="none" w:sz="0" w:space="0" w:color="auto"/>
        <w:bottom w:val="none" w:sz="0" w:space="0" w:color="auto"/>
        <w:right w:val="none" w:sz="0" w:space="0" w:color="auto"/>
      </w:divBdr>
    </w:div>
    <w:div w:id="1195652316">
      <w:bodyDiv w:val="1"/>
      <w:marLeft w:val="0"/>
      <w:marRight w:val="0"/>
      <w:marTop w:val="0"/>
      <w:marBottom w:val="0"/>
      <w:divBdr>
        <w:top w:val="none" w:sz="0" w:space="0" w:color="auto"/>
        <w:left w:val="none" w:sz="0" w:space="0" w:color="auto"/>
        <w:bottom w:val="none" w:sz="0" w:space="0" w:color="auto"/>
        <w:right w:val="none" w:sz="0" w:space="0" w:color="auto"/>
      </w:divBdr>
    </w:div>
    <w:div w:id="1199398137">
      <w:bodyDiv w:val="1"/>
      <w:marLeft w:val="0"/>
      <w:marRight w:val="0"/>
      <w:marTop w:val="0"/>
      <w:marBottom w:val="0"/>
      <w:divBdr>
        <w:top w:val="none" w:sz="0" w:space="0" w:color="auto"/>
        <w:left w:val="none" w:sz="0" w:space="0" w:color="auto"/>
        <w:bottom w:val="none" w:sz="0" w:space="0" w:color="auto"/>
        <w:right w:val="none" w:sz="0" w:space="0" w:color="auto"/>
      </w:divBdr>
    </w:div>
    <w:div w:id="1202669934">
      <w:bodyDiv w:val="1"/>
      <w:marLeft w:val="0"/>
      <w:marRight w:val="0"/>
      <w:marTop w:val="0"/>
      <w:marBottom w:val="0"/>
      <w:divBdr>
        <w:top w:val="none" w:sz="0" w:space="0" w:color="auto"/>
        <w:left w:val="none" w:sz="0" w:space="0" w:color="auto"/>
        <w:bottom w:val="none" w:sz="0" w:space="0" w:color="auto"/>
        <w:right w:val="none" w:sz="0" w:space="0" w:color="auto"/>
      </w:divBdr>
    </w:div>
    <w:div w:id="1229339232">
      <w:bodyDiv w:val="1"/>
      <w:marLeft w:val="0"/>
      <w:marRight w:val="0"/>
      <w:marTop w:val="0"/>
      <w:marBottom w:val="0"/>
      <w:divBdr>
        <w:top w:val="none" w:sz="0" w:space="0" w:color="auto"/>
        <w:left w:val="none" w:sz="0" w:space="0" w:color="auto"/>
        <w:bottom w:val="none" w:sz="0" w:space="0" w:color="auto"/>
        <w:right w:val="none" w:sz="0" w:space="0" w:color="auto"/>
      </w:divBdr>
    </w:div>
    <w:div w:id="1229340609">
      <w:bodyDiv w:val="1"/>
      <w:marLeft w:val="0"/>
      <w:marRight w:val="0"/>
      <w:marTop w:val="0"/>
      <w:marBottom w:val="0"/>
      <w:divBdr>
        <w:top w:val="none" w:sz="0" w:space="0" w:color="auto"/>
        <w:left w:val="none" w:sz="0" w:space="0" w:color="auto"/>
        <w:bottom w:val="none" w:sz="0" w:space="0" w:color="auto"/>
        <w:right w:val="none" w:sz="0" w:space="0" w:color="auto"/>
      </w:divBdr>
    </w:div>
    <w:div w:id="1235118854">
      <w:bodyDiv w:val="1"/>
      <w:marLeft w:val="0"/>
      <w:marRight w:val="0"/>
      <w:marTop w:val="0"/>
      <w:marBottom w:val="0"/>
      <w:divBdr>
        <w:top w:val="none" w:sz="0" w:space="0" w:color="auto"/>
        <w:left w:val="none" w:sz="0" w:space="0" w:color="auto"/>
        <w:bottom w:val="none" w:sz="0" w:space="0" w:color="auto"/>
        <w:right w:val="none" w:sz="0" w:space="0" w:color="auto"/>
      </w:divBdr>
    </w:div>
    <w:div w:id="1241409371">
      <w:bodyDiv w:val="1"/>
      <w:marLeft w:val="0"/>
      <w:marRight w:val="0"/>
      <w:marTop w:val="0"/>
      <w:marBottom w:val="0"/>
      <w:divBdr>
        <w:top w:val="none" w:sz="0" w:space="0" w:color="auto"/>
        <w:left w:val="none" w:sz="0" w:space="0" w:color="auto"/>
        <w:bottom w:val="none" w:sz="0" w:space="0" w:color="auto"/>
        <w:right w:val="none" w:sz="0" w:space="0" w:color="auto"/>
      </w:divBdr>
    </w:div>
    <w:div w:id="1242831384">
      <w:bodyDiv w:val="1"/>
      <w:marLeft w:val="0"/>
      <w:marRight w:val="0"/>
      <w:marTop w:val="0"/>
      <w:marBottom w:val="0"/>
      <w:divBdr>
        <w:top w:val="none" w:sz="0" w:space="0" w:color="auto"/>
        <w:left w:val="none" w:sz="0" w:space="0" w:color="auto"/>
        <w:bottom w:val="none" w:sz="0" w:space="0" w:color="auto"/>
        <w:right w:val="none" w:sz="0" w:space="0" w:color="auto"/>
      </w:divBdr>
    </w:div>
    <w:div w:id="1244417646">
      <w:bodyDiv w:val="1"/>
      <w:marLeft w:val="0"/>
      <w:marRight w:val="0"/>
      <w:marTop w:val="0"/>
      <w:marBottom w:val="0"/>
      <w:divBdr>
        <w:top w:val="none" w:sz="0" w:space="0" w:color="auto"/>
        <w:left w:val="none" w:sz="0" w:space="0" w:color="auto"/>
        <w:bottom w:val="none" w:sz="0" w:space="0" w:color="auto"/>
        <w:right w:val="none" w:sz="0" w:space="0" w:color="auto"/>
      </w:divBdr>
    </w:div>
    <w:div w:id="1248222437">
      <w:bodyDiv w:val="1"/>
      <w:marLeft w:val="0"/>
      <w:marRight w:val="0"/>
      <w:marTop w:val="0"/>
      <w:marBottom w:val="0"/>
      <w:divBdr>
        <w:top w:val="none" w:sz="0" w:space="0" w:color="auto"/>
        <w:left w:val="none" w:sz="0" w:space="0" w:color="auto"/>
        <w:bottom w:val="none" w:sz="0" w:space="0" w:color="auto"/>
        <w:right w:val="none" w:sz="0" w:space="0" w:color="auto"/>
      </w:divBdr>
    </w:div>
    <w:div w:id="1248227005">
      <w:bodyDiv w:val="1"/>
      <w:marLeft w:val="0"/>
      <w:marRight w:val="0"/>
      <w:marTop w:val="0"/>
      <w:marBottom w:val="0"/>
      <w:divBdr>
        <w:top w:val="none" w:sz="0" w:space="0" w:color="auto"/>
        <w:left w:val="none" w:sz="0" w:space="0" w:color="auto"/>
        <w:bottom w:val="none" w:sz="0" w:space="0" w:color="auto"/>
        <w:right w:val="none" w:sz="0" w:space="0" w:color="auto"/>
      </w:divBdr>
    </w:div>
    <w:div w:id="1248885900">
      <w:bodyDiv w:val="1"/>
      <w:marLeft w:val="0"/>
      <w:marRight w:val="0"/>
      <w:marTop w:val="0"/>
      <w:marBottom w:val="0"/>
      <w:divBdr>
        <w:top w:val="none" w:sz="0" w:space="0" w:color="auto"/>
        <w:left w:val="none" w:sz="0" w:space="0" w:color="auto"/>
        <w:bottom w:val="none" w:sz="0" w:space="0" w:color="auto"/>
        <w:right w:val="none" w:sz="0" w:space="0" w:color="auto"/>
      </w:divBdr>
    </w:div>
    <w:div w:id="1254128463">
      <w:bodyDiv w:val="1"/>
      <w:marLeft w:val="0"/>
      <w:marRight w:val="0"/>
      <w:marTop w:val="0"/>
      <w:marBottom w:val="0"/>
      <w:divBdr>
        <w:top w:val="none" w:sz="0" w:space="0" w:color="auto"/>
        <w:left w:val="none" w:sz="0" w:space="0" w:color="auto"/>
        <w:bottom w:val="none" w:sz="0" w:space="0" w:color="auto"/>
        <w:right w:val="none" w:sz="0" w:space="0" w:color="auto"/>
      </w:divBdr>
    </w:div>
    <w:div w:id="1259673562">
      <w:bodyDiv w:val="1"/>
      <w:marLeft w:val="0"/>
      <w:marRight w:val="0"/>
      <w:marTop w:val="0"/>
      <w:marBottom w:val="0"/>
      <w:divBdr>
        <w:top w:val="none" w:sz="0" w:space="0" w:color="auto"/>
        <w:left w:val="none" w:sz="0" w:space="0" w:color="auto"/>
        <w:bottom w:val="none" w:sz="0" w:space="0" w:color="auto"/>
        <w:right w:val="none" w:sz="0" w:space="0" w:color="auto"/>
      </w:divBdr>
    </w:div>
    <w:div w:id="1260455589">
      <w:bodyDiv w:val="1"/>
      <w:marLeft w:val="0"/>
      <w:marRight w:val="0"/>
      <w:marTop w:val="0"/>
      <w:marBottom w:val="0"/>
      <w:divBdr>
        <w:top w:val="none" w:sz="0" w:space="0" w:color="auto"/>
        <w:left w:val="none" w:sz="0" w:space="0" w:color="auto"/>
        <w:bottom w:val="none" w:sz="0" w:space="0" w:color="auto"/>
        <w:right w:val="none" w:sz="0" w:space="0" w:color="auto"/>
      </w:divBdr>
    </w:div>
    <w:div w:id="1261336737">
      <w:bodyDiv w:val="1"/>
      <w:marLeft w:val="0"/>
      <w:marRight w:val="0"/>
      <w:marTop w:val="0"/>
      <w:marBottom w:val="0"/>
      <w:divBdr>
        <w:top w:val="none" w:sz="0" w:space="0" w:color="auto"/>
        <w:left w:val="none" w:sz="0" w:space="0" w:color="auto"/>
        <w:bottom w:val="none" w:sz="0" w:space="0" w:color="auto"/>
        <w:right w:val="none" w:sz="0" w:space="0" w:color="auto"/>
      </w:divBdr>
    </w:div>
    <w:div w:id="1270313255">
      <w:bodyDiv w:val="1"/>
      <w:marLeft w:val="0"/>
      <w:marRight w:val="0"/>
      <w:marTop w:val="0"/>
      <w:marBottom w:val="0"/>
      <w:divBdr>
        <w:top w:val="none" w:sz="0" w:space="0" w:color="auto"/>
        <w:left w:val="none" w:sz="0" w:space="0" w:color="auto"/>
        <w:bottom w:val="none" w:sz="0" w:space="0" w:color="auto"/>
        <w:right w:val="none" w:sz="0" w:space="0" w:color="auto"/>
      </w:divBdr>
    </w:div>
    <w:div w:id="1285891749">
      <w:bodyDiv w:val="1"/>
      <w:marLeft w:val="0"/>
      <w:marRight w:val="0"/>
      <w:marTop w:val="0"/>
      <w:marBottom w:val="0"/>
      <w:divBdr>
        <w:top w:val="none" w:sz="0" w:space="0" w:color="auto"/>
        <w:left w:val="none" w:sz="0" w:space="0" w:color="auto"/>
        <w:bottom w:val="none" w:sz="0" w:space="0" w:color="auto"/>
        <w:right w:val="none" w:sz="0" w:space="0" w:color="auto"/>
      </w:divBdr>
    </w:div>
    <w:div w:id="1294408085">
      <w:bodyDiv w:val="1"/>
      <w:marLeft w:val="0"/>
      <w:marRight w:val="0"/>
      <w:marTop w:val="0"/>
      <w:marBottom w:val="0"/>
      <w:divBdr>
        <w:top w:val="none" w:sz="0" w:space="0" w:color="auto"/>
        <w:left w:val="none" w:sz="0" w:space="0" w:color="auto"/>
        <w:bottom w:val="none" w:sz="0" w:space="0" w:color="auto"/>
        <w:right w:val="none" w:sz="0" w:space="0" w:color="auto"/>
      </w:divBdr>
    </w:div>
    <w:div w:id="1296644624">
      <w:bodyDiv w:val="1"/>
      <w:marLeft w:val="0"/>
      <w:marRight w:val="0"/>
      <w:marTop w:val="0"/>
      <w:marBottom w:val="0"/>
      <w:divBdr>
        <w:top w:val="none" w:sz="0" w:space="0" w:color="auto"/>
        <w:left w:val="none" w:sz="0" w:space="0" w:color="auto"/>
        <w:bottom w:val="none" w:sz="0" w:space="0" w:color="auto"/>
        <w:right w:val="none" w:sz="0" w:space="0" w:color="auto"/>
      </w:divBdr>
    </w:div>
    <w:div w:id="1298687801">
      <w:bodyDiv w:val="1"/>
      <w:marLeft w:val="0"/>
      <w:marRight w:val="0"/>
      <w:marTop w:val="0"/>
      <w:marBottom w:val="0"/>
      <w:divBdr>
        <w:top w:val="none" w:sz="0" w:space="0" w:color="auto"/>
        <w:left w:val="none" w:sz="0" w:space="0" w:color="auto"/>
        <w:bottom w:val="none" w:sz="0" w:space="0" w:color="auto"/>
        <w:right w:val="none" w:sz="0" w:space="0" w:color="auto"/>
      </w:divBdr>
    </w:div>
    <w:div w:id="1306933286">
      <w:bodyDiv w:val="1"/>
      <w:marLeft w:val="0"/>
      <w:marRight w:val="0"/>
      <w:marTop w:val="0"/>
      <w:marBottom w:val="0"/>
      <w:divBdr>
        <w:top w:val="none" w:sz="0" w:space="0" w:color="auto"/>
        <w:left w:val="none" w:sz="0" w:space="0" w:color="auto"/>
        <w:bottom w:val="none" w:sz="0" w:space="0" w:color="auto"/>
        <w:right w:val="none" w:sz="0" w:space="0" w:color="auto"/>
      </w:divBdr>
    </w:div>
    <w:div w:id="1308391181">
      <w:bodyDiv w:val="1"/>
      <w:marLeft w:val="0"/>
      <w:marRight w:val="0"/>
      <w:marTop w:val="0"/>
      <w:marBottom w:val="0"/>
      <w:divBdr>
        <w:top w:val="none" w:sz="0" w:space="0" w:color="auto"/>
        <w:left w:val="none" w:sz="0" w:space="0" w:color="auto"/>
        <w:bottom w:val="none" w:sz="0" w:space="0" w:color="auto"/>
        <w:right w:val="none" w:sz="0" w:space="0" w:color="auto"/>
      </w:divBdr>
    </w:div>
    <w:div w:id="1309017057">
      <w:bodyDiv w:val="1"/>
      <w:marLeft w:val="0"/>
      <w:marRight w:val="0"/>
      <w:marTop w:val="0"/>
      <w:marBottom w:val="0"/>
      <w:divBdr>
        <w:top w:val="none" w:sz="0" w:space="0" w:color="auto"/>
        <w:left w:val="none" w:sz="0" w:space="0" w:color="auto"/>
        <w:bottom w:val="none" w:sz="0" w:space="0" w:color="auto"/>
        <w:right w:val="none" w:sz="0" w:space="0" w:color="auto"/>
      </w:divBdr>
    </w:div>
    <w:div w:id="1313604191">
      <w:bodyDiv w:val="1"/>
      <w:marLeft w:val="0"/>
      <w:marRight w:val="0"/>
      <w:marTop w:val="0"/>
      <w:marBottom w:val="0"/>
      <w:divBdr>
        <w:top w:val="none" w:sz="0" w:space="0" w:color="auto"/>
        <w:left w:val="none" w:sz="0" w:space="0" w:color="auto"/>
        <w:bottom w:val="none" w:sz="0" w:space="0" w:color="auto"/>
        <w:right w:val="none" w:sz="0" w:space="0" w:color="auto"/>
      </w:divBdr>
    </w:div>
    <w:div w:id="1317683074">
      <w:bodyDiv w:val="1"/>
      <w:marLeft w:val="0"/>
      <w:marRight w:val="0"/>
      <w:marTop w:val="0"/>
      <w:marBottom w:val="0"/>
      <w:divBdr>
        <w:top w:val="none" w:sz="0" w:space="0" w:color="auto"/>
        <w:left w:val="none" w:sz="0" w:space="0" w:color="auto"/>
        <w:bottom w:val="none" w:sz="0" w:space="0" w:color="auto"/>
        <w:right w:val="none" w:sz="0" w:space="0" w:color="auto"/>
      </w:divBdr>
    </w:div>
    <w:div w:id="1318269762">
      <w:bodyDiv w:val="1"/>
      <w:marLeft w:val="0"/>
      <w:marRight w:val="0"/>
      <w:marTop w:val="0"/>
      <w:marBottom w:val="0"/>
      <w:divBdr>
        <w:top w:val="none" w:sz="0" w:space="0" w:color="auto"/>
        <w:left w:val="none" w:sz="0" w:space="0" w:color="auto"/>
        <w:bottom w:val="none" w:sz="0" w:space="0" w:color="auto"/>
        <w:right w:val="none" w:sz="0" w:space="0" w:color="auto"/>
      </w:divBdr>
    </w:div>
    <w:div w:id="1322656729">
      <w:bodyDiv w:val="1"/>
      <w:marLeft w:val="0"/>
      <w:marRight w:val="0"/>
      <w:marTop w:val="0"/>
      <w:marBottom w:val="0"/>
      <w:divBdr>
        <w:top w:val="none" w:sz="0" w:space="0" w:color="auto"/>
        <w:left w:val="none" w:sz="0" w:space="0" w:color="auto"/>
        <w:bottom w:val="none" w:sz="0" w:space="0" w:color="auto"/>
        <w:right w:val="none" w:sz="0" w:space="0" w:color="auto"/>
      </w:divBdr>
    </w:div>
    <w:div w:id="1329016443">
      <w:bodyDiv w:val="1"/>
      <w:marLeft w:val="0"/>
      <w:marRight w:val="0"/>
      <w:marTop w:val="0"/>
      <w:marBottom w:val="0"/>
      <w:divBdr>
        <w:top w:val="none" w:sz="0" w:space="0" w:color="auto"/>
        <w:left w:val="none" w:sz="0" w:space="0" w:color="auto"/>
        <w:bottom w:val="none" w:sz="0" w:space="0" w:color="auto"/>
        <w:right w:val="none" w:sz="0" w:space="0" w:color="auto"/>
      </w:divBdr>
    </w:div>
    <w:div w:id="1329139974">
      <w:bodyDiv w:val="1"/>
      <w:marLeft w:val="0"/>
      <w:marRight w:val="0"/>
      <w:marTop w:val="0"/>
      <w:marBottom w:val="0"/>
      <w:divBdr>
        <w:top w:val="none" w:sz="0" w:space="0" w:color="auto"/>
        <w:left w:val="none" w:sz="0" w:space="0" w:color="auto"/>
        <w:bottom w:val="none" w:sz="0" w:space="0" w:color="auto"/>
        <w:right w:val="none" w:sz="0" w:space="0" w:color="auto"/>
      </w:divBdr>
    </w:div>
    <w:div w:id="1341473401">
      <w:bodyDiv w:val="1"/>
      <w:marLeft w:val="0"/>
      <w:marRight w:val="0"/>
      <w:marTop w:val="0"/>
      <w:marBottom w:val="0"/>
      <w:divBdr>
        <w:top w:val="none" w:sz="0" w:space="0" w:color="auto"/>
        <w:left w:val="none" w:sz="0" w:space="0" w:color="auto"/>
        <w:bottom w:val="none" w:sz="0" w:space="0" w:color="auto"/>
        <w:right w:val="none" w:sz="0" w:space="0" w:color="auto"/>
      </w:divBdr>
    </w:div>
    <w:div w:id="1342706697">
      <w:bodyDiv w:val="1"/>
      <w:marLeft w:val="0"/>
      <w:marRight w:val="0"/>
      <w:marTop w:val="0"/>
      <w:marBottom w:val="0"/>
      <w:divBdr>
        <w:top w:val="none" w:sz="0" w:space="0" w:color="auto"/>
        <w:left w:val="none" w:sz="0" w:space="0" w:color="auto"/>
        <w:bottom w:val="none" w:sz="0" w:space="0" w:color="auto"/>
        <w:right w:val="none" w:sz="0" w:space="0" w:color="auto"/>
      </w:divBdr>
    </w:div>
    <w:div w:id="1351881193">
      <w:bodyDiv w:val="1"/>
      <w:marLeft w:val="0"/>
      <w:marRight w:val="0"/>
      <w:marTop w:val="0"/>
      <w:marBottom w:val="0"/>
      <w:divBdr>
        <w:top w:val="none" w:sz="0" w:space="0" w:color="auto"/>
        <w:left w:val="none" w:sz="0" w:space="0" w:color="auto"/>
        <w:bottom w:val="none" w:sz="0" w:space="0" w:color="auto"/>
        <w:right w:val="none" w:sz="0" w:space="0" w:color="auto"/>
      </w:divBdr>
    </w:div>
    <w:div w:id="1359695492">
      <w:bodyDiv w:val="1"/>
      <w:marLeft w:val="0"/>
      <w:marRight w:val="0"/>
      <w:marTop w:val="0"/>
      <w:marBottom w:val="0"/>
      <w:divBdr>
        <w:top w:val="none" w:sz="0" w:space="0" w:color="auto"/>
        <w:left w:val="none" w:sz="0" w:space="0" w:color="auto"/>
        <w:bottom w:val="none" w:sz="0" w:space="0" w:color="auto"/>
        <w:right w:val="none" w:sz="0" w:space="0" w:color="auto"/>
      </w:divBdr>
    </w:div>
    <w:div w:id="1379012458">
      <w:bodyDiv w:val="1"/>
      <w:marLeft w:val="0"/>
      <w:marRight w:val="0"/>
      <w:marTop w:val="0"/>
      <w:marBottom w:val="0"/>
      <w:divBdr>
        <w:top w:val="none" w:sz="0" w:space="0" w:color="auto"/>
        <w:left w:val="none" w:sz="0" w:space="0" w:color="auto"/>
        <w:bottom w:val="none" w:sz="0" w:space="0" w:color="auto"/>
        <w:right w:val="none" w:sz="0" w:space="0" w:color="auto"/>
      </w:divBdr>
    </w:div>
    <w:div w:id="1400707844">
      <w:bodyDiv w:val="1"/>
      <w:marLeft w:val="0"/>
      <w:marRight w:val="0"/>
      <w:marTop w:val="0"/>
      <w:marBottom w:val="0"/>
      <w:divBdr>
        <w:top w:val="none" w:sz="0" w:space="0" w:color="auto"/>
        <w:left w:val="none" w:sz="0" w:space="0" w:color="auto"/>
        <w:bottom w:val="none" w:sz="0" w:space="0" w:color="auto"/>
        <w:right w:val="none" w:sz="0" w:space="0" w:color="auto"/>
      </w:divBdr>
    </w:div>
    <w:div w:id="1402480425">
      <w:bodyDiv w:val="1"/>
      <w:marLeft w:val="0"/>
      <w:marRight w:val="0"/>
      <w:marTop w:val="0"/>
      <w:marBottom w:val="0"/>
      <w:divBdr>
        <w:top w:val="none" w:sz="0" w:space="0" w:color="auto"/>
        <w:left w:val="none" w:sz="0" w:space="0" w:color="auto"/>
        <w:bottom w:val="none" w:sz="0" w:space="0" w:color="auto"/>
        <w:right w:val="none" w:sz="0" w:space="0" w:color="auto"/>
      </w:divBdr>
    </w:div>
    <w:div w:id="1417480748">
      <w:bodyDiv w:val="1"/>
      <w:marLeft w:val="0"/>
      <w:marRight w:val="0"/>
      <w:marTop w:val="0"/>
      <w:marBottom w:val="0"/>
      <w:divBdr>
        <w:top w:val="none" w:sz="0" w:space="0" w:color="auto"/>
        <w:left w:val="none" w:sz="0" w:space="0" w:color="auto"/>
        <w:bottom w:val="none" w:sz="0" w:space="0" w:color="auto"/>
        <w:right w:val="none" w:sz="0" w:space="0" w:color="auto"/>
      </w:divBdr>
    </w:div>
    <w:div w:id="1420254003">
      <w:bodyDiv w:val="1"/>
      <w:marLeft w:val="0"/>
      <w:marRight w:val="0"/>
      <w:marTop w:val="0"/>
      <w:marBottom w:val="0"/>
      <w:divBdr>
        <w:top w:val="none" w:sz="0" w:space="0" w:color="auto"/>
        <w:left w:val="none" w:sz="0" w:space="0" w:color="auto"/>
        <w:bottom w:val="none" w:sz="0" w:space="0" w:color="auto"/>
        <w:right w:val="none" w:sz="0" w:space="0" w:color="auto"/>
      </w:divBdr>
    </w:div>
    <w:div w:id="1430665009">
      <w:bodyDiv w:val="1"/>
      <w:marLeft w:val="0"/>
      <w:marRight w:val="0"/>
      <w:marTop w:val="0"/>
      <w:marBottom w:val="0"/>
      <w:divBdr>
        <w:top w:val="none" w:sz="0" w:space="0" w:color="auto"/>
        <w:left w:val="none" w:sz="0" w:space="0" w:color="auto"/>
        <w:bottom w:val="none" w:sz="0" w:space="0" w:color="auto"/>
        <w:right w:val="none" w:sz="0" w:space="0" w:color="auto"/>
      </w:divBdr>
    </w:div>
    <w:div w:id="1438527749">
      <w:bodyDiv w:val="1"/>
      <w:marLeft w:val="0"/>
      <w:marRight w:val="0"/>
      <w:marTop w:val="0"/>
      <w:marBottom w:val="0"/>
      <w:divBdr>
        <w:top w:val="none" w:sz="0" w:space="0" w:color="auto"/>
        <w:left w:val="none" w:sz="0" w:space="0" w:color="auto"/>
        <w:bottom w:val="none" w:sz="0" w:space="0" w:color="auto"/>
        <w:right w:val="none" w:sz="0" w:space="0" w:color="auto"/>
      </w:divBdr>
    </w:div>
    <w:div w:id="1450516466">
      <w:bodyDiv w:val="1"/>
      <w:marLeft w:val="0"/>
      <w:marRight w:val="0"/>
      <w:marTop w:val="0"/>
      <w:marBottom w:val="0"/>
      <w:divBdr>
        <w:top w:val="none" w:sz="0" w:space="0" w:color="auto"/>
        <w:left w:val="none" w:sz="0" w:space="0" w:color="auto"/>
        <w:bottom w:val="none" w:sz="0" w:space="0" w:color="auto"/>
        <w:right w:val="none" w:sz="0" w:space="0" w:color="auto"/>
      </w:divBdr>
    </w:div>
    <w:div w:id="1452557900">
      <w:bodyDiv w:val="1"/>
      <w:marLeft w:val="0"/>
      <w:marRight w:val="0"/>
      <w:marTop w:val="0"/>
      <w:marBottom w:val="0"/>
      <w:divBdr>
        <w:top w:val="none" w:sz="0" w:space="0" w:color="auto"/>
        <w:left w:val="none" w:sz="0" w:space="0" w:color="auto"/>
        <w:bottom w:val="none" w:sz="0" w:space="0" w:color="auto"/>
        <w:right w:val="none" w:sz="0" w:space="0" w:color="auto"/>
      </w:divBdr>
    </w:div>
    <w:div w:id="1457717485">
      <w:bodyDiv w:val="1"/>
      <w:marLeft w:val="0"/>
      <w:marRight w:val="0"/>
      <w:marTop w:val="0"/>
      <w:marBottom w:val="0"/>
      <w:divBdr>
        <w:top w:val="none" w:sz="0" w:space="0" w:color="auto"/>
        <w:left w:val="none" w:sz="0" w:space="0" w:color="auto"/>
        <w:bottom w:val="none" w:sz="0" w:space="0" w:color="auto"/>
        <w:right w:val="none" w:sz="0" w:space="0" w:color="auto"/>
      </w:divBdr>
    </w:div>
    <w:div w:id="1462109509">
      <w:bodyDiv w:val="1"/>
      <w:marLeft w:val="0"/>
      <w:marRight w:val="0"/>
      <w:marTop w:val="0"/>
      <w:marBottom w:val="0"/>
      <w:divBdr>
        <w:top w:val="none" w:sz="0" w:space="0" w:color="auto"/>
        <w:left w:val="none" w:sz="0" w:space="0" w:color="auto"/>
        <w:bottom w:val="none" w:sz="0" w:space="0" w:color="auto"/>
        <w:right w:val="none" w:sz="0" w:space="0" w:color="auto"/>
      </w:divBdr>
    </w:div>
    <w:div w:id="1468552172">
      <w:bodyDiv w:val="1"/>
      <w:marLeft w:val="0"/>
      <w:marRight w:val="0"/>
      <w:marTop w:val="0"/>
      <w:marBottom w:val="0"/>
      <w:divBdr>
        <w:top w:val="none" w:sz="0" w:space="0" w:color="auto"/>
        <w:left w:val="none" w:sz="0" w:space="0" w:color="auto"/>
        <w:bottom w:val="none" w:sz="0" w:space="0" w:color="auto"/>
        <w:right w:val="none" w:sz="0" w:space="0" w:color="auto"/>
      </w:divBdr>
    </w:div>
    <w:div w:id="1471745071">
      <w:bodyDiv w:val="1"/>
      <w:marLeft w:val="0"/>
      <w:marRight w:val="0"/>
      <w:marTop w:val="0"/>
      <w:marBottom w:val="0"/>
      <w:divBdr>
        <w:top w:val="none" w:sz="0" w:space="0" w:color="auto"/>
        <w:left w:val="none" w:sz="0" w:space="0" w:color="auto"/>
        <w:bottom w:val="none" w:sz="0" w:space="0" w:color="auto"/>
        <w:right w:val="none" w:sz="0" w:space="0" w:color="auto"/>
      </w:divBdr>
    </w:div>
    <w:div w:id="1473132718">
      <w:bodyDiv w:val="1"/>
      <w:marLeft w:val="0"/>
      <w:marRight w:val="0"/>
      <w:marTop w:val="0"/>
      <w:marBottom w:val="0"/>
      <w:divBdr>
        <w:top w:val="none" w:sz="0" w:space="0" w:color="auto"/>
        <w:left w:val="none" w:sz="0" w:space="0" w:color="auto"/>
        <w:bottom w:val="none" w:sz="0" w:space="0" w:color="auto"/>
        <w:right w:val="none" w:sz="0" w:space="0" w:color="auto"/>
      </w:divBdr>
    </w:div>
    <w:div w:id="1482234350">
      <w:bodyDiv w:val="1"/>
      <w:marLeft w:val="0"/>
      <w:marRight w:val="0"/>
      <w:marTop w:val="0"/>
      <w:marBottom w:val="0"/>
      <w:divBdr>
        <w:top w:val="none" w:sz="0" w:space="0" w:color="auto"/>
        <w:left w:val="none" w:sz="0" w:space="0" w:color="auto"/>
        <w:bottom w:val="none" w:sz="0" w:space="0" w:color="auto"/>
        <w:right w:val="none" w:sz="0" w:space="0" w:color="auto"/>
      </w:divBdr>
    </w:div>
    <w:div w:id="1482695445">
      <w:bodyDiv w:val="1"/>
      <w:marLeft w:val="0"/>
      <w:marRight w:val="0"/>
      <w:marTop w:val="0"/>
      <w:marBottom w:val="0"/>
      <w:divBdr>
        <w:top w:val="none" w:sz="0" w:space="0" w:color="auto"/>
        <w:left w:val="none" w:sz="0" w:space="0" w:color="auto"/>
        <w:bottom w:val="none" w:sz="0" w:space="0" w:color="auto"/>
        <w:right w:val="none" w:sz="0" w:space="0" w:color="auto"/>
      </w:divBdr>
    </w:div>
    <w:div w:id="1483935117">
      <w:bodyDiv w:val="1"/>
      <w:marLeft w:val="0"/>
      <w:marRight w:val="0"/>
      <w:marTop w:val="0"/>
      <w:marBottom w:val="0"/>
      <w:divBdr>
        <w:top w:val="none" w:sz="0" w:space="0" w:color="auto"/>
        <w:left w:val="none" w:sz="0" w:space="0" w:color="auto"/>
        <w:bottom w:val="none" w:sz="0" w:space="0" w:color="auto"/>
        <w:right w:val="none" w:sz="0" w:space="0" w:color="auto"/>
      </w:divBdr>
    </w:div>
    <w:div w:id="1488207213">
      <w:bodyDiv w:val="1"/>
      <w:marLeft w:val="0"/>
      <w:marRight w:val="0"/>
      <w:marTop w:val="0"/>
      <w:marBottom w:val="0"/>
      <w:divBdr>
        <w:top w:val="none" w:sz="0" w:space="0" w:color="auto"/>
        <w:left w:val="none" w:sz="0" w:space="0" w:color="auto"/>
        <w:bottom w:val="none" w:sz="0" w:space="0" w:color="auto"/>
        <w:right w:val="none" w:sz="0" w:space="0" w:color="auto"/>
      </w:divBdr>
    </w:div>
    <w:div w:id="1497110535">
      <w:bodyDiv w:val="1"/>
      <w:marLeft w:val="0"/>
      <w:marRight w:val="0"/>
      <w:marTop w:val="0"/>
      <w:marBottom w:val="0"/>
      <w:divBdr>
        <w:top w:val="none" w:sz="0" w:space="0" w:color="auto"/>
        <w:left w:val="none" w:sz="0" w:space="0" w:color="auto"/>
        <w:bottom w:val="none" w:sz="0" w:space="0" w:color="auto"/>
        <w:right w:val="none" w:sz="0" w:space="0" w:color="auto"/>
      </w:divBdr>
    </w:div>
    <w:div w:id="1504972519">
      <w:bodyDiv w:val="1"/>
      <w:marLeft w:val="0"/>
      <w:marRight w:val="0"/>
      <w:marTop w:val="0"/>
      <w:marBottom w:val="0"/>
      <w:divBdr>
        <w:top w:val="none" w:sz="0" w:space="0" w:color="auto"/>
        <w:left w:val="none" w:sz="0" w:space="0" w:color="auto"/>
        <w:bottom w:val="none" w:sz="0" w:space="0" w:color="auto"/>
        <w:right w:val="none" w:sz="0" w:space="0" w:color="auto"/>
      </w:divBdr>
    </w:div>
    <w:div w:id="1507747419">
      <w:bodyDiv w:val="1"/>
      <w:marLeft w:val="0"/>
      <w:marRight w:val="0"/>
      <w:marTop w:val="0"/>
      <w:marBottom w:val="0"/>
      <w:divBdr>
        <w:top w:val="none" w:sz="0" w:space="0" w:color="auto"/>
        <w:left w:val="none" w:sz="0" w:space="0" w:color="auto"/>
        <w:bottom w:val="none" w:sz="0" w:space="0" w:color="auto"/>
        <w:right w:val="none" w:sz="0" w:space="0" w:color="auto"/>
      </w:divBdr>
    </w:div>
    <w:div w:id="1508641478">
      <w:bodyDiv w:val="1"/>
      <w:marLeft w:val="0"/>
      <w:marRight w:val="0"/>
      <w:marTop w:val="0"/>
      <w:marBottom w:val="0"/>
      <w:divBdr>
        <w:top w:val="none" w:sz="0" w:space="0" w:color="auto"/>
        <w:left w:val="none" w:sz="0" w:space="0" w:color="auto"/>
        <w:bottom w:val="none" w:sz="0" w:space="0" w:color="auto"/>
        <w:right w:val="none" w:sz="0" w:space="0" w:color="auto"/>
      </w:divBdr>
    </w:div>
    <w:div w:id="1515338925">
      <w:bodyDiv w:val="1"/>
      <w:marLeft w:val="0"/>
      <w:marRight w:val="0"/>
      <w:marTop w:val="0"/>
      <w:marBottom w:val="0"/>
      <w:divBdr>
        <w:top w:val="none" w:sz="0" w:space="0" w:color="auto"/>
        <w:left w:val="none" w:sz="0" w:space="0" w:color="auto"/>
        <w:bottom w:val="none" w:sz="0" w:space="0" w:color="auto"/>
        <w:right w:val="none" w:sz="0" w:space="0" w:color="auto"/>
      </w:divBdr>
    </w:div>
    <w:div w:id="1550415070">
      <w:bodyDiv w:val="1"/>
      <w:marLeft w:val="0"/>
      <w:marRight w:val="0"/>
      <w:marTop w:val="0"/>
      <w:marBottom w:val="0"/>
      <w:divBdr>
        <w:top w:val="none" w:sz="0" w:space="0" w:color="auto"/>
        <w:left w:val="none" w:sz="0" w:space="0" w:color="auto"/>
        <w:bottom w:val="none" w:sz="0" w:space="0" w:color="auto"/>
        <w:right w:val="none" w:sz="0" w:space="0" w:color="auto"/>
      </w:divBdr>
    </w:div>
    <w:div w:id="1554851789">
      <w:bodyDiv w:val="1"/>
      <w:marLeft w:val="0"/>
      <w:marRight w:val="0"/>
      <w:marTop w:val="0"/>
      <w:marBottom w:val="0"/>
      <w:divBdr>
        <w:top w:val="none" w:sz="0" w:space="0" w:color="auto"/>
        <w:left w:val="none" w:sz="0" w:space="0" w:color="auto"/>
        <w:bottom w:val="none" w:sz="0" w:space="0" w:color="auto"/>
        <w:right w:val="none" w:sz="0" w:space="0" w:color="auto"/>
      </w:divBdr>
    </w:div>
    <w:div w:id="1565722778">
      <w:bodyDiv w:val="1"/>
      <w:marLeft w:val="0"/>
      <w:marRight w:val="0"/>
      <w:marTop w:val="0"/>
      <w:marBottom w:val="0"/>
      <w:divBdr>
        <w:top w:val="none" w:sz="0" w:space="0" w:color="auto"/>
        <w:left w:val="none" w:sz="0" w:space="0" w:color="auto"/>
        <w:bottom w:val="none" w:sz="0" w:space="0" w:color="auto"/>
        <w:right w:val="none" w:sz="0" w:space="0" w:color="auto"/>
      </w:divBdr>
    </w:div>
    <w:div w:id="1576478262">
      <w:bodyDiv w:val="1"/>
      <w:marLeft w:val="0"/>
      <w:marRight w:val="0"/>
      <w:marTop w:val="0"/>
      <w:marBottom w:val="0"/>
      <w:divBdr>
        <w:top w:val="none" w:sz="0" w:space="0" w:color="auto"/>
        <w:left w:val="none" w:sz="0" w:space="0" w:color="auto"/>
        <w:bottom w:val="none" w:sz="0" w:space="0" w:color="auto"/>
        <w:right w:val="none" w:sz="0" w:space="0" w:color="auto"/>
      </w:divBdr>
    </w:div>
    <w:div w:id="1579291208">
      <w:bodyDiv w:val="1"/>
      <w:marLeft w:val="0"/>
      <w:marRight w:val="0"/>
      <w:marTop w:val="0"/>
      <w:marBottom w:val="0"/>
      <w:divBdr>
        <w:top w:val="none" w:sz="0" w:space="0" w:color="auto"/>
        <w:left w:val="none" w:sz="0" w:space="0" w:color="auto"/>
        <w:bottom w:val="none" w:sz="0" w:space="0" w:color="auto"/>
        <w:right w:val="none" w:sz="0" w:space="0" w:color="auto"/>
      </w:divBdr>
    </w:div>
    <w:div w:id="1580406871">
      <w:bodyDiv w:val="1"/>
      <w:marLeft w:val="0"/>
      <w:marRight w:val="0"/>
      <w:marTop w:val="0"/>
      <w:marBottom w:val="0"/>
      <w:divBdr>
        <w:top w:val="none" w:sz="0" w:space="0" w:color="auto"/>
        <w:left w:val="none" w:sz="0" w:space="0" w:color="auto"/>
        <w:bottom w:val="none" w:sz="0" w:space="0" w:color="auto"/>
        <w:right w:val="none" w:sz="0" w:space="0" w:color="auto"/>
      </w:divBdr>
    </w:div>
    <w:div w:id="1591083494">
      <w:bodyDiv w:val="1"/>
      <w:marLeft w:val="0"/>
      <w:marRight w:val="0"/>
      <w:marTop w:val="0"/>
      <w:marBottom w:val="0"/>
      <w:divBdr>
        <w:top w:val="none" w:sz="0" w:space="0" w:color="auto"/>
        <w:left w:val="none" w:sz="0" w:space="0" w:color="auto"/>
        <w:bottom w:val="none" w:sz="0" w:space="0" w:color="auto"/>
        <w:right w:val="none" w:sz="0" w:space="0" w:color="auto"/>
      </w:divBdr>
    </w:div>
    <w:div w:id="1593736417">
      <w:bodyDiv w:val="1"/>
      <w:marLeft w:val="0"/>
      <w:marRight w:val="0"/>
      <w:marTop w:val="0"/>
      <w:marBottom w:val="0"/>
      <w:divBdr>
        <w:top w:val="none" w:sz="0" w:space="0" w:color="auto"/>
        <w:left w:val="none" w:sz="0" w:space="0" w:color="auto"/>
        <w:bottom w:val="none" w:sz="0" w:space="0" w:color="auto"/>
        <w:right w:val="none" w:sz="0" w:space="0" w:color="auto"/>
      </w:divBdr>
    </w:div>
    <w:div w:id="1598371050">
      <w:bodyDiv w:val="1"/>
      <w:marLeft w:val="0"/>
      <w:marRight w:val="0"/>
      <w:marTop w:val="0"/>
      <w:marBottom w:val="0"/>
      <w:divBdr>
        <w:top w:val="none" w:sz="0" w:space="0" w:color="auto"/>
        <w:left w:val="none" w:sz="0" w:space="0" w:color="auto"/>
        <w:bottom w:val="none" w:sz="0" w:space="0" w:color="auto"/>
        <w:right w:val="none" w:sz="0" w:space="0" w:color="auto"/>
      </w:divBdr>
    </w:div>
    <w:div w:id="1621183532">
      <w:bodyDiv w:val="1"/>
      <w:marLeft w:val="0"/>
      <w:marRight w:val="0"/>
      <w:marTop w:val="0"/>
      <w:marBottom w:val="0"/>
      <w:divBdr>
        <w:top w:val="none" w:sz="0" w:space="0" w:color="auto"/>
        <w:left w:val="none" w:sz="0" w:space="0" w:color="auto"/>
        <w:bottom w:val="none" w:sz="0" w:space="0" w:color="auto"/>
        <w:right w:val="none" w:sz="0" w:space="0" w:color="auto"/>
      </w:divBdr>
    </w:div>
    <w:div w:id="1622999730">
      <w:bodyDiv w:val="1"/>
      <w:marLeft w:val="0"/>
      <w:marRight w:val="0"/>
      <w:marTop w:val="0"/>
      <w:marBottom w:val="0"/>
      <w:divBdr>
        <w:top w:val="none" w:sz="0" w:space="0" w:color="auto"/>
        <w:left w:val="none" w:sz="0" w:space="0" w:color="auto"/>
        <w:bottom w:val="none" w:sz="0" w:space="0" w:color="auto"/>
        <w:right w:val="none" w:sz="0" w:space="0" w:color="auto"/>
      </w:divBdr>
    </w:div>
    <w:div w:id="1641232203">
      <w:bodyDiv w:val="1"/>
      <w:marLeft w:val="0"/>
      <w:marRight w:val="0"/>
      <w:marTop w:val="0"/>
      <w:marBottom w:val="0"/>
      <w:divBdr>
        <w:top w:val="none" w:sz="0" w:space="0" w:color="auto"/>
        <w:left w:val="none" w:sz="0" w:space="0" w:color="auto"/>
        <w:bottom w:val="none" w:sz="0" w:space="0" w:color="auto"/>
        <w:right w:val="none" w:sz="0" w:space="0" w:color="auto"/>
      </w:divBdr>
    </w:div>
    <w:div w:id="1650673357">
      <w:bodyDiv w:val="1"/>
      <w:marLeft w:val="0"/>
      <w:marRight w:val="0"/>
      <w:marTop w:val="0"/>
      <w:marBottom w:val="0"/>
      <w:divBdr>
        <w:top w:val="none" w:sz="0" w:space="0" w:color="auto"/>
        <w:left w:val="none" w:sz="0" w:space="0" w:color="auto"/>
        <w:bottom w:val="none" w:sz="0" w:space="0" w:color="auto"/>
        <w:right w:val="none" w:sz="0" w:space="0" w:color="auto"/>
      </w:divBdr>
    </w:div>
    <w:div w:id="1655642315">
      <w:bodyDiv w:val="1"/>
      <w:marLeft w:val="0"/>
      <w:marRight w:val="0"/>
      <w:marTop w:val="0"/>
      <w:marBottom w:val="0"/>
      <w:divBdr>
        <w:top w:val="none" w:sz="0" w:space="0" w:color="auto"/>
        <w:left w:val="none" w:sz="0" w:space="0" w:color="auto"/>
        <w:bottom w:val="none" w:sz="0" w:space="0" w:color="auto"/>
        <w:right w:val="none" w:sz="0" w:space="0" w:color="auto"/>
      </w:divBdr>
    </w:div>
    <w:div w:id="1663855116">
      <w:bodyDiv w:val="1"/>
      <w:marLeft w:val="0"/>
      <w:marRight w:val="0"/>
      <w:marTop w:val="0"/>
      <w:marBottom w:val="0"/>
      <w:divBdr>
        <w:top w:val="none" w:sz="0" w:space="0" w:color="auto"/>
        <w:left w:val="none" w:sz="0" w:space="0" w:color="auto"/>
        <w:bottom w:val="none" w:sz="0" w:space="0" w:color="auto"/>
        <w:right w:val="none" w:sz="0" w:space="0" w:color="auto"/>
      </w:divBdr>
    </w:div>
    <w:div w:id="1682664633">
      <w:bodyDiv w:val="1"/>
      <w:marLeft w:val="0"/>
      <w:marRight w:val="0"/>
      <w:marTop w:val="0"/>
      <w:marBottom w:val="0"/>
      <w:divBdr>
        <w:top w:val="none" w:sz="0" w:space="0" w:color="auto"/>
        <w:left w:val="none" w:sz="0" w:space="0" w:color="auto"/>
        <w:bottom w:val="none" w:sz="0" w:space="0" w:color="auto"/>
        <w:right w:val="none" w:sz="0" w:space="0" w:color="auto"/>
      </w:divBdr>
    </w:div>
    <w:div w:id="1686980892">
      <w:bodyDiv w:val="1"/>
      <w:marLeft w:val="0"/>
      <w:marRight w:val="0"/>
      <w:marTop w:val="0"/>
      <w:marBottom w:val="0"/>
      <w:divBdr>
        <w:top w:val="none" w:sz="0" w:space="0" w:color="auto"/>
        <w:left w:val="none" w:sz="0" w:space="0" w:color="auto"/>
        <w:bottom w:val="none" w:sz="0" w:space="0" w:color="auto"/>
        <w:right w:val="none" w:sz="0" w:space="0" w:color="auto"/>
      </w:divBdr>
    </w:div>
    <w:div w:id="1699157501">
      <w:bodyDiv w:val="1"/>
      <w:marLeft w:val="0"/>
      <w:marRight w:val="0"/>
      <w:marTop w:val="0"/>
      <w:marBottom w:val="0"/>
      <w:divBdr>
        <w:top w:val="none" w:sz="0" w:space="0" w:color="auto"/>
        <w:left w:val="none" w:sz="0" w:space="0" w:color="auto"/>
        <w:bottom w:val="none" w:sz="0" w:space="0" w:color="auto"/>
        <w:right w:val="none" w:sz="0" w:space="0" w:color="auto"/>
      </w:divBdr>
    </w:div>
    <w:div w:id="1708750848">
      <w:bodyDiv w:val="1"/>
      <w:marLeft w:val="0"/>
      <w:marRight w:val="0"/>
      <w:marTop w:val="0"/>
      <w:marBottom w:val="0"/>
      <w:divBdr>
        <w:top w:val="none" w:sz="0" w:space="0" w:color="auto"/>
        <w:left w:val="none" w:sz="0" w:space="0" w:color="auto"/>
        <w:bottom w:val="none" w:sz="0" w:space="0" w:color="auto"/>
        <w:right w:val="none" w:sz="0" w:space="0" w:color="auto"/>
      </w:divBdr>
    </w:div>
    <w:div w:id="1709453508">
      <w:bodyDiv w:val="1"/>
      <w:marLeft w:val="0"/>
      <w:marRight w:val="0"/>
      <w:marTop w:val="0"/>
      <w:marBottom w:val="0"/>
      <w:divBdr>
        <w:top w:val="none" w:sz="0" w:space="0" w:color="auto"/>
        <w:left w:val="none" w:sz="0" w:space="0" w:color="auto"/>
        <w:bottom w:val="none" w:sz="0" w:space="0" w:color="auto"/>
        <w:right w:val="none" w:sz="0" w:space="0" w:color="auto"/>
      </w:divBdr>
    </w:div>
    <w:div w:id="1710757784">
      <w:bodyDiv w:val="1"/>
      <w:marLeft w:val="0"/>
      <w:marRight w:val="0"/>
      <w:marTop w:val="0"/>
      <w:marBottom w:val="0"/>
      <w:divBdr>
        <w:top w:val="none" w:sz="0" w:space="0" w:color="auto"/>
        <w:left w:val="none" w:sz="0" w:space="0" w:color="auto"/>
        <w:bottom w:val="none" w:sz="0" w:space="0" w:color="auto"/>
        <w:right w:val="none" w:sz="0" w:space="0" w:color="auto"/>
      </w:divBdr>
    </w:div>
    <w:div w:id="1729721278">
      <w:bodyDiv w:val="1"/>
      <w:marLeft w:val="0"/>
      <w:marRight w:val="0"/>
      <w:marTop w:val="0"/>
      <w:marBottom w:val="0"/>
      <w:divBdr>
        <w:top w:val="none" w:sz="0" w:space="0" w:color="auto"/>
        <w:left w:val="none" w:sz="0" w:space="0" w:color="auto"/>
        <w:bottom w:val="none" w:sz="0" w:space="0" w:color="auto"/>
        <w:right w:val="none" w:sz="0" w:space="0" w:color="auto"/>
      </w:divBdr>
    </w:div>
    <w:div w:id="1760515836">
      <w:bodyDiv w:val="1"/>
      <w:marLeft w:val="0"/>
      <w:marRight w:val="0"/>
      <w:marTop w:val="0"/>
      <w:marBottom w:val="0"/>
      <w:divBdr>
        <w:top w:val="none" w:sz="0" w:space="0" w:color="auto"/>
        <w:left w:val="none" w:sz="0" w:space="0" w:color="auto"/>
        <w:bottom w:val="none" w:sz="0" w:space="0" w:color="auto"/>
        <w:right w:val="none" w:sz="0" w:space="0" w:color="auto"/>
      </w:divBdr>
    </w:div>
    <w:div w:id="1764759854">
      <w:bodyDiv w:val="1"/>
      <w:marLeft w:val="0"/>
      <w:marRight w:val="0"/>
      <w:marTop w:val="0"/>
      <w:marBottom w:val="0"/>
      <w:divBdr>
        <w:top w:val="none" w:sz="0" w:space="0" w:color="auto"/>
        <w:left w:val="none" w:sz="0" w:space="0" w:color="auto"/>
        <w:bottom w:val="none" w:sz="0" w:space="0" w:color="auto"/>
        <w:right w:val="none" w:sz="0" w:space="0" w:color="auto"/>
      </w:divBdr>
    </w:div>
    <w:div w:id="1765344012">
      <w:bodyDiv w:val="1"/>
      <w:marLeft w:val="0"/>
      <w:marRight w:val="0"/>
      <w:marTop w:val="0"/>
      <w:marBottom w:val="0"/>
      <w:divBdr>
        <w:top w:val="none" w:sz="0" w:space="0" w:color="auto"/>
        <w:left w:val="none" w:sz="0" w:space="0" w:color="auto"/>
        <w:bottom w:val="none" w:sz="0" w:space="0" w:color="auto"/>
        <w:right w:val="none" w:sz="0" w:space="0" w:color="auto"/>
      </w:divBdr>
    </w:div>
    <w:div w:id="1769696213">
      <w:bodyDiv w:val="1"/>
      <w:marLeft w:val="0"/>
      <w:marRight w:val="0"/>
      <w:marTop w:val="0"/>
      <w:marBottom w:val="0"/>
      <w:divBdr>
        <w:top w:val="none" w:sz="0" w:space="0" w:color="auto"/>
        <w:left w:val="none" w:sz="0" w:space="0" w:color="auto"/>
        <w:bottom w:val="none" w:sz="0" w:space="0" w:color="auto"/>
        <w:right w:val="none" w:sz="0" w:space="0" w:color="auto"/>
      </w:divBdr>
    </w:div>
    <w:div w:id="1779062418">
      <w:bodyDiv w:val="1"/>
      <w:marLeft w:val="0"/>
      <w:marRight w:val="0"/>
      <w:marTop w:val="0"/>
      <w:marBottom w:val="0"/>
      <w:divBdr>
        <w:top w:val="none" w:sz="0" w:space="0" w:color="auto"/>
        <w:left w:val="none" w:sz="0" w:space="0" w:color="auto"/>
        <w:bottom w:val="none" w:sz="0" w:space="0" w:color="auto"/>
        <w:right w:val="none" w:sz="0" w:space="0" w:color="auto"/>
      </w:divBdr>
    </w:div>
    <w:div w:id="1781874688">
      <w:bodyDiv w:val="1"/>
      <w:marLeft w:val="0"/>
      <w:marRight w:val="0"/>
      <w:marTop w:val="0"/>
      <w:marBottom w:val="0"/>
      <w:divBdr>
        <w:top w:val="none" w:sz="0" w:space="0" w:color="auto"/>
        <w:left w:val="none" w:sz="0" w:space="0" w:color="auto"/>
        <w:bottom w:val="none" w:sz="0" w:space="0" w:color="auto"/>
        <w:right w:val="none" w:sz="0" w:space="0" w:color="auto"/>
      </w:divBdr>
    </w:div>
    <w:div w:id="1786384794">
      <w:bodyDiv w:val="1"/>
      <w:marLeft w:val="0"/>
      <w:marRight w:val="0"/>
      <w:marTop w:val="0"/>
      <w:marBottom w:val="0"/>
      <w:divBdr>
        <w:top w:val="none" w:sz="0" w:space="0" w:color="auto"/>
        <w:left w:val="none" w:sz="0" w:space="0" w:color="auto"/>
        <w:bottom w:val="none" w:sz="0" w:space="0" w:color="auto"/>
        <w:right w:val="none" w:sz="0" w:space="0" w:color="auto"/>
      </w:divBdr>
    </w:div>
    <w:div w:id="1790586832">
      <w:bodyDiv w:val="1"/>
      <w:marLeft w:val="0"/>
      <w:marRight w:val="0"/>
      <w:marTop w:val="0"/>
      <w:marBottom w:val="0"/>
      <w:divBdr>
        <w:top w:val="none" w:sz="0" w:space="0" w:color="auto"/>
        <w:left w:val="none" w:sz="0" w:space="0" w:color="auto"/>
        <w:bottom w:val="none" w:sz="0" w:space="0" w:color="auto"/>
        <w:right w:val="none" w:sz="0" w:space="0" w:color="auto"/>
      </w:divBdr>
    </w:div>
    <w:div w:id="1816994891">
      <w:bodyDiv w:val="1"/>
      <w:marLeft w:val="0"/>
      <w:marRight w:val="0"/>
      <w:marTop w:val="0"/>
      <w:marBottom w:val="0"/>
      <w:divBdr>
        <w:top w:val="none" w:sz="0" w:space="0" w:color="auto"/>
        <w:left w:val="none" w:sz="0" w:space="0" w:color="auto"/>
        <w:bottom w:val="none" w:sz="0" w:space="0" w:color="auto"/>
        <w:right w:val="none" w:sz="0" w:space="0" w:color="auto"/>
      </w:divBdr>
    </w:div>
    <w:div w:id="1822573621">
      <w:bodyDiv w:val="1"/>
      <w:marLeft w:val="0"/>
      <w:marRight w:val="0"/>
      <w:marTop w:val="0"/>
      <w:marBottom w:val="0"/>
      <w:divBdr>
        <w:top w:val="none" w:sz="0" w:space="0" w:color="auto"/>
        <w:left w:val="none" w:sz="0" w:space="0" w:color="auto"/>
        <w:bottom w:val="none" w:sz="0" w:space="0" w:color="auto"/>
        <w:right w:val="none" w:sz="0" w:space="0" w:color="auto"/>
      </w:divBdr>
      <w:divsChild>
        <w:div w:id="954991195">
          <w:marLeft w:val="0"/>
          <w:marRight w:val="0"/>
          <w:marTop w:val="0"/>
          <w:marBottom w:val="0"/>
          <w:divBdr>
            <w:top w:val="none" w:sz="0" w:space="0" w:color="auto"/>
            <w:left w:val="none" w:sz="0" w:space="0" w:color="auto"/>
            <w:bottom w:val="none" w:sz="0" w:space="0" w:color="auto"/>
            <w:right w:val="none" w:sz="0" w:space="0" w:color="auto"/>
          </w:divBdr>
          <w:divsChild>
            <w:div w:id="908610733">
              <w:marLeft w:val="225"/>
              <w:marRight w:val="0"/>
              <w:marTop w:val="150"/>
              <w:marBottom w:val="0"/>
              <w:divBdr>
                <w:top w:val="none" w:sz="0" w:space="0" w:color="auto"/>
                <w:left w:val="none" w:sz="0" w:space="0" w:color="auto"/>
                <w:bottom w:val="none" w:sz="0" w:space="0" w:color="auto"/>
                <w:right w:val="none" w:sz="0" w:space="0" w:color="auto"/>
              </w:divBdr>
              <w:divsChild>
                <w:div w:id="538974708">
                  <w:marLeft w:val="0"/>
                  <w:marRight w:val="0"/>
                  <w:marTop w:val="0"/>
                  <w:marBottom w:val="0"/>
                  <w:divBdr>
                    <w:top w:val="none" w:sz="0" w:space="0" w:color="auto"/>
                    <w:left w:val="none" w:sz="0" w:space="0" w:color="auto"/>
                    <w:bottom w:val="none" w:sz="0" w:space="0" w:color="auto"/>
                    <w:right w:val="none" w:sz="0" w:space="0" w:color="auto"/>
                  </w:divBdr>
                  <w:divsChild>
                    <w:div w:id="806777504">
                      <w:marLeft w:val="0"/>
                      <w:marRight w:val="0"/>
                      <w:marTop w:val="0"/>
                      <w:marBottom w:val="0"/>
                      <w:divBdr>
                        <w:top w:val="none" w:sz="0" w:space="0" w:color="auto"/>
                        <w:left w:val="none" w:sz="0" w:space="0" w:color="auto"/>
                        <w:bottom w:val="none" w:sz="0" w:space="0" w:color="auto"/>
                        <w:right w:val="none" w:sz="0" w:space="0" w:color="auto"/>
                      </w:divBdr>
                      <w:divsChild>
                        <w:div w:id="610824996">
                          <w:marLeft w:val="0"/>
                          <w:marRight w:val="0"/>
                          <w:marTop w:val="0"/>
                          <w:marBottom w:val="0"/>
                          <w:divBdr>
                            <w:top w:val="none" w:sz="0" w:space="0" w:color="auto"/>
                            <w:left w:val="none" w:sz="0" w:space="0" w:color="auto"/>
                            <w:bottom w:val="none" w:sz="0" w:space="0" w:color="auto"/>
                            <w:right w:val="none" w:sz="0" w:space="0" w:color="auto"/>
                          </w:divBdr>
                        </w:div>
                        <w:div w:id="1326395954">
                          <w:marLeft w:val="0"/>
                          <w:marRight w:val="0"/>
                          <w:marTop w:val="0"/>
                          <w:marBottom w:val="0"/>
                          <w:divBdr>
                            <w:top w:val="none" w:sz="0" w:space="0" w:color="auto"/>
                            <w:left w:val="none" w:sz="0" w:space="0" w:color="auto"/>
                            <w:bottom w:val="none" w:sz="0" w:space="0" w:color="auto"/>
                            <w:right w:val="none" w:sz="0" w:space="0" w:color="auto"/>
                          </w:divBdr>
                        </w:div>
                        <w:div w:id="929241072">
                          <w:marLeft w:val="0"/>
                          <w:marRight w:val="0"/>
                          <w:marTop w:val="0"/>
                          <w:marBottom w:val="0"/>
                          <w:divBdr>
                            <w:top w:val="none" w:sz="0" w:space="0" w:color="auto"/>
                            <w:left w:val="none" w:sz="0" w:space="0" w:color="auto"/>
                            <w:bottom w:val="none" w:sz="0" w:space="0" w:color="auto"/>
                            <w:right w:val="none" w:sz="0" w:space="0" w:color="auto"/>
                          </w:divBdr>
                        </w:div>
                        <w:div w:id="1559585937">
                          <w:marLeft w:val="0"/>
                          <w:marRight w:val="0"/>
                          <w:marTop w:val="0"/>
                          <w:marBottom w:val="0"/>
                          <w:divBdr>
                            <w:top w:val="none" w:sz="0" w:space="0" w:color="auto"/>
                            <w:left w:val="none" w:sz="0" w:space="0" w:color="auto"/>
                            <w:bottom w:val="none" w:sz="0" w:space="0" w:color="auto"/>
                            <w:right w:val="none" w:sz="0" w:space="0" w:color="auto"/>
                          </w:divBdr>
                        </w:div>
                        <w:div w:id="831069400">
                          <w:marLeft w:val="0"/>
                          <w:marRight w:val="0"/>
                          <w:marTop w:val="0"/>
                          <w:marBottom w:val="0"/>
                          <w:divBdr>
                            <w:top w:val="none" w:sz="0" w:space="0" w:color="auto"/>
                            <w:left w:val="none" w:sz="0" w:space="0" w:color="auto"/>
                            <w:bottom w:val="none" w:sz="0" w:space="0" w:color="auto"/>
                            <w:right w:val="none" w:sz="0" w:space="0" w:color="auto"/>
                          </w:divBdr>
                        </w:div>
                        <w:div w:id="273950644">
                          <w:marLeft w:val="0"/>
                          <w:marRight w:val="0"/>
                          <w:marTop w:val="0"/>
                          <w:marBottom w:val="0"/>
                          <w:divBdr>
                            <w:top w:val="none" w:sz="0" w:space="0" w:color="auto"/>
                            <w:left w:val="none" w:sz="0" w:space="0" w:color="auto"/>
                            <w:bottom w:val="none" w:sz="0" w:space="0" w:color="auto"/>
                            <w:right w:val="none" w:sz="0" w:space="0" w:color="auto"/>
                          </w:divBdr>
                        </w:div>
                        <w:div w:id="1255243096">
                          <w:marLeft w:val="0"/>
                          <w:marRight w:val="0"/>
                          <w:marTop w:val="0"/>
                          <w:marBottom w:val="0"/>
                          <w:divBdr>
                            <w:top w:val="none" w:sz="0" w:space="0" w:color="auto"/>
                            <w:left w:val="none" w:sz="0" w:space="0" w:color="auto"/>
                            <w:bottom w:val="none" w:sz="0" w:space="0" w:color="auto"/>
                            <w:right w:val="none" w:sz="0" w:space="0" w:color="auto"/>
                          </w:divBdr>
                        </w:div>
                        <w:div w:id="907108434">
                          <w:marLeft w:val="0"/>
                          <w:marRight w:val="0"/>
                          <w:marTop w:val="0"/>
                          <w:marBottom w:val="0"/>
                          <w:divBdr>
                            <w:top w:val="none" w:sz="0" w:space="0" w:color="auto"/>
                            <w:left w:val="none" w:sz="0" w:space="0" w:color="auto"/>
                            <w:bottom w:val="none" w:sz="0" w:space="0" w:color="auto"/>
                            <w:right w:val="none" w:sz="0" w:space="0" w:color="auto"/>
                          </w:divBdr>
                        </w:div>
                        <w:div w:id="1378431152">
                          <w:marLeft w:val="0"/>
                          <w:marRight w:val="0"/>
                          <w:marTop w:val="0"/>
                          <w:marBottom w:val="0"/>
                          <w:divBdr>
                            <w:top w:val="none" w:sz="0" w:space="0" w:color="auto"/>
                            <w:left w:val="none" w:sz="0" w:space="0" w:color="auto"/>
                            <w:bottom w:val="none" w:sz="0" w:space="0" w:color="auto"/>
                            <w:right w:val="none" w:sz="0" w:space="0" w:color="auto"/>
                          </w:divBdr>
                        </w:div>
                        <w:div w:id="2020622892">
                          <w:marLeft w:val="0"/>
                          <w:marRight w:val="0"/>
                          <w:marTop w:val="0"/>
                          <w:marBottom w:val="0"/>
                          <w:divBdr>
                            <w:top w:val="none" w:sz="0" w:space="0" w:color="auto"/>
                            <w:left w:val="none" w:sz="0" w:space="0" w:color="auto"/>
                            <w:bottom w:val="none" w:sz="0" w:space="0" w:color="auto"/>
                            <w:right w:val="none" w:sz="0" w:space="0" w:color="auto"/>
                          </w:divBdr>
                        </w:div>
                        <w:div w:id="573512244">
                          <w:marLeft w:val="0"/>
                          <w:marRight w:val="0"/>
                          <w:marTop w:val="0"/>
                          <w:marBottom w:val="0"/>
                          <w:divBdr>
                            <w:top w:val="none" w:sz="0" w:space="0" w:color="auto"/>
                            <w:left w:val="none" w:sz="0" w:space="0" w:color="auto"/>
                            <w:bottom w:val="none" w:sz="0" w:space="0" w:color="auto"/>
                            <w:right w:val="none" w:sz="0" w:space="0" w:color="auto"/>
                          </w:divBdr>
                        </w:div>
                        <w:div w:id="1317420052">
                          <w:marLeft w:val="0"/>
                          <w:marRight w:val="0"/>
                          <w:marTop w:val="0"/>
                          <w:marBottom w:val="0"/>
                          <w:divBdr>
                            <w:top w:val="none" w:sz="0" w:space="0" w:color="auto"/>
                            <w:left w:val="none" w:sz="0" w:space="0" w:color="auto"/>
                            <w:bottom w:val="none" w:sz="0" w:space="0" w:color="auto"/>
                            <w:right w:val="none" w:sz="0" w:space="0" w:color="auto"/>
                          </w:divBdr>
                        </w:div>
                        <w:div w:id="1582982891">
                          <w:marLeft w:val="0"/>
                          <w:marRight w:val="0"/>
                          <w:marTop w:val="0"/>
                          <w:marBottom w:val="0"/>
                          <w:divBdr>
                            <w:top w:val="none" w:sz="0" w:space="0" w:color="auto"/>
                            <w:left w:val="none" w:sz="0" w:space="0" w:color="auto"/>
                            <w:bottom w:val="none" w:sz="0" w:space="0" w:color="auto"/>
                            <w:right w:val="none" w:sz="0" w:space="0" w:color="auto"/>
                          </w:divBdr>
                        </w:div>
                        <w:div w:id="1659456318">
                          <w:marLeft w:val="0"/>
                          <w:marRight w:val="0"/>
                          <w:marTop w:val="0"/>
                          <w:marBottom w:val="0"/>
                          <w:divBdr>
                            <w:top w:val="none" w:sz="0" w:space="0" w:color="auto"/>
                            <w:left w:val="none" w:sz="0" w:space="0" w:color="auto"/>
                            <w:bottom w:val="none" w:sz="0" w:space="0" w:color="auto"/>
                            <w:right w:val="none" w:sz="0" w:space="0" w:color="auto"/>
                          </w:divBdr>
                        </w:div>
                        <w:div w:id="577981237">
                          <w:marLeft w:val="0"/>
                          <w:marRight w:val="0"/>
                          <w:marTop w:val="0"/>
                          <w:marBottom w:val="0"/>
                          <w:divBdr>
                            <w:top w:val="none" w:sz="0" w:space="0" w:color="auto"/>
                            <w:left w:val="none" w:sz="0" w:space="0" w:color="auto"/>
                            <w:bottom w:val="none" w:sz="0" w:space="0" w:color="auto"/>
                            <w:right w:val="none" w:sz="0" w:space="0" w:color="auto"/>
                          </w:divBdr>
                        </w:div>
                        <w:div w:id="1178083338">
                          <w:marLeft w:val="0"/>
                          <w:marRight w:val="0"/>
                          <w:marTop w:val="0"/>
                          <w:marBottom w:val="0"/>
                          <w:divBdr>
                            <w:top w:val="none" w:sz="0" w:space="0" w:color="auto"/>
                            <w:left w:val="none" w:sz="0" w:space="0" w:color="auto"/>
                            <w:bottom w:val="none" w:sz="0" w:space="0" w:color="auto"/>
                            <w:right w:val="none" w:sz="0" w:space="0" w:color="auto"/>
                          </w:divBdr>
                        </w:div>
                        <w:div w:id="875241648">
                          <w:marLeft w:val="0"/>
                          <w:marRight w:val="0"/>
                          <w:marTop w:val="0"/>
                          <w:marBottom w:val="0"/>
                          <w:divBdr>
                            <w:top w:val="none" w:sz="0" w:space="0" w:color="auto"/>
                            <w:left w:val="none" w:sz="0" w:space="0" w:color="auto"/>
                            <w:bottom w:val="none" w:sz="0" w:space="0" w:color="auto"/>
                            <w:right w:val="none" w:sz="0" w:space="0" w:color="auto"/>
                          </w:divBdr>
                        </w:div>
                        <w:div w:id="74936431">
                          <w:marLeft w:val="0"/>
                          <w:marRight w:val="0"/>
                          <w:marTop w:val="0"/>
                          <w:marBottom w:val="0"/>
                          <w:divBdr>
                            <w:top w:val="none" w:sz="0" w:space="0" w:color="auto"/>
                            <w:left w:val="none" w:sz="0" w:space="0" w:color="auto"/>
                            <w:bottom w:val="none" w:sz="0" w:space="0" w:color="auto"/>
                            <w:right w:val="none" w:sz="0" w:space="0" w:color="auto"/>
                          </w:divBdr>
                        </w:div>
                        <w:div w:id="17738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324652">
      <w:bodyDiv w:val="1"/>
      <w:marLeft w:val="0"/>
      <w:marRight w:val="0"/>
      <w:marTop w:val="0"/>
      <w:marBottom w:val="0"/>
      <w:divBdr>
        <w:top w:val="none" w:sz="0" w:space="0" w:color="auto"/>
        <w:left w:val="none" w:sz="0" w:space="0" w:color="auto"/>
        <w:bottom w:val="none" w:sz="0" w:space="0" w:color="auto"/>
        <w:right w:val="none" w:sz="0" w:space="0" w:color="auto"/>
      </w:divBdr>
    </w:div>
    <w:div w:id="1832403579">
      <w:bodyDiv w:val="1"/>
      <w:marLeft w:val="0"/>
      <w:marRight w:val="0"/>
      <w:marTop w:val="0"/>
      <w:marBottom w:val="0"/>
      <w:divBdr>
        <w:top w:val="none" w:sz="0" w:space="0" w:color="auto"/>
        <w:left w:val="none" w:sz="0" w:space="0" w:color="auto"/>
        <w:bottom w:val="none" w:sz="0" w:space="0" w:color="auto"/>
        <w:right w:val="none" w:sz="0" w:space="0" w:color="auto"/>
      </w:divBdr>
    </w:div>
    <w:div w:id="1832527334">
      <w:bodyDiv w:val="1"/>
      <w:marLeft w:val="0"/>
      <w:marRight w:val="0"/>
      <w:marTop w:val="0"/>
      <w:marBottom w:val="0"/>
      <w:divBdr>
        <w:top w:val="none" w:sz="0" w:space="0" w:color="auto"/>
        <w:left w:val="none" w:sz="0" w:space="0" w:color="auto"/>
        <w:bottom w:val="none" w:sz="0" w:space="0" w:color="auto"/>
        <w:right w:val="none" w:sz="0" w:space="0" w:color="auto"/>
      </w:divBdr>
    </w:div>
    <w:div w:id="1862280356">
      <w:bodyDiv w:val="1"/>
      <w:marLeft w:val="0"/>
      <w:marRight w:val="0"/>
      <w:marTop w:val="0"/>
      <w:marBottom w:val="0"/>
      <w:divBdr>
        <w:top w:val="none" w:sz="0" w:space="0" w:color="auto"/>
        <w:left w:val="none" w:sz="0" w:space="0" w:color="auto"/>
        <w:bottom w:val="none" w:sz="0" w:space="0" w:color="auto"/>
        <w:right w:val="none" w:sz="0" w:space="0" w:color="auto"/>
      </w:divBdr>
    </w:div>
    <w:div w:id="1864512987">
      <w:bodyDiv w:val="1"/>
      <w:marLeft w:val="0"/>
      <w:marRight w:val="0"/>
      <w:marTop w:val="0"/>
      <w:marBottom w:val="0"/>
      <w:divBdr>
        <w:top w:val="none" w:sz="0" w:space="0" w:color="auto"/>
        <w:left w:val="none" w:sz="0" w:space="0" w:color="auto"/>
        <w:bottom w:val="none" w:sz="0" w:space="0" w:color="auto"/>
        <w:right w:val="none" w:sz="0" w:space="0" w:color="auto"/>
      </w:divBdr>
    </w:div>
    <w:div w:id="1866669001">
      <w:bodyDiv w:val="1"/>
      <w:marLeft w:val="0"/>
      <w:marRight w:val="0"/>
      <w:marTop w:val="0"/>
      <w:marBottom w:val="0"/>
      <w:divBdr>
        <w:top w:val="none" w:sz="0" w:space="0" w:color="auto"/>
        <w:left w:val="none" w:sz="0" w:space="0" w:color="auto"/>
        <w:bottom w:val="none" w:sz="0" w:space="0" w:color="auto"/>
        <w:right w:val="none" w:sz="0" w:space="0" w:color="auto"/>
      </w:divBdr>
    </w:div>
    <w:div w:id="1867061007">
      <w:bodyDiv w:val="1"/>
      <w:marLeft w:val="0"/>
      <w:marRight w:val="0"/>
      <w:marTop w:val="0"/>
      <w:marBottom w:val="0"/>
      <w:divBdr>
        <w:top w:val="none" w:sz="0" w:space="0" w:color="auto"/>
        <w:left w:val="none" w:sz="0" w:space="0" w:color="auto"/>
        <w:bottom w:val="none" w:sz="0" w:space="0" w:color="auto"/>
        <w:right w:val="none" w:sz="0" w:space="0" w:color="auto"/>
      </w:divBdr>
    </w:div>
    <w:div w:id="1879852640">
      <w:bodyDiv w:val="1"/>
      <w:marLeft w:val="0"/>
      <w:marRight w:val="0"/>
      <w:marTop w:val="0"/>
      <w:marBottom w:val="0"/>
      <w:divBdr>
        <w:top w:val="none" w:sz="0" w:space="0" w:color="auto"/>
        <w:left w:val="none" w:sz="0" w:space="0" w:color="auto"/>
        <w:bottom w:val="none" w:sz="0" w:space="0" w:color="auto"/>
        <w:right w:val="none" w:sz="0" w:space="0" w:color="auto"/>
      </w:divBdr>
    </w:div>
    <w:div w:id="1879929314">
      <w:bodyDiv w:val="1"/>
      <w:marLeft w:val="0"/>
      <w:marRight w:val="0"/>
      <w:marTop w:val="0"/>
      <w:marBottom w:val="0"/>
      <w:divBdr>
        <w:top w:val="none" w:sz="0" w:space="0" w:color="auto"/>
        <w:left w:val="none" w:sz="0" w:space="0" w:color="auto"/>
        <w:bottom w:val="none" w:sz="0" w:space="0" w:color="auto"/>
        <w:right w:val="none" w:sz="0" w:space="0" w:color="auto"/>
      </w:divBdr>
    </w:div>
    <w:div w:id="1883588503">
      <w:bodyDiv w:val="1"/>
      <w:marLeft w:val="0"/>
      <w:marRight w:val="0"/>
      <w:marTop w:val="0"/>
      <w:marBottom w:val="0"/>
      <w:divBdr>
        <w:top w:val="none" w:sz="0" w:space="0" w:color="auto"/>
        <w:left w:val="none" w:sz="0" w:space="0" w:color="auto"/>
        <w:bottom w:val="none" w:sz="0" w:space="0" w:color="auto"/>
        <w:right w:val="none" w:sz="0" w:space="0" w:color="auto"/>
      </w:divBdr>
    </w:div>
    <w:div w:id="1899365753">
      <w:bodyDiv w:val="1"/>
      <w:marLeft w:val="0"/>
      <w:marRight w:val="0"/>
      <w:marTop w:val="0"/>
      <w:marBottom w:val="0"/>
      <w:divBdr>
        <w:top w:val="none" w:sz="0" w:space="0" w:color="auto"/>
        <w:left w:val="none" w:sz="0" w:space="0" w:color="auto"/>
        <w:bottom w:val="none" w:sz="0" w:space="0" w:color="auto"/>
        <w:right w:val="none" w:sz="0" w:space="0" w:color="auto"/>
      </w:divBdr>
    </w:div>
    <w:div w:id="1909264703">
      <w:bodyDiv w:val="1"/>
      <w:marLeft w:val="0"/>
      <w:marRight w:val="0"/>
      <w:marTop w:val="0"/>
      <w:marBottom w:val="0"/>
      <w:divBdr>
        <w:top w:val="none" w:sz="0" w:space="0" w:color="auto"/>
        <w:left w:val="none" w:sz="0" w:space="0" w:color="auto"/>
        <w:bottom w:val="none" w:sz="0" w:space="0" w:color="auto"/>
        <w:right w:val="none" w:sz="0" w:space="0" w:color="auto"/>
      </w:divBdr>
    </w:div>
    <w:div w:id="1949383701">
      <w:bodyDiv w:val="1"/>
      <w:marLeft w:val="0"/>
      <w:marRight w:val="0"/>
      <w:marTop w:val="0"/>
      <w:marBottom w:val="0"/>
      <w:divBdr>
        <w:top w:val="none" w:sz="0" w:space="0" w:color="auto"/>
        <w:left w:val="none" w:sz="0" w:space="0" w:color="auto"/>
        <w:bottom w:val="none" w:sz="0" w:space="0" w:color="auto"/>
        <w:right w:val="none" w:sz="0" w:space="0" w:color="auto"/>
      </w:divBdr>
    </w:div>
    <w:div w:id="1956868167">
      <w:bodyDiv w:val="1"/>
      <w:marLeft w:val="0"/>
      <w:marRight w:val="0"/>
      <w:marTop w:val="0"/>
      <w:marBottom w:val="0"/>
      <w:divBdr>
        <w:top w:val="none" w:sz="0" w:space="0" w:color="auto"/>
        <w:left w:val="none" w:sz="0" w:space="0" w:color="auto"/>
        <w:bottom w:val="none" w:sz="0" w:space="0" w:color="auto"/>
        <w:right w:val="none" w:sz="0" w:space="0" w:color="auto"/>
      </w:divBdr>
    </w:div>
    <w:div w:id="1958873969">
      <w:bodyDiv w:val="1"/>
      <w:marLeft w:val="0"/>
      <w:marRight w:val="0"/>
      <w:marTop w:val="0"/>
      <w:marBottom w:val="0"/>
      <w:divBdr>
        <w:top w:val="none" w:sz="0" w:space="0" w:color="auto"/>
        <w:left w:val="none" w:sz="0" w:space="0" w:color="auto"/>
        <w:bottom w:val="none" w:sz="0" w:space="0" w:color="auto"/>
        <w:right w:val="none" w:sz="0" w:space="0" w:color="auto"/>
      </w:divBdr>
    </w:div>
    <w:div w:id="1959726369">
      <w:bodyDiv w:val="1"/>
      <w:marLeft w:val="0"/>
      <w:marRight w:val="0"/>
      <w:marTop w:val="0"/>
      <w:marBottom w:val="0"/>
      <w:divBdr>
        <w:top w:val="none" w:sz="0" w:space="0" w:color="auto"/>
        <w:left w:val="none" w:sz="0" w:space="0" w:color="auto"/>
        <w:bottom w:val="none" w:sz="0" w:space="0" w:color="auto"/>
        <w:right w:val="none" w:sz="0" w:space="0" w:color="auto"/>
      </w:divBdr>
    </w:div>
    <w:div w:id="1962488813">
      <w:bodyDiv w:val="1"/>
      <w:marLeft w:val="0"/>
      <w:marRight w:val="0"/>
      <w:marTop w:val="0"/>
      <w:marBottom w:val="0"/>
      <w:divBdr>
        <w:top w:val="none" w:sz="0" w:space="0" w:color="auto"/>
        <w:left w:val="none" w:sz="0" w:space="0" w:color="auto"/>
        <w:bottom w:val="none" w:sz="0" w:space="0" w:color="auto"/>
        <w:right w:val="none" w:sz="0" w:space="0" w:color="auto"/>
      </w:divBdr>
    </w:div>
    <w:div w:id="1968121764">
      <w:bodyDiv w:val="1"/>
      <w:marLeft w:val="0"/>
      <w:marRight w:val="0"/>
      <w:marTop w:val="0"/>
      <w:marBottom w:val="0"/>
      <w:divBdr>
        <w:top w:val="none" w:sz="0" w:space="0" w:color="auto"/>
        <w:left w:val="none" w:sz="0" w:space="0" w:color="auto"/>
        <w:bottom w:val="none" w:sz="0" w:space="0" w:color="auto"/>
        <w:right w:val="none" w:sz="0" w:space="0" w:color="auto"/>
      </w:divBdr>
    </w:div>
    <w:div w:id="1977491554">
      <w:bodyDiv w:val="1"/>
      <w:marLeft w:val="0"/>
      <w:marRight w:val="0"/>
      <w:marTop w:val="0"/>
      <w:marBottom w:val="0"/>
      <w:divBdr>
        <w:top w:val="none" w:sz="0" w:space="0" w:color="auto"/>
        <w:left w:val="none" w:sz="0" w:space="0" w:color="auto"/>
        <w:bottom w:val="none" w:sz="0" w:space="0" w:color="auto"/>
        <w:right w:val="none" w:sz="0" w:space="0" w:color="auto"/>
      </w:divBdr>
    </w:div>
    <w:div w:id="1978492942">
      <w:bodyDiv w:val="1"/>
      <w:marLeft w:val="0"/>
      <w:marRight w:val="0"/>
      <w:marTop w:val="0"/>
      <w:marBottom w:val="0"/>
      <w:divBdr>
        <w:top w:val="none" w:sz="0" w:space="0" w:color="auto"/>
        <w:left w:val="none" w:sz="0" w:space="0" w:color="auto"/>
        <w:bottom w:val="none" w:sz="0" w:space="0" w:color="auto"/>
        <w:right w:val="none" w:sz="0" w:space="0" w:color="auto"/>
      </w:divBdr>
    </w:div>
    <w:div w:id="1985545131">
      <w:bodyDiv w:val="1"/>
      <w:marLeft w:val="0"/>
      <w:marRight w:val="0"/>
      <w:marTop w:val="0"/>
      <w:marBottom w:val="0"/>
      <w:divBdr>
        <w:top w:val="none" w:sz="0" w:space="0" w:color="auto"/>
        <w:left w:val="none" w:sz="0" w:space="0" w:color="auto"/>
        <w:bottom w:val="none" w:sz="0" w:space="0" w:color="auto"/>
        <w:right w:val="none" w:sz="0" w:space="0" w:color="auto"/>
      </w:divBdr>
    </w:div>
    <w:div w:id="1987316120">
      <w:bodyDiv w:val="1"/>
      <w:marLeft w:val="0"/>
      <w:marRight w:val="0"/>
      <w:marTop w:val="0"/>
      <w:marBottom w:val="0"/>
      <w:divBdr>
        <w:top w:val="none" w:sz="0" w:space="0" w:color="auto"/>
        <w:left w:val="none" w:sz="0" w:space="0" w:color="auto"/>
        <w:bottom w:val="none" w:sz="0" w:space="0" w:color="auto"/>
        <w:right w:val="none" w:sz="0" w:space="0" w:color="auto"/>
      </w:divBdr>
    </w:div>
    <w:div w:id="1998536076">
      <w:bodyDiv w:val="1"/>
      <w:marLeft w:val="0"/>
      <w:marRight w:val="0"/>
      <w:marTop w:val="0"/>
      <w:marBottom w:val="0"/>
      <w:divBdr>
        <w:top w:val="none" w:sz="0" w:space="0" w:color="auto"/>
        <w:left w:val="none" w:sz="0" w:space="0" w:color="auto"/>
        <w:bottom w:val="none" w:sz="0" w:space="0" w:color="auto"/>
        <w:right w:val="none" w:sz="0" w:space="0" w:color="auto"/>
      </w:divBdr>
    </w:div>
    <w:div w:id="2006014352">
      <w:bodyDiv w:val="1"/>
      <w:marLeft w:val="0"/>
      <w:marRight w:val="0"/>
      <w:marTop w:val="0"/>
      <w:marBottom w:val="0"/>
      <w:divBdr>
        <w:top w:val="none" w:sz="0" w:space="0" w:color="auto"/>
        <w:left w:val="none" w:sz="0" w:space="0" w:color="auto"/>
        <w:bottom w:val="none" w:sz="0" w:space="0" w:color="auto"/>
        <w:right w:val="none" w:sz="0" w:space="0" w:color="auto"/>
      </w:divBdr>
    </w:div>
    <w:div w:id="2008434743">
      <w:bodyDiv w:val="1"/>
      <w:marLeft w:val="0"/>
      <w:marRight w:val="0"/>
      <w:marTop w:val="0"/>
      <w:marBottom w:val="0"/>
      <w:divBdr>
        <w:top w:val="none" w:sz="0" w:space="0" w:color="auto"/>
        <w:left w:val="none" w:sz="0" w:space="0" w:color="auto"/>
        <w:bottom w:val="none" w:sz="0" w:space="0" w:color="auto"/>
        <w:right w:val="none" w:sz="0" w:space="0" w:color="auto"/>
      </w:divBdr>
    </w:div>
    <w:div w:id="2009669457">
      <w:bodyDiv w:val="1"/>
      <w:marLeft w:val="0"/>
      <w:marRight w:val="0"/>
      <w:marTop w:val="0"/>
      <w:marBottom w:val="0"/>
      <w:divBdr>
        <w:top w:val="none" w:sz="0" w:space="0" w:color="auto"/>
        <w:left w:val="none" w:sz="0" w:space="0" w:color="auto"/>
        <w:bottom w:val="none" w:sz="0" w:space="0" w:color="auto"/>
        <w:right w:val="none" w:sz="0" w:space="0" w:color="auto"/>
      </w:divBdr>
    </w:div>
    <w:div w:id="2014525871">
      <w:bodyDiv w:val="1"/>
      <w:marLeft w:val="0"/>
      <w:marRight w:val="0"/>
      <w:marTop w:val="0"/>
      <w:marBottom w:val="0"/>
      <w:divBdr>
        <w:top w:val="none" w:sz="0" w:space="0" w:color="auto"/>
        <w:left w:val="none" w:sz="0" w:space="0" w:color="auto"/>
        <w:bottom w:val="none" w:sz="0" w:space="0" w:color="auto"/>
        <w:right w:val="none" w:sz="0" w:space="0" w:color="auto"/>
      </w:divBdr>
    </w:div>
    <w:div w:id="2029600555">
      <w:bodyDiv w:val="1"/>
      <w:marLeft w:val="0"/>
      <w:marRight w:val="0"/>
      <w:marTop w:val="0"/>
      <w:marBottom w:val="0"/>
      <w:divBdr>
        <w:top w:val="none" w:sz="0" w:space="0" w:color="auto"/>
        <w:left w:val="none" w:sz="0" w:space="0" w:color="auto"/>
        <w:bottom w:val="none" w:sz="0" w:space="0" w:color="auto"/>
        <w:right w:val="none" w:sz="0" w:space="0" w:color="auto"/>
      </w:divBdr>
    </w:div>
    <w:div w:id="2051417976">
      <w:bodyDiv w:val="1"/>
      <w:marLeft w:val="0"/>
      <w:marRight w:val="0"/>
      <w:marTop w:val="0"/>
      <w:marBottom w:val="0"/>
      <w:divBdr>
        <w:top w:val="none" w:sz="0" w:space="0" w:color="auto"/>
        <w:left w:val="none" w:sz="0" w:space="0" w:color="auto"/>
        <w:bottom w:val="none" w:sz="0" w:space="0" w:color="auto"/>
        <w:right w:val="none" w:sz="0" w:space="0" w:color="auto"/>
      </w:divBdr>
    </w:div>
    <w:div w:id="2061246529">
      <w:bodyDiv w:val="1"/>
      <w:marLeft w:val="0"/>
      <w:marRight w:val="0"/>
      <w:marTop w:val="0"/>
      <w:marBottom w:val="0"/>
      <w:divBdr>
        <w:top w:val="none" w:sz="0" w:space="0" w:color="auto"/>
        <w:left w:val="none" w:sz="0" w:space="0" w:color="auto"/>
        <w:bottom w:val="none" w:sz="0" w:space="0" w:color="auto"/>
        <w:right w:val="none" w:sz="0" w:space="0" w:color="auto"/>
      </w:divBdr>
    </w:div>
    <w:div w:id="2067334438">
      <w:bodyDiv w:val="1"/>
      <w:marLeft w:val="0"/>
      <w:marRight w:val="0"/>
      <w:marTop w:val="0"/>
      <w:marBottom w:val="0"/>
      <w:divBdr>
        <w:top w:val="none" w:sz="0" w:space="0" w:color="auto"/>
        <w:left w:val="none" w:sz="0" w:space="0" w:color="auto"/>
        <w:bottom w:val="none" w:sz="0" w:space="0" w:color="auto"/>
        <w:right w:val="none" w:sz="0" w:space="0" w:color="auto"/>
      </w:divBdr>
    </w:div>
    <w:div w:id="2068335374">
      <w:bodyDiv w:val="1"/>
      <w:marLeft w:val="0"/>
      <w:marRight w:val="0"/>
      <w:marTop w:val="0"/>
      <w:marBottom w:val="0"/>
      <w:divBdr>
        <w:top w:val="none" w:sz="0" w:space="0" w:color="auto"/>
        <w:left w:val="none" w:sz="0" w:space="0" w:color="auto"/>
        <w:bottom w:val="none" w:sz="0" w:space="0" w:color="auto"/>
        <w:right w:val="none" w:sz="0" w:space="0" w:color="auto"/>
      </w:divBdr>
    </w:div>
    <w:div w:id="2073114527">
      <w:bodyDiv w:val="1"/>
      <w:marLeft w:val="0"/>
      <w:marRight w:val="0"/>
      <w:marTop w:val="0"/>
      <w:marBottom w:val="0"/>
      <w:divBdr>
        <w:top w:val="none" w:sz="0" w:space="0" w:color="auto"/>
        <w:left w:val="none" w:sz="0" w:space="0" w:color="auto"/>
        <w:bottom w:val="none" w:sz="0" w:space="0" w:color="auto"/>
        <w:right w:val="none" w:sz="0" w:space="0" w:color="auto"/>
      </w:divBdr>
    </w:div>
    <w:div w:id="2077698136">
      <w:bodyDiv w:val="1"/>
      <w:marLeft w:val="0"/>
      <w:marRight w:val="0"/>
      <w:marTop w:val="0"/>
      <w:marBottom w:val="0"/>
      <w:divBdr>
        <w:top w:val="none" w:sz="0" w:space="0" w:color="auto"/>
        <w:left w:val="none" w:sz="0" w:space="0" w:color="auto"/>
        <w:bottom w:val="none" w:sz="0" w:space="0" w:color="auto"/>
        <w:right w:val="none" w:sz="0" w:space="0" w:color="auto"/>
      </w:divBdr>
    </w:div>
    <w:div w:id="2080008458">
      <w:bodyDiv w:val="1"/>
      <w:marLeft w:val="0"/>
      <w:marRight w:val="0"/>
      <w:marTop w:val="0"/>
      <w:marBottom w:val="0"/>
      <w:divBdr>
        <w:top w:val="none" w:sz="0" w:space="0" w:color="auto"/>
        <w:left w:val="none" w:sz="0" w:space="0" w:color="auto"/>
        <w:bottom w:val="none" w:sz="0" w:space="0" w:color="auto"/>
        <w:right w:val="none" w:sz="0" w:space="0" w:color="auto"/>
      </w:divBdr>
    </w:div>
    <w:div w:id="2091536266">
      <w:bodyDiv w:val="1"/>
      <w:marLeft w:val="0"/>
      <w:marRight w:val="0"/>
      <w:marTop w:val="0"/>
      <w:marBottom w:val="0"/>
      <w:divBdr>
        <w:top w:val="none" w:sz="0" w:space="0" w:color="auto"/>
        <w:left w:val="none" w:sz="0" w:space="0" w:color="auto"/>
        <w:bottom w:val="none" w:sz="0" w:space="0" w:color="auto"/>
        <w:right w:val="none" w:sz="0" w:space="0" w:color="auto"/>
      </w:divBdr>
    </w:div>
    <w:div w:id="2100443675">
      <w:bodyDiv w:val="1"/>
      <w:marLeft w:val="0"/>
      <w:marRight w:val="0"/>
      <w:marTop w:val="0"/>
      <w:marBottom w:val="0"/>
      <w:divBdr>
        <w:top w:val="none" w:sz="0" w:space="0" w:color="auto"/>
        <w:left w:val="none" w:sz="0" w:space="0" w:color="auto"/>
        <w:bottom w:val="none" w:sz="0" w:space="0" w:color="auto"/>
        <w:right w:val="none" w:sz="0" w:space="0" w:color="auto"/>
      </w:divBdr>
    </w:div>
    <w:div w:id="2102527258">
      <w:bodyDiv w:val="1"/>
      <w:marLeft w:val="0"/>
      <w:marRight w:val="0"/>
      <w:marTop w:val="0"/>
      <w:marBottom w:val="0"/>
      <w:divBdr>
        <w:top w:val="none" w:sz="0" w:space="0" w:color="auto"/>
        <w:left w:val="none" w:sz="0" w:space="0" w:color="auto"/>
        <w:bottom w:val="none" w:sz="0" w:space="0" w:color="auto"/>
        <w:right w:val="none" w:sz="0" w:space="0" w:color="auto"/>
      </w:divBdr>
    </w:div>
    <w:div w:id="2110809041">
      <w:bodyDiv w:val="1"/>
      <w:marLeft w:val="0"/>
      <w:marRight w:val="0"/>
      <w:marTop w:val="0"/>
      <w:marBottom w:val="0"/>
      <w:divBdr>
        <w:top w:val="none" w:sz="0" w:space="0" w:color="auto"/>
        <w:left w:val="none" w:sz="0" w:space="0" w:color="auto"/>
        <w:bottom w:val="none" w:sz="0" w:space="0" w:color="auto"/>
        <w:right w:val="none" w:sz="0" w:space="0" w:color="auto"/>
      </w:divBdr>
    </w:div>
    <w:div w:id="2112046538">
      <w:bodyDiv w:val="1"/>
      <w:marLeft w:val="0"/>
      <w:marRight w:val="0"/>
      <w:marTop w:val="0"/>
      <w:marBottom w:val="0"/>
      <w:divBdr>
        <w:top w:val="none" w:sz="0" w:space="0" w:color="auto"/>
        <w:left w:val="none" w:sz="0" w:space="0" w:color="auto"/>
        <w:bottom w:val="none" w:sz="0" w:space="0" w:color="auto"/>
        <w:right w:val="none" w:sz="0" w:space="0" w:color="auto"/>
      </w:divBdr>
    </w:div>
    <w:div w:id="2120446379">
      <w:bodyDiv w:val="1"/>
      <w:marLeft w:val="0"/>
      <w:marRight w:val="0"/>
      <w:marTop w:val="0"/>
      <w:marBottom w:val="0"/>
      <w:divBdr>
        <w:top w:val="none" w:sz="0" w:space="0" w:color="auto"/>
        <w:left w:val="none" w:sz="0" w:space="0" w:color="auto"/>
        <w:bottom w:val="none" w:sz="0" w:space="0" w:color="auto"/>
        <w:right w:val="none" w:sz="0" w:space="0" w:color="auto"/>
      </w:divBdr>
    </w:div>
    <w:div w:id="2131433244">
      <w:bodyDiv w:val="1"/>
      <w:marLeft w:val="0"/>
      <w:marRight w:val="0"/>
      <w:marTop w:val="0"/>
      <w:marBottom w:val="0"/>
      <w:divBdr>
        <w:top w:val="none" w:sz="0" w:space="0" w:color="auto"/>
        <w:left w:val="none" w:sz="0" w:space="0" w:color="auto"/>
        <w:bottom w:val="none" w:sz="0" w:space="0" w:color="auto"/>
        <w:right w:val="none" w:sz="0" w:space="0" w:color="auto"/>
      </w:divBdr>
    </w:div>
    <w:div w:id="213963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1\AppData\Local\Temp\Konzeptvorlage_VFS%20C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0555A14674AD74C97454ED38B0FD5B5" ma:contentTypeVersion="0" ma:contentTypeDescription="Ein neues Dokument erstellen." ma:contentTypeScope="" ma:versionID="5854858ff79c42bf437aaeacb7546f20">
  <xsd:schema xmlns:xsd="http://www.w3.org/2001/XMLSchema" xmlns:xs="http://www.w3.org/2001/XMLSchema" xmlns:p="http://schemas.microsoft.com/office/2006/metadata/properties" targetNamespace="http://schemas.microsoft.com/office/2006/metadata/properties" ma:root="true" ma:fieldsID="66c4a6dd5ef775a5269b08f7de37f9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B5384-7A4E-4982-BB7A-078740125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BB9C16D-A860-4FFE-B7A7-034267810DDA}">
  <ds:schemaRefs>
    <ds:schemaRef ds:uri="http://schemas.microsoft.com/sharepoint/v3/contenttype/forms"/>
  </ds:schemaRefs>
</ds:datastoreItem>
</file>

<file path=customXml/itemProps3.xml><?xml version="1.0" encoding="utf-8"?>
<ds:datastoreItem xmlns:ds="http://schemas.openxmlformats.org/officeDocument/2006/customXml" ds:itemID="{970D6068-ACD7-4E5C-9661-4709F4607A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1D79AC-CD80-40DB-B055-D3BBED3E1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Konzeptvorlage_VFS CH.dotx</Template>
  <TotalTime>0</TotalTime>
  <Pages>1</Pages>
  <Words>76981</Words>
  <Characters>484985</Characters>
  <Application>Microsoft Office Word</Application>
  <DocSecurity>0</DocSecurity>
  <Lines>4041</Lines>
  <Paragraphs>1121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Dokumentation</vt:lpstr>
    </vt:vector>
  </TitlesOfParts>
  <Company>Hewlett-Packard Company</Company>
  <LinksUpToDate>false</LinksUpToDate>
  <CharactersWithSpaces>560845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creator>Stefan Thiel</dc:creator>
  <cp:lastModifiedBy>Markus Brüderl</cp:lastModifiedBy>
  <cp:revision>66</cp:revision>
  <cp:lastPrinted>2014-10-20T07:29:00Z</cp:lastPrinted>
  <dcterms:created xsi:type="dcterms:W3CDTF">2016-09-16T11:11:00Z</dcterms:created>
  <dcterms:modified xsi:type="dcterms:W3CDTF">2017-01-16T11:23:00Z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0x01010090555A14674AD74C97454ED38B0FD5B5</vt:lpwstr>
  </property>
  <property fmtid="{D5CDD505-2E9C-101B-9397-08002B2CF9AE}" pid="3" name="_NewReviewCycle">
    <vt:lpwstr/>
  </property>
</Properties>
</file>